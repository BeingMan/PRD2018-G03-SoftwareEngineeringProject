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E530" w14:textId="77777777" w:rsidR="00305741" w:rsidRDefault="00BF7A24" w:rsidP="00BF7A24">
      <w:pPr>
        <w:jc w:val="center"/>
      </w:pPr>
      <w:r>
        <w:drawing>
          <wp:inline distT="0" distB="0" distL="0" distR="0" wp14:anchorId="30B35ED9" wp14:editId="6C4A833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2A38" w14:textId="77777777" w:rsidR="00BF7A24" w:rsidRPr="007F1BF4" w:rsidRDefault="00BF7A24" w:rsidP="00BF7A24">
      <w:pPr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2F4E80A2" w14:textId="77777777" w:rsidR="00BF7A24" w:rsidRPr="007F1BF4" w:rsidRDefault="00BF7A24" w:rsidP="00BF7A24">
      <w:pPr>
        <w:spacing w:line="360" w:lineRule="auto"/>
        <w:ind w:left="1120"/>
        <w:jc w:val="center"/>
        <w:rPr>
          <w:b/>
          <w:sz w:val="36"/>
        </w:rPr>
      </w:pPr>
    </w:p>
    <w:p w14:paraId="71A99BF8" w14:textId="77777777" w:rsidR="00BF7A24" w:rsidRDefault="00BF7A24" w:rsidP="00BF7A24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愿景</w:t>
      </w:r>
      <w:r>
        <w:rPr>
          <w:sz w:val="44"/>
          <w:szCs w:val="44"/>
        </w:rPr>
        <w:t>与范围</w:t>
      </w:r>
    </w:p>
    <w:p w14:paraId="12D16020" w14:textId="77777777" w:rsidR="00BF7A24" w:rsidRPr="007F1BF4" w:rsidRDefault="00BF7A24" w:rsidP="00BF7A24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Vision and Scope</w:t>
      </w:r>
    </w:p>
    <w:p w14:paraId="056155D0" w14:textId="77777777" w:rsidR="00BF7A24" w:rsidRDefault="00BF7A24" w:rsidP="00BF7A24">
      <w:pPr>
        <w:spacing w:line="360" w:lineRule="auto"/>
        <w:ind w:left="1120"/>
      </w:pPr>
    </w:p>
    <w:p w14:paraId="0225CA28" w14:textId="77777777" w:rsidR="00BF7A24" w:rsidRDefault="00BF7A24" w:rsidP="00BF7A24">
      <w:pPr>
        <w:spacing w:line="360" w:lineRule="auto"/>
        <w:ind w:left="1120"/>
      </w:pPr>
    </w:p>
    <w:p w14:paraId="7EC91FD8" w14:textId="77777777" w:rsidR="00BF7A24" w:rsidRDefault="00BF7A24" w:rsidP="00BF7A24">
      <w:pPr>
        <w:spacing w:line="360" w:lineRule="auto"/>
        <w:ind w:left="1120"/>
      </w:pPr>
    </w:p>
    <w:p w14:paraId="04D78DF9" w14:textId="77777777" w:rsidR="00BF7A24" w:rsidRDefault="00BF7A24" w:rsidP="00BF7A24">
      <w:pPr>
        <w:spacing w:line="360" w:lineRule="auto"/>
        <w:ind w:left="1120"/>
      </w:pPr>
    </w:p>
    <w:p w14:paraId="5C6E2E3F" w14:textId="77777777" w:rsidR="00BF7A24" w:rsidRDefault="00BF7A24" w:rsidP="00BF7A24">
      <w:pPr>
        <w:spacing w:line="360" w:lineRule="auto"/>
        <w:ind w:left="1120"/>
      </w:pPr>
    </w:p>
    <w:p w14:paraId="09F107D9" w14:textId="77777777" w:rsidR="00BF7A24" w:rsidRDefault="00BF7A24" w:rsidP="00BF7A24">
      <w:pPr>
        <w:spacing w:line="360" w:lineRule="auto"/>
        <w:ind w:left="1120"/>
      </w:pPr>
    </w:p>
    <w:p w14:paraId="7EC6C4F4" w14:textId="77777777" w:rsidR="00BF7A24" w:rsidRDefault="00BF7A24" w:rsidP="00BF7A24">
      <w:pPr>
        <w:spacing w:line="360" w:lineRule="auto"/>
        <w:ind w:left="1120"/>
      </w:pPr>
    </w:p>
    <w:p w14:paraId="2A7EBC87" w14:textId="77777777" w:rsidR="00BF7A24" w:rsidRDefault="00BF7A24" w:rsidP="00BF7A24">
      <w:pPr>
        <w:spacing w:line="360" w:lineRule="auto"/>
        <w:ind w:left="1120"/>
      </w:pPr>
    </w:p>
    <w:p w14:paraId="5B13527F" w14:textId="77777777" w:rsidR="00BF7A24" w:rsidRDefault="00BF7A24" w:rsidP="00BF7A24">
      <w:pPr>
        <w:spacing w:line="360" w:lineRule="auto"/>
        <w:ind w:left="1120"/>
      </w:pPr>
    </w:p>
    <w:p w14:paraId="0F50A89B" w14:textId="77777777" w:rsidR="00BF7A24" w:rsidRDefault="00BF7A24" w:rsidP="00BF7A24">
      <w:pPr>
        <w:spacing w:line="360" w:lineRule="auto"/>
        <w:ind w:left="1120"/>
      </w:pPr>
    </w:p>
    <w:p w14:paraId="24610D50" w14:textId="77777777" w:rsidR="00BF7A24" w:rsidRDefault="00BF7A24" w:rsidP="00BF7A24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BF7A24" w14:paraId="687777BF" w14:textId="77777777" w:rsidTr="00B960BF">
        <w:trPr>
          <w:trHeight w:val="365"/>
        </w:trPr>
        <w:tc>
          <w:tcPr>
            <w:tcW w:w="2029" w:type="dxa"/>
            <w:vMerge w:val="restart"/>
          </w:tcPr>
          <w:p w14:paraId="3A488915" w14:textId="77777777" w:rsidR="00BF7A24" w:rsidRDefault="00BF7A24" w:rsidP="00B960BF">
            <w:r>
              <w:rPr>
                <w:rFonts w:hint="eastAsia"/>
              </w:rPr>
              <w:t>文件状态</w:t>
            </w:r>
            <w:r>
              <w:t>：</w:t>
            </w:r>
          </w:p>
          <w:p w14:paraId="0BBFCE5D" w14:textId="77777777" w:rsidR="00BF7A24" w:rsidRDefault="00BF7A24" w:rsidP="00B960B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585C7032" w14:textId="77777777" w:rsidR="00BF7A24" w:rsidRDefault="00BF7A24" w:rsidP="00B960B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</w:t>
            </w:r>
            <w:r>
              <w:t>式发布</w:t>
            </w:r>
          </w:p>
          <w:p w14:paraId="6D4900A8" w14:textId="77777777" w:rsidR="00BF7A24" w:rsidRDefault="00BF7A24" w:rsidP="00B960BF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744" w:type="dxa"/>
          </w:tcPr>
          <w:p w14:paraId="24AB2CB6" w14:textId="77777777" w:rsidR="00BF7A24" w:rsidRDefault="00BF7A24" w:rsidP="00B960BF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55DF095F" w14:textId="77777777" w:rsidR="00BF7A24" w:rsidRDefault="00BF7A24" w:rsidP="00B157E0">
            <w:r>
              <w:rPr>
                <w:rFonts w:hint="eastAsia"/>
              </w:rPr>
              <w:t>PRD</w:t>
            </w:r>
            <w:r>
              <w:t>2018-G03-VS</w:t>
            </w:r>
          </w:p>
        </w:tc>
      </w:tr>
      <w:tr w:rsidR="00BF7A24" w14:paraId="47E5F206" w14:textId="77777777" w:rsidTr="00B960BF">
        <w:trPr>
          <w:trHeight w:val="487"/>
        </w:trPr>
        <w:tc>
          <w:tcPr>
            <w:tcW w:w="2029" w:type="dxa"/>
            <w:vMerge/>
          </w:tcPr>
          <w:p w14:paraId="4A39CC5A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26617D1A" w14:textId="77777777" w:rsidR="00BF7A24" w:rsidRDefault="00BF7A24" w:rsidP="00B960BF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05091136" w14:textId="0FE8C64B" w:rsidR="00BF7A24" w:rsidRDefault="00BF7A24" w:rsidP="00D16F70">
            <w:r>
              <w:rPr>
                <w:rFonts w:hint="eastAsia"/>
              </w:rPr>
              <w:t>0.1.</w:t>
            </w:r>
            <w:ins w:id="0" w:author="沈启航" w:date="2018-12-05T15:09:00Z">
              <w:r w:rsidR="00E844B5">
                <w:t>4</w:t>
              </w:r>
            </w:ins>
            <w:del w:id="1" w:author="沈启航" w:date="2018-12-05T15:09:00Z">
              <w:r w:rsidR="00D16F70" w:rsidDel="00E844B5">
                <w:delText>3</w:delText>
              </w:r>
            </w:del>
          </w:p>
        </w:tc>
      </w:tr>
      <w:tr w:rsidR="00BF7A24" w14:paraId="10015D68" w14:textId="77777777" w:rsidTr="00B960BF">
        <w:trPr>
          <w:trHeight w:val="467"/>
        </w:trPr>
        <w:tc>
          <w:tcPr>
            <w:tcW w:w="2029" w:type="dxa"/>
            <w:vMerge/>
          </w:tcPr>
          <w:p w14:paraId="5B82ACDD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3F2E8E93" w14:textId="77777777" w:rsidR="00BF7A24" w:rsidRDefault="00BF7A24" w:rsidP="00B960BF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782073A4" w14:textId="77777777" w:rsidR="00BF7A24" w:rsidRDefault="00BF7A24" w:rsidP="00B960BF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BF7A24" w14:paraId="288BF64D" w14:textId="77777777" w:rsidTr="00B960BF">
        <w:trPr>
          <w:trHeight w:val="440"/>
        </w:trPr>
        <w:tc>
          <w:tcPr>
            <w:tcW w:w="2029" w:type="dxa"/>
            <w:vMerge/>
          </w:tcPr>
          <w:p w14:paraId="1F6917F4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DC8B5D2" w14:textId="77777777" w:rsidR="00BF7A24" w:rsidRPr="000403B9" w:rsidRDefault="00BF7A24" w:rsidP="00B960BF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37F40C63" w14:textId="700BE982" w:rsidR="00BF7A24" w:rsidRDefault="00BF7A24" w:rsidP="00D16F70">
            <w:r>
              <w:rPr>
                <w:rFonts w:hint="eastAsia"/>
              </w:rPr>
              <w:t>2018</w:t>
            </w:r>
            <w:r>
              <w:t>-</w:t>
            </w:r>
            <w:r w:rsidR="001900C8">
              <w:t>1</w:t>
            </w:r>
            <w:r w:rsidR="00D16F70">
              <w:t>2</w:t>
            </w:r>
            <w:r>
              <w:t>-</w:t>
            </w:r>
            <w:ins w:id="2" w:author="沈启航" w:date="2018-12-05T15:09:00Z">
              <w:r w:rsidR="00E844B5">
                <w:t>5</w:t>
              </w:r>
            </w:ins>
            <w:bookmarkStart w:id="3" w:name="_GoBack"/>
            <w:bookmarkEnd w:id="3"/>
            <w:del w:id="4" w:author="沈启航" w:date="2018-12-05T15:09:00Z">
              <w:r w:rsidR="00D16F70" w:rsidDel="00E844B5">
                <w:delText>2</w:delText>
              </w:r>
            </w:del>
          </w:p>
        </w:tc>
      </w:tr>
    </w:tbl>
    <w:p w14:paraId="1C74B4A0" w14:textId="77777777" w:rsidR="00BF7A24" w:rsidRDefault="00BF7A24" w:rsidP="00BF7A24">
      <w:pPr>
        <w:pStyle w:val="a3"/>
      </w:pPr>
      <w:bookmarkStart w:id="5" w:name="_Toc526087982"/>
      <w:bookmarkStart w:id="6" w:name="_Toc527285192"/>
      <w:bookmarkStart w:id="7" w:name="_Toc531785790"/>
      <w:r>
        <w:rPr>
          <w:rFonts w:hint="eastAsia"/>
        </w:rPr>
        <w:lastRenderedPageBreak/>
        <w:t>历史版本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BF7A24" w14:paraId="237EDA60" w14:textId="77777777" w:rsidTr="00B960BF">
        <w:tc>
          <w:tcPr>
            <w:tcW w:w="1129" w:type="dxa"/>
          </w:tcPr>
          <w:p w14:paraId="444230FF" w14:textId="77777777" w:rsidR="00BF7A24" w:rsidRDefault="00BF7A24" w:rsidP="00B960BF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3A5E7C6E" w14:textId="77777777" w:rsidR="00BF7A24" w:rsidRDefault="00BF7A24" w:rsidP="00B960BF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55D860FA" w14:textId="77777777" w:rsidR="00BF7A24" w:rsidRDefault="00BF7A24" w:rsidP="00B960BF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690D2891" w14:textId="77777777" w:rsidR="00BF7A24" w:rsidRDefault="00BF7A24" w:rsidP="00B960BF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38DA2309" w14:textId="77777777" w:rsidR="00BF7A24" w:rsidRDefault="00BF7A24" w:rsidP="00B960BF">
            <w:r>
              <w:rPr>
                <w:rFonts w:hint="eastAsia"/>
              </w:rPr>
              <w:t>备注</w:t>
            </w:r>
          </w:p>
        </w:tc>
      </w:tr>
      <w:tr w:rsidR="00BF7A24" w14:paraId="64BC2BD9" w14:textId="77777777" w:rsidTr="00B960BF">
        <w:tc>
          <w:tcPr>
            <w:tcW w:w="1129" w:type="dxa"/>
          </w:tcPr>
          <w:p w14:paraId="548C6100" w14:textId="77777777" w:rsidR="00BF7A24" w:rsidRDefault="00BF7A24" w:rsidP="00B960BF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28722BD2" w14:textId="77777777" w:rsidR="00BF7A24" w:rsidRDefault="00BF7A24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F07E391" w14:textId="77777777" w:rsidR="00BF7A24" w:rsidRDefault="00BF7A24" w:rsidP="00B960BF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2CB20812" w14:textId="77777777" w:rsidR="00BF7A24" w:rsidRDefault="00BF7A24" w:rsidP="00B960BF"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-2018/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7</w:t>
            </w:r>
          </w:p>
          <w:p w14:paraId="44EC5E93" w14:textId="77777777" w:rsidR="00BF7A24" w:rsidRDefault="00BF7A24" w:rsidP="00B960BF"/>
        </w:tc>
        <w:tc>
          <w:tcPr>
            <w:tcW w:w="1659" w:type="dxa"/>
          </w:tcPr>
          <w:p w14:paraId="3AF5048B" w14:textId="77777777" w:rsidR="00BF7A24" w:rsidRDefault="00BF7A24" w:rsidP="00B960BF">
            <w:r>
              <w:rPr>
                <w:rFonts w:hint="eastAsia"/>
              </w:rPr>
              <w:t>起草</w:t>
            </w:r>
          </w:p>
        </w:tc>
      </w:tr>
      <w:tr w:rsidR="00BF7A24" w14:paraId="4C119642" w14:textId="77777777" w:rsidTr="00B960BF">
        <w:tc>
          <w:tcPr>
            <w:tcW w:w="1129" w:type="dxa"/>
          </w:tcPr>
          <w:p w14:paraId="21EB1E7E" w14:textId="1A6B58E5" w:rsidR="00BF7A24" w:rsidRDefault="00455775" w:rsidP="00B960BF">
            <w:r>
              <w:rPr>
                <w:rFonts w:hint="eastAsia"/>
              </w:rPr>
              <w:t>0.1.1</w:t>
            </w:r>
          </w:p>
        </w:tc>
        <w:tc>
          <w:tcPr>
            <w:tcW w:w="1701" w:type="dxa"/>
          </w:tcPr>
          <w:p w14:paraId="53FD8883" w14:textId="233E09C8" w:rsidR="00BF7A24" w:rsidRDefault="00455775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406AE108" w14:textId="1E0A072A" w:rsidR="00BF7A24" w:rsidRDefault="00455775" w:rsidP="00B960BF">
            <w:r>
              <w:rPr>
                <w:rFonts w:hint="eastAsia"/>
              </w:rPr>
              <w:t>叶柏成</w:t>
            </w:r>
          </w:p>
        </w:tc>
        <w:tc>
          <w:tcPr>
            <w:tcW w:w="1964" w:type="dxa"/>
          </w:tcPr>
          <w:p w14:paraId="5F47C8C5" w14:textId="10FB890B" w:rsidR="00BF7A24" w:rsidRPr="007E65D6" w:rsidRDefault="00455775" w:rsidP="00B960BF">
            <w:r>
              <w:rPr>
                <w:rFonts w:hint="eastAsia"/>
              </w:rPr>
              <w:t>2018/11/12-2018/11/14</w:t>
            </w:r>
          </w:p>
        </w:tc>
        <w:tc>
          <w:tcPr>
            <w:tcW w:w="1659" w:type="dxa"/>
          </w:tcPr>
          <w:p w14:paraId="5FEE17BD" w14:textId="5190953B" w:rsidR="00BF7A24" w:rsidRDefault="00455775" w:rsidP="00B960BF">
            <w:r>
              <w:rPr>
                <w:rFonts w:hint="eastAsia"/>
              </w:rPr>
              <w:t>内容</w:t>
            </w:r>
            <w:r>
              <w:t>补完</w:t>
            </w:r>
          </w:p>
        </w:tc>
      </w:tr>
      <w:tr w:rsidR="00BF7A24" w14:paraId="625F8C10" w14:textId="77777777" w:rsidTr="00B960BF">
        <w:tc>
          <w:tcPr>
            <w:tcW w:w="1129" w:type="dxa"/>
          </w:tcPr>
          <w:p w14:paraId="59BE51B2" w14:textId="6BA58586" w:rsidR="00BF7A24" w:rsidRDefault="00E31FCF" w:rsidP="00B960BF">
            <w:r>
              <w:rPr>
                <w:rFonts w:hint="eastAsia"/>
              </w:rPr>
              <w:t>0.1.2</w:t>
            </w:r>
          </w:p>
        </w:tc>
        <w:tc>
          <w:tcPr>
            <w:tcW w:w="1701" w:type="dxa"/>
          </w:tcPr>
          <w:p w14:paraId="7550ECD5" w14:textId="4800625C" w:rsidR="00BF7A24" w:rsidRDefault="00E31FCF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C9A990C" w14:textId="77777777" w:rsidR="00BF7A24" w:rsidRDefault="00BF7A24" w:rsidP="00B960BF"/>
        </w:tc>
        <w:tc>
          <w:tcPr>
            <w:tcW w:w="1964" w:type="dxa"/>
          </w:tcPr>
          <w:p w14:paraId="11EE29F8" w14:textId="375DDFDD" w:rsidR="00BF7A24" w:rsidRDefault="00E31FCF" w:rsidP="00B960BF">
            <w:r>
              <w:rPr>
                <w:rFonts w:hint="eastAsia"/>
              </w:rPr>
              <w:t>2018/11/23-2018/11/24</w:t>
            </w:r>
          </w:p>
        </w:tc>
        <w:tc>
          <w:tcPr>
            <w:tcW w:w="1659" w:type="dxa"/>
          </w:tcPr>
          <w:p w14:paraId="78CCC2F1" w14:textId="0226FFCC" w:rsidR="00BF7A24" w:rsidRDefault="00E31FCF" w:rsidP="00B960BF">
            <w:r>
              <w:rPr>
                <w:rFonts w:hint="eastAsia"/>
              </w:rPr>
              <w:t>修改</w:t>
            </w:r>
            <w:r>
              <w:t>业务</w:t>
            </w:r>
            <w:r>
              <w:rPr>
                <w:rFonts w:hint="eastAsia"/>
              </w:rPr>
              <w:t>风险</w:t>
            </w:r>
            <w:r>
              <w:t>，</w:t>
            </w:r>
            <w:r>
              <w:rPr>
                <w:rFonts w:hint="eastAsia"/>
              </w:rPr>
              <w:t>主要特性</w:t>
            </w:r>
            <w:r>
              <w:t>，</w:t>
            </w:r>
            <w:r>
              <w:rPr>
                <w:rFonts w:hint="eastAsia"/>
              </w:rPr>
              <w:t>业务</w:t>
            </w:r>
            <w:r>
              <w:t>假设和依赖，范围</w:t>
            </w:r>
            <w:r>
              <w:rPr>
                <w:rFonts w:hint="eastAsia"/>
              </w:rPr>
              <w:t>和</w:t>
            </w:r>
            <w:r>
              <w:t>限制</w:t>
            </w:r>
          </w:p>
        </w:tc>
      </w:tr>
      <w:tr w:rsidR="00D16F70" w14:paraId="34C00402" w14:textId="77777777" w:rsidTr="00B960BF">
        <w:tc>
          <w:tcPr>
            <w:tcW w:w="1129" w:type="dxa"/>
          </w:tcPr>
          <w:p w14:paraId="1FF6C4DC" w14:textId="45669FF6" w:rsidR="00D16F70" w:rsidRDefault="00D16F70" w:rsidP="00B960BF">
            <w:r>
              <w:rPr>
                <w:rFonts w:hint="eastAsia"/>
              </w:rPr>
              <w:t>0.1.3</w:t>
            </w:r>
          </w:p>
        </w:tc>
        <w:tc>
          <w:tcPr>
            <w:tcW w:w="1701" w:type="dxa"/>
          </w:tcPr>
          <w:p w14:paraId="58EADD60" w14:textId="0D13750A" w:rsidR="00D16F70" w:rsidRDefault="00D16F70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453B8138" w14:textId="77777777" w:rsidR="00D16F70" w:rsidRDefault="00D16F70" w:rsidP="00B960BF"/>
        </w:tc>
        <w:tc>
          <w:tcPr>
            <w:tcW w:w="1964" w:type="dxa"/>
          </w:tcPr>
          <w:p w14:paraId="16D916EA" w14:textId="78E91707" w:rsidR="00D16F70" w:rsidRDefault="00D16F70" w:rsidP="00B960BF">
            <w:r>
              <w:rPr>
                <w:rFonts w:hint="eastAsia"/>
              </w:rPr>
              <w:t>2018/11/</w:t>
            </w:r>
            <w:r>
              <w:t>30-2018/12/2</w:t>
            </w:r>
          </w:p>
        </w:tc>
        <w:tc>
          <w:tcPr>
            <w:tcW w:w="1659" w:type="dxa"/>
          </w:tcPr>
          <w:p w14:paraId="2150D31F" w14:textId="4ED24343" w:rsidR="00D16F70" w:rsidRDefault="0025332B" w:rsidP="00B960BF">
            <w:r>
              <w:rPr>
                <w:rFonts w:hint="eastAsia"/>
              </w:rPr>
              <w:t>修改</w:t>
            </w:r>
            <w:r>
              <w:t>特性图</w:t>
            </w:r>
          </w:p>
        </w:tc>
      </w:tr>
      <w:tr w:rsidR="0039552C" w14:paraId="384B879F" w14:textId="77777777" w:rsidTr="00B960BF">
        <w:tc>
          <w:tcPr>
            <w:tcW w:w="1129" w:type="dxa"/>
          </w:tcPr>
          <w:p w14:paraId="1984DC47" w14:textId="449EA7AB" w:rsidR="0039552C" w:rsidRDefault="0039552C" w:rsidP="00B960BF">
            <w:ins w:id="8" w:author="沈启航" w:date="2018-12-05T07:57:00Z">
              <w:r>
                <w:rPr>
                  <w:rFonts w:hint="eastAsia"/>
                </w:rPr>
                <w:t>0.1.4</w:t>
              </w:r>
            </w:ins>
          </w:p>
        </w:tc>
        <w:tc>
          <w:tcPr>
            <w:tcW w:w="1701" w:type="dxa"/>
          </w:tcPr>
          <w:p w14:paraId="19034B83" w14:textId="15931AD9" w:rsidR="0039552C" w:rsidRDefault="0039552C" w:rsidP="00B960BF">
            <w:ins w:id="9" w:author="沈启航" w:date="2018-12-05T07:57:00Z">
              <w:r>
                <w:rPr>
                  <w:rFonts w:hint="eastAsia"/>
                </w:rPr>
                <w:t>沈启航</w:t>
              </w:r>
            </w:ins>
          </w:p>
        </w:tc>
        <w:tc>
          <w:tcPr>
            <w:tcW w:w="1843" w:type="dxa"/>
          </w:tcPr>
          <w:p w14:paraId="2E74B184" w14:textId="77777777" w:rsidR="0039552C" w:rsidRDefault="0039552C" w:rsidP="00B960BF"/>
        </w:tc>
        <w:tc>
          <w:tcPr>
            <w:tcW w:w="1964" w:type="dxa"/>
          </w:tcPr>
          <w:p w14:paraId="4DCACF06" w14:textId="4779B47F" w:rsidR="0039552C" w:rsidRDefault="0039552C" w:rsidP="00B960BF">
            <w:ins w:id="10" w:author="沈启航" w:date="2018-12-05T07:57:00Z">
              <w:r>
                <w:rPr>
                  <w:rFonts w:hint="eastAsia"/>
                </w:rPr>
                <w:t>2018/11/5-2018/11/5</w:t>
              </w:r>
            </w:ins>
          </w:p>
        </w:tc>
        <w:tc>
          <w:tcPr>
            <w:tcW w:w="1659" w:type="dxa"/>
          </w:tcPr>
          <w:p w14:paraId="7874EA40" w14:textId="0C1EAD3D" w:rsidR="0039552C" w:rsidRDefault="0039552C">
            <w:pPr>
              <w:rPr>
                <w:rFonts w:hint="eastAsia"/>
              </w:rPr>
            </w:pPr>
            <w:ins w:id="11" w:author="沈启航" w:date="2018-12-05T07:57:00Z">
              <w:r>
                <w:rPr>
                  <w:rFonts w:hint="eastAsia"/>
                </w:rPr>
                <w:t>修改</w:t>
              </w:r>
            </w:ins>
            <w:ins w:id="12" w:author="沈启航" w:date="2018-12-05T07:58:00Z">
              <w:r>
                <w:rPr>
                  <w:rFonts w:hint="eastAsia"/>
                </w:rPr>
                <w:t>业务需求</w:t>
              </w:r>
              <w:r>
                <w:t>背景</w:t>
              </w:r>
            </w:ins>
            <w:ins w:id="13" w:author="沈启航" w:date="2018-12-05T15:09:00Z">
              <w:r w:rsidR="00E844B5">
                <w:rPr>
                  <w:rFonts w:hint="eastAsia"/>
                </w:rPr>
                <w:t>，</w:t>
              </w:r>
              <w:r w:rsidR="00E844B5">
                <w:t>修改项目</w:t>
              </w:r>
              <w:r w:rsidR="00E844B5">
                <w:rPr>
                  <w:rFonts w:hint="eastAsia"/>
                </w:rPr>
                <w:t>优先级</w:t>
              </w:r>
              <w:r w:rsidR="00E844B5">
                <w:t>，网站描述做了修改</w:t>
              </w:r>
            </w:ins>
          </w:p>
        </w:tc>
      </w:tr>
      <w:tr w:rsidR="00E844B5" w14:paraId="3AD414B5" w14:textId="77777777" w:rsidTr="00B960BF">
        <w:trPr>
          <w:ins w:id="14" w:author="沈启航" w:date="2018-12-05T15:09:00Z"/>
        </w:trPr>
        <w:tc>
          <w:tcPr>
            <w:tcW w:w="1129" w:type="dxa"/>
          </w:tcPr>
          <w:p w14:paraId="1AAE3184" w14:textId="77777777" w:rsidR="00E844B5" w:rsidRDefault="00E844B5" w:rsidP="00B960BF">
            <w:pPr>
              <w:rPr>
                <w:ins w:id="15" w:author="沈启航" w:date="2018-12-05T15:09:00Z"/>
                <w:rFonts w:hint="eastAsia"/>
              </w:rPr>
            </w:pPr>
          </w:p>
        </w:tc>
        <w:tc>
          <w:tcPr>
            <w:tcW w:w="1701" w:type="dxa"/>
          </w:tcPr>
          <w:p w14:paraId="27AE5578" w14:textId="77777777" w:rsidR="00E844B5" w:rsidRDefault="00E844B5" w:rsidP="00B960BF">
            <w:pPr>
              <w:rPr>
                <w:ins w:id="16" w:author="沈启航" w:date="2018-12-05T15:09:00Z"/>
                <w:rFonts w:hint="eastAsia"/>
              </w:rPr>
            </w:pPr>
          </w:p>
        </w:tc>
        <w:tc>
          <w:tcPr>
            <w:tcW w:w="1843" w:type="dxa"/>
          </w:tcPr>
          <w:p w14:paraId="66119F21" w14:textId="77777777" w:rsidR="00E844B5" w:rsidRDefault="00E844B5" w:rsidP="00B960BF">
            <w:pPr>
              <w:rPr>
                <w:ins w:id="17" w:author="沈启航" w:date="2018-12-05T15:09:00Z"/>
              </w:rPr>
            </w:pPr>
          </w:p>
        </w:tc>
        <w:tc>
          <w:tcPr>
            <w:tcW w:w="1964" w:type="dxa"/>
          </w:tcPr>
          <w:p w14:paraId="4D129A37" w14:textId="77777777" w:rsidR="00E844B5" w:rsidRDefault="00E844B5" w:rsidP="00B960BF">
            <w:pPr>
              <w:rPr>
                <w:ins w:id="18" w:author="沈启航" w:date="2018-12-05T15:09:00Z"/>
                <w:rFonts w:hint="eastAsia"/>
              </w:rPr>
            </w:pPr>
          </w:p>
        </w:tc>
        <w:tc>
          <w:tcPr>
            <w:tcW w:w="1659" w:type="dxa"/>
          </w:tcPr>
          <w:p w14:paraId="5DB31907" w14:textId="77777777" w:rsidR="00E844B5" w:rsidRDefault="00E844B5">
            <w:pPr>
              <w:rPr>
                <w:ins w:id="19" w:author="沈启航" w:date="2018-12-05T15:09:00Z"/>
                <w:rFonts w:hint="eastAsia"/>
              </w:rPr>
            </w:pPr>
          </w:p>
        </w:tc>
      </w:tr>
    </w:tbl>
    <w:p w14:paraId="068D2D0A" w14:textId="77777777" w:rsidR="00BF7A24" w:rsidRDefault="00BF7A24" w:rsidP="00BF7A24"/>
    <w:p w14:paraId="71058955" w14:textId="77777777" w:rsidR="004520A8" w:rsidRDefault="004520A8" w:rsidP="00BF7A24">
      <w:pPr>
        <w:jc w:val="center"/>
      </w:pPr>
    </w:p>
    <w:p w14:paraId="7C7284A0" w14:textId="77777777" w:rsidR="006620B1" w:rsidRDefault="004520A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203152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6ECFA" w14:textId="77777777" w:rsidR="006620B1" w:rsidRDefault="006620B1">
          <w:pPr>
            <w:pStyle w:val="TOC"/>
          </w:pPr>
          <w:r>
            <w:rPr>
              <w:lang w:val="zh-CN"/>
            </w:rPr>
            <w:t>目录</w:t>
          </w:r>
        </w:p>
        <w:p w14:paraId="60413AB2" w14:textId="77777777" w:rsidR="00E844B5" w:rsidRDefault="006620B1">
          <w:pPr>
            <w:pStyle w:val="20"/>
            <w:tabs>
              <w:tab w:val="right" w:leader="dot" w:pos="8296"/>
            </w:tabs>
            <w:rPr>
              <w:ins w:id="20" w:author="沈启航" w:date="2018-12-05T15:07:00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1" w:author="沈启航" w:date="2018-12-05T15:07:00Z">
            <w:r w:rsidR="00E844B5" w:rsidRPr="00951CD6">
              <w:rPr>
                <w:rStyle w:val="a5"/>
              </w:rPr>
              <w:fldChar w:fldCharType="begin"/>
            </w:r>
            <w:r w:rsidR="00E844B5" w:rsidRPr="00951CD6">
              <w:rPr>
                <w:rStyle w:val="a5"/>
              </w:rPr>
              <w:instrText xml:space="preserve"> </w:instrText>
            </w:r>
            <w:r w:rsidR="00E844B5">
              <w:instrText>HYPERLINK \l "_Toc531785790"</w:instrText>
            </w:r>
            <w:r w:rsidR="00E844B5" w:rsidRPr="00951CD6">
              <w:rPr>
                <w:rStyle w:val="a5"/>
              </w:rPr>
              <w:instrText xml:space="preserve"> </w:instrText>
            </w:r>
            <w:r w:rsidR="00E844B5" w:rsidRPr="00951CD6">
              <w:rPr>
                <w:rStyle w:val="a5"/>
              </w:rPr>
            </w:r>
            <w:r w:rsidR="00E844B5" w:rsidRPr="00951CD6">
              <w:rPr>
                <w:rStyle w:val="a5"/>
              </w:rPr>
              <w:fldChar w:fldCharType="separate"/>
            </w:r>
            <w:r w:rsidR="00E844B5" w:rsidRPr="00951CD6">
              <w:rPr>
                <w:rStyle w:val="a5"/>
                <w:rFonts w:hint="eastAsia"/>
              </w:rPr>
              <w:t>历史版本</w:t>
            </w:r>
            <w:r w:rsidR="00E844B5">
              <w:rPr>
                <w:webHidden/>
              </w:rPr>
              <w:tab/>
            </w:r>
            <w:r w:rsidR="00E844B5">
              <w:rPr>
                <w:webHidden/>
              </w:rPr>
              <w:fldChar w:fldCharType="begin"/>
            </w:r>
            <w:r w:rsidR="00E844B5">
              <w:rPr>
                <w:webHidden/>
              </w:rPr>
              <w:instrText xml:space="preserve"> PAGEREF _Toc531785790 \h </w:instrText>
            </w:r>
            <w:r w:rsidR="00E844B5">
              <w:rPr>
                <w:webHidden/>
              </w:rPr>
            </w:r>
          </w:ins>
          <w:r w:rsidR="00E844B5">
            <w:rPr>
              <w:webHidden/>
            </w:rPr>
            <w:fldChar w:fldCharType="separate"/>
          </w:r>
          <w:ins w:id="22" w:author="沈启航" w:date="2018-12-05T15:07:00Z">
            <w:r w:rsidR="00E844B5">
              <w:rPr>
                <w:webHidden/>
              </w:rPr>
              <w:t>2</w:t>
            </w:r>
            <w:r w:rsidR="00E844B5">
              <w:rPr>
                <w:webHidden/>
              </w:rPr>
              <w:fldChar w:fldCharType="end"/>
            </w:r>
            <w:r w:rsidR="00E844B5" w:rsidRPr="00951CD6">
              <w:rPr>
                <w:rStyle w:val="a5"/>
              </w:rPr>
              <w:fldChar w:fldCharType="end"/>
            </w:r>
          </w:ins>
        </w:p>
        <w:p w14:paraId="4175B61A" w14:textId="77777777" w:rsidR="00E844B5" w:rsidRDefault="00E844B5">
          <w:pPr>
            <w:pStyle w:val="10"/>
            <w:tabs>
              <w:tab w:val="left" w:pos="420"/>
              <w:tab w:val="right" w:leader="dot" w:pos="8296"/>
            </w:tabs>
            <w:rPr>
              <w:ins w:id="23" w:author="沈启航" w:date="2018-12-05T15:07:00Z"/>
            </w:rPr>
          </w:pPr>
          <w:ins w:id="24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"_Toc531785791"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1.</w:t>
            </w:r>
            <w:r>
              <w:tab/>
            </w:r>
            <w:r w:rsidRPr="00951CD6">
              <w:rPr>
                <w:rStyle w:val="a5"/>
                <w:rFonts w:hint="eastAsia"/>
              </w:rPr>
              <w:t>引言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_Toc531785791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25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5BD7CB73" w14:textId="77777777" w:rsidR="00E844B5" w:rsidRDefault="00E844B5">
          <w:pPr>
            <w:pStyle w:val="20"/>
            <w:tabs>
              <w:tab w:val="right" w:leader="dot" w:pos="8296"/>
            </w:tabs>
            <w:rPr>
              <w:ins w:id="26" w:author="沈启航" w:date="2018-12-05T15:07:00Z"/>
            </w:rPr>
          </w:pPr>
          <w:ins w:id="27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"_Toc531785792"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1.1</w:t>
            </w:r>
            <w:r w:rsidRPr="00951CD6">
              <w:rPr>
                <w:rStyle w:val="a5"/>
                <w:rFonts w:hint="eastAsia"/>
              </w:rPr>
              <w:t>文档目的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_Toc531785792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28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00A4E9FA" w14:textId="77777777" w:rsidR="00E844B5" w:rsidRDefault="00E844B5">
          <w:pPr>
            <w:pStyle w:val="20"/>
            <w:tabs>
              <w:tab w:val="right" w:leader="dot" w:pos="8296"/>
            </w:tabs>
            <w:rPr>
              <w:ins w:id="29" w:author="沈启航" w:date="2018-12-05T15:07:00Z"/>
            </w:rPr>
          </w:pPr>
          <w:ins w:id="30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"_Toc531785793"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1.2</w:t>
            </w:r>
            <w:r w:rsidRPr="00951CD6">
              <w:rPr>
                <w:rStyle w:val="a5"/>
                <w:rFonts w:hint="eastAsia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_Toc531785793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31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51B0BE36" w14:textId="77777777" w:rsidR="00E844B5" w:rsidRDefault="00E844B5">
          <w:pPr>
            <w:pStyle w:val="20"/>
            <w:tabs>
              <w:tab w:val="right" w:leader="dot" w:pos="8296"/>
            </w:tabs>
            <w:rPr>
              <w:ins w:id="32" w:author="沈启航" w:date="2018-12-05T15:07:00Z"/>
            </w:rPr>
          </w:pPr>
          <w:ins w:id="33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"_Toc531785794"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1.3</w:t>
            </w:r>
            <w:r w:rsidRPr="00951CD6">
              <w:rPr>
                <w:rStyle w:val="a5"/>
                <w:rFonts w:hint="eastAsia"/>
              </w:rPr>
              <w:t>相关术语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_Toc531785794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34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047E05C6" w14:textId="77777777" w:rsidR="00E844B5" w:rsidRDefault="00E844B5">
          <w:pPr>
            <w:pStyle w:val="20"/>
            <w:tabs>
              <w:tab w:val="right" w:leader="dot" w:pos="8296"/>
            </w:tabs>
            <w:rPr>
              <w:ins w:id="35" w:author="沈启航" w:date="2018-12-05T15:07:00Z"/>
            </w:rPr>
          </w:pPr>
          <w:ins w:id="36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"_Toc531785795"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1.4</w:t>
            </w:r>
            <w:r w:rsidRPr="00951CD6">
              <w:rPr>
                <w:rStyle w:val="a5"/>
                <w:rFonts w:hint="eastAsia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_Toc531785795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37" w:author="沈启航" w:date="2018-12-05T15:07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71B027F0" w14:textId="77777777" w:rsidR="00E844B5" w:rsidRDefault="00E844B5">
          <w:pPr>
            <w:pStyle w:val="10"/>
            <w:tabs>
              <w:tab w:val="left" w:pos="420"/>
              <w:tab w:val="right" w:leader="dot" w:pos="8296"/>
            </w:tabs>
            <w:rPr>
              <w:ins w:id="38" w:author="沈启航" w:date="2018-12-05T15:07:00Z"/>
            </w:rPr>
          </w:pPr>
          <w:ins w:id="39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"_Toc531785796"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</w:t>
            </w:r>
            <w:r>
              <w:tab/>
            </w:r>
            <w:r w:rsidRPr="00951CD6">
              <w:rPr>
                <w:rStyle w:val="a5"/>
                <w:rFonts w:hint="eastAsia"/>
              </w:rPr>
              <w:t>业务需求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_Toc531785796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40" w:author="沈启航" w:date="2018-12-05T15:07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0DF90612" w14:textId="77777777" w:rsidR="00E844B5" w:rsidRDefault="00E844B5">
          <w:pPr>
            <w:pStyle w:val="20"/>
            <w:tabs>
              <w:tab w:val="right" w:leader="dot" w:pos="8296"/>
            </w:tabs>
            <w:rPr>
              <w:ins w:id="41" w:author="沈启航" w:date="2018-12-05T15:07:00Z"/>
            </w:rPr>
          </w:pPr>
          <w:ins w:id="42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"_Toc531785797"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2.1</w:t>
            </w:r>
            <w:r w:rsidRPr="00951CD6">
              <w:rPr>
                <w:rStyle w:val="a5"/>
                <w:rFonts w:hint="eastAsia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_Toc531785797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43" w:author="沈启航" w:date="2018-12-05T15:07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256A98F6" w14:textId="77777777" w:rsidR="00E844B5" w:rsidRDefault="00E844B5">
          <w:pPr>
            <w:pStyle w:val="20"/>
            <w:tabs>
              <w:tab w:val="right" w:leader="dot" w:pos="8296"/>
            </w:tabs>
            <w:rPr>
              <w:ins w:id="44" w:author="沈启航" w:date="2018-12-05T15:07:00Z"/>
            </w:rPr>
          </w:pPr>
          <w:ins w:id="45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"_Toc531785798"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2.2</w:t>
            </w:r>
            <w:r w:rsidRPr="00951CD6">
              <w:rPr>
                <w:rStyle w:val="a5"/>
                <w:rFonts w:hint="eastAsia"/>
              </w:rPr>
              <w:t>业务机遇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_Toc531785798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46" w:author="沈启航" w:date="2018-12-05T15:07:00Z"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057AE698" w14:textId="77777777" w:rsidR="00E844B5" w:rsidRDefault="00E844B5">
          <w:pPr>
            <w:pStyle w:val="20"/>
            <w:tabs>
              <w:tab w:val="right" w:leader="dot" w:pos="8296"/>
            </w:tabs>
            <w:rPr>
              <w:ins w:id="47" w:author="沈启航" w:date="2018-12-05T15:07:00Z"/>
            </w:rPr>
          </w:pPr>
          <w:ins w:id="48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"_Toc531785799"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2.3</w:t>
            </w:r>
            <w:r w:rsidRPr="00951CD6">
              <w:rPr>
                <w:rStyle w:val="a5"/>
                <w:rFonts w:hint="eastAsia"/>
              </w:rPr>
              <w:t>业务目标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_Toc531785799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49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56ED04CC" w14:textId="77777777" w:rsidR="00E844B5" w:rsidRDefault="00E844B5">
          <w:pPr>
            <w:pStyle w:val="20"/>
            <w:tabs>
              <w:tab w:val="right" w:leader="dot" w:pos="8296"/>
            </w:tabs>
            <w:rPr>
              <w:ins w:id="50" w:author="沈启航" w:date="2018-12-05T15:07:00Z"/>
            </w:rPr>
          </w:pPr>
          <w:ins w:id="51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"_Toc531785800"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2.4</w:t>
            </w:r>
            <w:r w:rsidRPr="00951CD6">
              <w:rPr>
                <w:rStyle w:val="a5"/>
                <w:rFonts w:hint="eastAsia"/>
              </w:rPr>
              <w:t>成功的标准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_Toc531785800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52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5DDDED0F" w14:textId="77777777" w:rsidR="00E844B5" w:rsidRDefault="00E844B5">
          <w:pPr>
            <w:pStyle w:val="20"/>
            <w:tabs>
              <w:tab w:val="right" w:leader="dot" w:pos="8296"/>
            </w:tabs>
            <w:rPr>
              <w:ins w:id="53" w:author="沈启航" w:date="2018-12-05T15:07:00Z"/>
            </w:rPr>
          </w:pPr>
          <w:ins w:id="54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"_Toc531785801"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2.5</w:t>
            </w:r>
            <w:r w:rsidRPr="00951CD6">
              <w:rPr>
                <w:rStyle w:val="a5"/>
                <w:rFonts w:hint="eastAsia"/>
              </w:rPr>
              <w:t>愿景声明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_Toc531785801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55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25DC4852" w14:textId="77777777" w:rsidR="00E844B5" w:rsidRDefault="00E844B5">
          <w:pPr>
            <w:pStyle w:val="20"/>
            <w:tabs>
              <w:tab w:val="right" w:leader="dot" w:pos="8296"/>
            </w:tabs>
            <w:rPr>
              <w:ins w:id="56" w:author="沈启航" w:date="2018-12-05T15:07:00Z"/>
            </w:rPr>
          </w:pPr>
          <w:ins w:id="57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"_Toc531785802"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2.6</w:t>
            </w:r>
            <w:r w:rsidRPr="00951CD6">
              <w:rPr>
                <w:rStyle w:val="a5"/>
                <w:rFonts w:hint="eastAsia"/>
              </w:rPr>
              <w:t>业务风险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_Toc531785802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58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0ECF2C89" w14:textId="77777777" w:rsidR="00E844B5" w:rsidRDefault="00E844B5">
          <w:pPr>
            <w:pStyle w:val="20"/>
            <w:tabs>
              <w:tab w:val="right" w:leader="dot" w:pos="8296"/>
            </w:tabs>
            <w:rPr>
              <w:ins w:id="59" w:author="沈启航" w:date="2018-12-05T15:07:00Z"/>
            </w:rPr>
          </w:pPr>
          <w:ins w:id="60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"_Toc531785803"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2.7</w:t>
            </w:r>
            <w:r w:rsidRPr="00951CD6">
              <w:rPr>
                <w:rStyle w:val="a5"/>
                <w:rFonts w:hint="eastAsia"/>
              </w:rPr>
              <w:t>业务假设和依赖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_Toc531785803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61" w:author="沈启航" w:date="2018-12-05T15:07:00Z"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3CEC46D5" w14:textId="77777777" w:rsidR="00E844B5" w:rsidRDefault="00E844B5">
          <w:pPr>
            <w:pStyle w:val="10"/>
            <w:tabs>
              <w:tab w:val="left" w:pos="420"/>
              <w:tab w:val="right" w:leader="dot" w:pos="8296"/>
            </w:tabs>
            <w:rPr>
              <w:ins w:id="62" w:author="沈启航" w:date="2018-12-05T15:07:00Z"/>
            </w:rPr>
          </w:pPr>
          <w:ins w:id="63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"_Toc531785804"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3.</w:t>
            </w:r>
            <w:r>
              <w:tab/>
            </w:r>
            <w:r w:rsidRPr="00951CD6">
              <w:rPr>
                <w:rStyle w:val="a5"/>
                <w:rFonts w:hint="eastAsia"/>
              </w:rPr>
              <w:t>范围和限制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_Toc531785804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64" w:author="沈启航" w:date="2018-12-05T15:07:00Z"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4F6622A8" w14:textId="77777777" w:rsidR="00E844B5" w:rsidRDefault="00E844B5">
          <w:pPr>
            <w:pStyle w:val="20"/>
            <w:tabs>
              <w:tab w:val="right" w:leader="dot" w:pos="8296"/>
            </w:tabs>
            <w:rPr>
              <w:ins w:id="65" w:author="沈启航" w:date="2018-12-05T15:07:00Z"/>
            </w:rPr>
          </w:pPr>
          <w:ins w:id="66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"_Toc531785805"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3.1</w:t>
            </w:r>
            <w:r w:rsidRPr="00951CD6">
              <w:rPr>
                <w:rStyle w:val="a5"/>
                <w:rFonts w:hint="eastAsia"/>
              </w:rPr>
              <w:t>主要特性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_Toc531785805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67" w:author="沈启航" w:date="2018-12-05T15:07:00Z"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1C4C7999" w14:textId="77777777" w:rsidR="00E844B5" w:rsidRDefault="00E844B5">
          <w:pPr>
            <w:pStyle w:val="20"/>
            <w:tabs>
              <w:tab w:val="right" w:leader="dot" w:pos="8296"/>
            </w:tabs>
            <w:rPr>
              <w:ins w:id="68" w:author="沈启航" w:date="2018-12-05T15:07:00Z"/>
            </w:rPr>
          </w:pPr>
          <w:ins w:id="69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"_Toc531785806"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3.2</w:t>
            </w:r>
            <w:r w:rsidRPr="00951CD6">
              <w:rPr>
                <w:rStyle w:val="a5"/>
                <w:rFonts w:hint="eastAsia"/>
              </w:rPr>
              <w:t>最初版本的范围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_Toc531785806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70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3CE1B202" w14:textId="77777777" w:rsidR="00E844B5" w:rsidRDefault="00E844B5">
          <w:pPr>
            <w:pStyle w:val="20"/>
            <w:tabs>
              <w:tab w:val="right" w:leader="dot" w:pos="8296"/>
            </w:tabs>
            <w:rPr>
              <w:ins w:id="71" w:author="沈启航" w:date="2018-12-05T15:07:00Z"/>
            </w:rPr>
          </w:pPr>
          <w:ins w:id="72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"_Toc531785807"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3.3</w:t>
            </w:r>
            <w:r w:rsidRPr="00951CD6">
              <w:rPr>
                <w:rStyle w:val="a5"/>
                <w:rFonts w:hint="eastAsia"/>
              </w:rPr>
              <w:t>后续版本的范围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_Toc531785807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73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3976BEE2" w14:textId="77777777" w:rsidR="00E844B5" w:rsidRDefault="00E844B5">
          <w:pPr>
            <w:pStyle w:val="20"/>
            <w:tabs>
              <w:tab w:val="right" w:leader="dot" w:pos="8296"/>
            </w:tabs>
            <w:rPr>
              <w:ins w:id="74" w:author="沈启航" w:date="2018-12-05T15:07:00Z"/>
            </w:rPr>
          </w:pPr>
          <w:ins w:id="75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"_Toc531785808"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3.4</w:t>
            </w:r>
            <w:r w:rsidRPr="00951CD6">
              <w:rPr>
                <w:rStyle w:val="a5"/>
                <w:rFonts w:hint="eastAsia"/>
              </w:rPr>
              <w:t>限制和排除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_Toc531785808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76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1B85BADF" w14:textId="77777777" w:rsidR="00E844B5" w:rsidRDefault="00E844B5">
          <w:pPr>
            <w:pStyle w:val="10"/>
            <w:tabs>
              <w:tab w:val="left" w:pos="420"/>
              <w:tab w:val="right" w:leader="dot" w:pos="8296"/>
            </w:tabs>
            <w:rPr>
              <w:ins w:id="77" w:author="沈启航" w:date="2018-12-05T15:07:00Z"/>
            </w:rPr>
          </w:pPr>
          <w:ins w:id="78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"_Toc531785809"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4.</w:t>
            </w:r>
            <w:r>
              <w:tab/>
            </w:r>
            <w:r w:rsidRPr="00951CD6">
              <w:rPr>
                <w:rStyle w:val="a5"/>
                <w:rFonts w:hint="eastAsia"/>
              </w:rPr>
              <w:t>业务背景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_Toc531785809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79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745EBD86" w14:textId="77777777" w:rsidR="00E844B5" w:rsidRDefault="00E844B5">
          <w:pPr>
            <w:pStyle w:val="20"/>
            <w:tabs>
              <w:tab w:val="right" w:leader="dot" w:pos="8296"/>
            </w:tabs>
            <w:rPr>
              <w:ins w:id="80" w:author="沈启航" w:date="2018-12-05T15:07:00Z"/>
            </w:rPr>
          </w:pPr>
          <w:ins w:id="81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"_Toc531785810"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4.1</w:t>
            </w:r>
            <w:r w:rsidRPr="00951CD6">
              <w:rPr>
                <w:rStyle w:val="a5"/>
                <w:rFonts w:hint="eastAsia"/>
              </w:rPr>
              <w:t>干系人简介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_Toc531785810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82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7199A694" w14:textId="77777777" w:rsidR="00E844B5" w:rsidRDefault="00E844B5">
          <w:pPr>
            <w:pStyle w:val="20"/>
            <w:tabs>
              <w:tab w:val="right" w:leader="dot" w:pos="8296"/>
            </w:tabs>
            <w:rPr>
              <w:ins w:id="83" w:author="沈启航" w:date="2018-12-05T15:07:00Z"/>
            </w:rPr>
          </w:pPr>
          <w:ins w:id="84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"_Toc531785811"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4.2</w:t>
            </w:r>
            <w:r w:rsidRPr="00951CD6">
              <w:rPr>
                <w:rStyle w:val="a5"/>
                <w:rFonts w:hint="eastAsia"/>
              </w:rPr>
              <w:t>项目优先级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_Toc531785811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85" w:author="沈启航" w:date="2018-12-05T15:07:00Z"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2E9860FF" w14:textId="77777777" w:rsidR="00E844B5" w:rsidRDefault="00E844B5">
          <w:pPr>
            <w:pStyle w:val="20"/>
            <w:tabs>
              <w:tab w:val="right" w:leader="dot" w:pos="8296"/>
            </w:tabs>
            <w:rPr>
              <w:ins w:id="86" w:author="沈启航" w:date="2018-12-05T15:07:00Z"/>
            </w:rPr>
          </w:pPr>
          <w:ins w:id="87" w:author="沈启航" w:date="2018-12-05T15:07:00Z">
            <w:r w:rsidRPr="00951CD6">
              <w:rPr>
                <w:rStyle w:val="a5"/>
              </w:rPr>
              <w:fldChar w:fldCharType="begin"/>
            </w:r>
            <w:r w:rsidRPr="00951CD6">
              <w:rPr>
                <w:rStyle w:val="a5"/>
              </w:rPr>
              <w:instrText xml:space="preserve"> </w:instrText>
            </w:r>
            <w:r>
              <w:instrText>HYPERLINK \l "_Toc531785812"</w:instrText>
            </w:r>
            <w:r w:rsidRPr="00951CD6">
              <w:rPr>
                <w:rStyle w:val="a5"/>
              </w:rPr>
              <w:instrText xml:space="preserve"> </w:instrText>
            </w:r>
            <w:r w:rsidRPr="00951CD6">
              <w:rPr>
                <w:rStyle w:val="a5"/>
              </w:rPr>
            </w:r>
            <w:r w:rsidRPr="00951CD6">
              <w:rPr>
                <w:rStyle w:val="a5"/>
              </w:rPr>
              <w:fldChar w:fldCharType="separate"/>
            </w:r>
            <w:r w:rsidRPr="00951CD6">
              <w:rPr>
                <w:rStyle w:val="a5"/>
              </w:rPr>
              <w:t>4.3</w:t>
            </w:r>
            <w:r w:rsidRPr="00951CD6">
              <w:rPr>
                <w:rStyle w:val="a5"/>
                <w:rFonts w:hint="eastAsia"/>
              </w:rPr>
              <w:t>部署的注意事项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_Toc531785812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88" w:author="沈启航" w:date="2018-12-05T15:07:00Z"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5"/>
              </w:rPr>
              <w:fldChar w:fldCharType="end"/>
            </w:r>
          </w:ins>
        </w:p>
        <w:p w14:paraId="33704FA3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89" w:author="沈启航" w:date="2018-12-05T15:07:00Z"/>
            </w:rPr>
          </w:pPr>
          <w:del w:id="90" w:author="沈启航" w:date="2018-12-05T15:07:00Z">
            <w:r w:rsidRPr="00E844B5" w:rsidDel="00E844B5">
              <w:rPr>
                <w:rFonts w:hint="eastAsia"/>
                <w:rPrChange w:id="91" w:author="沈启航" w:date="2018-12-05T15:07:00Z">
                  <w:rPr>
                    <w:rStyle w:val="a5"/>
                    <w:rFonts w:hint="eastAsia"/>
                  </w:rPr>
                </w:rPrChange>
              </w:rPr>
              <w:delText>历史版本</w:delText>
            </w:r>
            <w:r w:rsidDel="00E844B5">
              <w:rPr>
                <w:webHidden/>
              </w:rPr>
              <w:tab/>
              <w:delText>2</w:delText>
            </w:r>
          </w:del>
        </w:p>
        <w:p w14:paraId="76ABE958" w14:textId="77777777" w:rsidR="004337FD" w:rsidDel="00E844B5" w:rsidRDefault="004337FD">
          <w:pPr>
            <w:pStyle w:val="10"/>
            <w:tabs>
              <w:tab w:val="left" w:pos="420"/>
              <w:tab w:val="right" w:leader="dot" w:pos="8296"/>
            </w:tabs>
            <w:rPr>
              <w:del w:id="92" w:author="沈启航" w:date="2018-12-05T15:07:00Z"/>
            </w:rPr>
          </w:pPr>
          <w:del w:id="93" w:author="沈启航" w:date="2018-12-05T15:07:00Z">
            <w:r w:rsidRPr="00E844B5" w:rsidDel="00E844B5">
              <w:rPr>
                <w:rPrChange w:id="94" w:author="沈启航" w:date="2018-12-05T15:07:00Z">
                  <w:rPr>
                    <w:rStyle w:val="a5"/>
                  </w:rPr>
                </w:rPrChange>
              </w:rPr>
              <w:delText>1.</w:delText>
            </w:r>
            <w:r w:rsidDel="00E844B5">
              <w:tab/>
            </w:r>
            <w:r w:rsidRPr="00E844B5" w:rsidDel="00E844B5">
              <w:rPr>
                <w:rFonts w:hint="eastAsia"/>
                <w:rPrChange w:id="95" w:author="沈启航" w:date="2018-12-05T15:07:00Z">
                  <w:rPr>
                    <w:rStyle w:val="a5"/>
                    <w:rFonts w:hint="eastAsia"/>
                  </w:rPr>
                </w:rPrChange>
              </w:rPr>
              <w:delText>引言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3C23B999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96" w:author="沈启航" w:date="2018-12-05T15:07:00Z"/>
            </w:rPr>
          </w:pPr>
          <w:del w:id="97" w:author="沈启航" w:date="2018-12-05T15:07:00Z">
            <w:r w:rsidRPr="00E844B5" w:rsidDel="00E844B5">
              <w:rPr>
                <w:rPrChange w:id="98" w:author="沈启航" w:date="2018-12-05T15:07:00Z">
                  <w:rPr>
                    <w:rStyle w:val="a5"/>
                  </w:rPr>
                </w:rPrChange>
              </w:rPr>
              <w:delText>1.1</w:delText>
            </w:r>
            <w:r w:rsidRPr="00E844B5" w:rsidDel="00E844B5">
              <w:rPr>
                <w:rFonts w:hint="eastAsia"/>
                <w:rPrChange w:id="99" w:author="沈启航" w:date="2018-12-05T15:07:00Z">
                  <w:rPr>
                    <w:rStyle w:val="a5"/>
                    <w:rFonts w:hint="eastAsia"/>
                  </w:rPr>
                </w:rPrChange>
              </w:rPr>
              <w:delText>文档目的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4193FA53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00" w:author="沈启航" w:date="2018-12-05T15:07:00Z"/>
            </w:rPr>
          </w:pPr>
          <w:del w:id="101" w:author="沈启航" w:date="2018-12-05T15:07:00Z">
            <w:r w:rsidRPr="00E844B5" w:rsidDel="00E844B5">
              <w:rPr>
                <w:rPrChange w:id="102" w:author="沈启航" w:date="2018-12-05T15:07:00Z">
                  <w:rPr>
                    <w:rStyle w:val="a5"/>
                  </w:rPr>
                </w:rPrChange>
              </w:rPr>
              <w:delText>1.2</w:delText>
            </w:r>
            <w:r w:rsidRPr="00E844B5" w:rsidDel="00E844B5">
              <w:rPr>
                <w:rFonts w:hint="eastAsia"/>
                <w:rPrChange w:id="103" w:author="沈启航" w:date="2018-12-05T15:07:00Z">
                  <w:rPr>
                    <w:rStyle w:val="a5"/>
                    <w:rFonts w:hint="eastAsia"/>
                  </w:rPr>
                </w:rPrChange>
              </w:rPr>
              <w:delText>背景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64F71087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04" w:author="沈启航" w:date="2018-12-05T15:07:00Z"/>
            </w:rPr>
          </w:pPr>
          <w:del w:id="105" w:author="沈启航" w:date="2018-12-05T15:07:00Z">
            <w:r w:rsidRPr="00E844B5" w:rsidDel="00E844B5">
              <w:rPr>
                <w:rPrChange w:id="106" w:author="沈启航" w:date="2018-12-05T15:07:00Z">
                  <w:rPr>
                    <w:rStyle w:val="a5"/>
                  </w:rPr>
                </w:rPrChange>
              </w:rPr>
              <w:delText>1.3</w:delText>
            </w:r>
            <w:r w:rsidRPr="00E844B5" w:rsidDel="00E844B5">
              <w:rPr>
                <w:rFonts w:hint="eastAsia"/>
                <w:rPrChange w:id="107" w:author="沈启航" w:date="2018-12-05T15:07:00Z">
                  <w:rPr>
                    <w:rStyle w:val="a5"/>
                    <w:rFonts w:hint="eastAsia"/>
                  </w:rPr>
                </w:rPrChange>
              </w:rPr>
              <w:delText>相关术语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7541E4BB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08" w:author="沈启航" w:date="2018-12-05T15:07:00Z"/>
            </w:rPr>
          </w:pPr>
          <w:del w:id="109" w:author="沈启航" w:date="2018-12-05T15:07:00Z">
            <w:r w:rsidRPr="00E844B5" w:rsidDel="00E844B5">
              <w:rPr>
                <w:rPrChange w:id="110" w:author="沈启航" w:date="2018-12-05T15:07:00Z">
                  <w:rPr>
                    <w:rStyle w:val="a5"/>
                  </w:rPr>
                </w:rPrChange>
              </w:rPr>
              <w:delText>1.4</w:delText>
            </w:r>
            <w:r w:rsidRPr="00E844B5" w:rsidDel="00E844B5">
              <w:rPr>
                <w:rFonts w:hint="eastAsia"/>
                <w:rPrChange w:id="111" w:author="沈启航" w:date="2018-12-05T15:07:00Z">
                  <w:rPr>
                    <w:rStyle w:val="a5"/>
                    <w:rFonts w:hint="eastAsia"/>
                  </w:rPr>
                </w:rPrChange>
              </w:rPr>
              <w:delText>参考资料</w:delText>
            </w:r>
            <w:r w:rsidDel="00E844B5">
              <w:rPr>
                <w:webHidden/>
              </w:rPr>
              <w:tab/>
              <w:delText>5</w:delText>
            </w:r>
          </w:del>
        </w:p>
        <w:p w14:paraId="7BF0C407" w14:textId="77777777" w:rsidR="004337FD" w:rsidDel="00E844B5" w:rsidRDefault="004337FD">
          <w:pPr>
            <w:pStyle w:val="10"/>
            <w:tabs>
              <w:tab w:val="left" w:pos="420"/>
              <w:tab w:val="right" w:leader="dot" w:pos="8296"/>
            </w:tabs>
            <w:rPr>
              <w:del w:id="112" w:author="沈启航" w:date="2018-12-05T15:07:00Z"/>
            </w:rPr>
          </w:pPr>
          <w:del w:id="113" w:author="沈启航" w:date="2018-12-05T15:07:00Z">
            <w:r w:rsidRPr="00E844B5" w:rsidDel="00E844B5">
              <w:rPr>
                <w:rPrChange w:id="114" w:author="沈启航" w:date="2018-12-05T15:07:00Z">
                  <w:rPr>
                    <w:rStyle w:val="a5"/>
                  </w:rPr>
                </w:rPrChange>
              </w:rPr>
              <w:delText>2.</w:delText>
            </w:r>
            <w:r w:rsidDel="00E844B5">
              <w:tab/>
            </w:r>
            <w:r w:rsidRPr="00E844B5" w:rsidDel="00E844B5">
              <w:rPr>
                <w:rFonts w:hint="eastAsia"/>
                <w:rPrChange w:id="115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业务需求</w:delText>
            </w:r>
            <w:r w:rsidDel="00E844B5">
              <w:rPr>
                <w:webHidden/>
              </w:rPr>
              <w:tab/>
              <w:delText>5</w:delText>
            </w:r>
          </w:del>
        </w:p>
        <w:p w14:paraId="5E9D4889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16" w:author="沈启航" w:date="2018-12-05T15:07:00Z"/>
            </w:rPr>
          </w:pPr>
          <w:del w:id="117" w:author="沈启航" w:date="2018-12-05T15:07:00Z">
            <w:r w:rsidRPr="00E844B5" w:rsidDel="00E844B5">
              <w:rPr>
                <w:rPrChange w:id="118" w:author="沈启航" w:date="2018-12-05T15:07:00Z">
                  <w:rPr>
                    <w:rStyle w:val="a5"/>
                  </w:rPr>
                </w:rPrChange>
              </w:rPr>
              <w:delText>2.1</w:delText>
            </w:r>
            <w:r w:rsidRPr="00E844B5" w:rsidDel="00E844B5">
              <w:rPr>
                <w:rFonts w:hint="eastAsia"/>
                <w:rPrChange w:id="119" w:author="沈启航" w:date="2018-12-05T15:07:00Z">
                  <w:rPr>
                    <w:rStyle w:val="a5"/>
                    <w:rFonts w:hint="eastAsia"/>
                  </w:rPr>
                </w:rPrChange>
              </w:rPr>
              <w:delText>背景</w:delText>
            </w:r>
            <w:r w:rsidDel="00E844B5">
              <w:rPr>
                <w:webHidden/>
              </w:rPr>
              <w:tab/>
              <w:delText>5</w:delText>
            </w:r>
          </w:del>
        </w:p>
        <w:p w14:paraId="52F4A3AF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20" w:author="沈启航" w:date="2018-12-05T15:07:00Z"/>
            </w:rPr>
          </w:pPr>
          <w:del w:id="121" w:author="沈启航" w:date="2018-12-05T15:07:00Z">
            <w:r w:rsidRPr="00E844B5" w:rsidDel="00E844B5">
              <w:rPr>
                <w:rPrChange w:id="122" w:author="沈启航" w:date="2018-12-05T15:07:00Z">
                  <w:rPr>
                    <w:rStyle w:val="a5"/>
                  </w:rPr>
                </w:rPrChange>
              </w:rPr>
              <w:delText>2.2</w:delText>
            </w:r>
            <w:r w:rsidRPr="00E844B5" w:rsidDel="00E844B5">
              <w:rPr>
                <w:rFonts w:hint="eastAsia"/>
                <w:rPrChange w:id="123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业务机遇</w:delText>
            </w:r>
            <w:r w:rsidDel="00E844B5">
              <w:rPr>
                <w:webHidden/>
              </w:rPr>
              <w:tab/>
              <w:delText>6</w:delText>
            </w:r>
          </w:del>
        </w:p>
        <w:p w14:paraId="0E384A57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24" w:author="沈启航" w:date="2018-12-05T15:07:00Z"/>
            </w:rPr>
          </w:pPr>
          <w:del w:id="125" w:author="沈启航" w:date="2018-12-05T15:07:00Z">
            <w:r w:rsidRPr="00E844B5" w:rsidDel="00E844B5">
              <w:rPr>
                <w:rPrChange w:id="126" w:author="沈启航" w:date="2018-12-05T15:07:00Z">
                  <w:rPr>
                    <w:rStyle w:val="a5"/>
                  </w:rPr>
                </w:rPrChange>
              </w:rPr>
              <w:delText>2.3</w:delText>
            </w:r>
            <w:r w:rsidRPr="00E844B5" w:rsidDel="00E844B5">
              <w:rPr>
                <w:rFonts w:hint="eastAsia"/>
                <w:rPrChange w:id="127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业务目标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2088B650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28" w:author="沈启航" w:date="2018-12-05T15:07:00Z"/>
            </w:rPr>
          </w:pPr>
          <w:del w:id="129" w:author="沈启航" w:date="2018-12-05T15:07:00Z">
            <w:r w:rsidRPr="00E844B5" w:rsidDel="00E844B5">
              <w:rPr>
                <w:rPrChange w:id="130" w:author="沈启航" w:date="2018-12-05T15:07:00Z">
                  <w:rPr>
                    <w:rStyle w:val="a5"/>
                  </w:rPr>
                </w:rPrChange>
              </w:rPr>
              <w:delText>2.4</w:delText>
            </w:r>
            <w:r w:rsidRPr="00E844B5" w:rsidDel="00E844B5">
              <w:rPr>
                <w:rFonts w:hint="eastAsia"/>
                <w:rPrChange w:id="131" w:author="沈启航" w:date="2018-12-05T15:07:00Z">
                  <w:rPr>
                    <w:rStyle w:val="a5"/>
                    <w:rFonts w:hint="eastAsia"/>
                  </w:rPr>
                </w:rPrChange>
              </w:rPr>
              <w:delText>成功的标准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37C6D236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32" w:author="沈启航" w:date="2018-12-05T15:07:00Z"/>
            </w:rPr>
          </w:pPr>
          <w:del w:id="133" w:author="沈启航" w:date="2018-12-05T15:07:00Z">
            <w:r w:rsidRPr="00E844B5" w:rsidDel="00E844B5">
              <w:rPr>
                <w:rPrChange w:id="134" w:author="沈启航" w:date="2018-12-05T15:07:00Z">
                  <w:rPr>
                    <w:rStyle w:val="a5"/>
                  </w:rPr>
                </w:rPrChange>
              </w:rPr>
              <w:delText>2.5</w:delText>
            </w:r>
            <w:r w:rsidRPr="00E844B5" w:rsidDel="00E844B5">
              <w:rPr>
                <w:rFonts w:hint="eastAsia"/>
                <w:rPrChange w:id="135" w:author="沈启航" w:date="2018-12-05T15:07:00Z">
                  <w:rPr>
                    <w:rStyle w:val="a5"/>
                    <w:rFonts w:hint="eastAsia"/>
                  </w:rPr>
                </w:rPrChange>
              </w:rPr>
              <w:delText>愿景声明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617B2F77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36" w:author="沈启航" w:date="2018-12-05T15:07:00Z"/>
            </w:rPr>
          </w:pPr>
          <w:del w:id="137" w:author="沈启航" w:date="2018-12-05T15:07:00Z">
            <w:r w:rsidRPr="00E844B5" w:rsidDel="00E844B5">
              <w:rPr>
                <w:rPrChange w:id="138" w:author="沈启航" w:date="2018-12-05T15:07:00Z">
                  <w:rPr>
                    <w:rStyle w:val="a5"/>
                  </w:rPr>
                </w:rPrChange>
              </w:rPr>
              <w:delText>2.6</w:delText>
            </w:r>
            <w:r w:rsidRPr="00E844B5" w:rsidDel="00E844B5">
              <w:rPr>
                <w:rFonts w:hint="eastAsia"/>
                <w:rPrChange w:id="139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业务风险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4DD8DDDE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40" w:author="沈启航" w:date="2018-12-05T15:07:00Z"/>
            </w:rPr>
          </w:pPr>
          <w:del w:id="141" w:author="沈启航" w:date="2018-12-05T15:07:00Z">
            <w:r w:rsidRPr="00E844B5" w:rsidDel="00E844B5">
              <w:rPr>
                <w:rPrChange w:id="142" w:author="沈启航" w:date="2018-12-05T15:07:00Z">
                  <w:rPr>
                    <w:rStyle w:val="a5"/>
                  </w:rPr>
                </w:rPrChange>
              </w:rPr>
              <w:delText>2.7</w:delText>
            </w:r>
            <w:r w:rsidRPr="00E844B5" w:rsidDel="00E844B5">
              <w:rPr>
                <w:rFonts w:hint="eastAsia"/>
                <w:rPrChange w:id="143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业务假设和依赖</w:delText>
            </w:r>
            <w:r w:rsidDel="00E844B5">
              <w:rPr>
                <w:webHidden/>
              </w:rPr>
              <w:tab/>
              <w:delText>11</w:delText>
            </w:r>
          </w:del>
        </w:p>
        <w:p w14:paraId="13C46E3C" w14:textId="77777777" w:rsidR="004337FD" w:rsidDel="00E844B5" w:rsidRDefault="004337FD">
          <w:pPr>
            <w:pStyle w:val="10"/>
            <w:tabs>
              <w:tab w:val="left" w:pos="420"/>
              <w:tab w:val="right" w:leader="dot" w:pos="8296"/>
            </w:tabs>
            <w:rPr>
              <w:del w:id="144" w:author="沈启航" w:date="2018-12-05T15:07:00Z"/>
            </w:rPr>
          </w:pPr>
          <w:del w:id="145" w:author="沈启航" w:date="2018-12-05T15:07:00Z">
            <w:r w:rsidRPr="00E844B5" w:rsidDel="00E844B5">
              <w:rPr>
                <w:rPrChange w:id="146" w:author="沈启航" w:date="2018-12-05T15:07:00Z">
                  <w:rPr>
                    <w:rStyle w:val="a5"/>
                  </w:rPr>
                </w:rPrChange>
              </w:rPr>
              <w:delText>3.</w:delText>
            </w:r>
            <w:r w:rsidDel="00E844B5">
              <w:tab/>
            </w:r>
            <w:r w:rsidRPr="00E844B5" w:rsidDel="00E844B5">
              <w:rPr>
                <w:rFonts w:hint="eastAsia"/>
                <w:rPrChange w:id="147" w:author="沈启航" w:date="2018-12-05T15:07:00Z">
                  <w:rPr>
                    <w:rStyle w:val="a5"/>
                    <w:rFonts w:hint="eastAsia"/>
                  </w:rPr>
                </w:rPrChange>
              </w:rPr>
              <w:delText>范围和限制</w:delText>
            </w:r>
            <w:r w:rsidDel="00E844B5">
              <w:rPr>
                <w:webHidden/>
              </w:rPr>
              <w:tab/>
              <w:delText>12</w:delText>
            </w:r>
          </w:del>
        </w:p>
        <w:p w14:paraId="71C5AC71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48" w:author="沈启航" w:date="2018-12-05T15:07:00Z"/>
            </w:rPr>
          </w:pPr>
          <w:del w:id="149" w:author="沈启航" w:date="2018-12-05T15:07:00Z">
            <w:r w:rsidRPr="00E844B5" w:rsidDel="00E844B5">
              <w:rPr>
                <w:rPrChange w:id="150" w:author="沈启航" w:date="2018-12-05T15:07:00Z">
                  <w:rPr>
                    <w:rStyle w:val="a5"/>
                  </w:rPr>
                </w:rPrChange>
              </w:rPr>
              <w:delText>3.1</w:delText>
            </w:r>
            <w:r w:rsidRPr="00E844B5" w:rsidDel="00E844B5">
              <w:rPr>
                <w:rFonts w:hint="eastAsia"/>
                <w:rPrChange w:id="151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主要特性</w:delText>
            </w:r>
            <w:r w:rsidDel="00E844B5">
              <w:rPr>
                <w:webHidden/>
              </w:rPr>
              <w:tab/>
              <w:delText>12</w:delText>
            </w:r>
          </w:del>
        </w:p>
        <w:p w14:paraId="4775512E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52" w:author="沈启航" w:date="2018-12-05T15:07:00Z"/>
            </w:rPr>
          </w:pPr>
          <w:del w:id="153" w:author="沈启航" w:date="2018-12-05T15:07:00Z">
            <w:r w:rsidRPr="00E844B5" w:rsidDel="00E844B5">
              <w:rPr>
                <w:rPrChange w:id="154" w:author="沈启航" w:date="2018-12-05T15:07:00Z">
                  <w:rPr>
                    <w:rStyle w:val="a5"/>
                  </w:rPr>
                </w:rPrChange>
              </w:rPr>
              <w:delText>3.2</w:delText>
            </w:r>
            <w:r w:rsidRPr="00E844B5" w:rsidDel="00E844B5">
              <w:rPr>
                <w:rFonts w:hint="eastAsia"/>
                <w:rPrChange w:id="155" w:author="沈启航" w:date="2018-12-05T15:07:00Z">
                  <w:rPr>
                    <w:rStyle w:val="a5"/>
                    <w:rFonts w:hint="eastAsia"/>
                  </w:rPr>
                </w:rPrChange>
              </w:rPr>
              <w:delText>最初版本的范围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7AB81B5D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56" w:author="沈启航" w:date="2018-12-05T15:07:00Z"/>
            </w:rPr>
          </w:pPr>
          <w:del w:id="157" w:author="沈启航" w:date="2018-12-05T15:07:00Z">
            <w:r w:rsidRPr="00E844B5" w:rsidDel="00E844B5">
              <w:rPr>
                <w:rPrChange w:id="158" w:author="沈启航" w:date="2018-12-05T15:07:00Z">
                  <w:rPr>
                    <w:rStyle w:val="a5"/>
                  </w:rPr>
                </w:rPrChange>
              </w:rPr>
              <w:delText>3.3</w:delText>
            </w:r>
            <w:r w:rsidRPr="00E844B5" w:rsidDel="00E844B5">
              <w:rPr>
                <w:rFonts w:hint="eastAsia"/>
                <w:rPrChange w:id="159" w:author="沈启航" w:date="2018-12-05T15:07:00Z">
                  <w:rPr>
                    <w:rStyle w:val="a5"/>
                    <w:rFonts w:hint="eastAsia"/>
                  </w:rPr>
                </w:rPrChange>
              </w:rPr>
              <w:delText>后续版本的范围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03FEADD5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60" w:author="沈启航" w:date="2018-12-05T15:07:00Z"/>
            </w:rPr>
          </w:pPr>
          <w:del w:id="161" w:author="沈启航" w:date="2018-12-05T15:07:00Z">
            <w:r w:rsidRPr="00E844B5" w:rsidDel="00E844B5">
              <w:rPr>
                <w:rPrChange w:id="162" w:author="沈启航" w:date="2018-12-05T15:07:00Z">
                  <w:rPr>
                    <w:rStyle w:val="a5"/>
                  </w:rPr>
                </w:rPrChange>
              </w:rPr>
              <w:delText>3.4</w:delText>
            </w:r>
            <w:r w:rsidRPr="00E844B5" w:rsidDel="00E844B5">
              <w:rPr>
                <w:rFonts w:hint="eastAsia"/>
                <w:rPrChange w:id="163" w:author="沈启航" w:date="2018-12-05T15:07:00Z">
                  <w:rPr>
                    <w:rStyle w:val="a5"/>
                    <w:rFonts w:hint="eastAsia"/>
                  </w:rPr>
                </w:rPrChange>
              </w:rPr>
              <w:delText>限制和排除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5C5F7F59" w14:textId="77777777" w:rsidR="004337FD" w:rsidDel="00E844B5" w:rsidRDefault="004337FD">
          <w:pPr>
            <w:pStyle w:val="10"/>
            <w:tabs>
              <w:tab w:val="left" w:pos="420"/>
              <w:tab w:val="right" w:leader="dot" w:pos="8296"/>
            </w:tabs>
            <w:rPr>
              <w:del w:id="164" w:author="沈启航" w:date="2018-12-05T15:07:00Z"/>
            </w:rPr>
          </w:pPr>
          <w:del w:id="165" w:author="沈启航" w:date="2018-12-05T15:07:00Z">
            <w:r w:rsidRPr="00E844B5" w:rsidDel="00E844B5">
              <w:rPr>
                <w:rPrChange w:id="166" w:author="沈启航" w:date="2018-12-05T15:07:00Z">
                  <w:rPr>
                    <w:rStyle w:val="a5"/>
                  </w:rPr>
                </w:rPrChange>
              </w:rPr>
              <w:delText>4.</w:delText>
            </w:r>
            <w:r w:rsidDel="00E844B5">
              <w:tab/>
            </w:r>
            <w:r w:rsidRPr="00E844B5" w:rsidDel="00E844B5">
              <w:rPr>
                <w:rFonts w:hint="eastAsia"/>
                <w:rPrChange w:id="167" w:author="沈启航" w:date="2018-12-05T15:07:00Z">
                  <w:rPr>
                    <w:rStyle w:val="a5"/>
                    <w:rFonts w:hint="eastAsia"/>
                  </w:rPr>
                </w:rPrChange>
              </w:rPr>
              <w:delText>业务背景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56A5514C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68" w:author="沈启航" w:date="2018-12-05T15:07:00Z"/>
            </w:rPr>
          </w:pPr>
          <w:del w:id="169" w:author="沈启航" w:date="2018-12-05T15:07:00Z">
            <w:r w:rsidRPr="00E844B5" w:rsidDel="00E844B5">
              <w:rPr>
                <w:rPrChange w:id="170" w:author="沈启航" w:date="2018-12-05T15:07:00Z">
                  <w:rPr>
                    <w:rStyle w:val="a5"/>
                  </w:rPr>
                </w:rPrChange>
              </w:rPr>
              <w:delText>4.1</w:delText>
            </w:r>
            <w:r w:rsidRPr="00E844B5" w:rsidDel="00E844B5">
              <w:rPr>
                <w:rFonts w:hint="eastAsia"/>
                <w:rPrChange w:id="171" w:author="沈启航" w:date="2018-12-05T15:07:00Z">
                  <w:rPr>
                    <w:rStyle w:val="a5"/>
                    <w:rFonts w:hint="eastAsia"/>
                  </w:rPr>
                </w:rPrChange>
              </w:rPr>
              <w:delText>干系人简介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1F2CB3E4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72" w:author="沈启航" w:date="2018-12-05T15:07:00Z"/>
            </w:rPr>
          </w:pPr>
          <w:del w:id="173" w:author="沈启航" w:date="2018-12-05T15:07:00Z">
            <w:r w:rsidRPr="00E844B5" w:rsidDel="00E844B5">
              <w:rPr>
                <w:rPrChange w:id="174" w:author="沈启航" w:date="2018-12-05T15:07:00Z">
                  <w:rPr>
                    <w:rStyle w:val="a5"/>
                  </w:rPr>
                </w:rPrChange>
              </w:rPr>
              <w:delText>4.2</w:delText>
            </w:r>
            <w:r w:rsidRPr="00E844B5" w:rsidDel="00E844B5">
              <w:rPr>
                <w:rFonts w:hint="eastAsia"/>
                <w:rPrChange w:id="175" w:author="沈启航" w:date="2018-12-05T15:07:00Z">
                  <w:rPr>
                    <w:rStyle w:val="a5"/>
                    <w:rFonts w:hint="eastAsia"/>
                  </w:rPr>
                </w:rPrChange>
              </w:rPr>
              <w:delText>项目优先级</w:delText>
            </w:r>
            <w:r w:rsidDel="00E844B5">
              <w:rPr>
                <w:webHidden/>
              </w:rPr>
              <w:tab/>
              <w:delText>16</w:delText>
            </w:r>
          </w:del>
        </w:p>
        <w:p w14:paraId="10FDFF28" w14:textId="77777777" w:rsidR="004337FD" w:rsidDel="00E844B5" w:rsidRDefault="004337FD">
          <w:pPr>
            <w:pStyle w:val="20"/>
            <w:tabs>
              <w:tab w:val="right" w:leader="dot" w:pos="8296"/>
            </w:tabs>
            <w:rPr>
              <w:del w:id="176" w:author="沈启航" w:date="2018-12-05T15:07:00Z"/>
            </w:rPr>
          </w:pPr>
          <w:del w:id="177" w:author="沈启航" w:date="2018-12-05T15:07:00Z">
            <w:r w:rsidRPr="00E844B5" w:rsidDel="00E844B5">
              <w:rPr>
                <w:rPrChange w:id="178" w:author="沈启航" w:date="2018-12-05T15:07:00Z">
                  <w:rPr>
                    <w:rStyle w:val="a5"/>
                  </w:rPr>
                </w:rPrChange>
              </w:rPr>
              <w:delText>4.3</w:delText>
            </w:r>
            <w:r w:rsidRPr="00E844B5" w:rsidDel="00E844B5">
              <w:rPr>
                <w:rFonts w:hint="eastAsia"/>
                <w:rPrChange w:id="179" w:author="沈启航" w:date="2018-12-05T15:07:00Z">
                  <w:rPr>
                    <w:rStyle w:val="a5"/>
                    <w:rFonts w:hint="eastAsia"/>
                  </w:rPr>
                </w:rPrChange>
              </w:rPr>
              <w:delText>部署的注意事项</w:delText>
            </w:r>
            <w:r w:rsidDel="00E844B5">
              <w:rPr>
                <w:webHidden/>
              </w:rPr>
              <w:tab/>
              <w:delText>16</w:delText>
            </w:r>
          </w:del>
        </w:p>
        <w:p w14:paraId="72BF8A5A" w14:textId="77777777" w:rsidR="006620B1" w:rsidRDefault="006620B1">
          <w:r>
            <w:rPr>
              <w:b/>
              <w:bCs/>
              <w:lang w:val="zh-CN"/>
            </w:rPr>
            <w:fldChar w:fldCharType="end"/>
          </w:r>
        </w:p>
      </w:sdtContent>
    </w:sdt>
    <w:p w14:paraId="392B8E0A" w14:textId="77777777" w:rsidR="004520A8" w:rsidRDefault="004520A8">
      <w:pPr>
        <w:widowControl/>
        <w:jc w:val="left"/>
      </w:pPr>
    </w:p>
    <w:p w14:paraId="56F4EC79" w14:textId="77777777" w:rsidR="006620B1" w:rsidRDefault="006620B1">
      <w:pPr>
        <w:widowControl/>
        <w:jc w:val="left"/>
      </w:pPr>
    </w:p>
    <w:p w14:paraId="0D20CBCE" w14:textId="77777777" w:rsidR="006620B1" w:rsidRDefault="006620B1">
      <w:pPr>
        <w:widowControl/>
        <w:jc w:val="left"/>
      </w:pPr>
    </w:p>
    <w:p w14:paraId="3E375C40" w14:textId="77777777" w:rsidR="006620B1" w:rsidRDefault="006620B1">
      <w:pPr>
        <w:widowControl/>
        <w:jc w:val="left"/>
      </w:pPr>
    </w:p>
    <w:p w14:paraId="6CDAE8DA" w14:textId="77777777" w:rsidR="006620B1" w:rsidRDefault="006620B1">
      <w:pPr>
        <w:widowControl/>
        <w:jc w:val="left"/>
      </w:pPr>
    </w:p>
    <w:p w14:paraId="2523D8BA" w14:textId="77777777" w:rsidR="006620B1" w:rsidRDefault="006620B1">
      <w:pPr>
        <w:widowControl/>
        <w:jc w:val="left"/>
      </w:pPr>
    </w:p>
    <w:p w14:paraId="6B3E0FD7" w14:textId="77777777" w:rsidR="006620B1" w:rsidRDefault="006620B1">
      <w:pPr>
        <w:widowControl/>
        <w:jc w:val="left"/>
      </w:pPr>
    </w:p>
    <w:p w14:paraId="46F294C1" w14:textId="77777777" w:rsidR="00ED6F07" w:rsidRDefault="00ED6F07" w:rsidP="00F513DA"/>
    <w:p w14:paraId="63418E72" w14:textId="77777777" w:rsidR="00A36919" w:rsidRDefault="00A36919" w:rsidP="00A36919"/>
    <w:p w14:paraId="65029F8D" w14:textId="77777777" w:rsidR="00A36919" w:rsidRDefault="00A36919" w:rsidP="00A36919"/>
    <w:p w14:paraId="30AFD2E5" w14:textId="77777777" w:rsidR="00F513DA" w:rsidRDefault="00F513DA" w:rsidP="00A36919"/>
    <w:p w14:paraId="643A5988" w14:textId="77777777" w:rsidR="00F513DA" w:rsidRDefault="00F513DA" w:rsidP="00A36919"/>
    <w:p w14:paraId="2D89950B" w14:textId="77777777" w:rsidR="00F513DA" w:rsidRDefault="00F513DA" w:rsidP="00A36919"/>
    <w:p w14:paraId="12278A49" w14:textId="77777777" w:rsidR="00F513DA" w:rsidRDefault="00F513DA" w:rsidP="00A36919"/>
    <w:p w14:paraId="0E6A0FA9" w14:textId="77777777" w:rsidR="002E0387" w:rsidRDefault="002E0387" w:rsidP="00A36919"/>
    <w:p w14:paraId="60DD7F54" w14:textId="77777777" w:rsidR="002E0387" w:rsidRDefault="002E0387" w:rsidP="00A36919"/>
    <w:p w14:paraId="68BDB1E0" w14:textId="77777777" w:rsidR="00B254FB" w:rsidRDefault="00B254FB" w:rsidP="00A36919"/>
    <w:p w14:paraId="505DBC72" w14:textId="191843B7" w:rsidR="00B254FB" w:rsidRDefault="00B254FB" w:rsidP="00B254FB">
      <w:pPr>
        <w:pStyle w:val="1"/>
        <w:numPr>
          <w:ilvl w:val="0"/>
          <w:numId w:val="1"/>
        </w:numPr>
      </w:pPr>
      <w:bookmarkStart w:id="180" w:name="_Toc531785791"/>
      <w:r>
        <w:rPr>
          <w:rFonts w:hint="eastAsia"/>
        </w:rPr>
        <w:lastRenderedPageBreak/>
        <w:t>引言</w:t>
      </w:r>
      <w:bookmarkEnd w:id="180"/>
    </w:p>
    <w:p w14:paraId="25506AA7" w14:textId="5FCC449E" w:rsidR="00B254FB" w:rsidRDefault="00B254FB" w:rsidP="00B254FB">
      <w:pPr>
        <w:pStyle w:val="2"/>
      </w:pPr>
      <w:bookmarkStart w:id="181" w:name="_Toc531785792"/>
      <w:r>
        <w:rPr>
          <w:rFonts w:hint="eastAsia"/>
        </w:rPr>
        <w:t>1.1</w:t>
      </w:r>
      <w:r>
        <w:rPr>
          <w:rFonts w:hint="eastAsia"/>
        </w:rPr>
        <w:t>文档</w:t>
      </w:r>
      <w:r>
        <w:t>目的</w:t>
      </w:r>
      <w:bookmarkEnd w:id="181"/>
    </w:p>
    <w:p w14:paraId="3A97EB97" w14:textId="47939771" w:rsidR="00E72615" w:rsidRDefault="00E72615" w:rsidP="00B254FB">
      <w:pPr>
        <w:ind w:firstLine="420"/>
      </w:pPr>
      <w:r>
        <w:rPr>
          <w:rFonts w:hint="eastAsia"/>
        </w:rPr>
        <w:t>该文档</w:t>
      </w:r>
      <w:r>
        <w:t>作为开发软件工程系列课程教学辅助网站的基础</w:t>
      </w:r>
      <w:r>
        <w:rPr>
          <w:rFonts w:hint="eastAsia"/>
        </w:rPr>
        <w:t>之一</w:t>
      </w:r>
      <w:r>
        <w:t>，记录客户的业务层需求，定义该产品的愿景和实现该方案的项目范围。</w:t>
      </w:r>
      <w:r>
        <w:rPr>
          <w:rFonts w:hint="eastAsia"/>
        </w:rPr>
        <w:t>之后</w:t>
      </w:r>
      <w:r>
        <w:t>对项目业务需求的修改和范围的更改都集中在本文档内。</w:t>
      </w:r>
    </w:p>
    <w:p w14:paraId="0925A0F5" w14:textId="27EC5D2F" w:rsidR="00B254FB" w:rsidRDefault="00B254FB" w:rsidP="00B254FB">
      <w:pPr>
        <w:pStyle w:val="2"/>
      </w:pPr>
      <w:bookmarkStart w:id="182" w:name="_Toc531785793"/>
      <w:r>
        <w:rPr>
          <w:rFonts w:hint="eastAsia"/>
        </w:rPr>
        <w:t>1.2</w:t>
      </w:r>
      <w:r>
        <w:rPr>
          <w:rFonts w:hint="eastAsia"/>
        </w:rPr>
        <w:t>背景</w:t>
      </w:r>
      <w:bookmarkEnd w:id="182"/>
    </w:p>
    <w:p w14:paraId="1FB9901E" w14:textId="67C5846F" w:rsidR="00B254FB" w:rsidRDefault="00B254FB" w:rsidP="00B254FB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项目</w:t>
      </w:r>
      <w:r>
        <w:t>名称</w:t>
      </w:r>
    </w:p>
    <w:p w14:paraId="0425A7CA" w14:textId="01C6C9D8" w:rsidR="00E72615" w:rsidRPr="00E72615" w:rsidRDefault="00E72615" w:rsidP="00E72615">
      <w:r>
        <w:rPr>
          <w:rFonts w:hint="eastAsia"/>
        </w:rPr>
        <w:t>软件工程</w:t>
      </w:r>
      <w:r>
        <w:t>系列课程教学辅助网站</w:t>
      </w:r>
    </w:p>
    <w:p w14:paraId="3FC9C8CD" w14:textId="6EA1CC1E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项目</w:t>
      </w:r>
      <w:r>
        <w:t>提出者</w:t>
      </w:r>
    </w:p>
    <w:tbl>
      <w:tblPr>
        <w:tblStyle w:val="ac"/>
        <w:tblW w:w="8520" w:type="dxa"/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483157" w14:paraId="471468C9" w14:textId="77777777" w:rsidTr="00483157">
        <w:tc>
          <w:tcPr>
            <w:tcW w:w="1668" w:type="dxa"/>
          </w:tcPr>
          <w:p w14:paraId="5192E9A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</w:tcPr>
          <w:p w14:paraId="0C1B902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</w:tcPr>
          <w:p w14:paraId="1876F1A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</w:tcPr>
          <w:p w14:paraId="26207AD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483157" w14:paraId="35558F8C" w14:textId="77777777" w:rsidTr="00483157">
        <w:tc>
          <w:tcPr>
            <w:tcW w:w="1668" w:type="dxa"/>
          </w:tcPr>
          <w:p w14:paraId="7504BE15" w14:textId="77777777" w:rsidR="00483157" w:rsidRPr="002C70E3" w:rsidRDefault="00483157" w:rsidP="00B960BF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 w14:paraId="51FD2E61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</w:tcPr>
          <w:p w14:paraId="78E917BA" w14:textId="77777777" w:rsidR="00483157" w:rsidRPr="00FA49F6" w:rsidRDefault="00DA7752" w:rsidP="00B960BF">
            <w:hyperlink r:id="rId9" w:history="1">
              <w:r w:rsidR="00483157" w:rsidRPr="00FA49F6">
                <w:t>yangc@zucc.edu.cn</w:t>
              </w:r>
            </w:hyperlink>
          </w:p>
        </w:tc>
        <w:tc>
          <w:tcPr>
            <w:tcW w:w="2130" w:type="dxa"/>
          </w:tcPr>
          <w:p w14:paraId="21402844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504</w:t>
            </w:r>
          </w:p>
        </w:tc>
      </w:tr>
      <w:tr w:rsidR="00483157" w14:paraId="2AB23F6F" w14:textId="77777777" w:rsidTr="00483157">
        <w:tc>
          <w:tcPr>
            <w:tcW w:w="1668" w:type="dxa"/>
          </w:tcPr>
          <w:p w14:paraId="2E70B558" w14:textId="77777777" w:rsidR="00483157" w:rsidRPr="002C70E3" w:rsidRDefault="00483157" w:rsidP="00B960BF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4E9AF63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</w:tcPr>
          <w:p w14:paraId="03FA2835" w14:textId="77777777" w:rsidR="00483157" w:rsidRPr="00FA49F6" w:rsidRDefault="00DA7752" w:rsidP="00B960BF">
            <w:hyperlink r:id="rId10" w:history="1">
              <w:r w:rsidR="00483157" w:rsidRPr="00C2156B">
                <w:t>houhl@</w:t>
              </w:r>
              <w:r w:rsidR="00483157" w:rsidRPr="00C2156B">
                <w:rPr>
                  <w:rFonts w:hint="eastAsia"/>
                </w:rPr>
                <w:t>zucc</w:t>
              </w:r>
              <w:r w:rsidR="00483157" w:rsidRPr="00C2156B">
                <w:t>.edu.cn</w:t>
              </w:r>
            </w:hyperlink>
          </w:p>
        </w:tc>
        <w:tc>
          <w:tcPr>
            <w:tcW w:w="2130" w:type="dxa"/>
          </w:tcPr>
          <w:p w14:paraId="2EE5386B" w14:textId="77777777" w:rsidR="00483157" w:rsidRPr="00FA49F6" w:rsidRDefault="00483157" w:rsidP="00B960BF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501</w:t>
            </w:r>
          </w:p>
        </w:tc>
      </w:tr>
    </w:tbl>
    <w:p w14:paraId="14B3D22E" w14:textId="77777777" w:rsidR="00483157" w:rsidRPr="00483157" w:rsidRDefault="00483157" w:rsidP="00483157"/>
    <w:p w14:paraId="50208466" w14:textId="0717A5AC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开发</w:t>
      </w:r>
      <w:r>
        <w:t>团队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483157" w14:paraId="3EA282F9" w14:textId="77777777" w:rsidTr="00B960BF">
        <w:tc>
          <w:tcPr>
            <w:tcW w:w="1320" w:type="dxa"/>
          </w:tcPr>
          <w:p w14:paraId="24DE5949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011400B8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776C32FC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0CECEAD5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7F9A100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483157" w14:paraId="5745EE9F" w14:textId="77777777" w:rsidTr="00B960BF">
        <w:tc>
          <w:tcPr>
            <w:tcW w:w="1320" w:type="dxa"/>
          </w:tcPr>
          <w:p w14:paraId="7B875B9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12D2184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0FA6D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242F94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1E6301B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483157" w14:paraId="2862F67C" w14:textId="77777777" w:rsidTr="00B960BF">
        <w:tc>
          <w:tcPr>
            <w:tcW w:w="1320" w:type="dxa"/>
          </w:tcPr>
          <w:p w14:paraId="30E0307D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23B1066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94E57FB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2D92207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9F508E4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483157" w14:paraId="2082D312" w14:textId="77777777" w:rsidTr="00B960BF">
        <w:tc>
          <w:tcPr>
            <w:tcW w:w="1320" w:type="dxa"/>
          </w:tcPr>
          <w:p w14:paraId="7796BCD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6CD7CDC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2DFF7D8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3D7E88B8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4FBFE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483157" w14:paraId="6BA8850F" w14:textId="77777777" w:rsidTr="00B960BF">
        <w:tc>
          <w:tcPr>
            <w:tcW w:w="1320" w:type="dxa"/>
          </w:tcPr>
          <w:p w14:paraId="55E8299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468F52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36A515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20BFF9E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7FE4128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483157" w14:paraId="4BBF0107" w14:textId="77777777" w:rsidTr="00B960BF">
        <w:tc>
          <w:tcPr>
            <w:tcW w:w="1320" w:type="dxa"/>
          </w:tcPr>
          <w:p w14:paraId="3B05888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5E54B6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2E59EA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6E051A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4E40C76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04900A0D" w14:textId="77777777" w:rsidR="00483157" w:rsidRPr="00483157" w:rsidRDefault="00483157" w:rsidP="00483157"/>
    <w:p w14:paraId="750BBA47" w14:textId="0F53D4F7" w:rsidR="00B254FB" w:rsidRDefault="00B254FB" w:rsidP="00B254FB">
      <w:pPr>
        <w:pStyle w:val="2"/>
      </w:pPr>
      <w:bookmarkStart w:id="183" w:name="_Toc531785794"/>
      <w:r>
        <w:rPr>
          <w:rFonts w:hint="eastAsia"/>
        </w:rPr>
        <w:t>1.3</w:t>
      </w:r>
      <w:r>
        <w:rPr>
          <w:rFonts w:hint="eastAsia"/>
        </w:rPr>
        <w:t>相关</w:t>
      </w:r>
      <w:r>
        <w:t>术语</w:t>
      </w:r>
      <w:bookmarkEnd w:id="18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483157" w14:paraId="13F12638" w14:textId="77777777" w:rsidTr="00483157">
        <w:tc>
          <w:tcPr>
            <w:tcW w:w="1271" w:type="dxa"/>
          </w:tcPr>
          <w:p w14:paraId="294A64D5" w14:textId="76B82B7E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</w:tcPr>
          <w:p w14:paraId="260B1639" w14:textId="126976A4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名称</w:t>
            </w:r>
          </w:p>
        </w:tc>
        <w:tc>
          <w:tcPr>
            <w:tcW w:w="5040" w:type="dxa"/>
          </w:tcPr>
          <w:p w14:paraId="12605031" w14:textId="72F91A69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描述</w:t>
            </w:r>
          </w:p>
        </w:tc>
      </w:tr>
      <w:tr w:rsidR="00483157" w14:paraId="663FF889" w14:textId="77777777" w:rsidTr="00483157">
        <w:tc>
          <w:tcPr>
            <w:tcW w:w="1271" w:type="dxa"/>
          </w:tcPr>
          <w:p w14:paraId="2553F196" w14:textId="68CD4D49" w:rsidR="00483157" w:rsidRDefault="00483157" w:rsidP="0048315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067C6A9" w14:textId="271AC5E8" w:rsidR="00483157" w:rsidRDefault="00483157" w:rsidP="00483157">
            <w:r>
              <w:rPr>
                <w:rFonts w:hint="eastAsia"/>
              </w:rPr>
              <w:t>BO</w:t>
            </w:r>
          </w:p>
        </w:tc>
        <w:tc>
          <w:tcPr>
            <w:tcW w:w="5040" w:type="dxa"/>
          </w:tcPr>
          <w:p w14:paraId="483CF997" w14:textId="4045356A" w:rsidR="00483157" w:rsidRDefault="00483157" w:rsidP="00483157">
            <w:r>
              <w:rPr>
                <w:rFonts w:hint="eastAsia"/>
              </w:rPr>
              <w:t>Business</w:t>
            </w:r>
            <w:r>
              <w:t xml:space="preserve"> Objective</w:t>
            </w:r>
            <w:r>
              <w:t>，业务目标</w:t>
            </w:r>
          </w:p>
        </w:tc>
      </w:tr>
      <w:tr w:rsidR="00483157" w14:paraId="615AE2B5" w14:textId="77777777" w:rsidTr="00483157">
        <w:tc>
          <w:tcPr>
            <w:tcW w:w="1271" w:type="dxa"/>
          </w:tcPr>
          <w:p w14:paraId="3F2E8213" w14:textId="3A1EEF90" w:rsidR="00483157" w:rsidRDefault="00483157" w:rsidP="0048315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985" w:type="dxa"/>
          </w:tcPr>
          <w:p w14:paraId="7640F8BA" w14:textId="3017C59E" w:rsidR="00483157" w:rsidRDefault="00483157" w:rsidP="00483157">
            <w:r>
              <w:rPr>
                <w:rFonts w:hint="eastAsia"/>
              </w:rPr>
              <w:t>SM</w:t>
            </w:r>
          </w:p>
        </w:tc>
        <w:tc>
          <w:tcPr>
            <w:tcW w:w="5040" w:type="dxa"/>
          </w:tcPr>
          <w:p w14:paraId="3592F201" w14:textId="1EB0AAA7" w:rsidR="00483157" w:rsidRDefault="00DE5E01" w:rsidP="00483157">
            <w:r>
              <w:rPr>
                <w:rFonts w:hint="eastAsia"/>
              </w:rPr>
              <w:t>Success</w:t>
            </w:r>
            <w:r>
              <w:t xml:space="preserve"> Measurement</w:t>
            </w:r>
            <w:r>
              <w:t>，成功指标</w:t>
            </w:r>
          </w:p>
        </w:tc>
      </w:tr>
      <w:tr w:rsidR="00DE5E01" w14:paraId="036283ED" w14:textId="77777777" w:rsidTr="00483157">
        <w:tc>
          <w:tcPr>
            <w:tcW w:w="1271" w:type="dxa"/>
          </w:tcPr>
          <w:p w14:paraId="35969006" w14:textId="756BBC10" w:rsidR="00DE5E01" w:rsidRDefault="00DE5E01" w:rsidP="00483157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6C200D3E" w14:textId="411AAF05" w:rsidR="00DE5E01" w:rsidRDefault="00DE5E01" w:rsidP="00483157">
            <w:r>
              <w:rPr>
                <w:rFonts w:hint="eastAsia"/>
              </w:rPr>
              <w:t>RI</w:t>
            </w:r>
          </w:p>
        </w:tc>
        <w:tc>
          <w:tcPr>
            <w:tcW w:w="5040" w:type="dxa"/>
          </w:tcPr>
          <w:p w14:paraId="24A90646" w14:textId="772C15D1" w:rsidR="00DE5E01" w:rsidRDefault="00DE5E01" w:rsidP="00DE5E01">
            <w:r>
              <w:rPr>
                <w:rFonts w:hint="eastAsia"/>
              </w:rPr>
              <w:t>Risk</w:t>
            </w:r>
            <w:r>
              <w:rPr>
                <w:rFonts w:hint="eastAsia"/>
              </w:rPr>
              <w:t>，风险</w:t>
            </w:r>
          </w:p>
        </w:tc>
      </w:tr>
      <w:tr w:rsidR="00DE5E01" w14:paraId="49D31B66" w14:textId="77777777" w:rsidTr="00483157">
        <w:tc>
          <w:tcPr>
            <w:tcW w:w="1271" w:type="dxa"/>
          </w:tcPr>
          <w:p w14:paraId="399A4710" w14:textId="42CF0467" w:rsidR="00DE5E01" w:rsidRDefault="00DE5E01" w:rsidP="0048315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EA50900" w14:textId="7AEAB9DE" w:rsidR="00DE5E01" w:rsidRDefault="00DE5E01" w:rsidP="00483157">
            <w:r>
              <w:rPr>
                <w:rFonts w:hint="eastAsia"/>
              </w:rPr>
              <w:t>A</w:t>
            </w:r>
            <w:r>
              <w:t>S</w:t>
            </w:r>
          </w:p>
        </w:tc>
        <w:tc>
          <w:tcPr>
            <w:tcW w:w="5040" w:type="dxa"/>
          </w:tcPr>
          <w:p w14:paraId="4C573D2F" w14:textId="46B680A8" w:rsidR="00DE5E01" w:rsidRDefault="00DE5E01" w:rsidP="00DE5E01">
            <w:r>
              <w:rPr>
                <w:rFonts w:hint="eastAsia"/>
              </w:rPr>
              <w:t>Assump</w:t>
            </w:r>
            <w:r>
              <w:t>tion</w:t>
            </w:r>
            <w:r>
              <w:t>，</w:t>
            </w:r>
            <w:r>
              <w:rPr>
                <w:rFonts w:hint="eastAsia"/>
              </w:rPr>
              <w:t>假设</w:t>
            </w:r>
          </w:p>
        </w:tc>
      </w:tr>
      <w:tr w:rsidR="00DE5E01" w14:paraId="1A598D73" w14:textId="77777777" w:rsidTr="00483157">
        <w:tc>
          <w:tcPr>
            <w:tcW w:w="1271" w:type="dxa"/>
          </w:tcPr>
          <w:p w14:paraId="7DB14F85" w14:textId="78944206" w:rsidR="00DE5E01" w:rsidRDefault="00DE5E01" w:rsidP="00483157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6449A7A" w14:textId="6AB5EACB" w:rsidR="00DE5E01" w:rsidRDefault="00DE5E01" w:rsidP="00483157">
            <w:r>
              <w:rPr>
                <w:rFonts w:hint="eastAsia"/>
              </w:rPr>
              <w:t>DE</w:t>
            </w:r>
          </w:p>
        </w:tc>
        <w:tc>
          <w:tcPr>
            <w:tcW w:w="5040" w:type="dxa"/>
          </w:tcPr>
          <w:p w14:paraId="60E70938" w14:textId="32C98D7B" w:rsidR="00DE5E01" w:rsidRDefault="00DE5E01" w:rsidP="00DE5E01">
            <w:r>
              <w:rPr>
                <w:rFonts w:hint="eastAsia"/>
              </w:rPr>
              <w:t>Dependence</w:t>
            </w:r>
            <w:r>
              <w:t>，依赖</w:t>
            </w:r>
          </w:p>
        </w:tc>
      </w:tr>
      <w:tr w:rsidR="00B44D58" w14:paraId="4A46DAE0" w14:textId="77777777" w:rsidTr="00483157">
        <w:tc>
          <w:tcPr>
            <w:tcW w:w="1271" w:type="dxa"/>
          </w:tcPr>
          <w:p w14:paraId="17CF7A73" w14:textId="489E78BB" w:rsidR="00B44D58" w:rsidRDefault="00B44D58" w:rsidP="00483157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0D993B1D" w14:textId="028A6B57" w:rsidR="00B44D58" w:rsidRDefault="00B44D58" w:rsidP="00483157">
            <w:r>
              <w:rPr>
                <w:rFonts w:hint="eastAsia"/>
              </w:rPr>
              <w:t>FE</w:t>
            </w:r>
          </w:p>
        </w:tc>
        <w:tc>
          <w:tcPr>
            <w:tcW w:w="5040" w:type="dxa"/>
          </w:tcPr>
          <w:p w14:paraId="4A7D76E4" w14:textId="6237D946" w:rsidR="00B44D58" w:rsidRDefault="00B44D58" w:rsidP="00DE5E01">
            <w:r>
              <w:t>F</w:t>
            </w:r>
            <w:r>
              <w:rPr>
                <w:rFonts w:hint="eastAsia"/>
              </w:rPr>
              <w:t>eatures</w:t>
            </w:r>
            <w:r>
              <w:t>，特性</w:t>
            </w:r>
          </w:p>
        </w:tc>
      </w:tr>
      <w:tr w:rsidR="00B44D58" w14:paraId="0BD54A6F" w14:textId="77777777" w:rsidTr="00483157">
        <w:tc>
          <w:tcPr>
            <w:tcW w:w="1271" w:type="dxa"/>
          </w:tcPr>
          <w:p w14:paraId="4AEEAAED" w14:textId="77B01833" w:rsidR="00B44D58" w:rsidRDefault="00B16AA0" w:rsidP="0048315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4120330B" w14:textId="399D4F78" w:rsidR="00B44D58" w:rsidRDefault="00B16AA0" w:rsidP="00483157">
            <w:r>
              <w:rPr>
                <w:rFonts w:hint="eastAsia"/>
              </w:rPr>
              <w:t>LI</w:t>
            </w:r>
          </w:p>
        </w:tc>
        <w:tc>
          <w:tcPr>
            <w:tcW w:w="5040" w:type="dxa"/>
          </w:tcPr>
          <w:p w14:paraId="0B530AE3" w14:textId="102755AA" w:rsidR="00B44D58" w:rsidRDefault="00B16AA0" w:rsidP="00DE5E01">
            <w:r>
              <w:t>Limitation</w:t>
            </w:r>
            <w:r>
              <w:t>，</w:t>
            </w:r>
            <w:r>
              <w:rPr>
                <w:rFonts w:hint="eastAsia"/>
              </w:rPr>
              <w:t>限制</w:t>
            </w:r>
          </w:p>
        </w:tc>
      </w:tr>
      <w:tr w:rsidR="00E6356A" w14:paraId="25459DC4" w14:textId="77777777" w:rsidTr="00483157">
        <w:tc>
          <w:tcPr>
            <w:tcW w:w="1271" w:type="dxa"/>
          </w:tcPr>
          <w:p w14:paraId="05430007" w14:textId="6F7C8686" w:rsidR="00E6356A" w:rsidRDefault="00E31FCF" w:rsidP="00483157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664B514" w14:textId="053C41E9" w:rsidR="00E6356A" w:rsidRDefault="00E6356A" w:rsidP="00483157">
            <w:r>
              <w:rPr>
                <w:rFonts w:hint="eastAsia"/>
              </w:rPr>
              <w:t>TBD</w:t>
            </w:r>
          </w:p>
        </w:tc>
        <w:tc>
          <w:tcPr>
            <w:tcW w:w="5040" w:type="dxa"/>
          </w:tcPr>
          <w:p w14:paraId="1083A45F" w14:textId="27019114" w:rsidR="00E6356A" w:rsidRDefault="00E6356A" w:rsidP="00DE5E01">
            <w:r>
              <w:rPr>
                <w:rFonts w:hint="eastAsia"/>
              </w:rPr>
              <w:t>To</w:t>
            </w:r>
            <w:r>
              <w:t xml:space="preserve"> Be Decide</w:t>
            </w:r>
            <w:r>
              <w:t>，待定</w:t>
            </w:r>
          </w:p>
        </w:tc>
      </w:tr>
    </w:tbl>
    <w:p w14:paraId="7997548A" w14:textId="77777777" w:rsidR="00483157" w:rsidRPr="00483157" w:rsidRDefault="00483157" w:rsidP="00483157"/>
    <w:p w14:paraId="313B7C1F" w14:textId="629CE122" w:rsidR="00B254FB" w:rsidRPr="00B254FB" w:rsidRDefault="00B254FB" w:rsidP="00B254FB">
      <w:pPr>
        <w:pStyle w:val="2"/>
      </w:pPr>
      <w:bookmarkStart w:id="184" w:name="_Toc531785795"/>
      <w:r>
        <w:rPr>
          <w:rFonts w:hint="eastAsia"/>
        </w:rPr>
        <w:t>1.4</w:t>
      </w:r>
      <w:r>
        <w:rPr>
          <w:rFonts w:hint="eastAsia"/>
        </w:rPr>
        <w:t>参考</w:t>
      </w:r>
      <w:r>
        <w:t>资料</w:t>
      </w:r>
      <w:bookmarkEnd w:id="184"/>
    </w:p>
    <w:p w14:paraId="5536CBF8" w14:textId="08B6BAE4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 xml:space="preserve">1] </w:t>
      </w:r>
      <w:r>
        <w:rPr>
          <w:rFonts w:ascii="等线 Light" w:eastAsia="宋体" w:hAnsi="等线 Light" w:hint="eastAsia"/>
          <w:szCs w:val="24"/>
        </w:rPr>
        <w:t>C2-PRD-</w:t>
      </w:r>
      <w:r>
        <w:rPr>
          <w:rFonts w:ascii="等线 Light" w:eastAsia="宋体" w:hAnsi="等线 Light" w:hint="eastAsia"/>
          <w:szCs w:val="24"/>
        </w:rPr>
        <w:t>项目描述</w:t>
      </w:r>
      <w:r>
        <w:rPr>
          <w:rFonts w:ascii="等线 Light" w:eastAsia="宋体" w:hAnsi="等线 Light" w:hint="eastAsia"/>
          <w:szCs w:val="24"/>
        </w:rPr>
        <w:t>-201</w:t>
      </w:r>
      <w:r>
        <w:rPr>
          <w:rFonts w:ascii="等线 Light" w:eastAsia="宋体" w:hAnsi="等线 Light"/>
          <w:szCs w:val="24"/>
        </w:rPr>
        <w:t>8</w:t>
      </w:r>
    </w:p>
    <w:p w14:paraId="323BC8DA" w14:textId="2A5AE7DE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2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</w:t>
      </w:r>
      <w:r>
        <w:rPr>
          <w:rFonts w:ascii="等线 Light" w:eastAsia="宋体" w:hAnsi="等线 Light" w:hint="eastAsia"/>
          <w:szCs w:val="24"/>
        </w:rPr>
        <w:t>张海藩</w:t>
      </w:r>
      <w:r>
        <w:rPr>
          <w:rFonts w:ascii="等线 Light" w:eastAsia="宋体" w:hAnsi="等线 Light" w:hint="eastAsia"/>
          <w:szCs w:val="24"/>
        </w:rPr>
        <w:t>,</w:t>
      </w:r>
      <w:r>
        <w:rPr>
          <w:rFonts w:ascii="等线 Light" w:eastAsia="宋体" w:hAnsi="等线 Light" w:hint="eastAsia"/>
          <w:szCs w:val="24"/>
        </w:rPr>
        <w:t>牟永敏</w:t>
      </w:r>
      <w:r>
        <w:rPr>
          <w:rFonts w:ascii="等线 Light" w:eastAsia="宋体" w:hAnsi="等线 Light" w:hint="eastAsia"/>
          <w:szCs w:val="24"/>
        </w:rPr>
        <w:t>.</w:t>
      </w:r>
      <w:r>
        <w:rPr>
          <w:rFonts w:ascii="等线 Light" w:eastAsia="宋体" w:hAnsi="等线 Light" w:hint="eastAsia"/>
          <w:szCs w:val="24"/>
        </w:rPr>
        <w:t>软件工程导论（第六版）</w:t>
      </w:r>
    </w:p>
    <w:p w14:paraId="43FB8BBE" w14:textId="0D38AB24" w:rsidR="007C14E8" w:rsidRDefault="007C14E8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3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PRD2018-G03-</w:t>
      </w:r>
      <w:r>
        <w:rPr>
          <w:rFonts w:ascii="等线 Light" w:eastAsia="宋体" w:hAnsi="等线 Light"/>
          <w:szCs w:val="24"/>
        </w:rPr>
        <w:t>文档编写规范</w:t>
      </w:r>
    </w:p>
    <w:p w14:paraId="31BFA213" w14:textId="77777777" w:rsidR="00B254FB" w:rsidRPr="00B254FB" w:rsidRDefault="00B254FB" w:rsidP="00B254FB"/>
    <w:p w14:paraId="11F0CA58" w14:textId="77777777" w:rsidR="006620B1" w:rsidRDefault="006620B1" w:rsidP="006620B1">
      <w:pPr>
        <w:pStyle w:val="1"/>
        <w:numPr>
          <w:ilvl w:val="0"/>
          <w:numId w:val="1"/>
        </w:numPr>
      </w:pPr>
      <w:bookmarkStart w:id="185" w:name="_Toc531785796"/>
      <w:r>
        <w:rPr>
          <w:rFonts w:hint="eastAsia"/>
        </w:rPr>
        <w:t>业务</w:t>
      </w:r>
      <w:r>
        <w:t>需求</w:t>
      </w:r>
      <w:bookmarkEnd w:id="185"/>
    </w:p>
    <w:p w14:paraId="5D8F51CE" w14:textId="7EA8D1A4" w:rsidR="00212B4C" w:rsidRPr="00212B4C" w:rsidRDefault="00212B4C" w:rsidP="00212B4C">
      <w:pPr>
        <w:spacing w:line="360" w:lineRule="auto"/>
        <w:ind w:firstLine="357"/>
      </w:pPr>
      <w:r w:rsidRPr="00212B4C">
        <w:rPr>
          <w:rFonts w:hint="eastAsia"/>
        </w:rP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</w:t>
      </w:r>
      <w:del w:id="186" w:author="沈启航" w:date="2018-12-05T08:00:00Z">
        <w:r w:rsidRPr="00212B4C" w:rsidDel="0039552C">
          <w:rPr>
            <w:rFonts w:hint="eastAsia"/>
          </w:rPr>
          <w:delText>也作为一门新兴的课程在大学里开设。</w:delText>
        </w:r>
      </w:del>
      <w:r w:rsidRPr="00212B4C">
        <w:rPr>
          <w:rFonts w:hint="eastAsia"/>
        </w:rPr>
        <w:t>为了使教师能够把最新，最前沿的关于项目管理和需求工程的信息传播给学生；为了学生能够利用网络得到老师帮助；为了师生之间，同学之间能够充分交流，沟通心得。这个</w:t>
      </w:r>
      <w:del w:id="187" w:author="沈启航" w:date="2018-12-05T08:00:00Z">
        <w:r w:rsidRPr="00212B4C" w:rsidDel="0039552C">
          <w:rPr>
            <w:rFonts w:hint="eastAsia"/>
          </w:rPr>
          <w:delText>软件工程教学、学习、交流系统</w:delText>
        </w:r>
      </w:del>
      <w:ins w:id="188" w:author="沈启航" w:date="2018-12-05T08:00:00Z">
        <w:r w:rsidR="0039552C">
          <w:rPr>
            <w:rFonts w:hint="eastAsia"/>
          </w:rPr>
          <w:t>软件工程系列课程</w:t>
        </w:r>
        <w:r w:rsidR="0039552C">
          <w:t>教学辅助</w:t>
        </w:r>
      </w:ins>
      <w:ins w:id="189" w:author="沈启航" w:date="2018-12-05T08:03:00Z">
        <w:r w:rsidR="0039552C">
          <w:rPr>
            <w:rFonts w:hint="eastAsia"/>
          </w:rPr>
          <w:t>网站</w:t>
        </w:r>
      </w:ins>
      <w:ins w:id="190" w:author="沈启航" w:date="2018-12-05T08:00:00Z">
        <w:r w:rsidR="0039552C">
          <w:rPr>
            <w:rFonts w:hint="eastAsia"/>
          </w:rPr>
          <w:t>系统</w:t>
        </w:r>
      </w:ins>
      <w:r w:rsidRPr="00212B4C">
        <w:rPr>
          <w:rFonts w:hint="eastAsia"/>
        </w:rPr>
        <w:t>将提供这么一个</w:t>
      </w:r>
      <w:ins w:id="191" w:author="沈启航" w:date="2018-12-05T08:00:00Z">
        <w:r w:rsidR="0039552C">
          <w:rPr>
            <w:rFonts w:hint="eastAsia"/>
          </w:rPr>
          <w:t>垂直</w:t>
        </w:r>
        <w:r w:rsidR="0039552C">
          <w:t>的交流</w:t>
        </w:r>
      </w:ins>
      <w:r w:rsidRPr="00212B4C">
        <w:rPr>
          <w:rFonts w:hint="eastAsia"/>
        </w:rPr>
        <w:t>平台。为教师和同学服务，也为项目管理，需求工程，统一建模等软件工程化课程的教学方法提供试验基地。</w:t>
      </w:r>
    </w:p>
    <w:p w14:paraId="5E4242BF" w14:textId="1F1967CD" w:rsidR="006620B1" w:rsidRDefault="00D26376" w:rsidP="006620B1">
      <w:pPr>
        <w:pStyle w:val="2"/>
      </w:pPr>
      <w:bookmarkStart w:id="192" w:name="_Toc531785797"/>
      <w:r>
        <w:t>2</w:t>
      </w:r>
      <w:r w:rsidR="006620B1">
        <w:rPr>
          <w:rFonts w:hint="eastAsia"/>
        </w:rPr>
        <w:t>.1</w:t>
      </w:r>
      <w:commentRangeStart w:id="193"/>
      <w:r w:rsidR="006620B1">
        <w:rPr>
          <w:rFonts w:hint="eastAsia"/>
        </w:rPr>
        <w:t>背景</w:t>
      </w:r>
      <w:commentRangeEnd w:id="193"/>
      <w:r w:rsidR="00F513DA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93"/>
      </w:r>
      <w:bookmarkEnd w:id="192"/>
    </w:p>
    <w:p w14:paraId="2F077D58" w14:textId="77777777" w:rsidR="00F513DA" w:rsidRDefault="00F513D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使软件工程系列课程能够更顺利地进行</w:t>
      </w:r>
      <w:r>
        <w:rPr>
          <w:rFonts w:hint="eastAsia"/>
        </w:rPr>
        <w:t>授课</w:t>
      </w:r>
      <w:r>
        <w:t>，</w:t>
      </w:r>
      <w:r>
        <w:rPr>
          <w:rFonts w:hint="eastAsia"/>
        </w:rPr>
        <w:t>相关</w:t>
      </w:r>
      <w:r>
        <w:t>教育者一直在尝试各种新式的、高效的教育方式。</w:t>
      </w: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4D605848" w14:textId="77777777" w:rsidR="00CD53A9" w:rsidRDefault="00581180" w:rsidP="00212B4C">
      <w:pPr>
        <w:spacing w:line="360" w:lineRule="auto"/>
        <w:ind w:firstLine="420"/>
      </w:pPr>
      <w:r>
        <w:rPr>
          <w:rFonts w:hint="eastAsia"/>
        </w:rPr>
        <w:t>现有这些</w:t>
      </w:r>
      <w:r>
        <w:t>软工系列课程辅助教</w:t>
      </w:r>
      <w:r>
        <w:rPr>
          <w:rFonts w:hint="eastAsia"/>
        </w:rPr>
        <w:t>学</w:t>
      </w:r>
      <w:r>
        <w:t>系统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在</w:t>
      </w:r>
      <w:r>
        <w:t>同课程间</w:t>
      </w:r>
      <w:r>
        <w:rPr>
          <w:rFonts w:hint="eastAsia"/>
        </w:rPr>
        <w:t>学生</w:t>
      </w:r>
      <w:r>
        <w:t>与学生、学生与老师之间</w:t>
      </w:r>
      <w:r>
        <w:rPr>
          <w:rFonts w:hint="eastAsia"/>
        </w:rPr>
        <w:t>可以</w:t>
      </w:r>
      <w:r>
        <w:t>进行讨论版</w:t>
      </w:r>
      <w:r>
        <w:rPr>
          <w:rFonts w:hint="eastAsia"/>
        </w:rPr>
        <w:t>形式</w:t>
      </w:r>
      <w:r>
        <w:t>的交流</w:t>
      </w:r>
      <w:r>
        <w:rPr>
          <w:rFonts w:hint="eastAsia"/>
        </w:rPr>
        <w:t>，</w:t>
      </w:r>
      <w:r>
        <w:t>但是使用状况并不理想</w:t>
      </w:r>
      <w:r>
        <w:rPr>
          <w:rFonts w:hint="eastAsia"/>
        </w:rPr>
        <w:t>，</w:t>
      </w:r>
      <w:r>
        <w:t>且无法办到跨课程、跨年级学生之间的</w:t>
      </w:r>
      <w:r>
        <w:lastRenderedPageBreak/>
        <w:t>经验交流。</w:t>
      </w:r>
    </w:p>
    <w:p w14:paraId="0427AEA8" w14:textId="271C2AF5" w:rsidR="00CC627A" w:rsidRDefault="00CC627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使软工系列课程上的更为高效，增加学生之间</w:t>
      </w:r>
      <w:r>
        <w:rPr>
          <w:rFonts w:hint="eastAsia"/>
        </w:rPr>
        <w:t>、</w:t>
      </w:r>
      <w:r>
        <w:t>学生与老师之间</w:t>
      </w:r>
      <w:r>
        <w:rPr>
          <w:rFonts w:hint="eastAsia"/>
        </w:rPr>
        <w:t>的</w:t>
      </w:r>
      <w:r>
        <w:t>交流，使跨课程、跨年级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，</w:t>
      </w:r>
      <w:r>
        <w:t>甚至是</w:t>
      </w:r>
      <w:r>
        <w:rPr>
          <w:rFonts w:hint="eastAsia"/>
        </w:rPr>
        <w:t>已经</w:t>
      </w:r>
      <w:r>
        <w:t>从业的学长能够</w:t>
      </w:r>
      <w:r>
        <w:rPr>
          <w:rFonts w:hint="eastAsia"/>
        </w:rPr>
        <w:t>交流</w:t>
      </w:r>
      <w:r>
        <w:t>经验，</w:t>
      </w:r>
      <w:r w:rsidR="00581180">
        <w:rPr>
          <w:rFonts w:hint="eastAsia"/>
        </w:rPr>
        <w:t>同时</w:t>
      </w:r>
      <w:r>
        <w:t>记录软工课程的逐步发展，我们构思做一个</w:t>
      </w:r>
      <w:ins w:id="194" w:author="沈启航" w:date="2018-12-05T08:01:00Z">
        <w:r w:rsidR="0039552C">
          <w:rPr>
            <w:rFonts w:hint="eastAsia"/>
          </w:rPr>
          <w:t>垂直型</w:t>
        </w:r>
        <w:r w:rsidR="0039552C">
          <w:t>的</w:t>
        </w:r>
      </w:ins>
      <w:r w:rsidR="00DF2A84" w:rsidRPr="00DF2A84">
        <w:rPr>
          <w:rFonts w:hint="eastAsia"/>
        </w:rPr>
        <w:t>开放共享的交流</w:t>
      </w:r>
      <w:del w:id="195" w:author="沈启航" w:date="2018-12-05T08:03:00Z">
        <w:r w:rsidR="00DF2A84" w:rsidRPr="00DF2A84" w:rsidDel="0039552C">
          <w:rPr>
            <w:rFonts w:hint="eastAsia"/>
          </w:rPr>
          <w:delText>型</w:delText>
        </w:r>
      </w:del>
      <w:del w:id="196" w:author="沈启航" w:date="2018-12-05T08:01:00Z">
        <w:r w:rsidR="00DF2A84" w:rsidDel="0039552C">
          <w:rPr>
            <w:rFonts w:hint="eastAsia"/>
          </w:rPr>
          <w:delText>论坛</w:delText>
        </w:r>
      </w:del>
      <w:ins w:id="197" w:author="沈启航" w:date="2018-12-05T08:01:00Z">
        <w:r w:rsidR="0039552C">
          <w:rPr>
            <w:rFonts w:hint="eastAsia"/>
          </w:rPr>
          <w:t>社区</w:t>
        </w:r>
      </w:ins>
      <w:r w:rsidR="00DF2A84" w:rsidRPr="00DF2A84">
        <w:rPr>
          <w:rFonts w:hint="eastAsia"/>
        </w:rPr>
        <w:t>类型的软件工程系列课程教学辅助网站</w:t>
      </w:r>
      <w:r w:rsidR="00A97C08">
        <w:t>。</w:t>
      </w:r>
    </w:p>
    <w:p w14:paraId="0164171C" w14:textId="77777777" w:rsidR="00212B4C" w:rsidRPr="00212B4C" w:rsidRDefault="00212B4C" w:rsidP="00212B4C">
      <w:pPr>
        <w:spacing w:line="360" w:lineRule="auto"/>
      </w:pPr>
    </w:p>
    <w:p w14:paraId="77D749DC" w14:textId="71295632" w:rsidR="006620B1" w:rsidRDefault="00D26376" w:rsidP="006620B1">
      <w:pPr>
        <w:pStyle w:val="2"/>
      </w:pPr>
      <w:bookmarkStart w:id="198" w:name="_Toc531785798"/>
      <w:r>
        <w:t>2</w:t>
      </w:r>
      <w:r w:rsidR="006620B1">
        <w:rPr>
          <w:rFonts w:hint="eastAsia"/>
        </w:rPr>
        <w:t>.2</w:t>
      </w:r>
      <w:commentRangeStart w:id="199"/>
      <w:r w:rsidR="006620B1">
        <w:rPr>
          <w:rFonts w:hint="eastAsia"/>
        </w:rPr>
        <w:t>业务</w:t>
      </w:r>
      <w:r w:rsidR="006620B1">
        <w:t>机遇</w:t>
      </w:r>
      <w:commentRangeEnd w:id="199"/>
      <w:r w:rsidR="00A97C08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99"/>
      </w:r>
      <w:bookmarkEnd w:id="198"/>
    </w:p>
    <w:p w14:paraId="19398213" w14:textId="61FED09E" w:rsidR="00A97C08" w:rsidRDefault="00DF2A84" w:rsidP="00DF2A84">
      <w:pPr>
        <w:spacing w:line="360" w:lineRule="auto"/>
        <w:ind w:firstLine="420"/>
      </w:pPr>
      <w:r>
        <w:rPr>
          <w:rFonts w:hint="eastAsia"/>
        </w:rPr>
        <w:t>如今</w:t>
      </w:r>
      <w:r>
        <w:t>，</w:t>
      </w:r>
      <w:r>
        <w:t>MOOC</w:t>
      </w:r>
      <w:r>
        <w:t>等在线学习交流网站变得越来越多，这样的同步学习交流的方式利于知识的完善和</w:t>
      </w:r>
      <w:r>
        <w:rPr>
          <w:rFonts w:hint="eastAsia"/>
        </w:rPr>
        <w:t>分享</w:t>
      </w:r>
      <w:r>
        <w:t>，能够更高效地帮助学生的学习和教师的教授，因此受到越来越多人的欢迎。</w:t>
      </w:r>
      <w:r w:rsidR="00145241">
        <w:rPr>
          <w:rFonts w:hint="eastAsia"/>
        </w:rPr>
        <w:t>如果</w:t>
      </w:r>
      <w:r w:rsidR="00145241">
        <w:t>能将这种方式套用到校园内的教学辅助平台上，将为教学带来极大的方便。</w:t>
      </w:r>
      <w:r w:rsidR="00A97C08">
        <w:t>目前</w:t>
      </w:r>
      <w:r w:rsidR="00145241">
        <w:rPr>
          <w:rFonts w:hint="eastAsia"/>
        </w:rPr>
        <w:t>客户</w:t>
      </w:r>
      <w:r w:rsidR="00145241">
        <w:t>所处学校</w:t>
      </w:r>
      <w:r w:rsidR="00A97C08">
        <w:t>采用的类似</w:t>
      </w:r>
      <w:r w:rsidR="00145241">
        <w:rPr>
          <w:rFonts w:hint="eastAsia"/>
        </w:rPr>
        <w:t>的</w:t>
      </w:r>
      <w:r w:rsidR="00145241">
        <w:t>教学辅助</w:t>
      </w:r>
      <w:r w:rsidR="00A97C08">
        <w:t>产品有</w:t>
      </w:r>
      <w:r w:rsidR="00A97C08">
        <w:t>BlackBoard</w:t>
      </w:r>
      <w:r w:rsidR="00A97C08">
        <w:t>、雨课堂、</w:t>
      </w:r>
      <w:r w:rsidR="00A97C08">
        <w:t>doctorZ</w:t>
      </w:r>
      <w:r w:rsidR="00A97C08">
        <w:t>等等</w:t>
      </w:r>
      <w:r w:rsidR="00145241">
        <w:rPr>
          <w:rFonts w:hint="eastAsia"/>
        </w:rPr>
        <w:t>，</w:t>
      </w:r>
      <w:r w:rsidR="00145241">
        <w:t>但这些产品的交流</w:t>
      </w:r>
      <w:r w:rsidR="00145241">
        <w:rPr>
          <w:rFonts w:hint="eastAsia"/>
        </w:rPr>
        <w:t>学习</w:t>
      </w:r>
      <w:r w:rsidR="00145241">
        <w:t>功能并没有得到很好的使用</w:t>
      </w:r>
      <w:r w:rsidR="00A97C08">
        <w:t>。</w:t>
      </w:r>
    </w:p>
    <w:p w14:paraId="04BAD1AB" w14:textId="77777777" w:rsidR="00BF326E" w:rsidRDefault="00A97C08" w:rsidP="00A97C08">
      <w:pPr>
        <w:spacing w:line="360" w:lineRule="auto"/>
        <w:ind w:firstLine="420"/>
      </w:pPr>
      <w:r>
        <w:t>BlackBoard</w:t>
      </w:r>
      <w:r w:rsidR="00BF326E">
        <w:rPr>
          <w:rFonts w:hint="eastAsia"/>
        </w:rPr>
        <w:t>主要</w:t>
      </w:r>
      <w:r w:rsidR="00BF326E">
        <w:t>是网站式的客户端</w:t>
      </w:r>
      <w:r w:rsidR="00BF326E">
        <w:rPr>
          <w:rFonts w:hint="eastAsia"/>
        </w:rPr>
        <w:t>。</w:t>
      </w:r>
      <w:r w:rsidR="00BF326E">
        <w:t>它</w:t>
      </w:r>
      <w:r>
        <w:t>能够与学籍系统结合，提供了较为</w:t>
      </w:r>
      <w:r>
        <w:rPr>
          <w:rFonts w:hint="eastAsia"/>
        </w:rPr>
        <w:t>方便</w:t>
      </w:r>
      <w:r>
        <w:t>的资源下载及上传方式，</w:t>
      </w:r>
      <w:r>
        <w:rPr>
          <w:rFonts w:hint="eastAsia"/>
        </w:rPr>
        <w:t>参与</w:t>
      </w:r>
      <w:r>
        <w:t>课程的问题和测试也较为方便</w:t>
      </w:r>
      <w:r>
        <w:rPr>
          <w:rFonts w:hint="eastAsia"/>
        </w:rPr>
        <w:t>，</w:t>
      </w:r>
      <w:r>
        <w:t>但是虽然里面集成了课程交流功能，但是实际使用状况却不佳，主要是因为网页上进入该功能</w:t>
      </w:r>
      <w:r>
        <w:rPr>
          <w:rFonts w:hint="eastAsia"/>
        </w:rPr>
        <w:t>区域</w:t>
      </w:r>
      <w:r>
        <w:t>并不方便，</w:t>
      </w:r>
      <w:r>
        <w:rPr>
          <w:rFonts w:hint="eastAsia"/>
        </w:rPr>
        <w:t>主页</w:t>
      </w:r>
      <w:r>
        <w:t>也没有该模块的信息提示，</w:t>
      </w:r>
      <w:r w:rsidR="00BF326E">
        <w:rPr>
          <w:rFonts w:hint="eastAsia"/>
        </w:rPr>
        <w:t>使得</w:t>
      </w:r>
      <w:r>
        <w:rPr>
          <w:rFonts w:hint="eastAsia"/>
        </w:rPr>
        <w:t>用户参与度</w:t>
      </w:r>
      <w:r>
        <w:t>不高</w:t>
      </w:r>
      <w:r>
        <w:rPr>
          <w:rFonts w:hint="eastAsia"/>
        </w:rPr>
        <w:t>，</w:t>
      </w:r>
      <w:r w:rsidR="00BF326E">
        <w:rPr>
          <w:rFonts w:hint="eastAsia"/>
        </w:rPr>
        <w:t>且</w:t>
      </w:r>
      <w:r>
        <w:t>无法实现跨课程或是跨年级同学之间的交流。</w:t>
      </w:r>
    </w:p>
    <w:p w14:paraId="17C3DF0F" w14:textId="77777777" w:rsidR="00BF326E" w:rsidRDefault="00A97C08" w:rsidP="00A97C08">
      <w:pPr>
        <w:spacing w:line="360" w:lineRule="auto"/>
        <w:ind w:firstLine="420"/>
      </w:pPr>
      <w:r>
        <w:rPr>
          <w:rFonts w:hint="eastAsia"/>
        </w:rPr>
        <w:t>雨课堂</w:t>
      </w:r>
      <w:r>
        <w:t>实现了在微信小程序</w:t>
      </w:r>
      <w:r>
        <w:rPr>
          <w:rFonts w:hint="eastAsia"/>
        </w:rPr>
        <w:t>平台</w:t>
      </w:r>
      <w:r>
        <w:t>上的使用，使得在移动端产品主导的</w:t>
      </w:r>
      <w:r w:rsidR="00BF326E">
        <w:rPr>
          <w:rFonts w:hint="eastAsia"/>
        </w:rPr>
        <w:t>软件市场</w:t>
      </w:r>
      <w:r w:rsidR="00BF326E">
        <w:t>上</w:t>
      </w:r>
      <w:r>
        <w:t>变得十分</w:t>
      </w:r>
      <w:r>
        <w:rPr>
          <w:rFonts w:hint="eastAsia"/>
        </w:rPr>
        <w:t>实用</w:t>
      </w:r>
      <w:r>
        <w:t>，其上也有下载查看课件的功能，并且能够便捷地参与测试</w:t>
      </w:r>
      <w:r>
        <w:rPr>
          <w:rFonts w:hint="eastAsia"/>
        </w:rPr>
        <w:t>。</w:t>
      </w:r>
      <w:r>
        <w:t>虽然其上也有讨论</w:t>
      </w:r>
      <w:r>
        <w:rPr>
          <w:rFonts w:hint="eastAsia"/>
        </w:rPr>
        <w:t>区</w:t>
      </w:r>
      <w:r>
        <w:t>，但</w:t>
      </w:r>
      <w:r>
        <w:rPr>
          <w:rFonts w:hint="eastAsia"/>
        </w:rPr>
        <w:t>用户</w:t>
      </w:r>
      <w:r>
        <w:t>参与度也不高</w:t>
      </w:r>
      <w:r>
        <w:rPr>
          <w:rFonts w:hint="eastAsia"/>
        </w:rPr>
        <w:t>，跨</w:t>
      </w:r>
      <w:r>
        <w:t>课程或</w:t>
      </w:r>
      <w:r>
        <w:rPr>
          <w:rFonts w:hint="eastAsia"/>
        </w:rPr>
        <w:t>跨年级同学也</w:t>
      </w:r>
      <w:r>
        <w:t>无法沟通</w:t>
      </w:r>
      <w:r>
        <w:rPr>
          <w:rFonts w:hint="eastAsia"/>
        </w:rPr>
        <w:t>。</w:t>
      </w:r>
    </w:p>
    <w:p w14:paraId="4E3FC960" w14:textId="0BE5DF6D" w:rsidR="00A97C08" w:rsidRDefault="00A97C08" w:rsidP="00A97C08">
      <w:pPr>
        <w:spacing w:line="360" w:lineRule="auto"/>
        <w:ind w:firstLine="420"/>
      </w:pPr>
      <w:r>
        <w:t>doctorZ</w:t>
      </w:r>
      <w:r>
        <w:t>是我校自主研发的相关教学软件，能够与学籍系统相关联，其上除了教学相关内容外，还有相关学生事务管理功能</w:t>
      </w:r>
      <w:r>
        <w:rPr>
          <w:rFonts w:hint="eastAsia"/>
        </w:rPr>
        <w:t>。</w:t>
      </w:r>
      <w:r w:rsidR="00BF326E">
        <w:rPr>
          <w:rFonts w:hint="eastAsia"/>
        </w:rPr>
        <w:t>其</w:t>
      </w:r>
      <w:r w:rsidR="00BF326E">
        <w:t>上的动态区存在问答</w:t>
      </w:r>
      <w:r w:rsidR="00BF326E">
        <w:rPr>
          <w:rFonts w:hint="eastAsia"/>
        </w:rPr>
        <w:t>版块</w:t>
      </w:r>
      <w:r w:rsidR="00BF326E">
        <w:t>，</w:t>
      </w:r>
      <w:r w:rsidR="00BF326E">
        <w:rPr>
          <w:rFonts w:hint="eastAsia"/>
        </w:rPr>
        <w:t>以及具体</w:t>
      </w:r>
      <w:r w:rsidR="00BF326E">
        <w:t>课程上的课程反馈功能，但使用状况不佳</w:t>
      </w:r>
      <w:r w:rsidR="00BF326E">
        <w:rPr>
          <w:rFonts w:hint="eastAsia"/>
        </w:rPr>
        <w:t>。</w:t>
      </w:r>
      <w:r w:rsidR="00BF326E">
        <w:t>doctorZ</w:t>
      </w:r>
      <w:r w:rsidR="00BF326E">
        <w:rPr>
          <w:rFonts w:hint="eastAsia"/>
        </w:rPr>
        <w:t>更像</w:t>
      </w:r>
      <w:r w:rsidR="00BF326E">
        <w:t>是教务</w:t>
      </w:r>
      <w:r w:rsidR="00BF326E">
        <w:rPr>
          <w:rFonts w:hint="eastAsia"/>
        </w:rPr>
        <w:t>辅助</w:t>
      </w:r>
      <w:r w:rsidR="00BF326E">
        <w:t>管理系统，而不是教学辅助管理系统。</w:t>
      </w:r>
    </w:p>
    <w:p w14:paraId="5D5949E3" w14:textId="66D4D9C8" w:rsidR="00BF326E" w:rsidRDefault="00BF326E" w:rsidP="00A97C08">
      <w:pPr>
        <w:spacing w:line="360" w:lineRule="auto"/>
        <w:ind w:firstLine="420"/>
      </w:pPr>
      <w:r>
        <w:rPr>
          <w:rFonts w:hint="eastAsia"/>
        </w:rPr>
        <w:t>综上</w:t>
      </w:r>
      <w:r>
        <w:t>，目前并不存在一种注重于学生之间</w:t>
      </w:r>
      <w:r>
        <w:rPr>
          <w:rFonts w:hint="eastAsia"/>
        </w:rPr>
        <w:t>跨课程</w:t>
      </w:r>
      <w:r>
        <w:t>、跨专业沟通的</w:t>
      </w:r>
      <w:r>
        <w:rPr>
          <w:rFonts w:hint="eastAsia"/>
        </w:rPr>
        <w:t>软工</w:t>
      </w:r>
      <w:r>
        <w:t>系列课程教学辅助系统。</w:t>
      </w:r>
    </w:p>
    <w:p w14:paraId="0CB9002A" w14:textId="4E0E0DAF" w:rsidR="00BF326E" w:rsidRDefault="00BF326E" w:rsidP="00A97C08">
      <w:pPr>
        <w:spacing w:line="360" w:lineRule="auto"/>
        <w:ind w:firstLine="420"/>
      </w:pPr>
      <w:r>
        <w:t>我们提议的产品</w:t>
      </w:r>
      <w:ins w:id="200" w:author="沈启航" w:date="2018-12-05T15:06:00Z">
        <w:r w:rsidR="00E844B5">
          <w:rPr>
            <w:rFonts w:hint="eastAsia"/>
          </w:rPr>
          <w:t>是一种</w:t>
        </w:r>
        <w:r w:rsidR="00E844B5">
          <w:t>垂直型社区类型的</w:t>
        </w:r>
        <w:r w:rsidR="00E844B5">
          <w:rPr>
            <w:rFonts w:hint="eastAsia"/>
          </w:rPr>
          <w:t>网站</w:t>
        </w:r>
        <w:r w:rsidR="00E844B5">
          <w:t>系统，内容</w:t>
        </w:r>
      </w:ins>
      <w:ins w:id="201" w:author="沈启航" w:date="2018-12-05T15:07:00Z">
        <w:r w:rsidR="00E844B5">
          <w:t>仅限于软件工程系列课程的教学信息</w:t>
        </w:r>
        <w:r w:rsidR="00E844B5">
          <w:rPr>
            <w:rFonts w:hint="eastAsia"/>
          </w:rPr>
          <w:t>。</w:t>
        </w:r>
        <w:r w:rsidR="00E844B5">
          <w:t>该系统</w:t>
        </w:r>
      </w:ins>
      <w:r>
        <w:rPr>
          <w:rFonts w:hint="eastAsia"/>
        </w:rPr>
        <w:t>能够</w:t>
      </w:r>
      <w:r>
        <w:t>满足</w:t>
      </w:r>
      <w:r w:rsidR="00F362D8">
        <w:rPr>
          <w:rFonts w:hint="eastAsia"/>
        </w:rPr>
        <w:t>在</w:t>
      </w:r>
      <w:r w:rsidR="00F362D8">
        <w:t>拥有一般教学功能的同时，实现</w:t>
      </w:r>
      <w:r w:rsidR="00994E0C">
        <w:t>跨课程、跨</w:t>
      </w:r>
      <w:r w:rsidR="00994E0C">
        <w:rPr>
          <w:rFonts w:hint="eastAsia"/>
        </w:rPr>
        <w:t>年级</w:t>
      </w:r>
      <w:r>
        <w:t>之间学生进行交流</w:t>
      </w:r>
      <w:r w:rsidR="00F362D8">
        <w:rPr>
          <w:rFonts w:hint="eastAsia"/>
        </w:rPr>
        <w:t>的</w:t>
      </w:r>
      <w:r w:rsidR="00F362D8">
        <w:t>需求</w:t>
      </w:r>
      <w:r w:rsidR="00F362D8">
        <w:rPr>
          <w:rFonts w:hint="eastAsia"/>
        </w:rPr>
        <w:t>。</w:t>
      </w:r>
      <w:r w:rsidR="00F362D8">
        <w:t>这样的产品能够使软工系列课程教学更加顺利，使学生、教师交流更多，充分</w:t>
      </w:r>
      <w:r w:rsidR="00F362D8">
        <w:rPr>
          <w:rFonts w:hint="eastAsia"/>
        </w:rPr>
        <w:t>分享</w:t>
      </w:r>
      <w:r w:rsidR="00F362D8">
        <w:t>经验，并记录软工课程的发展。</w:t>
      </w:r>
    </w:p>
    <w:p w14:paraId="001D43BE" w14:textId="77777777" w:rsidR="00CD1140" w:rsidRPr="00212B4C" w:rsidRDefault="00CD1140" w:rsidP="00212B4C">
      <w:pPr>
        <w:spacing w:line="360" w:lineRule="auto"/>
        <w:ind w:firstLine="420"/>
      </w:pPr>
    </w:p>
    <w:p w14:paraId="7DBC77A8" w14:textId="03785C61" w:rsidR="006620B1" w:rsidRDefault="00D26376" w:rsidP="006620B1">
      <w:pPr>
        <w:pStyle w:val="2"/>
      </w:pPr>
      <w:bookmarkStart w:id="202" w:name="_Toc531785799"/>
      <w:r>
        <w:lastRenderedPageBreak/>
        <w:t>2</w:t>
      </w:r>
      <w:r w:rsidR="006620B1">
        <w:rPr>
          <w:rFonts w:hint="eastAsia"/>
        </w:rPr>
        <w:t>.3</w:t>
      </w:r>
      <w:commentRangeStart w:id="203"/>
      <w:r w:rsidR="006620B1">
        <w:rPr>
          <w:rFonts w:hint="eastAsia"/>
        </w:rPr>
        <w:t>业务</w:t>
      </w:r>
      <w:r w:rsidR="006620B1">
        <w:t>目标</w:t>
      </w:r>
      <w:commentRangeEnd w:id="203"/>
      <w:r w:rsidR="00D2386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03"/>
      </w:r>
      <w:bookmarkEnd w:id="202"/>
    </w:p>
    <w:p w14:paraId="225DD848" w14:textId="576F73C7" w:rsidR="0033310D" w:rsidRDefault="00145241" w:rsidP="0033310D">
      <w:r>
        <w:t>BO-1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</w:t>
      </w:r>
      <w:r w:rsidR="005F0283">
        <w:rPr>
          <w:rFonts w:hint="eastAsia"/>
        </w:rPr>
        <w:t>该网站论坛日均</w:t>
      </w:r>
      <w:r w:rsidR="005F0283">
        <w:t>发帖量达到</w:t>
      </w:r>
      <w:r w:rsidR="00AB1427">
        <w:t>20</w:t>
      </w:r>
      <w:r w:rsidR="005F0283">
        <w:rPr>
          <w:rFonts w:hint="eastAsia"/>
        </w:rPr>
        <w:t>次</w:t>
      </w:r>
      <w:r w:rsidR="005F0283">
        <w:t>，日</w:t>
      </w:r>
      <w:r w:rsidR="005F0283">
        <w:rPr>
          <w:rFonts w:hint="eastAsia"/>
        </w:rPr>
        <w:t>均</w:t>
      </w:r>
      <w:r w:rsidR="00AB1427">
        <w:t>回复量</w:t>
      </w:r>
      <w:r w:rsidR="00AB1427">
        <w:rPr>
          <w:rFonts w:hint="eastAsia"/>
        </w:rPr>
        <w:t>达到</w:t>
      </w:r>
      <w:r w:rsidR="00AB1427">
        <w:rPr>
          <w:rFonts w:hint="eastAsia"/>
        </w:rPr>
        <w:t>850</w:t>
      </w:r>
      <w:r w:rsidR="00AB1427">
        <w:rPr>
          <w:rFonts w:hint="eastAsia"/>
        </w:rPr>
        <w:t>次。</w:t>
      </w:r>
    </w:p>
    <w:p w14:paraId="3C640894" w14:textId="44F7E9B0" w:rsidR="00145241" w:rsidRDefault="00145241" w:rsidP="0033310D">
      <w:r>
        <w:rPr>
          <w:rFonts w:hint="eastAsia"/>
        </w:rPr>
        <w:t>BO</w:t>
      </w:r>
      <w:r>
        <w:t>-2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月内，该网站论坛部分学生参与人数达到</w:t>
      </w:r>
      <w:r>
        <w:rPr>
          <w:rFonts w:hint="eastAsia"/>
        </w:rPr>
        <w:t>本专业</w:t>
      </w:r>
      <w:r>
        <w:t>学生的</w:t>
      </w:r>
      <w:r>
        <w:rPr>
          <w:rFonts w:hint="eastAsia"/>
        </w:rPr>
        <w:t>80</w:t>
      </w:r>
      <w:r>
        <w:t>%</w:t>
      </w:r>
      <w:r>
        <w:t>。</w:t>
      </w:r>
    </w:p>
    <w:p w14:paraId="6D26343B" w14:textId="3A4CD00A" w:rsidR="006620B1" w:rsidRDefault="00D26376" w:rsidP="006620B1">
      <w:pPr>
        <w:pStyle w:val="2"/>
      </w:pPr>
      <w:bookmarkStart w:id="204" w:name="_Toc531785800"/>
      <w:r>
        <w:rPr>
          <w:rFonts w:hint="eastAsia"/>
        </w:rPr>
        <w:t>2</w:t>
      </w:r>
      <w:r w:rsidR="006620B1">
        <w:rPr>
          <w:rFonts w:hint="eastAsia"/>
        </w:rPr>
        <w:t>.4</w:t>
      </w:r>
      <w:commentRangeStart w:id="205"/>
      <w:r w:rsidR="006620B1">
        <w:rPr>
          <w:rFonts w:hint="eastAsia"/>
        </w:rPr>
        <w:t>成功</w:t>
      </w:r>
      <w:r w:rsidR="006620B1">
        <w:t>的标准</w:t>
      </w:r>
      <w:commentRangeEnd w:id="205"/>
      <w:r w:rsidR="005728DF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05"/>
      </w:r>
      <w:bookmarkEnd w:id="204"/>
    </w:p>
    <w:p w14:paraId="13706C23" w14:textId="5DC17796" w:rsidR="005728DF" w:rsidRPr="005728DF" w:rsidRDefault="00B254FB" w:rsidP="005728DF">
      <w:r>
        <w:rPr>
          <w:rFonts w:hint="eastAsia"/>
        </w:rPr>
        <w:t>SM</w:t>
      </w:r>
      <w:r>
        <w:t>-1</w:t>
      </w:r>
      <w:r>
        <w:rPr>
          <w:rFonts w:hint="eastAsia"/>
        </w:rPr>
        <w:t>：</w:t>
      </w:r>
      <w:r w:rsidR="00DE5E01">
        <w:rPr>
          <w:rFonts w:hint="eastAsia"/>
        </w:rPr>
        <w:t>项目</w:t>
      </w:r>
      <w:r w:rsidR="00DE5E01">
        <w:t>结束时，</w:t>
      </w:r>
      <w:r w:rsidR="005728DF">
        <w:rPr>
          <w:rFonts w:hint="eastAsia"/>
        </w:rPr>
        <w:t>项目</w:t>
      </w:r>
      <w:r w:rsidR="005728DF">
        <w:t>相关交付物通过客户评审。</w:t>
      </w:r>
    </w:p>
    <w:p w14:paraId="6DAEA8E7" w14:textId="3A3A11D9" w:rsidR="006620B1" w:rsidRDefault="00D26376" w:rsidP="006620B1">
      <w:pPr>
        <w:pStyle w:val="2"/>
      </w:pPr>
      <w:bookmarkStart w:id="206" w:name="_Toc531785801"/>
      <w:r>
        <w:rPr>
          <w:rFonts w:hint="eastAsia"/>
        </w:rPr>
        <w:t>2</w:t>
      </w:r>
      <w:r w:rsidR="006620B1">
        <w:rPr>
          <w:rFonts w:hint="eastAsia"/>
        </w:rPr>
        <w:t>.5</w:t>
      </w:r>
      <w:commentRangeStart w:id="207"/>
      <w:r w:rsidR="006620B1">
        <w:rPr>
          <w:rFonts w:hint="eastAsia"/>
        </w:rPr>
        <w:t>愿景</w:t>
      </w:r>
      <w:r w:rsidR="006620B1">
        <w:t>声明</w:t>
      </w:r>
      <w:commentRangeEnd w:id="207"/>
      <w:r w:rsidR="00E205F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07"/>
      </w:r>
      <w:bookmarkEnd w:id="206"/>
    </w:p>
    <w:p w14:paraId="6C08C21B" w14:textId="40047EE1" w:rsidR="005728DF" w:rsidRDefault="005728DF" w:rsidP="005728DF">
      <w:pPr>
        <w:ind w:firstLine="420"/>
      </w:pPr>
      <w:r>
        <w:rPr>
          <w:rFonts w:hint="eastAsia"/>
        </w:rPr>
        <w:t>针对</w:t>
      </w:r>
      <w:r>
        <w:t>教师，需要登记课程，发布课程相关文档，布置作业及测试，以及参与学生之间的讨论。软件工程系列课程教学辅助系统</w:t>
      </w:r>
      <w:r>
        <w:rPr>
          <w:rFonts w:hint="eastAsia"/>
        </w:rPr>
        <w:t>是</w:t>
      </w:r>
      <w:r>
        <w:t>一种教学辅助系统，它将提供教师对于课程的相关操作，以及教师</w:t>
      </w:r>
      <w:r>
        <w:rPr>
          <w:rFonts w:hint="eastAsia"/>
        </w:rPr>
        <w:t>发起讨论</w:t>
      </w:r>
      <w:r>
        <w:t>，参与讨论</w:t>
      </w:r>
      <w:r w:rsidR="0048302E">
        <w:rPr>
          <w:rFonts w:hint="eastAsia"/>
        </w:rPr>
        <w:t>的</w:t>
      </w:r>
      <w:r w:rsidR="0048302E">
        <w:t>功能。不同于当前的教学</w:t>
      </w:r>
      <w:r w:rsidR="0048302E">
        <w:rPr>
          <w:rFonts w:hint="eastAsia"/>
        </w:rPr>
        <w:t>辅助</w:t>
      </w:r>
      <w:r w:rsidR="0048302E">
        <w:t>系统</w:t>
      </w:r>
      <w:r w:rsidR="00E205F0">
        <w:rPr>
          <w:rFonts w:hint="eastAsia"/>
        </w:rPr>
        <w:t>，</w:t>
      </w:r>
      <w:r w:rsidR="00E205F0">
        <w:t>我们的产品提供了</w:t>
      </w:r>
      <w:r w:rsidR="00994E0C">
        <w:rPr>
          <w:rFonts w:hint="eastAsia"/>
        </w:rPr>
        <w:t>更多更明显</w:t>
      </w:r>
      <w:r w:rsidR="00994E0C">
        <w:t>的论坛区域</w:t>
      </w:r>
      <w:r w:rsidR="00994E0C">
        <w:rPr>
          <w:rFonts w:hint="eastAsia"/>
        </w:rPr>
        <w:t>，</w:t>
      </w:r>
      <w:r w:rsidR="00994E0C">
        <w:t>教师能够主动发帖、跟帖、回复，能够参与跨课程</w:t>
      </w:r>
      <w:r w:rsidR="00994E0C">
        <w:rPr>
          <w:rFonts w:hint="eastAsia"/>
        </w:rPr>
        <w:t>、</w:t>
      </w:r>
      <w:r w:rsidR="00994E0C">
        <w:t>跨年级的</w:t>
      </w:r>
      <w:r w:rsidR="00994E0C">
        <w:rPr>
          <w:rFonts w:hint="eastAsia"/>
        </w:rPr>
        <w:t>讨论。</w:t>
      </w:r>
    </w:p>
    <w:p w14:paraId="79AFCBD9" w14:textId="5676E72B" w:rsidR="00D42FCB" w:rsidRDefault="00994E0C" w:rsidP="00D42FCB">
      <w:pPr>
        <w:ind w:firstLine="420"/>
      </w:pPr>
      <w:r>
        <w:rPr>
          <w:rFonts w:hint="eastAsia"/>
        </w:rPr>
        <w:t>针对</w:t>
      </w:r>
      <w:r>
        <w:t>学生，需要参与课程，下载</w:t>
      </w:r>
      <w:r>
        <w:rPr>
          <w:rFonts w:hint="eastAsia"/>
        </w:rPr>
        <w:t>课程文档</w:t>
      </w:r>
      <w:r>
        <w:t>，上传</w:t>
      </w:r>
      <w:r>
        <w:rPr>
          <w:rFonts w:hint="eastAsia"/>
        </w:rPr>
        <w:t>作业</w:t>
      </w:r>
      <w:r>
        <w:t>，参与测试，参与</w:t>
      </w:r>
      <w:r>
        <w:rPr>
          <w:rFonts w:hint="eastAsia"/>
        </w:rPr>
        <w:t>与学生</w:t>
      </w:r>
      <w:r w:rsidR="00CC3488">
        <w:t>、与</w:t>
      </w:r>
      <w:r w:rsidR="00CC3488">
        <w:rPr>
          <w:rFonts w:hint="eastAsia"/>
        </w:rPr>
        <w:t>教</w:t>
      </w:r>
      <w:r>
        <w:t>师的</w:t>
      </w:r>
      <w:r>
        <w:rPr>
          <w:rFonts w:hint="eastAsia"/>
        </w:rPr>
        <w:t>讨论</w:t>
      </w:r>
      <w:r>
        <w:t>。</w:t>
      </w:r>
      <w:r w:rsidR="00D42FCB">
        <w:t>软件工程系列课程教学辅助系统</w:t>
      </w:r>
      <w:r w:rsidR="00D42FCB">
        <w:rPr>
          <w:rFonts w:hint="eastAsia"/>
        </w:rPr>
        <w:t>是</w:t>
      </w:r>
      <w:r w:rsidR="00D42FCB">
        <w:t>一种教学辅助系统，</w:t>
      </w:r>
      <w:r w:rsidR="00D42FCB">
        <w:rPr>
          <w:rFonts w:hint="eastAsia"/>
        </w:rPr>
        <w:t>它</w:t>
      </w:r>
      <w:r w:rsidR="00D42FCB">
        <w:t>将提供学生对于</w:t>
      </w:r>
      <w:r w:rsidR="00D42FCB">
        <w:rPr>
          <w:rFonts w:hint="eastAsia"/>
        </w:rPr>
        <w:t>课程</w:t>
      </w:r>
      <w:r w:rsidR="00D42FCB">
        <w:t>的相关</w:t>
      </w:r>
      <w:r w:rsidR="00D42FCB">
        <w:rPr>
          <w:rFonts w:hint="eastAsia"/>
        </w:rPr>
        <w:t>操作</w:t>
      </w:r>
      <w:r w:rsidR="00D42FCB">
        <w:t>，以及学生发起讨论，参与讨论的功能。不同于当前的教学</w:t>
      </w:r>
      <w:r w:rsidR="00D42FCB">
        <w:rPr>
          <w:rFonts w:hint="eastAsia"/>
        </w:rPr>
        <w:t>辅助</w:t>
      </w:r>
      <w:r w:rsidR="00D42FCB">
        <w:t>系统</w:t>
      </w:r>
      <w:r w:rsidR="00D42FCB">
        <w:rPr>
          <w:rFonts w:hint="eastAsia"/>
        </w:rPr>
        <w:t>，</w:t>
      </w:r>
      <w:r w:rsidR="00D42FCB">
        <w:t>我们的产品提供了</w:t>
      </w:r>
      <w:r w:rsidR="00D42FCB">
        <w:rPr>
          <w:rFonts w:hint="eastAsia"/>
        </w:rPr>
        <w:t>更多更明显</w:t>
      </w:r>
      <w:r w:rsidR="00D42FCB">
        <w:t>的论坛区域</w:t>
      </w:r>
      <w:r w:rsidR="00D42FCB">
        <w:rPr>
          <w:rFonts w:hint="eastAsia"/>
        </w:rPr>
        <w:t>，学生</w:t>
      </w:r>
      <w:r w:rsidR="00D42FCB">
        <w:t>能够主动发帖、跟帖、回复，能够参与跨课程</w:t>
      </w:r>
      <w:r w:rsidR="00D42FCB">
        <w:rPr>
          <w:rFonts w:hint="eastAsia"/>
        </w:rPr>
        <w:t>、</w:t>
      </w:r>
      <w:r w:rsidR="00D42FCB">
        <w:t>跨年级的</w:t>
      </w:r>
      <w:r w:rsidR="00D42FCB">
        <w:rPr>
          <w:rFonts w:hint="eastAsia"/>
        </w:rPr>
        <w:t>讨论。</w:t>
      </w:r>
    </w:p>
    <w:p w14:paraId="07844500" w14:textId="2EA5DCDF" w:rsidR="00994E0C" w:rsidRDefault="00CC3488" w:rsidP="005728DF">
      <w:pPr>
        <w:ind w:firstLine="420"/>
      </w:pPr>
      <w:r>
        <w:rPr>
          <w:rFonts w:hint="eastAsia"/>
        </w:rPr>
        <w:t>针对</w:t>
      </w:r>
      <w:r>
        <w:t>游客，</w:t>
      </w:r>
      <w:r>
        <w:rPr>
          <w:rFonts w:hint="eastAsia"/>
        </w:rPr>
        <w:t>可以</w:t>
      </w:r>
      <w:r>
        <w:t>查看课程的目录结构，参与与学生、</w:t>
      </w:r>
      <w:r>
        <w:rPr>
          <w:rFonts w:hint="eastAsia"/>
        </w:rPr>
        <w:t>教师</w:t>
      </w:r>
      <w:r>
        <w:t>的讨论。软件工程系列课程教学辅助系统</w:t>
      </w:r>
      <w:r>
        <w:rPr>
          <w:rFonts w:hint="eastAsia"/>
        </w:rPr>
        <w:t>是</w:t>
      </w:r>
      <w:r>
        <w:t>一种教学辅助系统，</w:t>
      </w:r>
      <w:r>
        <w:rPr>
          <w:rFonts w:hint="eastAsia"/>
        </w:rPr>
        <w:t>游客</w:t>
      </w:r>
      <w:r>
        <w:t>能够查看软工系列课程目录，查看具体课程的内容，参与论坛的讨论。不同于当前的教学</w:t>
      </w:r>
      <w:r>
        <w:rPr>
          <w:rFonts w:hint="eastAsia"/>
        </w:rPr>
        <w:t>辅助</w:t>
      </w:r>
      <w:r>
        <w:t>系统</w:t>
      </w:r>
      <w:r>
        <w:rPr>
          <w:rFonts w:hint="eastAsia"/>
        </w:rPr>
        <w:t>，</w:t>
      </w:r>
      <w:r>
        <w:t>我们的产品提供了</w:t>
      </w:r>
      <w:r w:rsidR="00F26A0E">
        <w:rPr>
          <w:rFonts w:hint="eastAsia"/>
        </w:rPr>
        <w:t>游客</w:t>
      </w:r>
      <w:r w:rsidR="00F26A0E">
        <w:t>参与讨论的功能。</w:t>
      </w:r>
    </w:p>
    <w:p w14:paraId="235385AB" w14:textId="49002322" w:rsidR="00F26A0E" w:rsidRDefault="00F26A0E" w:rsidP="005728DF">
      <w:pPr>
        <w:ind w:firstLine="420"/>
      </w:pPr>
      <w:r>
        <w:rPr>
          <w:rFonts w:hint="eastAsia"/>
        </w:rPr>
        <w:t>针对</w:t>
      </w:r>
      <w:r>
        <w:t>管理员，可以查看</w:t>
      </w:r>
      <w:r>
        <w:rPr>
          <w:rFonts w:hint="eastAsia"/>
        </w:rPr>
        <w:t>本系统</w:t>
      </w:r>
      <w:r>
        <w:t>内所有课程的信息</w:t>
      </w:r>
      <w:r w:rsidR="007C431D">
        <w:rPr>
          <w:rFonts w:hint="eastAsia"/>
        </w:rPr>
        <w:t>，</w:t>
      </w:r>
      <w:r w:rsidR="00514D90">
        <w:t>管理本系统内</w:t>
      </w:r>
      <w:r w:rsidR="00514D90">
        <w:rPr>
          <w:rFonts w:hint="eastAsia"/>
        </w:rPr>
        <w:t>论坛</w:t>
      </w:r>
      <w:r w:rsidR="007C431D">
        <w:rPr>
          <w:rFonts w:hint="eastAsia"/>
        </w:rPr>
        <w:t>帖子</w:t>
      </w:r>
      <w:r w:rsidR="007C431D">
        <w:t>，教师、学生、游客</w:t>
      </w:r>
      <w:r w:rsidR="007C431D">
        <w:rPr>
          <w:rFonts w:hint="eastAsia"/>
        </w:rPr>
        <w:t>的</w:t>
      </w:r>
      <w:r w:rsidR="007C431D">
        <w:t>信息。软件工程系列课程教学辅助系统</w:t>
      </w:r>
      <w:r w:rsidR="007C431D">
        <w:rPr>
          <w:rFonts w:hint="eastAsia"/>
        </w:rPr>
        <w:t>是</w:t>
      </w:r>
      <w:r w:rsidR="007C431D">
        <w:t>一种教学辅助系统，</w:t>
      </w:r>
      <w:r w:rsidR="007C431D">
        <w:rPr>
          <w:rFonts w:hint="eastAsia"/>
        </w:rPr>
        <w:t>管理员</w:t>
      </w:r>
      <w:r w:rsidR="00514D90">
        <w:t>能够</w:t>
      </w:r>
      <w:r w:rsidR="00514D90">
        <w:rPr>
          <w:rFonts w:hint="eastAsia"/>
        </w:rPr>
        <w:t>管理</w:t>
      </w:r>
      <w:r w:rsidR="00514D90">
        <w:t>学生、教师、游客</w:t>
      </w:r>
      <w:r w:rsidR="00514D90">
        <w:rPr>
          <w:rFonts w:hint="eastAsia"/>
        </w:rPr>
        <w:t>，以及</w:t>
      </w:r>
      <w:r w:rsidR="00514D90">
        <w:t>删除不当的帖子，对发言不当的用户进行禁言。</w:t>
      </w:r>
    </w:p>
    <w:p w14:paraId="2550B6D4" w14:textId="77777777" w:rsidR="00514D90" w:rsidRPr="005728DF" w:rsidRDefault="00514D90" w:rsidP="005728DF">
      <w:pPr>
        <w:ind w:firstLine="420"/>
      </w:pPr>
    </w:p>
    <w:p w14:paraId="60928E4B" w14:textId="7B5B3B6C" w:rsidR="006620B1" w:rsidRDefault="00D26376" w:rsidP="006620B1">
      <w:pPr>
        <w:pStyle w:val="2"/>
      </w:pPr>
      <w:bookmarkStart w:id="208" w:name="_Toc531785802"/>
      <w:r>
        <w:rPr>
          <w:rFonts w:hint="eastAsia"/>
        </w:rPr>
        <w:t>2</w:t>
      </w:r>
      <w:r w:rsidR="006620B1">
        <w:rPr>
          <w:rFonts w:hint="eastAsia"/>
        </w:rPr>
        <w:t>.6</w:t>
      </w:r>
      <w:commentRangeStart w:id="209"/>
      <w:r w:rsidR="006620B1">
        <w:rPr>
          <w:rFonts w:hint="eastAsia"/>
        </w:rPr>
        <w:t>业务</w:t>
      </w:r>
      <w:r w:rsidR="006620B1">
        <w:t>风险</w:t>
      </w:r>
      <w:commentRangeEnd w:id="209"/>
      <w:r w:rsidR="00514D9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09"/>
      </w:r>
      <w:bookmarkEnd w:id="208"/>
    </w:p>
    <w:p w14:paraId="6295AF34" w14:textId="0132FF46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.6.1</w:t>
      </w:r>
      <w:r w:rsidR="00E6356A">
        <w:rPr>
          <w:rFonts w:hint="eastAsia"/>
        </w:rPr>
        <w:t>风险</w:t>
      </w:r>
      <w:r w:rsidR="00E6356A">
        <w:t>状态定义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454"/>
        <w:gridCol w:w="5061"/>
      </w:tblGrid>
      <w:tr w:rsidR="00E6356A" w14:paraId="18719304" w14:textId="77777777" w:rsidTr="00556E03">
        <w:trPr>
          <w:trHeight w:val="285"/>
        </w:trPr>
        <w:tc>
          <w:tcPr>
            <w:tcW w:w="844" w:type="dxa"/>
          </w:tcPr>
          <w:p w14:paraId="4467344B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454" w:type="dxa"/>
            <w:shd w:val="clear" w:color="auto" w:fill="auto"/>
            <w:vAlign w:val="center"/>
          </w:tcPr>
          <w:p w14:paraId="464DF52A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210" w:name="_Hlk529648462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571D41C9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触发条件</w:t>
            </w:r>
          </w:p>
        </w:tc>
      </w:tr>
      <w:tr w:rsidR="00E6356A" w14:paraId="60EB533B" w14:textId="77777777" w:rsidTr="00556E03">
        <w:trPr>
          <w:trHeight w:val="285"/>
        </w:trPr>
        <w:tc>
          <w:tcPr>
            <w:tcW w:w="844" w:type="dxa"/>
          </w:tcPr>
          <w:p w14:paraId="5821AF82" w14:textId="6B218CE0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14:paraId="1F56EAC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5FB334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用户访谈员与客户访谈时，客户主动提出该问题</w:t>
            </w:r>
          </w:p>
        </w:tc>
      </w:tr>
      <w:tr w:rsidR="00E6356A" w14:paraId="217D3FB6" w14:textId="77777777" w:rsidTr="00556E03">
        <w:trPr>
          <w:trHeight w:val="285"/>
        </w:trPr>
        <w:tc>
          <w:tcPr>
            <w:tcW w:w="844" w:type="dxa"/>
          </w:tcPr>
          <w:p w14:paraId="3EE4E4DC" w14:textId="35C5FAAF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 w14:paraId="6E2CB15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D62C71C" w14:textId="77777777" w:rsidR="00E6356A" w:rsidRPr="00913271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组内评审时，三人及以上小组成员对该成果表示不满</w:t>
            </w:r>
          </w:p>
        </w:tc>
      </w:tr>
      <w:tr w:rsidR="00E6356A" w14:paraId="5D1A6EE1" w14:textId="77777777" w:rsidTr="00556E03">
        <w:trPr>
          <w:trHeight w:val="285"/>
        </w:trPr>
        <w:tc>
          <w:tcPr>
            <w:tcW w:w="844" w:type="dxa"/>
          </w:tcPr>
          <w:p w14:paraId="5D01E7FB" w14:textId="2CCAD4A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14:paraId="2D2D713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224E965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采购员在采购时发现实际所需资金超出预期</w:t>
            </w:r>
          </w:p>
        </w:tc>
      </w:tr>
      <w:tr w:rsidR="00E6356A" w14:paraId="368EE168" w14:textId="77777777" w:rsidTr="00556E03">
        <w:trPr>
          <w:trHeight w:val="285"/>
        </w:trPr>
        <w:tc>
          <w:tcPr>
            <w:tcW w:w="844" w:type="dxa"/>
          </w:tcPr>
          <w:p w14:paraId="5A1C8781" w14:textId="2D8819A8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 w14:paraId="13874193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CC82DB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组员在执行任务时发现自身能力不足以解决当前问题，并向项目经理提出</w:t>
            </w:r>
          </w:p>
        </w:tc>
      </w:tr>
      <w:tr w:rsidR="00E6356A" w14:paraId="28742F67" w14:textId="77777777" w:rsidTr="00556E03">
        <w:trPr>
          <w:trHeight w:val="285"/>
        </w:trPr>
        <w:tc>
          <w:tcPr>
            <w:tcW w:w="844" w:type="dxa"/>
          </w:tcPr>
          <w:p w14:paraId="226A2C66" w14:textId="7E108D3B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14:paraId="5E3601D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64462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</w:t>
            </w:r>
            <w:r>
              <w:rPr>
                <w:rFonts w:hint="eastAsia"/>
                <w:color w:val="000000"/>
                <w:szCs w:val="21"/>
              </w:rPr>
              <w:t>主动向</w:t>
            </w:r>
            <w:r>
              <w:rPr>
                <w:color w:val="000000"/>
                <w:szCs w:val="21"/>
              </w:rPr>
              <w:t>项目经理</w:t>
            </w:r>
            <w:r>
              <w:rPr>
                <w:rFonts w:hint="eastAsia"/>
                <w:color w:val="000000"/>
                <w:szCs w:val="21"/>
              </w:rPr>
              <w:t>提出临时请假</w:t>
            </w:r>
          </w:p>
        </w:tc>
      </w:tr>
      <w:tr w:rsidR="00E6356A" w14:paraId="63F620E2" w14:textId="77777777" w:rsidTr="00556E03">
        <w:trPr>
          <w:trHeight w:val="285"/>
        </w:trPr>
        <w:tc>
          <w:tcPr>
            <w:tcW w:w="844" w:type="dxa"/>
          </w:tcPr>
          <w:p w14:paraId="0C4B3F7D" w14:textId="17AE3C9A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 w14:paraId="3DCF534F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3A74B07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项目经理验收任务时，发现小组成员没有完成任务</w:t>
            </w:r>
          </w:p>
        </w:tc>
      </w:tr>
      <w:tr w:rsidR="00E6356A" w14:paraId="6C9B4FB2" w14:textId="77777777" w:rsidTr="00556E03">
        <w:trPr>
          <w:trHeight w:val="285"/>
        </w:trPr>
        <w:tc>
          <w:tcPr>
            <w:tcW w:w="844" w:type="dxa"/>
          </w:tcPr>
          <w:p w14:paraId="74587A08" w14:textId="4443CD78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454" w:type="dxa"/>
            <w:shd w:val="clear" w:color="auto" w:fill="auto"/>
          </w:tcPr>
          <w:p w14:paraId="014E6F6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4E3A77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项目经理根据组员的联系方式联系对应组员时，无法在半个小时内得到回应</w:t>
            </w:r>
          </w:p>
        </w:tc>
      </w:tr>
      <w:tr w:rsidR="00E6356A" w14:paraId="25B5C37A" w14:textId="77777777" w:rsidTr="00556E03">
        <w:trPr>
          <w:trHeight w:val="285"/>
        </w:trPr>
        <w:tc>
          <w:tcPr>
            <w:tcW w:w="844" w:type="dxa"/>
          </w:tcPr>
          <w:p w14:paraId="1D4D61F8" w14:textId="782E3F5E" w:rsidR="00E6356A" w:rsidRPr="00B046A8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 w14:paraId="3CB415C6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22EBA8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color w:val="000000"/>
                <w:szCs w:val="21"/>
              </w:rPr>
              <w:t>小组成员主动向项目经理提出</w:t>
            </w:r>
            <w:r>
              <w:rPr>
                <w:rFonts w:hint="eastAsia"/>
                <w:color w:val="000000"/>
                <w:szCs w:val="21"/>
              </w:rPr>
              <w:t>长期</w:t>
            </w:r>
            <w:r w:rsidRPr="00B046A8">
              <w:rPr>
                <w:rFonts w:hint="eastAsia"/>
                <w:color w:val="000000"/>
                <w:szCs w:val="21"/>
              </w:rPr>
              <w:t>请假</w:t>
            </w:r>
            <w:r>
              <w:rPr>
                <w:rFonts w:hint="eastAsia"/>
                <w:color w:val="000000"/>
                <w:szCs w:val="21"/>
              </w:rPr>
              <w:t>要求</w:t>
            </w:r>
          </w:p>
        </w:tc>
      </w:tr>
      <w:tr w:rsidR="00E6356A" w14:paraId="6543372E" w14:textId="77777777" w:rsidTr="00556E03">
        <w:trPr>
          <w:trHeight w:val="285"/>
        </w:trPr>
        <w:tc>
          <w:tcPr>
            <w:tcW w:w="844" w:type="dxa"/>
          </w:tcPr>
          <w:p w14:paraId="4918E647" w14:textId="7C9FF113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14:paraId="5B470C2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FFE2E4E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计划审核员发现当期所做任务较预期计划时间提前</w:t>
            </w:r>
          </w:p>
        </w:tc>
      </w:tr>
      <w:tr w:rsidR="00E6356A" w14:paraId="1B660DE5" w14:textId="77777777" w:rsidTr="00556E03">
        <w:trPr>
          <w:trHeight w:val="285"/>
        </w:trPr>
        <w:tc>
          <w:tcPr>
            <w:tcW w:w="844" w:type="dxa"/>
          </w:tcPr>
          <w:p w14:paraId="5EA8DF89" w14:textId="070E510C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 w14:paraId="0F9486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3C8DA2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计划审核员发现当期所做任务较预期计划时间延迟</w:t>
            </w:r>
          </w:p>
        </w:tc>
      </w:tr>
      <w:tr w:rsidR="00E6356A" w14:paraId="20C99B8F" w14:textId="77777777" w:rsidTr="00556E03">
        <w:trPr>
          <w:trHeight w:val="285"/>
        </w:trPr>
        <w:tc>
          <w:tcPr>
            <w:tcW w:w="844" w:type="dxa"/>
          </w:tcPr>
          <w:p w14:paraId="352FCA1B" w14:textId="4B47DDC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14:paraId="056945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7B6899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</w:t>
            </w:r>
            <w:r>
              <w:rPr>
                <w:color w:val="000000"/>
                <w:szCs w:val="21"/>
              </w:rPr>
              <w:t>对绩效考评有问题并向项目经理提出</w:t>
            </w:r>
          </w:p>
        </w:tc>
      </w:tr>
      <w:tr w:rsidR="00E6356A" w14:paraId="277179FC" w14:textId="77777777" w:rsidTr="00556E03">
        <w:trPr>
          <w:trHeight w:val="285"/>
        </w:trPr>
        <w:tc>
          <w:tcPr>
            <w:tcW w:w="844" w:type="dxa"/>
          </w:tcPr>
          <w:p w14:paraId="716182C8" w14:textId="1F13D96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 w14:paraId="44E31796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ACC374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组员之间对某问题进行激烈争吵，且无法组员间无法妥协</w:t>
            </w:r>
          </w:p>
        </w:tc>
      </w:tr>
      <w:tr w:rsidR="00E6356A" w14:paraId="6D520F0A" w14:textId="77777777" w:rsidTr="00556E03">
        <w:trPr>
          <w:trHeight w:val="285"/>
        </w:trPr>
        <w:tc>
          <w:tcPr>
            <w:tcW w:w="844" w:type="dxa"/>
          </w:tcPr>
          <w:p w14:paraId="47616E32" w14:textId="57885ADF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14:paraId="7FCD50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5061" w:type="dxa"/>
            <w:shd w:val="clear" w:color="auto" w:fill="auto"/>
          </w:tcPr>
          <w:p w14:paraId="08101DC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小组成员在项目执行过程中发现需要使用新的工具，并向项目经理提出</w:t>
            </w:r>
          </w:p>
        </w:tc>
      </w:tr>
      <w:tr w:rsidR="00E6356A" w14:paraId="0F1AA3EF" w14:textId="77777777" w:rsidTr="00556E03">
        <w:trPr>
          <w:trHeight w:val="285"/>
        </w:trPr>
        <w:tc>
          <w:tcPr>
            <w:tcW w:w="844" w:type="dxa"/>
          </w:tcPr>
          <w:p w14:paraId="0017DDA0" w14:textId="2513130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 w14:paraId="2E9DF627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5061" w:type="dxa"/>
            <w:shd w:val="clear" w:color="auto" w:fill="auto"/>
          </w:tcPr>
          <w:p w14:paraId="782A701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采购负责人在采购资源时，发现所需资金超出组内预算</w:t>
            </w:r>
            <w:r w:rsidRPr="002E7C49">
              <w:rPr>
                <w:rFonts w:hint="eastAsia"/>
                <w:szCs w:val="21"/>
              </w:rPr>
              <w:t>，并向项目经理提出</w:t>
            </w:r>
          </w:p>
        </w:tc>
      </w:tr>
      <w:tr w:rsidR="00E6356A" w14:paraId="26991EE1" w14:textId="77777777" w:rsidTr="00556E03">
        <w:trPr>
          <w:trHeight w:val="285"/>
        </w:trPr>
        <w:tc>
          <w:tcPr>
            <w:tcW w:w="844" w:type="dxa"/>
          </w:tcPr>
          <w:p w14:paraId="0C0FB443" w14:textId="67CDAA3D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14:paraId="518316CD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5061" w:type="dxa"/>
            <w:shd w:val="clear" w:color="auto" w:fill="auto"/>
          </w:tcPr>
          <w:p w14:paraId="2341990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采购负责人在采购资源时，无法获取所需资源，并向项目经理提出</w:t>
            </w:r>
          </w:p>
        </w:tc>
      </w:tr>
      <w:tr w:rsidR="00E6356A" w14:paraId="695C6C95" w14:textId="77777777" w:rsidTr="00556E03">
        <w:trPr>
          <w:trHeight w:val="285"/>
        </w:trPr>
        <w:tc>
          <w:tcPr>
            <w:tcW w:w="844" w:type="dxa"/>
          </w:tcPr>
          <w:p w14:paraId="5B425615" w14:textId="5808D6ED" w:rsidR="00E6356A" w:rsidRPr="00370FAF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 w14:paraId="1AED544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5061" w:type="dxa"/>
            <w:shd w:val="clear" w:color="auto" w:fill="auto"/>
          </w:tcPr>
          <w:p w14:paraId="48A126D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资源所有者主动向项目经理提出，使用该资源侵犯了他的权益</w:t>
            </w:r>
          </w:p>
        </w:tc>
      </w:tr>
      <w:tr w:rsidR="00E6356A" w14:paraId="5E248F6E" w14:textId="77777777" w:rsidTr="00556E03">
        <w:trPr>
          <w:trHeight w:val="285"/>
        </w:trPr>
        <w:tc>
          <w:tcPr>
            <w:tcW w:w="844" w:type="dxa"/>
          </w:tcPr>
          <w:p w14:paraId="19BE85D8" w14:textId="662A2A1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14:paraId="3D2170A8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5061" w:type="dxa"/>
            <w:shd w:val="clear" w:color="auto" w:fill="auto"/>
          </w:tcPr>
          <w:p w14:paraId="5BFB98D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小组成员到达会议地点时发现无法使用会议地点，并向项目经理提出</w:t>
            </w:r>
          </w:p>
        </w:tc>
      </w:tr>
      <w:tr w:rsidR="00E6356A" w14:paraId="2A1073A0" w14:textId="77777777" w:rsidTr="00556E03">
        <w:trPr>
          <w:trHeight w:val="285"/>
        </w:trPr>
        <w:tc>
          <w:tcPr>
            <w:tcW w:w="844" w:type="dxa"/>
          </w:tcPr>
          <w:p w14:paraId="3B9F68CC" w14:textId="7A9DDF6A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 w14:paraId="6D841AE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5061" w:type="dxa"/>
            <w:shd w:val="clear" w:color="auto" w:fill="auto"/>
          </w:tcPr>
          <w:p w14:paraId="0E6A963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小组成员在使用时发现阿里云服务器崩溃，并向项目</w:t>
            </w:r>
            <w:r>
              <w:rPr>
                <w:rFonts w:hint="eastAsia"/>
                <w:szCs w:val="21"/>
              </w:rPr>
              <w:lastRenderedPageBreak/>
              <w:t>经理提出</w:t>
            </w:r>
          </w:p>
        </w:tc>
      </w:tr>
      <w:tr w:rsidR="00E6356A" w14:paraId="6479E6B8" w14:textId="77777777" w:rsidTr="00556E03">
        <w:trPr>
          <w:trHeight w:val="285"/>
        </w:trPr>
        <w:tc>
          <w:tcPr>
            <w:tcW w:w="844" w:type="dxa"/>
          </w:tcPr>
          <w:p w14:paraId="54308D7F" w14:textId="1590D9A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454" w:type="dxa"/>
            <w:shd w:val="clear" w:color="auto" w:fill="auto"/>
          </w:tcPr>
          <w:p w14:paraId="65B116A1" w14:textId="5F23DBBC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</w:t>
            </w:r>
            <w:r w:rsidR="004F3B9B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要求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755F4F80" w14:textId="21CCE4B7" w:rsidR="00E6356A" w:rsidRDefault="00E6356A" w:rsidP="004F3B9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在项目评审时</w:t>
            </w:r>
            <w:r w:rsidR="004F3B9B"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hint="eastAsia"/>
                <w:color w:val="000000"/>
                <w:szCs w:val="21"/>
              </w:rPr>
              <w:t>提出交付物不符合要求</w:t>
            </w:r>
          </w:p>
        </w:tc>
      </w:tr>
      <w:tr w:rsidR="004F3B9B" w14:paraId="7CC9CD46" w14:textId="77777777" w:rsidTr="00556E03">
        <w:trPr>
          <w:trHeight w:val="285"/>
        </w:trPr>
        <w:tc>
          <w:tcPr>
            <w:tcW w:w="844" w:type="dxa"/>
          </w:tcPr>
          <w:p w14:paraId="04D2C5BC" w14:textId="035BD37B" w:rsidR="004F3B9B" w:rsidRDefault="004F3B9B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454" w:type="dxa"/>
            <w:shd w:val="clear" w:color="auto" w:fill="auto"/>
          </w:tcPr>
          <w:p w14:paraId="24F87C77" w14:textId="5ED65265" w:rsidR="004F3B9B" w:rsidRDefault="004F3B9B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6BCB996D" w14:textId="2784F6C7" w:rsidR="004F3B9B" w:rsidRDefault="004F3B9B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</w:t>
            </w:r>
            <w:r>
              <w:rPr>
                <w:color w:val="000000"/>
                <w:szCs w:val="21"/>
              </w:rPr>
              <w:t>系统实际部署时，</w:t>
            </w:r>
            <w:r>
              <w:rPr>
                <w:rFonts w:hint="eastAsia"/>
                <w:color w:val="000000"/>
                <w:szCs w:val="21"/>
              </w:rPr>
              <w:t>学校方</w:t>
            </w:r>
            <w:r>
              <w:rPr>
                <w:color w:val="000000"/>
                <w:szCs w:val="21"/>
              </w:rPr>
              <w:t>不同意</w:t>
            </w:r>
          </w:p>
        </w:tc>
      </w:tr>
      <w:bookmarkEnd w:id="210"/>
    </w:tbl>
    <w:p w14:paraId="4E6CF105" w14:textId="77777777" w:rsidR="00E6356A" w:rsidRPr="00E6356A" w:rsidRDefault="00E6356A" w:rsidP="00E6356A"/>
    <w:p w14:paraId="3341DBBF" w14:textId="3A1AD333" w:rsidR="00E6356A" w:rsidRP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.6.2</w:t>
      </w:r>
      <w:r w:rsidR="00E6356A">
        <w:rPr>
          <w:rFonts w:hint="eastAsia"/>
        </w:rPr>
        <w:t>风险</w:t>
      </w:r>
      <w:r w:rsidR="00E6356A">
        <w:t>评估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3340"/>
        <w:gridCol w:w="1335"/>
        <w:gridCol w:w="1335"/>
        <w:gridCol w:w="1335"/>
      </w:tblGrid>
      <w:tr w:rsidR="00556E03" w14:paraId="481D616E" w14:textId="77777777" w:rsidTr="00556E03">
        <w:trPr>
          <w:trHeight w:val="285"/>
        </w:trPr>
        <w:tc>
          <w:tcPr>
            <w:tcW w:w="1160" w:type="dxa"/>
          </w:tcPr>
          <w:p w14:paraId="3BD404E6" w14:textId="0C05CFF5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13043D66" w14:textId="6C6631B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4B4351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66892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8A975E9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556E03" w14:paraId="52C3E067" w14:textId="77777777" w:rsidTr="00556E03">
        <w:trPr>
          <w:trHeight w:val="285"/>
        </w:trPr>
        <w:tc>
          <w:tcPr>
            <w:tcW w:w="1160" w:type="dxa"/>
          </w:tcPr>
          <w:p w14:paraId="7DE8A36B" w14:textId="5607A97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340" w:type="dxa"/>
            <w:shd w:val="clear" w:color="auto" w:fill="auto"/>
          </w:tcPr>
          <w:p w14:paraId="2A2FA77B" w14:textId="116278B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138F07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6D52A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D08B99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6C97187" w14:textId="77777777" w:rsidTr="00556E03">
        <w:trPr>
          <w:trHeight w:val="285"/>
        </w:trPr>
        <w:tc>
          <w:tcPr>
            <w:tcW w:w="1160" w:type="dxa"/>
          </w:tcPr>
          <w:p w14:paraId="7F1BB19C" w14:textId="7EFD34A9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340" w:type="dxa"/>
            <w:shd w:val="clear" w:color="auto" w:fill="auto"/>
          </w:tcPr>
          <w:p w14:paraId="3F84B027" w14:textId="488FE581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0668EC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97F39A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D2EC8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B567489" w14:textId="77777777" w:rsidTr="00556E03">
        <w:trPr>
          <w:trHeight w:val="285"/>
        </w:trPr>
        <w:tc>
          <w:tcPr>
            <w:tcW w:w="1160" w:type="dxa"/>
          </w:tcPr>
          <w:p w14:paraId="2C88CB42" w14:textId="52DA2FF4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340" w:type="dxa"/>
            <w:shd w:val="clear" w:color="auto" w:fill="auto"/>
          </w:tcPr>
          <w:p w14:paraId="69152A7F" w14:textId="4ACCC42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C0C495D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E675EF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EB2C5AE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CA7D5DB" w14:textId="77777777" w:rsidTr="00556E03">
        <w:trPr>
          <w:trHeight w:val="510"/>
        </w:trPr>
        <w:tc>
          <w:tcPr>
            <w:tcW w:w="1160" w:type="dxa"/>
          </w:tcPr>
          <w:p w14:paraId="389E7F52" w14:textId="176E878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340" w:type="dxa"/>
            <w:shd w:val="clear" w:color="auto" w:fill="auto"/>
          </w:tcPr>
          <w:p w14:paraId="7EC17AD1" w14:textId="7F4A277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9195F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F33104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035A3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23EE0D0D" w14:textId="77777777" w:rsidTr="00556E03">
        <w:trPr>
          <w:trHeight w:val="285"/>
        </w:trPr>
        <w:tc>
          <w:tcPr>
            <w:tcW w:w="1160" w:type="dxa"/>
          </w:tcPr>
          <w:p w14:paraId="658858DC" w14:textId="0651D80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340" w:type="dxa"/>
            <w:shd w:val="clear" w:color="auto" w:fill="auto"/>
          </w:tcPr>
          <w:p w14:paraId="0DC3F40D" w14:textId="2B9A0DA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7640C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09F287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4E157B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530C5BF9" w14:textId="77777777" w:rsidTr="00556E03">
        <w:trPr>
          <w:trHeight w:val="285"/>
        </w:trPr>
        <w:tc>
          <w:tcPr>
            <w:tcW w:w="1160" w:type="dxa"/>
          </w:tcPr>
          <w:p w14:paraId="53C28E04" w14:textId="0CD94EC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3340" w:type="dxa"/>
            <w:shd w:val="clear" w:color="auto" w:fill="auto"/>
          </w:tcPr>
          <w:p w14:paraId="7E7766D6" w14:textId="353C1152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5B12C0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8F223C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52E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70F29111" w14:textId="77777777" w:rsidTr="00556E03">
        <w:trPr>
          <w:trHeight w:val="285"/>
        </w:trPr>
        <w:tc>
          <w:tcPr>
            <w:tcW w:w="1160" w:type="dxa"/>
          </w:tcPr>
          <w:p w14:paraId="4798A8ED" w14:textId="07B0C22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3340" w:type="dxa"/>
            <w:shd w:val="clear" w:color="auto" w:fill="auto"/>
          </w:tcPr>
          <w:p w14:paraId="1C3133AE" w14:textId="02DE5A4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69853F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DA9F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A2F3AE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957D756" w14:textId="77777777" w:rsidTr="00556E03">
        <w:trPr>
          <w:trHeight w:val="285"/>
        </w:trPr>
        <w:tc>
          <w:tcPr>
            <w:tcW w:w="1160" w:type="dxa"/>
          </w:tcPr>
          <w:p w14:paraId="6BA2A34C" w14:textId="2315F890" w:rsidR="00556E03" w:rsidRPr="00B046A8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340" w:type="dxa"/>
            <w:shd w:val="clear" w:color="auto" w:fill="auto"/>
          </w:tcPr>
          <w:p w14:paraId="24B43662" w14:textId="7543B31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97152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138B4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BD30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31FE3D2" w14:textId="77777777" w:rsidTr="00556E03">
        <w:trPr>
          <w:trHeight w:val="285"/>
        </w:trPr>
        <w:tc>
          <w:tcPr>
            <w:tcW w:w="1160" w:type="dxa"/>
          </w:tcPr>
          <w:p w14:paraId="42C8DA7C" w14:textId="1CED795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3340" w:type="dxa"/>
            <w:shd w:val="clear" w:color="auto" w:fill="auto"/>
          </w:tcPr>
          <w:p w14:paraId="09ECB2EC" w14:textId="1BB83FB9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898AF7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48F8C9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211777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2DB2321" w14:textId="77777777" w:rsidTr="00556E03">
        <w:trPr>
          <w:trHeight w:val="285"/>
        </w:trPr>
        <w:tc>
          <w:tcPr>
            <w:tcW w:w="1160" w:type="dxa"/>
          </w:tcPr>
          <w:p w14:paraId="007E8007" w14:textId="5D54CDF4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3340" w:type="dxa"/>
            <w:shd w:val="clear" w:color="auto" w:fill="auto"/>
          </w:tcPr>
          <w:p w14:paraId="6973CAD9" w14:textId="4624461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A39E5B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A2D5845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A025E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073F2F77" w14:textId="77777777" w:rsidTr="00556E03">
        <w:trPr>
          <w:trHeight w:val="285"/>
        </w:trPr>
        <w:tc>
          <w:tcPr>
            <w:tcW w:w="1160" w:type="dxa"/>
          </w:tcPr>
          <w:p w14:paraId="3F2E4AB5" w14:textId="196DF132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340" w:type="dxa"/>
            <w:shd w:val="clear" w:color="auto" w:fill="auto"/>
          </w:tcPr>
          <w:p w14:paraId="1BDF678E" w14:textId="46A017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4947FC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F6392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3FA5FF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75845924" w14:textId="77777777" w:rsidTr="00556E03">
        <w:trPr>
          <w:trHeight w:val="285"/>
        </w:trPr>
        <w:tc>
          <w:tcPr>
            <w:tcW w:w="1160" w:type="dxa"/>
          </w:tcPr>
          <w:p w14:paraId="66F38844" w14:textId="29CABFB1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340" w:type="dxa"/>
            <w:shd w:val="clear" w:color="auto" w:fill="auto"/>
          </w:tcPr>
          <w:p w14:paraId="1E0CA154" w14:textId="056EFD6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595D6B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05B74CA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F9C2D5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F3875CF" w14:textId="77777777" w:rsidTr="00556E03">
        <w:trPr>
          <w:trHeight w:val="285"/>
        </w:trPr>
        <w:tc>
          <w:tcPr>
            <w:tcW w:w="1160" w:type="dxa"/>
          </w:tcPr>
          <w:p w14:paraId="7C14D10E" w14:textId="6228A97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3340" w:type="dxa"/>
            <w:shd w:val="clear" w:color="auto" w:fill="auto"/>
          </w:tcPr>
          <w:p w14:paraId="715CA18D" w14:textId="0F12589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9AE989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A2057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C705D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02F07BF" w14:textId="77777777" w:rsidTr="00556E03">
        <w:trPr>
          <w:trHeight w:val="285"/>
        </w:trPr>
        <w:tc>
          <w:tcPr>
            <w:tcW w:w="1160" w:type="dxa"/>
          </w:tcPr>
          <w:p w14:paraId="6470F357" w14:textId="4CF91A1C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340" w:type="dxa"/>
            <w:shd w:val="clear" w:color="auto" w:fill="auto"/>
          </w:tcPr>
          <w:p w14:paraId="040C321C" w14:textId="3B7BC4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2EB209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14DC7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FF4DF8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0302380D" w14:textId="77777777" w:rsidTr="00556E03">
        <w:trPr>
          <w:trHeight w:val="285"/>
        </w:trPr>
        <w:tc>
          <w:tcPr>
            <w:tcW w:w="1160" w:type="dxa"/>
          </w:tcPr>
          <w:p w14:paraId="586707EC" w14:textId="0B6B77A5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340" w:type="dxa"/>
            <w:shd w:val="clear" w:color="auto" w:fill="auto"/>
          </w:tcPr>
          <w:p w14:paraId="2748E07D" w14:textId="046137E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D8D4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65A70F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6AC172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2722A2C9" w14:textId="77777777" w:rsidTr="00556E03">
        <w:tc>
          <w:tcPr>
            <w:tcW w:w="1160" w:type="dxa"/>
          </w:tcPr>
          <w:p w14:paraId="55FFF1A7" w14:textId="34D9B5C1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340" w:type="dxa"/>
          </w:tcPr>
          <w:p w14:paraId="072CF343" w14:textId="3C92BAC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335" w:type="dxa"/>
          </w:tcPr>
          <w:p w14:paraId="627D0F15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72B87CDF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A9B6947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30D4C8E" w14:textId="77777777" w:rsidTr="00556E03">
        <w:tc>
          <w:tcPr>
            <w:tcW w:w="1160" w:type="dxa"/>
          </w:tcPr>
          <w:p w14:paraId="5FE752B3" w14:textId="1F1E8B8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340" w:type="dxa"/>
          </w:tcPr>
          <w:p w14:paraId="76CBB243" w14:textId="7EA7DF10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1335" w:type="dxa"/>
          </w:tcPr>
          <w:p w14:paraId="7F82ABD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5307993E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58ED1A3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CF2E486" w14:textId="77777777" w:rsidTr="00556E03">
        <w:tc>
          <w:tcPr>
            <w:tcW w:w="1160" w:type="dxa"/>
          </w:tcPr>
          <w:p w14:paraId="21DDEB11" w14:textId="71DB686C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340" w:type="dxa"/>
          </w:tcPr>
          <w:p w14:paraId="203EC478" w14:textId="79BF2145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335" w:type="dxa"/>
          </w:tcPr>
          <w:p w14:paraId="2304041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335" w:type="dxa"/>
          </w:tcPr>
          <w:p w14:paraId="6C1EA22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E4089C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69CAFCC4" w14:textId="77777777" w:rsidTr="00556E03">
        <w:tc>
          <w:tcPr>
            <w:tcW w:w="1160" w:type="dxa"/>
          </w:tcPr>
          <w:p w14:paraId="79EAEE9E" w14:textId="0941E1C9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340" w:type="dxa"/>
          </w:tcPr>
          <w:p w14:paraId="4D35AFF0" w14:textId="372C77F4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335" w:type="dxa"/>
          </w:tcPr>
          <w:p w14:paraId="1FAB5A10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0BAAE36B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35E33DEA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556E03" w14:paraId="436E7197" w14:textId="77777777" w:rsidTr="00556E03">
        <w:tc>
          <w:tcPr>
            <w:tcW w:w="1160" w:type="dxa"/>
          </w:tcPr>
          <w:p w14:paraId="592C5320" w14:textId="7F08776E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3340" w:type="dxa"/>
          </w:tcPr>
          <w:p w14:paraId="39A69C91" w14:textId="070087AE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1335" w:type="dxa"/>
          </w:tcPr>
          <w:p w14:paraId="47D135F3" w14:textId="3A61DCA0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335" w:type="dxa"/>
          </w:tcPr>
          <w:p w14:paraId="400F8BDC" w14:textId="5759CBBA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F7555EF" w14:textId="2AE9841A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23B7C390" w14:textId="77777777" w:rsidR="001B2CE4" w:rsidRDefault="001B2CE4" w:rsidP="001B2CE4"/>
    <w:p w14:paraId="449EDBA9" w14:textId="54BCF871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.6.3</w:t>
      </w:r>
      <w:r w:rsidR="00E6356A">
        <w:rPr>
          <w:rFonts w:hint="eastAsia"/>
        </w:rPr>
        <w:t>风险</w:t>
      </w:r>
      <w:r w:rsidR="00E6356A">
        <w:t>控制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3544"/>
        <w:gridCol w:w="1417"/>
      </w:tblGrid>
      <w:tr w:rsidR="00C527AA" w14:paraId="7FD1D929" w14:textId="77777777" w:rsidTr="00C527AA">
        <w:trPr>
          <w:trHeight w:val="524"/>
        </w:trPr>
        <w:tc>
          <w:tcPr>
            <w:tcW w:w="988" w:type="dxa"/>
          </w:tcPr>
          <w:p w14:paraId="41B2CDAD" w14:textId="3112986F" w:rsidR="00C527AA" w:rsidRDefault="00C527AA" w:rsidP="00EA285E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551" w:type="dxa"/>
            <w:vAlign w:val="center"/>
          </w:tcPr>
          <w:p w14:paraId="50A740F5" w14:textId="56A637AD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B73E4ED" w14:textId="77777777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控制手段</w:t>
            </w:r>
          </w:p>
        </w:tc>
        <w:tc>
          <w:tcPr>
            <w:tcW w:w="1417" w:type="dxa"/>
          </w:tcPr>
          <w:p w14:paraId="68221D7B" w14:textId="4C9D7AF5" w:rsidR="00C527AA" w:rsidRDefault="00C527AA" w:rsidP="00EA285E">
            <w:pPr>
              <w:tabs>
                <w:tab w:val="left" w:pos="560"/>
              </w:tabs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负责人</w:t>
            </w:r>
          </w:p>
        </w:tc>
      </w:tr>
      <w:tr w:rsidR="00C527AA" w14:paraId="0DC316E3" w14:textId="77777777" w:rsidTr="00C527AA">
        <w:trPr>
          <w:trHeight w:val="312"/>
        </w:trPr>
        <w:tc>
          <w:tcPr>
            <w:tcW w:w="988" w:type="dxa"/>
          </w:tcPr>
          <w:p w14:paraId="427FBE91" w14:textId="316EA33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</w:tcPr>
          <w:p w14:paraId="30850629" w14:textId="038939E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4A2DEE" w14:textId="77777777" w:rsidR="00C527AA" w:rsidRPr="00FB388B" w:rsidRDefault="00C527AA" w:rsidP="00C527AA">
            <w:pPr>
              <w:spacing w:line="360" w:lineRule="auto"/>
            </w:pPr>
            <w:r>
              <w:rPr>
                <w:rFonts w:hint="eastAsia"/>
              </w:rPr>
              <w:t>项目经理确认后，由</w:t>
            </w:r>
            <w:r w:rsidRPr="00926D35">
              <w:rPr>
                <w:rFonts w:hint="eastAsia"/>
              </w:rPr>
              <w:t>项目经理</w:t>
            </w:r>
            <w:r>
              <w:rPr>
                <w:rFonts w:hint="eastAsia"/>
              </w:rPr>
              <w:t>根据访谈结果重新修改需求定义</w:t>
            </w:r>
          </w:p>
        </w:tc>
        <w:tc>
          <w:tcPr>
            <w:tcW w:w="1417" w:type="dxa"/>
          </w:tcPr>
          <w:p w14:paraId="0AD0F7E7" w14:textId="77777777" w:rsidR="00C527AA" w:rsidRPr="00926D35" w:rsidRDefault="00C527AA" w:rsidP="00C527AA">
            <w:pPr>
              <w:spacing w:line="360" w:lineRule="auto"/>
              <w:jc w:val="center"/>
            </w:pPr>
            <w:r w:rsidRPr="00926D35">
              <w:rPr>
                <w:rFonts w:hint="eastAsia"/>
              </w:rPr>
              <w:t>项目经理</w:t>
            </w:r>
          </w:p>
        </w:tc>
      </w:tr>
      <w:tr w:rsidR="00C527AA" w14:paraId="2DA3D7D1" w14:textId="77777777" w:rsidTr="00C527AA">
        <w:trPr>
          <w:trHeight w:val="280"/>
        </w:trPr>
        <w:tc>
          <w:tcPr>
            <w:tcW w:w="988" w:type="dxa"/>
          </w:tcPr>
          <w:p w14:paraId="61B8DA6C" w14:textId="7C78DE2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51" w:type="dxa"/>
          </w:tcPr>
          <w:p w14:paraId="1051BE43" w14:textId="39BEA47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AFCC1DE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</w:rPr>
              <w:t>主持小组评审，小组各成员提出要求，该项任务负责人进行修改</w:t>
            </w:r>
          </w:p>
        </w:tc>
        <w:tc>
          <w:tcPr>
            <w:tcW w:w="1417" w:type="dxa"/>
          </w:tcPr>
          <w:p w14:paraId="3DA63DF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05157F1C" w14:textId="77777777" w:rsidTr="00C527AA">
        <w:trPr>
          <w:trHeight w:val="90"/>
        </w:trPr>
        <w:tc>
          <w:tcPr>
            <w:tcW w:w="988" w:type="dxa"/>
          </w:tcPr>
          <w:p w14:paraId="210F0B26" w14:textId="43EF8890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551" w:type="dxa"/>
          </w:tcPr>
          <w:p w14:paraId="019B316A" w14:textId="0BA055F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9C363B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财务管理员</w:t>
            </w:r>
            <w:r>
              <w:rPr>
                <w:rFonts w:hint="eastAsia"/>
                <w:szCs w:val="21"/>
              </w:rPr>
              <w:t>立即进行小组会议，追加拨款，资金由组员平摊</w:t>
            </w:r>
          </w:p>
        </w:tc>
        <w:tc>
          <w:tcPr>
            <w:tcW w:w="1417" w:type="dxa"/>
          </w:tcPr>
          <w:p w14:paraId="17D5EDEE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230ABDC" w14:textId="77777777" w:rsidTr="00C527AA">
        <w:trPr>
          <w:trHeight w:val="220"/>
        </w:trPr>
        <w:tc>
          <w:tcPr>
            <w:tcW w:w="988" w:type="dxa"/>
          </w:tcPr>
          <w:p w14:paraId="7322B3C3" w14:textId="5756C2A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51" w:type="dxa"/>
          </w:tcPr>
          <w:p w14:paraId="24B9F8C4" w14:textId="592B748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D89356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  <w:r>
              <w:rPr>
                <w:rFonts w:hint="eastAsia"/>
                <w:szCs w:val="21"/>
              </w:rPr>
              <w:t>找相关技术人员对组员进行培训</w:t>
            </w:r>
          </w:p>
        </w:tc>
        <w:tc>
          <w:tcPr>
            <w:tcW w:w="1417" w:type="dxa"/>
          </w:tcPr>
          <w:p w14:paraId="63D23463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05E8A912" w14:textId="77777777" w:rsidTr="00C527AA">
        <w:trPr>
          <w:trHeight w:val="295"/>
        </w:trPr>
        <w:tc>
          <w:tcPr>
            <w:tcW w:w="988" w:type="dxa"/>
          </w:tcPr>
          <w:p w14:paraId="4D666D28" w14:textId="367709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551" w:type="dxa"/>
          </w:tcPr>
          <w:p w14:paraId="703DCDFE" w14:textId="155733AF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14768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安排后勤负责员代替工作，如果后勤负责员也没有时间，由项目经理负责工作</w:t>
            </w:r>
          </w:p>
        </w:tc>
        <w:tc>
          <w:tcPr>
            <w:tcW w:w="1417" w:type="dxa"/>
          </w:tcPr>
          <w:p w14:paraId="42139F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4D3433E5" w14:textId="77777777" w:rsidTr="00C527AA">
        <w:trPr>
          <w:trHeight w:val="405"/>
        </w:trPr>
        <w:tc>
          <w:tcPr>
            <w:tcW w:w="988" w:type="dxa"/>
          </w:tcPr>
          <w:p w14:paraId="74583623" w14:textId="0FB2F0ED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551" w:type="dxa"/>
          </w:tcPr>
          <w:p w14:paraId="49AACB77" w14:textId="6D7674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4C695A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1742CA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安排该成员加班，如项目工程量大，则分配给所有成员，一起加班</w:t>
            </w:r>
          </w:p>
        </w:tc>
        <w:tc>
          <w:tcPr>
            <w:tcW w:w="1417" w:type="dxa"/>
          </w:tcPr>
          <w:p w14:paraId="6672625B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01F71E47" w14:textId="77777777" w:rsidTr="00C527AA">
        <w:trPr>
          <w:trHeight w:val="134"/>
        </w:trPr>
        <w:tc>
          <w:tcPr>
            <w:tcW w:w="988" w:type="dxa"/>
          </w:tcPr>
          <w:p w14:paraId="67FFC24F" w14:textId="5ED16DA4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551" w:type="dxa"/>
          </w:tcPr>
          <w:p w14:paraId="66B7B52D" w14:textId="7721D5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0AE692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项目经理动用该组员的相关关系网络，尽量通过其他方式联系该组员；如若还是联系不到，将任务分配给其他人员。</w:t>
            </w:r>
          </w:p>
        </w:tc>
        <w:tc>
          <w:tcPr>
            <w:tcW w:w="1417" w:type="dxa"/>
          </w:tcPr>
          <w:p w14:paraId="2E049C90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16F6E082" w14:textId="77777777" w:rsidTr="00C527AA">
        <w:trPr>
          <w:trHeight w:val="90"/>
        </w:trPr>
        <w:tc>
          <w:tcPr>
            <w:tcW w:w="988" w:type="dxa"/>
          </w:tcPr>
          <w:p w14:paraId="56007945" w14:textId="2368199A" w:rsidR="00C527AA" w:rsidRPr="00B046A8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51" w:type="dxa"/>
          </w:tcPr>
          <w:p w14:paraId="005134BB" w14:textId="59CE2F7B" w:rsidR="00C527AA" w:rsidRDefault="00C527AA" w:rsidP="00C527AA">
            <w:pPr>
              <w:spacing w:line="360" w:lineRule="auto"/>
              <w:rPr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60A07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项目经理将该组员的任务分配给其他组员</w:t>
            </w:r>
          </w:p>
        </w:tc>
        <w:tc>
          <w:tcPr>
            <w:tcW w:w="1417" w:type="dxa"/>
          </w:tcPr>
          <w:p w14:paraId="03F98884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7A46E1D" w14:textId="77777777" w:rsidTr="00C527AA">
        <w:trPr>
          <w:trHeight w:val="510"/>
        </w:trPr>
        <w:tc>
          <w:tcPr>
            <w:tcW w:w="988" w:type="dxa"/>
          </w:tcPr>
          <w:p w14:paraId="09DA8DAF" w14:textId="6BAAE76F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551" w:type="dxa"/>
          </w:tcPr>
          <w:p w14:paraId="180FA9AE" w14:textId="6B392202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BED328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任务审核员对已完成的任务再次审核并评审，如果空闲时间较多，对项</w:t>
            </w:r>
            <w:r>
              <w:rPr>
                <w:rFonts w:hint="eastAsia"/>
                <w:szCs w:val="21"/>
              </w:rPr>
              <w:lastRenderedPageBreak/>
              <w:t>目进程进行调整</w:t>
            </w:r>
          </w:p>
        </w:tc>
        <w:tc>
          <w:tcPr>
            <w:tcW w:w="1417" w:type="dxa"/>
          </w:tcPr>
          <w:p w14:paraId="45B764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任务审核员</w:t>
            </w:r>
          </w:p>
        </w:tc>
      </w:tr>
      <w:tr w:rsidR="00C527AA" w14:paraId="5C4B9A7D" w14:textId="77777777" w:rsidTr="00C527AA">
        <w:trPr>
          <w:trHeight w:val="90"/>
        </w:trPr>
        <w:tc>
          <w:tcPr>
            <w:tcW w:w="988" w:type="dxa"/>
          </w:tcPr>
          <w:p w14:paraId="06A5AE55" w14:textId="167D79E6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551" w:type="dxa"/>
          </w:tcPr>
          <w:p w14:paraId="6A21187D" w14:textId="207A15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B557F8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任务审核员督促组员加班加点赶进度。</w:t>
            </w:r>
          </w:p>
        </w:tc>
        <w:tc>
          <w:tcPr>
            <w:tcW w:w="1417" w:type="dxa"/>
          </w:tcPr>
          <w:p w14:paraId="51FC6F6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3122E996" w14:textId="77777777" w:rsidTr="00C527AA">
        <w:trPr>
          <w:trHeight w:val="270"/>
        </w:trPr>
        <w:tc>
          <w:tcPr>
            <w:tcW w:w="988" w:type="dxa"/>
          </w:tcPr>
          <w:p w14:paraId="169D760F" w14:textId="66BA27A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551" w:type="dxa"/>
          </w:tcPr>
          <w:p w14:paraId="5B728AD8" w14:textId="1D1DADB3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4456DB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由项目经理确认是否要再次考评，如需要则重新进行考评</w:t>
            </w:r>
          </w:p>
        </w:tc>
        <w:tc>
          <w:tcPr>
            <w:tcW w:w="1417" w:type="dxa"/>
          </w:tcPr>
          <w:p w14:paraId="068ED8E1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50271F7" w14:textId="77777777" w:rsidTr="00C527AA">
        <w:trPr>
          <w:trHeight w:val="215"/>
        </w:trPr>
        <w:tc>
          <w:tcPr>
            <w:tcW w:w="988" w:type="dxa"/>
          </w:tcPr>
          <w:p w14:paraId="35F04740" w14:textId="0E90D764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551" w:type="dxa"/>
          </w:tcPr>
          <w:p w14:paraId="2367DBA9" w14:textId="31C6E29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262B6C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由项目经理了解该问题，确定该问题的结果</w:t>
            </w:r>
          </w:p>
        </w:tc>
        <w:tc>
          <w:tcPr>
            <w:tcW w:w="1417" w:type="dxa"/>
          </w:tcPr>
          <w:p w14:paraId="000A44EA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68B8A6EE" w14:textId="77777777" w:rsidTr="00C527AA">
        <w:trPr>
          <w:trHeight w:val="385"/>
        </w:trPr>
        <w:tc>
          <w:tcPr>
            <w:tcW w:w="988" w:type="dxa"/>
          </w:tcPr>
          <w:p w14:paraId="7BF96814" w14:textId="65A3CC00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551" w:type="dxa"/>
          </w:tcPr>
          <w:p w14:paraId="69DAE9F8" w14:textId="5DEA2E2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4EC36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由配置管理员协助采购负责人进行购买</w:t>
            </w:r>
          </w:p>
        </w:tc>
        <w:tc>
          <w:tcPr>
            <w:tcW w:w="1417" w:type="dxa"/>
          </w:tcPr>
          <w:p w14:paraId="7EAA5C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</w:t>
            </w:r>
          </w:p>
        </w:tc>
      </w:tr>
      <w:tr w:rsidR="00C527AA" w14:paraId="71244E83" w14:textId="77777777" w:rsidTr="00C527AA">
        <w:trPr>
          <w:trHeight w:val="765"/>
        </w:trPr>
        <w:tc>
          <w:tcPr>
            <w:tcW w:w="988" w:type="dxa"/>
          </w:tcPr>
          <w:p w14:paraId="60351A68" w14:textId="57D61070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551" w:type="dxa"/>
          </w:tcPr>
          <w:p w14:paraId="0EE8D7FF" w14:textId="2A1AC6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5B31BD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417" w:type="dxa"/>
          </w:tcPr>
          <w:p w14:paraId="133EF40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E5CF0C5" w14:textId="77777777" w:rsidTr="00C527AA">
        <w:trPr>
          <w:trHeight w:val="765"/>
        </w:trPr>
        <w:tc>
          <w:tcPr>
            <w:tcW w:w="988" w:type="dxa"/>
          </w:tcPr>
          <w:p w14:paraId="55F24797" w14:textId="4A417C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551" w:type="dxa"/>
          </w:tcPr>
          <w:p w14:paraId="18E4EA9C" w14:textId="704303B6" w:rsidR="00C527AA" w:rsidRPr="00FB388B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1090F4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417" w:type="dxa"/>
          </w:tcPr>
          <w:p w14:paraId="739B0D5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594A53F3" w14:textId="77777777" w:rsidTr="00C527AA">
        <w:trPr>
          <w:trHeight w:val="765"/>
        </w:trPr>
        <w:tc>
          <w:tcPr>
            <w:tcW w:w="988" w:type="dxa"/>
          </w:tcPr>
          <w:p w14:paraId="0E7247D7" w14:textId="4D6024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551" w:type="dxa"/>
          </w:tcPr>
          <w:p w14:paraId="6E8D87C3" w14:textId="4AB14A0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3544" w:type="dxa"/>
            <w:shd w:val="clear" w:color="auto" w:fill="auto"/>
          </w:tcPr>
          <w:p w14:paraId="469E27A5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由项目经理出面道歉，如需支付费用，则由小组资金中扣除，并由配置管理员重新选择合适资源</w:t>
            </w:r>
          </w:p>
        </w:tc>
        <w:tc>
          <w:tcPr>
            <w:tcW w:w="1417" w:type="dxa"/>
          </w:tcPr>
          <w:p w14:paraId="3C63BCA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0E8F22C9" w14:textId="77777777" w:rsidTr="00C527AA">
        <w:trPr>
          <w:trHeight w:val="765"/>
        </w:trPr>
        <w:tc>
          <w:tcPr>
            <w:tcW w:w="988" w:type="dxa"/>
          </w:tcPr>
          <w:p w14:paraId="5316D3D6" w14:textId="7C7338C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551" w:type="dxa"/>
          </w:tcPr>
          <w:p w14:paraId="13836AF8" w14:textId="513AAD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3544" w:type="dxa"/>
            <w:shd w:val="clear" w:color="auto" w:fill="auto"/>
          </w:tcPr>
          <w:p w14:paraId="33AB6FD4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项目经理通知组员临时更改会议地点，默认更改至弘毅</w:t>
            </w:r>
            <w:r>
              <w:rPr>
                <w:rFonts w:hint="eastAsia"/>
                <w:szCs w:val="21"/>
              </w:rPr>
              <w:t>2-206</w:t>
            </w:r>
            <w:r>
              <w:rPr>
                <w:rFonts w:hint="eastAsia"/>
                <w:szCs w:val="21"/>
              </w:rPr>
              <w:t>，如仍无法使用，选择教三空的教室</w:t>
            </w:r>
          </w:p>
        </w:tc>
        <w:tc>
          <w:tcPr>
            <w:tcW w:w="1417" w:type="dxa"/>
          </w:tcPr>
          <w:p w14:paraId="52EDF9A5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48A6DF05" w14:textId="77777777" w:rsidTr="00C527AA">
        <w:trPr>
          <w:trHeight w:val="765"/>
        </w:trPr>
        <w:tc>
          <w:tcPr>
            <w:tcW w:w="988" w:type="dxa"/>
          </w:tcPr>
          <w:p w14:paraId="2ACF5B5E" w14:textId="6B562C3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551" w:type="dxa"/>
          </w:tcPr>
          <w:p w14:paraId="24362574" w14:textId="2DC99E6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3544" w:type="dxa"/>
            <w:shd w:val="clear" w:color="auto" w:fill="auto"/>
          </w:tcPr>
          <w:p w14:paraId="4C47A1F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由配置管理员向外部设备相关负责人咨询提意见，并寻找替代方案</w:t>
            </w:r>
          </w:p>
        </w:tc>
        <w:tc>
          <w:tcPr>
            <w:tcW w:w="1417" w:type="dxa"/>
          </w:tcPr>
          <w:p w14:paraId="731D5D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17742676" w14:textId="77777777" w:rsidTr="00C527AA">
        <w:trPr>
          <w:trHeight w:val="765"/>
        </w:trPr>
        <w:tc>
          <w:tcPr>
            <w:tcW w:w="988" w:type="dxa"/>
          </w:tcPr>
          <w:p w14:paraId="0B8A008D" w14:textId="63EB38F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551" w:type="dxa"/>
          </w:tcPr>
          <w:p w14:paraId="44C6A6D9" w14:textId="6FF0FF96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3544" w:type="dxa"/>
            <w:shd w:val="clear" w:color="auto" w:fill="auto"/>
          </w:tcPr>
          <w:p w14:paraId="13FB991E" w14:textId="2EC3CE71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由项目经理分析评审结果，分配任务对</w:t>
            </w:r>
            <w:r>
              <w:rPr>
                <w:szCs w:val="21"/>
              </w:rPr>
              <w:t>交付物进行修改，之后再次交付客户</w:t>
            </w:r>
          </w:p>
        </w:tc>
        <w:tc>
          <w:tcPr>
            <w:tcW w:w="1417" w:type="dxa"/>
          </w:tcPr>
          <w:p w14:paraId="362DD5E9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5D09070C" w14:textId="77777777" w:rsidTr="00C527AA">
        <w:trPr>
          <w:trHeight w:val="765"/>
        </w:trPr>
        <w:tc>
          <w:tcPr>
            <w:tcW w:w="988" w:type="dxa"/>
          </w:tcPr>
          <w:p w14:paraId="6E071FE7" w14:textId="51F5F0E4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551" w:type="dxa"/>
          </w:tcPr>
          <w:p w14:paraId="6F1A5264" w14:textId="4843D9C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3544" w:type="dxa"/>
            <w:shd w:val="clear" w:color="auto" w:fill="auto"/>
          </w:tcPr>
          <w:p w14:paraId="5FD7B24C" w14:textId="5A9EAF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TBD</w:t>
            </w:r>
          </w:p>
        </w:tc>
        <w:tc>
          <w:tcPr>
            <w:tcW w:w="1417" w:type="dxa"/>
          </w:tcPr>
          <w:p w14:paraId="70E00411" w14:textId="2973CD7B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</w:tbl>
    <w:p w14:paraId="759783C6" w14:textId="77777777" w:rsidR="004F3B9B" w:rsidRPr="004F3B9B" w:rsidRDefault="004F3B9B" w:rsidP="004F3B9B"/>
    <w:p w14:paraId="7169AE22" w14:textId="7449DAF2" w:rsidR="006620B1" w:rsidRDefault="00D26376" w:rsidP="006620B1">
      <w:pPr>
        <w:pStyle w:val="2"/>
      </w:pPr>
      <w:bookmarkStart w:id="211" w:name="_Toc531785803"/>
      <w:r>
        <w:rPr>
          <w:rFonts w:hint="eastAsia"/>
        </w:rPr>
        <w:t>2</w:t>
      </w:r>
      <w:r w:rsidR="006620B1">
        <w:rPr>
          <w:rFonts w:hint="eastAsia"/>
        </w:rPr>
        <w:t>.7</w:t>
      </w:r>
      <w:commentRangeStart w:id="212"/>
      <w:r w:rsidR="006620B1">
        <w:rPr>
          <w:rFonts w:hint="eastAsia"/>
        </w:rPr>
        <w:t>业务</w:t>
      </w:r>
      <w:r w:rsidR="006620B1">
        <w:t>假设和依赖</w:t>
      </w:r>
      <w:commentRangeEnd w:id="212"/>
      <w:r w:rsidR="00534426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12"/>
      </w:r>
      <w:bookmarkEnd w:id="2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06026D" w14:paraId="571FA156" w14:textId="77777777" w:rsidTr="0006026D">
        <w:tc>
          <w:tcPr>
            <w:tcW w:w="988" w:type="dxa"/>
          </w:tcPr>
          <w:p w14:paraId="59D4D660" w14:textId="4CE7E73C" w:rsidR="0006026D" w:rsidRPr="0006026D" w:rsidRDefault="0006026D" w:rsidP="0006026D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序号</w:t>
            </w:r>
          </w:p>
        </w:tc>
        <w:tc>
          <w:tcPr>
            <w:tcW w:w="7308" w:type="dxa"/>
          </w:tcPr>
          <w:p w14:paraId="553115D6" w14:textId="10D259FC" w:rsidR="0006026D" w:rsidRPr="0006026D" w:rsidRDefault="0006026D" w:rsidP="0006026D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假设</w:t>
            </w:r>
            <w:r w:rsidRPr="0006026D">
              <w:rPr>
                <w:b/>
              </w:rPr>
              <w:t>和依赖</w:t>
            </w:r>
          </w:p>
        </w:tc>
      </w:tr>
      <w:tr w:rsidR="0006026D" w14:paraId="1C012AD4" w14:textId="77777777" w:rsidTr="0006026D">
        <w:tc>
          <w:tcPr>
            <w:tcW w:w="988" w:type="dxa"/>
          </w:tcPr>
          <w:p w14:paraId="737D3DFA" w14:textId="60482CDA" w:rsidR="0006026D" w:rsidRDefault="0006026D" w:rsidP="0006026D">
            <w:r>
              <w:rPr>
                <w:rFonts w:hint="eastAsia"/>
              </w:rPr>
              <w:lastRenderedPageBreak/>
              <w:t>AS</w:t>
            </w:r>
            <w:r>
              <w:t>-1</w:t>
            </w:r>
          </w:p>
        </w:tc>
        <w:tc>
          <w:tcPr>
            <w:tcW w:w="7308" w:type="dxa"/>
          </w:tcPr>
          <w:p w14:paraId="26BF8294" w14:textId="110A876B" w:rsidR="0006026D" w:rsidRDefault="0006026D" w:rsidP="0006026D">
            <w:r>
              <w:rPr>
                <w:rFonts w:hint="eastAsia"/>
              </w:rPr>
              <w:t>软件工程</w:t>
            </w:r>
            <w:r>
              <w:t>专业</w:t>
            </w: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年级，一个年级共有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两个行政</w:t>
            </w:r>
            <w:r>
              <w:t>班，平均每个</w:t>
            </w:r>
            <w:r>
              <w:rPr>
                <w:rFonts w:hint="eastAsia"/>
              </w:rPr>
              <w:t>行政班约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人。共有</w:t>
            </w:r>
            <w:r>
              <w:t>学生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名</w:t>
            </w:r>
            <w:r>
              <w:t>。</w:t>
            </w:r>
          </w:p>
        </w:tc>
      </w:tr>
      <w:tr w:rsidR="0006026D" w14:paraId="49965E10" w14:textId="77777777" w:rsidTr="0006026D">
        <w:tc>
          <w:tcPr>
            <w:tcW w:w="988" w:type="dxa"/>
          </w:tcPr>
          <w:p w14:paraId="73D4D04B" w14:textId="379BECE5" w:rsidR="0006026D" w:rsidRDefault="0006026D" w:rsidP="0006026D">
            <w:r>
              <w:rPr>
                <w:rFonts w:hint="eastAsia"/>
              </w:rPr>
              <w:t>AS</w:t>
            </w:r>
            <w:r>
              <w:t>-2</w:t>
            </w:r>
          </w:p>
        </w:tc>
        <w:tc>
          <w:tcPr>
            <w:tcW w:w="7308" w:type="dxa"/>
          </w:tcPr>
          <w:p w14:paraId="4647BFD0" w14:textId="3C8423E0" w:rsidR="0006026D" w:rsidRDefault="0006026D" w:rsidP="0006026D">
            <w:r>
              <w:t>软件工程专业共有教师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名。</w:t>
            </w:r>
          </w:p>
        </w:tc>
      </w:tr>
      <w:tr w:rsidR="0006026D" w14:paraId="616F81A1" w14:textId="77777777" w:rsidTr="0006026D">
        <w:tc>
          <w:tcPr>
            <w:tcW w:w="988" w:type="dxa"/>
          </w:tcPr>
          <w:p w14:paraId="28A35AF0" w14:textId="02F71DAF" w:rsidR="0006026D" w:rsidRDefault="0006026D" w:rsidP="0006026D">
            <w:r>
              <w:rPr>
                <w:rFonts w:hint="eastAsia"/>
              </w:rPr>
              <w:t>AS</w:t>
            </w:r>
            <w:r>
              <w:t>-3</w:t>
            </w:r>
          </w:p>
        </w:tc>
        <w:tc>
          <w:tcPr>
            <w:tcW w:w="7308" w:type="dxa"/>
          </w:tcPr>
          <w:p w14:paraId="1DE47BD6" w14:textId="198D81A1" w:rsidR="0006026D" w:rsidRDefault="0006026D" w:rsidP="0006026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~3</w:t>
            </w:r>
            <w:r>
              <w:rPr>
                <w:rFonts w:hint="eastAsia"/>
              </w:rPr>
              <w:t>年级</w:t>
            </w:r>
            <w:r>
              <w:t>学生对</w:t>
            </w:r>
            <w:r>
              <w:rPr>
                <w:rFonts w:hint="eastAsia"/>
              </w:rPr>
              <w:t>该</w:t>
            </w:r>
            <w:r>
              <w:t>网站的</w:t>
            </w:r>
            <w:r>
              <w:rPr>
                <w:rFonts w:hint="eastAsia"/>
              </w:rPr>
              <w:t>访问</w:t>
            </w:r>
            <w:r>
              <w:t>量为</w:t>
            </w:r>
            <w:r>
              <w:rPr>
                <w:rFonts w:hint="eastAsia"/>
              </w:rPr>
              <w:t>约</w:t>
            </w:r>
            <w:r>
              <w:t>每天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，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年级</w:t>
            </w:r>
            <w:r>
              <w:t>学生对该网站的访问量为</w:t>
            </w:r>
            <w:r>
              <w:rPr>
                <w:rFonts w:hint="eastAsia"/>
              </w:rPr>
              <w:t>约</w:t>
            </w:r>
            <w:r>
              <w:t>每两天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次。</w:t>
            </w:r>
          </w:p>
        </w:tc>
      </w:tr>
      <w:tr w:rsidR="0006026D" w14:paraId="08AA54FE" w14:textId="77777777" w:rsidTr="0006026D">
        <w:tc>
          <w:tcPr>
            <w:tcW w:w="988" w:type="dxa"/>
          </w:tcPr>
          <w:p w14:paraId="0DCCE2DF" w14:textId="0451B1B4" w:rsidR="0006026D" w:rsidRDefault="0006026D" w:rsidP="0006026D">
            <w:r>
              <w:rPr>
                <w:rFonts w:hint="eastAsia"/>
              </w:rPr>
              <w:t>AS</w:t>
            </w:r>
            <w:r>
              <w:t>-4</w:t>
            </w:r>
          </w:p>
        </w:tc>
        <w:tc>
          <w:tcPr>
            <w:tcW w:w="7308" w:type="dxa"/>
          </w:tcPr>
          <w:p w14:paraId="08282F46" w14:textId="4A15D09A" w:rsidR="0006026D" w:rsidRDefault="0006026D" w:rsidP="0006026D">
            <w:r>
              <w:rPr>
                <w:rFonts w:hint="eastAsia"/>
              </w:rPr>
              <w:t>教师人均</w:t>
            </w:r>
            <w:r>
              <w:t>每日</w:t>
            </w:r>
            <w:r>
              <w:rPr>
                <w:rFonts w:hint="eastAsia"/>
              </w:rPr>
              <w:t>访问该</w:t>
            </w:r>
            <w:r>
              <w:t>网站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次。</w:t>
            </w:r>
          </w:p>
        </w:tc>
      </w:tr>
      <w:tr w:rsidR="0006026D" w14:paraId="4EBD3D5D" w14:textId="77777777" w:rsidTr="0006026D">
        <w:tc>
          <w:tcPr>
            <w:tcW w:w="988" w:type="dxa"/>
          </w:tcPr>
          <w:p w14:paraId="098B4F78" w14:textId="0C75D392" w:rsidR="0006026D" w:rsidRDefault="00F044D8" w:rsidP="0006026D">
            <w:r>
              <w:rPr>
                <w:rFonts w:hint="eastAsia"/>
              </w:rPr>
              <w:t>DE</w:t>
            </w:r>
            <w:r>
              <w:t>-1</w:t>
            </w:r>
          </w:p>
        </w:tc>
        <w:tc>
          <w:tcPr>
            <w:tcW w:w="7308" w:type="dxa"/>
          </w:tcPr>
          <w:p w14:paraId="4074751A" w14:textId="38E04278" w:rsidR="0006026D" w:rsidRDefault="00F044D8" w:rsidP="0006026D">
            <w:r>
              <w:rPr>
                <w:rFonts w:hint="eastAsia"/>
              </w:rPr>
              <w:t>该</w:t>
            </w:r>
            <w:r>
              <w:t>网站可以获得学籍系统关于学生信息和教师信息的支持</w:t>
            </w:r>
            <w:r>
              <w:rPr>
                <w:rFonts w:hint="eastAsia"/>
              </w:rPr>
              <w:t>，用以</w:t>
            </w:r>
            <w:r>
              <w:t>创建学生和教师账号。</w:t>
            </w:r>
          </w:p>
        </w:tc>
      </w:tr>
      <w:tr w:rsidR="00F044D8" w14:paraId="1C73A8FA" w14:textId="77777777" w:rsidTr="0006026D">
        <w:tc>
          <w:tcPr>
            <w:tcW w:w="988" w:type="dxa"/>
          </w:tcPr>
          <w:p w14:paraId="05464218" w14:textId="039F69F8" w:rsidR="00F044D8" w:rsidRDefault="00F044D8" w:rsidP="0006026D">
            <w:r>
              <w:rPr>
                <w:rFonts w:hint="eastAsia"/>
              </w:rPr>
              <w:t>DE</w:t>
            </w:r>
            <w:r>
              <w:t>-2</w:t>
            </w:r>
          </w:p>
        </w:tc>
        <w:tc>
          <w:tcPr>
            <w:tcW w:w="7308" w:type="dxa"/>
          </w:tcPr>
          <w:p w14:paraId="73624811" w14:textId="3BAD173F" w:rsidR="00F044D8" w:rsidRDefault="00C330CC" w:rsidP="0006026D"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我们首先得得到教师和学院的支持和认可</w:t>
            </w:r>
            <w:r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还需要得到教师</w:t>
            </w:r>
            <w:r w:rsidRPr="0015684E"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同学的高度配合</w:t>
            </w:r>
            <w:r>
              <w:rPr>
                <w:rFonts w:ascii="宋体" w:eastAsia="宋体" w:hAnsi="Times New Roman" w:cs="宋体" w:hint="eastAsia"/>
                <w:szCs w:val="21"/>
              </w:rPr>
              <w:t>。</w:t>
            </w:r>
          </w:p>
        </w:tc>
      </w:tr>
      <w:tr w:rsidR="00C330CC" w14:paraId="5941CABE" w14:textId="77777777" w:rsidTr="0006026D">
        <w:tc>
          <w:tcPr>
            <w:tcW w:w="988" w:type="dxa"/>
          </w:tcPr>
          <w:p w14:paraId="1E8B4058" w14:textId="53921A42" w:rsidR="00C330CC" w:rsidRDefault="00C330CC" w:rsidP="0006026D">
            <w:r>
              <w:rPr>
                <w:rFonts w:hint="eastAsia"/>
              </w:rPr>
              <w:t>DE</w:t>
            </w:r>
            <w:r>
              <w:t>-3</w:t>
            </w:r>
          </w:p>
        </w:tc>
        <w:tc>
          <w:tcPr>
            <w:tcW w:w="7308" w:type="dxa"/>
          </w:tcPr>
          <w:p w14:paraId="5F304130" w14:textId="66226E3A" w:rsidR="00C330CC" w:rsidRDefault="00C330CC" w:rsidP="00C330CC">
            <w:pPr>
              <w:rPr>
                <w:rFonts w:ascii="宋体" w:eastAsia="宋体" w:hAnsi="Times New Roman" w:cs="宋体"/>
                <w:szCs w:val="21"/>
                <w:lang w:val="zh-CN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我们团队有较好的合作精神，工作能力和有空余时间。</w:t>
            </w:r>
          </w:p>
        </w:tc>
      </w:tr>
    </w:tbl>
    <w:p w14:paraId="404FFDC2" w14:textId="77777777" w:rsidR="005F0283" w:rsidRPr="00534426" w:rsidRDefault="005F0283" w:rsidP="00534426"/>
    <w:p w14:paraId="5BBC727F" w14:textId="1194F9C6" w:rsidR="00B960BF" w:rsidRDefault="006620B1" w:rsidP="00B960BF">
      <w:pPr>
        <w:pStyle w:val="1"/>
        <w:numPr>
          <w:ilvl w:val="0"/>
          <w:numId w:val="1"/>
        </w:numPr>
      </w:pPr>
      <w:bookmarkStart w:id="213" w:name="_Toc531785804"/>
      <w:commentRangeStart w:id="214"/>
      <w:r>
        <w:rPr>
          <w:rFonts w:hint="eastAsia"/>
        </w:rPr>
        <w:t>范围</w:t>
      </w:r>
      <w:r>
        <w:t>和限制</w:t>
      </w:r>
      <w:commentRangeEnd w:id="214"/>
      <w:r w:rsidR="00AB1427">
        <w:rPr>
          <w:rStyle w:val="a6"/>
          <w:b w:val="0"/>
          <w:bCs w:val="0"/>
          <w:kern w:val="2"/>
        </w:rPr>
        <w:commentReference w:id="214"/>
      </w:r>
      <w:bookmarkEnd w:id="213"/>
    </w:p>
    <w:p w14:paraId="7FDA7B9D" w14:textId="25687EF2" w:rsidR="007D1000" w:rsidRDefault="00AB1427" w:rsidP="007D1000">
      <w:pPr>
        <w:spacing w:line="360" w:lineRule="auto"/>
        <w:ind w:firstLine="357"/>
        <w:rPr>
          <w:ins w:id="215" w:author="沈启航" w:date="2018-12-05T15:04:00Z"/>
          <w:rFonts w:ascii="宋体" w:eastAsia="宋体" w:hAnsi="Times New Roman" w:cs="宋体"/>
          <w:szCs w:val="21"/>
          <w:lang w:val="zh-CN"/>
        </w:rPr>
      </w:pPr>
      <w:r>
        <w:rPr>
          <w:rFonts w:hint="eastAsia"/>
        </w:rPr>
        <w:t>软件工程教学辅助</w:t>
      </w:r>
      <w:r w:rsidR="007D1000" w:rsidRPr="007D1000">
        <w:rPr>
          <w:rFonts w:hint="eastAsia"/>
        </w:rPr>
        <w:t>网站的范围是</w:t>
      </w:r>
      <w:r w:rsidR="00C330CC">
        <w:rPr>
          <w:rFonts w:ascii="宋体" w:eastAsia="宋体" w:hAnsi="Times New Roman" w:cs="宋体" w:hint="eastAsia"/>
          <w:szCs w:val="21"/>
          <w:lang w:val="zh-CN"/>
        </w:rPr>
        <w:t>：</w:t>
      </w:r>
      <w:r w:rsidR="00C330CC">
        <w:rPr>
          <w:rFonts w:ascii="宋体" w:eastAsia="宋体" w:hAnsi="Times New Roman" w:cs="宋体"/>
          <w:szCs w:val="21"/>
          <w:lang w:val="zh-CN"/>
        </w:rPr>
        <w:t>1.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信息发布</w:t>
      </w:r>
      <w:r w:rsidR="00C330CC">
        <w:rPr>
          <w:rFonts w:ascii="宋体" w:eastAsia="宋体" w:hAnsi="Times New Roman" w:cs="宋体"/>
          <w:szCs w:val="21"/>
          <w:lang w:val="zh-CN"/>
        </w:rPr>
        <w:t>2.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资料下载</w:t>
      </w:r>
      <w:r w:rsidR="00C330CC">
        <w:rPr>
          <w:rFonts w:ascii="宋体" w:eastAsia="宋体" w:hAnsi="Times New Roman" w:cs="宋体"/>
          <w:szCs w:val="21"/>
          <w:lang w:val="zh-CN"/>
        </w:rPr>
        <w:t>3.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交流互动</w:t>
      </w:r>
      <w:r>
        <w:rPr>
          <w:rFonts w:hint="eastAsia"/>
        </w:rPr>
        <w:t>。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这个网站的实现方法将和其他的网站一样，没有特殊的技术。不再另外开设可供教师和学生使用的邮箱，如有邮件都将使用个人自己在其他网站上的邮箱。</w:t>
      </w:r>
    </w:p>
    <w:p w14:paraId="2C06A1C8" w14:textId="1D68D9BF" w:rsidR="00E844B5" w:rsidRPr="007D1000" w:rsidRDefault="00E844B5" w:rsidP="007D1000">
      <w:pPr>
        <w:spacing w:line="360" w:lineRule="auto"/>
        <w:ind w:firstLine="357"/>
        <w:rPr>
          <w:rFonts w:hint="eastAsia"/>
        </w:rPr>
      </w:pPr>
      <w:ins w:id="216" w:author="沈启航" w:date="2018-12-05T15:04:00Z">
        <w:r>
          <w:rPr>
            <w:rFonts w:ascii="宋体" w:eastAsia="宋体" w:hAnsi="Times New Roman" w:cs="宋体" w:hint="eastAsia"/>
            <w:szCs w:val="21"/>
            <w:lang w:val="zh-CN"/>
          </w:rPr>
          <w:t>该</w:t>
        </w:r>
      </w:ins>
      <w:ins w:id="217" w:author="沈启航" w:date="2018-12-05T15:05:00Z">
        <w:r>
          <w:rPr>
            <w:rFonts w:ascii="宋体" w:eastAsia="宋体" w:hAnsi="Times New Roman" w:cs="宋体" w:hint="eastAsia"/>
            <w:szCs w:val="21"/>
            <w:lang w:val="zh-CN"/>
          </w:rPr>
          <w:t>软件工程</w:t>
        </w:r>
        <w:r>
          <w:rPr>
            <w:rFonts w:ascii="宋体" w:eastAsia="宋体" w:hAnsi="Times New Roman" w:cs="宋体"/>
            <w:szCs w:val="21"/>
            <w:lang w:val="zh-CN"/>
          </w:rPr>
          <w:t>系列课程</w:t>
        </w:r>
      </w:ins>
      <w:ins w:id="218" w:author="沈启航" w:date="2018-12-05T15:04:00Z">
        <w:r>
          <w:rPr>
            <w:rFonts w:ascii="宋体" w:eastAsia="宋体" w:hAnsi="Times New Roman" w:cs="宋体"/>
            <w:szCs w:val="21"/>
            <w:lang w:val="zh-CN"/>
          </w:rPr>
          <w:t>教学</w:t>
        </w:r>
        <w:r>
          <w:rPr>
            <w:rFonts w:ascii="宋体" w:eastAsia="宋体" w:hAnsi="Times New Roman" w:cs="宋体" w:hint="eastAsia"/>
            <w:szCs w:val="21"/>
            <w:lang w:val="zh-CN"/>
          </w:rPr>
          <w:t>辅助网站</w:t>
        </w:r>
      </w:ins>
      <w:ins w:id="219" w:author="沈启航" w:date="2018-12-05T15:05:00Z">
        <w:r>
          <w:rPr>
            <w:rFonts w:ascii="宋体" w:eastAsia="宋体" w:hAnsi="Times New Roman" w:cs="宋体" w:hint="eastAsia"/>
            <w:szCs w:val="21"/>
            <w:lang w:val="zh-CN"/>
          </w:rPr>
          <w:t>希望</w:t>
        </w:r>
        <w:r>
          <w:rPr>
            <w:rFonts w:ascii="宋体" w:eastAsia="宋体" w:hAnsi="Times New Roman" w:cs="宋体"/>
            <w:szCs w:val="21"/>
            <w:lang w:val="zh-CN"/>
          </w:rPr>
          <w:t>打造一个垂直型社区，内容仅限于软件工程系列课程的教学</w:t>
        </w:r>
        <w:r>
          <w:rPr>
            <w:rFonts w:ascii="宋体" w:eastAsia="宋体" w:hAnsi="Times New Roman" w:cs="宋体" w:hint="eastAsia"/>
            <w:szCs w:val="21"/>
            <w:lang w:val="zh-CN"/>
          </w:rPr>
          <w:t>相关</w:t>
        </w:r>
        <w:r>
          <w:rPr>
            <w:rFonts w:ascii="宋体" w:eastAsia="宋体" w:hAnsi="Times New Roman" w:cs="宋体"/>
            <w:szCs w:val="21"/>
            <w:lang w:val="zh-CN"/>
          </w:rPr>
          <w:t>信息</w:t>
        </w:r>
        <w:r>
          <w:rPr>
            <w:rFonts w:ascii="宋体" w:eastAsia="宋体" w:hAnsi="Times New Roman" w:cs="宋体" w:hint="eastAsia"/>
            <w:szCs w:val="21"/>
            <w:lang w:val="zh-CN"/>
          </w:rPr>
          <w:t>，</w:t>
        </w:r>
        <w:r>
          <w:rPr>
            <w:rFonts w:ascii="宋体" w:eastAsia="宋体" w:hAnsi="Times New Roman" w:cs="宋体"/>
            <w:szCs w:val="21"/>
            <w:lang w:val="zh-CN"/>
          </w:rPr>
          <w:t>不涉及其他社会性</w:t>
        </w:r>
      </w:ins>
      <w:ins w:id="220" w:author="沈启航" w:date="2018-12-05T15:06:00Z">
        <w:r>
          <w:rPr>
            <w:rFonts w:ascii="宋体" w:eastAsia="宋体" w:hAnsi="Times New Roman" w:cs="宋体"/>
            <w:szCs w:val="21"/>
            <w:lang w:val="zh-CN"/>
          </w:rPr>
          <w:t>信息。</w:t>
        </w:r>
      </w:ins>
    </w:p>
    <w:p w14:paraId="07B94B87" w14:textId="127BE246" w:rsidR="005E1163" w:rsidRPr="00AB1427" w:rsidRDefault="00B960BF" w:rsidP="005E1163">
      <w:pPr>
        <w:pStyle w:val="2"/>
      </w:pPr>
      <w:bookmarkStart w:id="221" w:name="_Toc531785805"/>
      <w:r>
        <w:rPr>
          <w:rFonts w:hint="eastAsia"/>
        </w:rPr>
        <w:t>3</w:t>
      </w:r>
      <w:r w:rsidR="006620B1">
        <w:rPr>
          <w:rFonts w:hint="eastAsia"/>
        </w:rPr>
        <w:t>.1</w:t>
      </w:r>
      <w:commentRangeStart w:id="222"/>
      <w:r w:rsidR="006620B1">
        <w:rPr>
          <w:rFonts w:hint="eastAsia"/>
        </w:rPr>
        <w:t>主要</w:t>
      </w:r>
      <w:r w:rsidR="006620B1">
        <w:t>特性</w:t>
      </w:r>
      <w:commentRangeEnd w:id="222"/>
      <w:r w:rsidR="00396D9C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22"/>
      </w:r>
      <w:bookmarkEnd w:id="2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985"/>
        <w:gridCol w:w="2134"/>
        <w:gridCol w:w="4473"/>
      </w:tblGrid>
      <w:tr w:rsidR="00B44D58" w:rsidRPr="003C6CAA" w14:paraId="426959CB" w14:textId="77777777" w:rsidTr="00B44D58">
        <w:trPr>
          <w:trHeight w:val="416"/>
        </w:trPr>
        <w:tc>
          <w:tcPr>
            <w:tcW w:w="704" w:type="dxa"/>
            <w:hideMark/>
          </w:tcPr>
          <w:p w14:paraId="478ABA0A" w14:textId="522F4D9D" w:rsidR="00B44D58" w:rsidRPr="00B44D58" w:rsidRDefault="00B44D58" w:rsidP="0025332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85" w:type="dxa"/>
            <w:hideMark/>
          </w:tcPr>
          <w:p w14:paraId="300FEA46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</w:t>
            </w:r>
          </w:p>
        </w:tc>
        <w:tc>
          <w:tcPr>
            <w:tcW w:w="2134" w:type="dxa"/>
            <w:hideMark/>
          </w:tcPr>
          <w:p w14:paraId="6D9B54B2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功能点</w:t>
            </w:r>
          </w:p>
        </w:tc>
        <w:tc>
          <w:tcPr>
            <w:tcW w:w="4473" w:type="dxa"/>
            <w:hideMark/>
          </w:tcPr>
          <w:p w14:paraId="7B0D25A0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特性描述</w:t>
            </w:r>
          </w:p>
        </w:tc>
      </w:tr>
      <w:tr w:rsidR="0083745F" w:rsidRPr="003C6CAA" w14:paraId="039F1C52" w14:textId="77777777" w:rsidTr="001D6924">
        <w:trPr>
          <w:trHeight w:val="362"/>
        </w:trPr>
        <w:tc>
          <w:tcPr>
            <w:tcW w:w="704" w:type="dxa"/>
            <w:vMerge w:val="restart"/>
            <w:hideMark/>
          </w:tcPr>
          <w:p w14:paraId="5EA6A586" w14:textId="77777777" w:rsidR="0083745F" w:rsidRPr="003C6CAA" w:rsidRDefault="0083745F" w:rsidP="0025332B">
            <w:r w:rsidRPr="003C6CAA">
              <w:rPr>
                <w:rFonts w:hint="eastAsia"/>
              </w:rPr>
              <w:t>FE-1</w:t>
            </w:r>
          </w:p>
        </w:tc>
        <w:tc>
          <w:tcPr>
            <w:tcW w:w="985" w:type="dxa"/>
            <w:vMerge w:val="restart"/>
            <w:hideMark/>
          </w:tcPr>
          <w:p w14:paraId="3A28EB48" w14:textId="7BC14E55" w:rsidR="0083745F" w:rsidRPr="003C6CAA" w:rsidRDefault="0083745F" w:rsidP="0025332B">
            <w:r>
              <w:rPr>
                <w:rFonts w:hint="eastAsia"/>
              </w:rPr>
              <w:t>课程管理</w:t>
            </w:r>
          </w:p>
        </w:tc>
        <w:tc>
          <w:tcPr>
            <w:tcW w:w="2134" w:type="dxa"/>
            <w:hideMark/>
          </w:tcPr>
          <w:p w14:paraId="320DD742" w14:textId="190DFDD1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4473" w:type="dxa"/>
            <w:hideMark/>
          </w:tcPr>
          <w:p w14:paraId="45EF2D06" w14:textId="4E91F327" w:rsidR="0083745F" w:rsidRPr="00207B09" w:rsidRDefault="0083745F" w:rsidP="0025332B">
            <w:r>
              <w:rPr>
                <w:rFonts w:hint="eastAsia"/>
              </w:rPr>
              <w:t>网站</w:t>
            </w:r>
            <w:r>
              <w:t>有系统的课程介绍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需求工程等几门课的课时安排、教学计划、使用教材、国际国内背景、考核方式、和学生选这门课所需要的知识背景，以及大作业的介绍。并可以在以后增加另外课程的时候可以定制。</w:t>
            </w:r>
          </w:p>
        </w:tc>
      </w:tr>
      <w:tr w:rsidR="0083745F" w:rsidRPr="003C6CAA" w14:paraId="65663741" w14:textId="77777777" w:rsidTr="00B44D58">
        <w:trPr>
          <w:trHeight w:val="358"/>
        </w:trPr>
        <w:tc>
          <w:tcPr>
            <w:tcW w:w="704" w:type="dxa"/>
            <w:vMerge/>
          </w:tcPr>
          <w:p w14:paraId="1F32F199" w14:textId="77777777" w:rsidR="0083745F" w:rsidRPr="003C6CAA" w:rsidRDefault="0083745F" w:rsidP="0025332B"/>
        </w:tc>
        <w:tc>
          <w:tcPr>
            <w:tcW w:w="985" w:type="dxa"/>
            <w:vMerge/>
          </w:tcPr>
          <w:p w14:paraId="006B3A93" w14:textId="77777777" w:rsidR="0083745F" w:rsidRDefault="0083745F" w:rsidP="0025332B"/>
        </w:tc>
        <w:tc>
          <w:tcPr>
            <w:tcW w:w="2134" w:type="dxa"/>
          </w:tcPr>
          <w:p w14:paraId="2CB2D186" w14:textId="6C24601B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课程公告</w:t>
            </w:r>
          </w:p>
        </w:tc>
        <w:tc>
          <w:tcPr>
            <w:tcW w:w="4473" w:type="dxa"/>
          </w:tcPr>
          <w:p w14:paraId="631CDD64" w14:textId="19D4F3BD" w:rsidR="0083745F" w:rsidRDefault="0083745F" w:rsidP="0025332B">
            <w:pPr>
              <w:rPr>
                <w:b/>
              </w:rPr>
            </w:pPr>
            <w:r>
              <w:rPr>
                <w:rFonts w:hint="eastAsia"/>
              </w:rPr>
              <w:t>用于教师发布作业，临时变更课程等的</w:t>
            </w:r>
            <w:r>
              <w:t>通知</w:t>
            </w:r>
            <w:r>
              <w:rPr>
                <w:rFonts w:hint="eastAsia"/>
              </w:rPr>
              <w:t>，</w:t>
            </w:r>
            <w:r>
              <w:t>通知</w:t>
            </w:r>
            <w:r>
              <w:rPr>
                <w:rFonts w:hint="eastAsia"/>
              </w:rPr>
              <w:t>以课程</w:t>
            </w:r>
            <w:r>
              <w:t>消息</w:t>
            </w:r>
            <w:r>
              <w:rPr>
                <w:rFonts w:hint="eastAsia"/>
              </w:rPr>
              <w:t>方式</w:t>
            </w:r>
            <w:r>
              <w:t>推送至该课程</w:t>
            </w:r>
            <w:r>
              <w:rPr>
                <w:rFonts w:hint="eastAsia"/>
              </w:rPr>
              <w:t>所有</w:t>
            </w:r>
            <w:r>
              <w:t>相关人员</w:t>
            </w:r>
            <w:r>
              <w:rPr>
                <w:rFonts w:hint="eastAsia"/>
              </w:rPr>
              <w:t>。</w:t>
            </w:r>
          </w:p>
        </w:tc>
      </w:tr>
      <w:tr w:rsidR="0083745F" w:rsidRPr="003C6CAA" w14:paraId="45C1D5EB" w14:textId="77777777" w:rsidTr="00B44D58">
        <w:trPr>
          <w:trHeight w:val="358"/>
        </w:trPr>
        <w:tc>
          <w:tcPr>
            <w:tcW w:w="704" w:type="dxa"/>
            <w:vMerge/>
          </w:tcPr>
          <w:p w14:paraId="1D62ACC1" w14:textId="77777777" w:rsidR="0083745F" w:rsidRPr="003C6CAA" w:rsidRDefault="0083745F" w:rsidP="0025332B"/>
        </w:tc>
        <w:tc>
          <w:tcPr>
            <w:tcW w:w="985" w:type="dxa"/>
            <w:vMerge/>
          </w:tcPr>
          <w:p w14:paraId="6D8A306B" w14:textId="77777777" w:rsidR="0083745F" w:rsidRDefault="0083745F" w:rsidP="0025332B"/>
        </w:tc>
        <w:tc>
          <w:tcPr>
            <w:tcW w:w="2134" w:type="dxa"/>
          </w:tcPr>
          <w:p w14:paraId="69705D93" w14:textId="5E6109D6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课程关注</w:t>
            </w:r>
          </w:p>
        </w:tc>
        <w:tc>
          <w:tcPr>
            <w:tcW w:w="4473" w:type="dxa"/>
          </w:tcPr>
          <w:p w14:paraId="16C2AF0A" w14:textId="0A164E32" w:rsidR="0083745F" w:rsidRPr="004663F2" w:rsidRDefault="0083745F" w:rsidP="0025332B">
            <w:r w:rsidRPr="004663F2">
              <w:rPr>
                <w:rFonts w:hint="eastAsia"/>
              </w:rPr>
              <w:t>关注</w:t>
            </w:r>
            <w:r w:rsidRPr="004663F2">
              <w:t>某门课程</w:t>
            </w:r>
            <w:r>
              <w:rPr>
                <w:rFonts w:hint="eastAsia"/>
              </w:rPr>
              <w:t>后</w:t>
            </w:r>
            <w:r>
              <w:t>，该课程的超链接信息条</w:t>
            </w:r>
            <w:r>
              <w:rPr>
                <w:rFonts w:hint="eastAsia"/>
              </w:rPr>
              <w:t>目</w:t>
            </w:r>
            <w:r>
              <w:t>会</w:t>
            </w:r>
            <w:r>
              <w:rPr>
                <w:rFonts w:hint="eastAsia"/>
              </w:rPr>
              <w:t>在用户</w:t>
            </w:r>
            <w:r>
              <w:t>的</w:t>
            </w:r>
            <w:r>
              <w:rPr>
                <w:rFonts w:hint="eastAsia"/>
              </w:rPr>
              <w:t>课程</w:t>
            </w:r>
            <w:r>
              <w:t>总览界面上</w:t>
            </w:r>
            <w:r>
              <w:rPr>
                <w:rFonts w:hint="eastAsia"/>
              </w:rPr>
              <w:t>置顶</w:t>
            </w:r>
          </w:p>
        </w:tc>
      </w:tr>
      <w:tr w:rsidR="0083745F" w:rsidRPr="003C6CAA" w14:paraId="2E8E1230" w14:textId="77777777" w:rsidTr="0083745F">
        <w:trPr>
          <w:trHeight w:val="936"/>
        </w:trPr>
        <w:tc>
          <w:tcPr>
            <w:tcW w:w="704" w:type="dxa"/>
            <w:vMerge/>
          </w:tcPr>
          <w:p w14:paraId="3838768F" w14:textId="77777777" w:rsidR="0083745F" w:rsidRPr="003C6CAA" w:rsidRDefault="0083745F" w:rsidP="0025332B"/>
        </w:tc>
        <w:tc>
          <w:tcPr>
            <w:tcW w:w="985" w:type="dxa"/>
            <w:vMerge/>
          </w:tcPr>
          <w:p w14:paraId="69290BC9" w14:textId="77777777" w:rsidR="0083745F" w:rsidRDefault="0083745F" w:rsidP="0025332B"/>
        </w:tc>
        <w:tc>
          <w:tcPr>
            <w:tcW w:w="2134" w:type="dxa"/>
          </w:tcPr>
          <w:p w14:paraId="66B614EE" w14:textId="2A44BC9D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显示</w:t>
            </w:r>
          </w:p>
        </w:tc>
        <w:tc>
          <w:tcPr>
            <w:tcW w:w="4473" w:type="dxa"/>
          </w:tcPr>
          <w:p w14:paraId="724DD26A" w14:textId="75ED15AF" w:rsidR="0083745F" w:rsidRPr="0083745F" w:rsidRDefault="0083745F" w:rsidP="0083745F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详情界面中提供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课件（包括以往的旧版本课件，以及最新的课件）、模板、参考资料、以往优秀作业、教学视频、音频资料、电子教材、历年试卷、补课资料，以及老师的教学交流文章下载超链接，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用于下载资料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83745F" w:rsidRPr="003C6CAA" w14:paraId="24DB6C75" w14:textId="77777777" w:rsidTr="00B44D58">
        <w:trPr>
          <w:trHeight w:val="936"/>
        </w:trPr>
        <w:tc>
          <w:tcPr>
            <w:tcW w:w="704" w:type="dxa"/>
            <w:vMerge/>
          </w:tcPr>
          <w:p w14:paraId="3F4976FF" w14:textId="77777777" w:rsidR="0083745F" w:rsidRPr="003C6CAA" w:rsidRDefault="0083745F" w:rsidP="0025332B"/>
        </w:tc>
        <w:tc>
          <w:tcPr>
            <w:tcW w:w="985" w:type="dxa"/>
            <w:vMerge/>
          </w:tcPr>
          <w:p w14:paraId="0066E663" w14:textId="77777777" w:rsidR="0083745F" w:rsidRDefault="0083745F" w:rsidP="0025332B"/>
        </w:tc>
        <w:tc>
          <w:tcPr>
            <w:tcW w:w="2134" w:type="dxa"/>
          </w:tcPr>
          <w:p w14:paraId="06A11DF7" w14:textId="3D04CD90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上传</w:t>
            </w:r>
          </w:p>
        </w:tc>
        <w:tc>
          <w:tcPr>
            <w:tcW w:w="4473" w:type="dxa"/>
          </w:tcPr>
          <w:p w14:paraId="6E073078" w14:textId="7305AF0D" w:rsidR="0083745F" w:rsidRPr="0083745F" w:rsidRDefault="0083745F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教师上传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自己所开课程</w:t>
            </w: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的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相关资料。</w:t>
            </w:r>
          </w:p>
        </w:tc>
      </w:tr>
      <w:tr w:rsidR="0083745F" w:rsidRPr="003C6CAA" w14:paraId="17DFD3F2" w14:textId="77777777" w:rsidTr="00B44D58">
        <w:trPr>
          <w:trHeight w:val="936"/>
        </w:trPr>
        <w:tc>
          <w:tcPr>
            <w:tcW w:w="704" w:type="dxa"/>
            <w:vMerge/>
          </w:tcPr>
          <w:p w14:paraId="10DC97C1" w14:textId="77777777" w:rsidR="0083745F" w:rsidRPr="003C6CAA" w:rsidRDefault="0083745F" w:rsidP="0025332B"/>
        </w:tc>
        <w:tc>
          <w:tcPr>
            <w:tcW w:w="985" w:type="dxa"/>
            <w:vMerge/>
          </w:tcPr>
          <w:p w14:paraId="79B67305" w14:textId="77777777" w:rsidR="0083745F" w:rsidRDefault="0083745F" w:rsidP="0025332B"/>
        </w:tc>
        <w:tc>
          <w:tcPr>
            <w:tcW w:w="2134" w:type="dxa"/>
          </w:tcPr>
          <w:p w14:paraId="67677196" w14:textId="545340CF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在线</w:t>
            </w:r>
            <w:r>
              <w:t>查看多媒体资料</w:t>
            </w:r>
          </w:p>
        </w:tc>
        <w:tc>
          <w:tcPr>
            <w:tcW w:w="4473" w:type="dxa"/>
          </w:tcPr>
          <w:p w14:paraId="067D818E" w14:textId="4731DDF4" w:rsidR="0083745F" w:rsidRPr="004663F2" w:rsidRDefault="0083745F" w:rsidP="0025332B">
            <w:pPr>
              <w:rPr>
                <w:rFonts w:ascii="宋体" w:eastAsia="宋体" w:hAnsi="Arial" w:cs="宋体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如果教师提供的是多媒体资料，网站能提供在线观看功能（如课堂录像）。</w:t>
            </w:r>
          </w:p>
        </w:tc>
      </w:tr>
      <w:tr w:rsidR="0083745F" w:rsidRPr="003C6CAA" w14:paraId="38E39813" w14:textId="77777777" w:rsidTr="00B44D58">
        <w:trPr>
          <w:trHeight w:val="936"/>
        </w:trPr>
        <w:tc>
          <w:tcPr>
            <w:tcW w:w="704" w:type="dxa"/>
            <w:vMerge/>
          </w:tcPr>
          <w:p w14:paraId="00D2969A" w14:textId="77777777" w:rsidR="0083745F" w:rsidRPr="003C6CAA" w:rsidRDefault="0083745F" w:rsidP="0025332B"/>
        </w:tc>
        <w:tc>
          <w:tcPr>
            <w:tcW w:w="985" w:type="dxa"/>
            <w:vMerge/>
          </w:tcPr>
          <w:p w14:paraId="29E84174" w14:textId="77777777" w:rsidR="0083745F" w:rsidRDefault="0083745F" w:rsidP="0025332B"/>
        </w:tc>
        <w:tc>
          <w:tcPr>
            <w:tcW w:w="2134" w:type="dxa"/>
          </w:tcPr>
          <w:p w14:paraId="4E23B8C3" w14:textId="66F7072D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更新</w:t>
            </w:r>
          </w:p>
        </w:tc>
        <w:tc>
          <w:tcPr>
            <w:tcW w:w="4473" w:type="dxa"/>
          </w:tcPr>
          <w:p w14:paraId="4B73E9F7" w14:textId="007A15E7" w:rsidR="0083745F" w:rsidRPr="004663F2" w:rsidRDefault="0083745F" w:rsidP="0083745F">
            <w:pPr>
              <w:rPr>
                <w:rFonts w:ascii="宋体" w:eastAsia="宋体" w:hAnsi="Arial" w:cs="宋体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网站管理员及时更新课程资料。</w:t>
            </w:r>
          </w:p>
        </w:tc>
      </w:tr>
      <w:tr w:rsidR="0083745F" w:rsidRPr="003C6CAA" w14:paraId="0F52CA62" w14:textId="77777777" w:rsidTr="00B44D58">
        <w:trPr>
          <w:trHeight w:val="936"/>
        </w:trPr>
        <w:tc>
          <w:tcPr>
            <w:tcW w:w="704" w:type="dxa"/>
            <w:vMerge/>
          </w:tcPr>
          <w:p w14:paraId="10EDE21D" w14:textId="77777777" w:rsidR="0083745F" w:rsidRPr="003C6CAA" w:rsidRDefault="0083745F" w:rsidP="0025332B"/>
        </w:tc>
        <w:tc>
          <w:tcPr>
            <w:tcW w:w="985" w:type="dxa"/>
            <w:vMerge/>
          </w:tcPr>
          <w:p w14:paraId="1108293C" w14:textId="77777777" w:rsidR="0083745F" w:rsidRDefault="0083745F" w:rsidP="0025332B"/>
        </w:tc>
        <w:tc>
          <w:tcPr>
            <w:tcW w:w="2134" w:type="dxa"/>
          </w:tcPr>
          <w:p w14:paraId="0122AD34" w14:textId="63C4F382" w:rsidR="0083745F" w:rsidRPr="00396F69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</w:t>
            </w:r>
            <w:r>
              <w:t>资料下载</w:t>
            </w:r>
          </w:p>
        </w:tc>
        <w:tc>
          <w:tcPr>
            <w:tcW w:w="4473" w:type="dxa"/>
          </w:tcPr>
          <w:p w14:paraId="2A5B6588" w14:textId="75E7577B" w:rsidR="0083745F" w:rsidRDefault="0083745F" w:rsidP="0083745F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本班老师同学可以通过账号下载，其他用户可以在线浏览简化版课件。下载的速度能够得到保证：同时可容纳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83745F" w:rsidRPr="003C6CAA" w14:paraId="7AF2AB7B" w14:textId="77777777" w:rsidTr="00B44D58">
        <w:trPr>
          <w:trHeight w:val="358"/>
        </w:trPr>
        <w:tc>
          <w:tcPr>
            <w:tcW w:w="704" w:type="dxa"/>
            <w:vMerge/>
          </w:tcPr>
          <w:p w14:paraId="341CC812" w14:textId="77777777" w:rsidR="0083745F" w:rsidRPr="003C6CAA" w:rsidRDefault="0083745F" w:rsidP="0025332B"/>
        </w:tc>
        <w:tc>
          <w:tcPr>
            <w:tcW w:w="985" w:type="dxa"/>
            <w:vMerge/>
          </w:tcPr>
          <w:p w14:paraId="4F34294A" w14:textId="77777777" w:rsidR="0083745F" w:rsidRDefault="0083745F" w:rsidP="0025332B"/>
        </w:tc>
        <w:tc>
          <w:tcPr>
            <w:tcW w:w="2134" w:type="dxa"/>
          </w:tcPr>
          <w:p w14:paraId="1F20D20D" w14:textId="2CE3BEBB" w:rsidR="0083745F" w:rsidRDefault="0083745F" w:rsidP="001D6924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820CE1">
              <w:rPr>
                <w:rFonts w:ascii="宋体" w:hAnsi="宋体" w:cs="宋体" w:hint="eastAsia"/>
                <w:kern w:val="0"/>
              </w:rPr>
              <w:t>申请开课</w:t>
            </w:r>
          </w:p>
        </w:tc>
        <w:tc>
          <w:tcPr>
            <w:tcW w:w="4473" w:type="dxa"/>
          </w:tcPr>
          <w:p w14:paraId="49271237" w14:textId="472F210C" w:rsidR="0083745F" w:rsidRPr="00F577AE" w:rsidRDefault="0083745F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申请开课，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管理员审核后在课程区域新增课程。</w:t>
            </w:r>
          </w:p>
        </w:tc>
      </w:tr>
      <w:tr w:rsidR="004663F2" w:rsidRPr="003C6CAA" w14:paraId="30EB1E52" w14:textId="77777777" w:rsidTr="004663F2">
        <w:trPr>
          <w:trHeight w:val="792"/>
        </w:trPr>
        <w:tc>
          <w:tcPr>
            <w:tcW w:w="704" w:type="dxa"/>
          </w:tcPr>
          <w:p w14:paraId="0EE9A7C3" w14:textId="6981EF90" w:rsidR="004663F2" w:rsidRPr="003C6CAA" w:rsidRDefault="004663F2" w:rsidP="0025332B">
            <w:r>
              <w:rPr>
                <w:rFonts w:hint="eastAsia"/>
              </w:rPr>
              <w:t>FE</w:t>
            </w:r>
            <w:r>
              <w:t>-2</w:t>
            </w:r>
          </w:p>
        </w:tc>
        <w:tc>
          <w:tcPr>
            <w:tcW w:w="985" w:type="dxa"/>
          </w:tcPr>
          <w:p w14:paraId="34D5AB53" w14:textId="315C1902" w:rsidR="004663F2" w:rsidRDefault="004663F2" w:rsidP="0025332B">
            <w:r>
              <w:rPr>
                <w:rFonts w:hint="eastAsia"/>
              </w:rPr>
              <w:t>教师</w:t>
            </w:r>
            <w:r>
              <w:t>信息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041A4D92" w14:textId="1795913C" w:rsidR="00820CE1" w:rsidRPr="00396F69" w:rsidRDefault="004663F2" w:rsidP="00820CE1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教师</w:t>
            </w:r>
            <w:r>
              <w:t>介绍</w:t>
            </w:r>
          </w:p>
        </w:tc>
        <w:tc>
          <w:tcPr>
            <w:tcW w:w="4473" w:type="dxa"/>
          </w:tcPr>
          <w:p w14:paraId="5304F922" w14:textId="5D881D19" w:rsidR="004663F2" w:rsidRDefault="004663F2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对任课老师的以往教学、科研成果，及其教学风格，出版书籍，所获荣誉的详细介绍</w:t>
            </w:r>
          </w:p>
          <w:p w14:paraId="001E9948" w14:textId="3C04332F" w:rsidR="004663F2" w:rsidRPr="004532A6" w:rsidRDefault="00F577AE" w:rsidP="0025332B">
            <w:pPr>
              <w:rPr>
                <w:b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F577AE" w:rsidRPr="003C6CAA" w14:paraId="5E58F5C6" w14:textId="77777777" w:rsidTr="00F577AE">
        <w:trPr>
          <w:trHeight w:val="540"/>
        </w:trPr>
        <w:tc>
          <w:tcPr>
            <w:tcW w:w="704" w:type="dxa"/>
            <w:vMerge w:val="restart"/>
          </w:tcPr>
          <w:p w14:paraId="6525DB35" w14:textId="13A72DF6" w:rsidR="00F577AE" w:rsidRDefault="00F577AE" w:rsidP="0025332B">
            <w:r>
              <w:rPr>
                <w:rFonts w:hint="eastAsia"/>
              </w:rPr>
              <w:t>FE</w:t>
            </w:r>
            <w:r>
              <w:t>-3</w:t>
            </w:r>
          </w:p>
        </w:tc>
        <w:tc>
          <w:tcPr>
            <w:tcW w:w="985" w:type="dxa"/>
            <w:vMerge w:val="restart"/>
          </w:tcPr>
          <w:p w14:paraId="78576EC5" w14:textId="038480E1" w:rsidR="00F577AE" w:rsidRDefault="00814B1B" w:rsidP="0025332B">
            <w:r>
              <w:rPr>
                <w:rFonts w:hint="eastAsia"/>
              </w:rPr>
              <w:t>作业</w:t>
            </w:r>
            <w:r w:rsidR="00F577AE">
              <w:t>信息管理</w:t>
            </w:r>
          </w:p>
        </w:tc>
        <w:tc>
          <w:tcPr>
            <w:tcW w:w="2134" w:type="dxa"/>
          </w:tcPr>
          <w:p w14:paraId="4D4178B2" w14:textId="5F79BC80" w:rsidR="00820CE1" w:rsidRDefault="00F777E9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作业</w:t>
            </w:r>
            <w:r>
              <w:t>提交</w:t>
            </w:r>
          </w:p>
        </w:tc>
        <w:tc>
          <w:tcPr>
            <w:tcW w:w="4473" w:type="dxa"/>
          </w:tcPr>
          <w:p w14:paraId="63C02BB0" w14:textId="6AC2E688" w:rsidR="00F577AE" w:rsidRDefault="00F777E9" w:rsidP="00814B1B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 w:rsidRPr="00F577AE">
              <w:rPr>
                <w:rFonts w:ascii="宋体" w:eastAsia="宋体" w:hAnsi="Arial" w:cs="宋体" w:hint="eastAsia"/>
                <w:szCs w:val="21"/>
                <w:lang w:val="zh-CN"/>
              </w:rPr>
              <w:t>具体</w:t>
            </w:r>
            <w:r w:rsidRPr="00F577AE">
              <w:rPr>
                <w:rFonts w:ascii="宋体" w:eastAsia="宋体" w:hAnsi="Arial" w:cs="宋体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内部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提供作业提交界面，学生以附件方式上交作业。</w:t>
            </w:r>
          </w:p>
        </w:tc>
      </w:tr>
      <w:tr w:rsidR="00F777E9" w:rsidRPr="003C6CAA" w14:paraId="7A36C626" w14:textId="77777777" w:rsidTr="00F577AE">
        <w:trPr>
          <w:trHeight w:val="540"/>
        </w:trPr>
        <w:tc>
          <w:tcPr>
            <w:tcW w:w="704" w:type="dxa"/>
            <w:vMerge/>
          </w:tcPr>
          <w:p w14:paraId="57BD349C" w14:textId="77777777" w:rsidR="00F777E9" w:rsidRDefault="00F777E9" w:rsidP="0025332B"/>
        </w:tc>
        <w:tc>
          <w:tcPr>
            <w:tcW w:w="985" w:type="dxa"/>
            <w:vMerge/>
          </w:tcPr>
          <w:p w14:paraId="109833F2" w14:textId="77777777" w:rsidR="00F777E9" w:rsidRDefault="00F777E9" w:rsidP="0025332B"/>
        </w:tc>
        <w:tc>
          <w:tcPr>
            <w:tcW w:w="2134" w:type="dxa"/>
          </w:tcPr>
          <w:p w14:paraId="3A0D7446" w14:textId="2E1EB50D" w:rsidR="00F777E9" w:rsidRDefault="00F777E9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作业点评</w:t>
            </w:r>
          </w:p>
        </w:tc>
        <w:tc>
          <w:tcPr>
            <w:tcW w:w="4473" w:type="dxa"/>
          </w:tcPr>
          <w:p w14:paraId="05EFB8CA" w14:textId="77777777" w:rsidR="00F777E9" w:rsidRDefault="00F777E9" w:rsidP="00F777E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提供专门的作业点评对学生的作业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和课后作业讨论进行点评。</w:t>
            </w:r>
          </w:p>
          <w:p w14:paraId="31328576" w14:textId="5890DC79" w:rsidR="00F777E9" w:rsidRDefault="00F777E9" w:rsidP="00F777E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发布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作业点评信息，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与具体学生相关的作业点评会推送至具体学生的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消息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收取栏。</w:t>
            </w:r>
          </w:p>
        </w:tc>
      </w:tr>
      <w:tr w:rsidR="00F577AE" w:rsidRPr="003C6CAA" w14:paraId="3646C044" w14:textId="77777777" w:rsidTr="00B44D58">
        <w:trPr>
          <w:trHeight w:val="540"/>
        </w:trPr>
        <w:tc>
          <w:tcPr>
            <w:tcW w:w="704" w:type="dxa"/>
            <w:vMerge/>
          </w:tcPr>
          <w:p w14:paraId="13A26F07" w14:textId="77777777" w:rsidR="00F577AE" w:rsidRDefault="00F577AE" w:rsidP="0025332B"/>
        </w:tc>
        <w:tc>
          <w:tcPr>
            <w:tcW w:w="985" w:type="dxa"/>
            <w:vMerge/>
          </w:tcPr>
          <w:p w14:paraId="598A121E" w14:textId="77777777" w:rsidR="00F577AE" w:rsidRDefault="00F577AE" w:rsidP="0025332B"/>
        </w:tc>
        <w:tc>
          <w:tcPr>
            <w:tcW w:w="2134" w:type="dxa"/>
          </w:tcPr>
          <w:p w14:paraId="20E5FA0B" w14:textId="7B40FAD1" w:rsidR="00820CE1" w:rsidRDefault="00814B1B" w:rsidP="00820CE1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跟踪</w:t>
            </w:r>
            <w:r>
              <w:t>作业</w:t>
            </w:r>
            <w:r>
              <w:rPr>
                <w:rFonts w:hint="eastAsia"/>
              </w:rPr>
              <w:t>批复</w:t>
            </w:r>
            <w:r>
              <w:t>情况</w:t>
            </w:r>
          </w:p>
        </w:tc>
        <w:tc>
          <w:tcPr>
            <w:tcW w:w="4473" w:type="dxa"/>
          </w:tcPr>
          <w:p w14:paraId="31B6361D" w14:textId="63EC3615" w:rsidR="00F577AE" w:rsidRDefault="00814B1B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学生和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教师可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跟踪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查看某份作业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批复情况。</w:t>
            </w:r>
          </w:p>
        </w:tc>
      </w:tr>
      <w:tr w:rsidR="002747C4" w:rsidRPr="003C6CAA" w14:paraId="574A5CAD" w14:textId="77777777" w:rsidTr="00B44D58">
        <w:trPr>
          <w:trHeight w:val="540"/>
        </w:trPr>
        <w:tc>
          <w:tcPr>
            <w:tcW w:w="704" w:type="dxa"/>
          </w:tcPr>
          <w:p w14:paraId="55752AAB" w14:textId="3EC22179" w:rsidR="002747C4" w:rsidRDefault="002747C4" w:rsidP="0025332B">
            <w:r>
              <w:rPr>
                <w:rFonts w:hint="eastAsia"/>
              </w:rPr>
              <w:t>FE</w:t>
            </w:r>
            <w:r>
              <w:t>-4</w:t>
            </w:r>
          </w:p>
        </w:tc>
        <w:tc>
          <w:tcPr>
            <w:tcW w:w="985" w:type="dxa"/>
          </w:tcPr>
          <w:p w14:paraId="0AF2CC39" w14:textId="7580FE9E" w:rsidR="002747C4" w:rsidRDefault="002747C4" w:rsidP="0083745F">
            <w:r>
              <w:rPr>
                <w:rFonts w:hint="eastAsia"/>
              </w:rPr>
              <w:t>游客</w:t>
            </w:r>
            <w:r w:rsidR="0083745F">
              <w:rPr>
                <w:rFonts w:hint="eastAsia"/>
              </w:rPr>
              <w:t>浏览</w:t>
            </w:r>
          </w:p>
        </w:tc>
        <w:tc>
          <w:tcPr>
            <w:tcW w:w="2134" w:type="dxa"/>
          </w:tcPr>
          <w:p w14:paraId="1F916D71" w14:textId="79D952A3" w:rsidR="00820CE1" w:rsidRDefault="0020238A" w:rsidP="00820CE1">
            <w:pPr>
              <w:pStyle w:val="a4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以</w:t>
            </w:r>
            <w:r>
              <w:t>游客身份</w:t>
            </w:r>
            <w:r>
              <w:rPr>
                <w:rFonts w:hint="eastAsia"/>
              </w:rPr>
              <w:t>浏览</w:t>
            </w:r>
            <w:r>
              <w:t>网站</w:t>
            </w:r>
          </w:p>
        </w:tc>
        <w:tc>
          <w:tcPr>
            <w:tcW w:w="4473" w:type="dxa"/>
          </w:tcPr>
          <w:p w14:paraId="29204D83" w14:textId="3CC71539" w:rsidR="002747C4" w:rsidRDefault="0020238A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不需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注册能直接到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主界面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可查看</w:t>
            </w:r>
            <w:r w:rsidRPr="0020238A">
              <w:rPr>
                <w:rFonts w:ascii="宋体" w:eastAsia="宋体" w:hAnsi="Arial" w:cs="宋体" w:hint="eastAsia"/>
                <w:szCs w:val="21"/>
                <w:lang w:val="zh-CN"/>
              </w:rPr>
              <w:t>项目管理,需求工程,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对象建模，以及软件工程相关课程、还有老师的详细介绍。还有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相关链接界面。</w:t>
            </w:r>
          </w:p>
        </w:tc>
      </w:tr>
      <w:tr w:rsidR="00814B1B" w:rsidRPr="003C6CAA" w14:paraId="0766A91D" w14:textId="77777777" w:rsidTr="00C330CC">
        <w:trPr>
          <w:trHeight w:val="504"/>
        </w:trPr>
        <w:tc>
          <w:tcPr>
            <w:tcW w:w="704" w:type="dxa"/>
            <w:vMerge w:val="restart"/>
          </w:tcPr>
          <w:p w14:paraId="0A0E20CD" w14:textId="46E06AB9" w:rsidR="00814B1B" w:rsidRPr="003C6CAA" w:rsidRDefault="00814B1B" w:rsidP="00820CE1">
            <w:r>
              <w:rPr>
                <w:rFonts w:hint="eastAsia"/>
              </w:rPr>
              <w:t>FE-</w:t>
            </w:r>
            <w:r>
              <w:t>5</w:t>
            </w:r>
          </w:p>
        </w:tc>
        <w:tc>
          <w:tcPr>
            <w:tcW w:w="985" w:type="dxa"/>
            <w:vMerge w:val="restart"/>
          </w:tcPr>
          <w:p w14:paraId="5B0D15FD" w14:textId="1323EA53" w:rsidR="00814B1B" w:rsidRPr="003C6CAA" w:rsidRDefault="00814B1B" w:rsidP="001D6924">
            <w:r>
              <w:rPr>
                <w:rFonts w:hint="eastAsia"/>
              </w:rPr>
              <w:t>账户信息</w:t>
            </w:r>
            <w:r>
              <w:t>相关操作</w:t>
            </w:r>
          </w:p>
        </w:tc>
        <w:tc>
          <w:tcPr>
            <w:tcW w:w="2134" w:type="dxa"/>
          </w:tcPr>
          <w:p w14:paraId="45FF4A84" w14:textId="35D5F84B" w:rsidR="00814B1B" w:rsidRPr="002D3C66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用户注册</w:t>
            </w:r>
          </w:p>
        </w:tc>
        <w:tc>
          <w:tcPr>
            <w:tcW w:w="4473" w:type="dxa"/>
          </w:tcPr>
          <w:p w14:paraId="71415648" w14:textId="77777777" w:rsidR="00814B1B" w:rsidRDefault="00814B1B" w:rsidP="00C330CC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按照身份进行注册，学生账号为学号</w:t>
            </w:r>
            <w:r>
              <w:rPr>
                <w:rFonts w:hint="eastAsia"/>
              </w:rPr>
              <w:t>，</w:t>
            </w:r>
            <w:r>
              <w:t>教师账号为教工号，</w:t>
            </w:r>
            <w:r>
              <w:rPr>
                <w:rFonts w:hint="eastAsia"/>
              </w:rPr>
              <w:t>游客</w:t>
            </w:r>
            <w:r>
              <w:t>账号自行选择。</w:t>
            </w:r>
          </w:p>
          <w:p w14:paraId="6FEA37AC" w14:textId="4CC7CBB4" w:rsidR="00814B1B" w:rsidRPr="002D3C66" w:rsidRDefault="00814B1B" w:rsidP="00C330CC">
            <w:pPr>
              <w:spacing w:line="276" w:lineRule="auto"/>
            </w:pPr>
            <w:r>
              <w:rPr>
                <w:rFonts w:hint="eastAsia"/>
              </w:rPr>
              <w:t>注册</w:t>
            </w:r>
            <w:r>
              <w:t>时要求输入账号、密码、确认密码</w:t>
            </w:r>
            <w:r>
              <w:rPr>
                <w:rFonts w:hint="eastAsia"/>
              </w:rPr>
              <w:t>。</w:t>
            </w:r>
          </w:p>
        </w:tc>
      </w:tr>
      <w:tr w:rsidR="00814B1B" w:rsidRPr="003C6CAA" w14:paraId="2D0E3DDD" w14:textId="77777777" w:rsidTr="00B44D58">
        <w:trPr>
          <w:trHeight w:val="504"/>
        </w:trPr>
        <w:tc>
          <w:tcPr>
            <w:tcW w:w="704" w:type="dxa"/>
            <w:vMerge/>
          </w:tcPr>
          <w:p w14:paraId="0AB8C53A" w14:textId="77777777" w:rsidR="00814B1B" w:rsidRDefault="00814B1B" w:rsidP="0025332B"/>
        </w:tc>
        <w:tc>
          <w:tcPr>
            <w:tcW w:w="985" w:type="dxa"/>
            <w:vMerge/>
          </w:tcPr>
          <w:p w14:paraId="6D72FDF0" w14:textId="77777777" w:rsidR="00814B1B" w:rsidRDefault="00814B1B" w:rsidP="001D6924"/>
        </w:tc>
        <w:tc>
          <w:tcPr>
            <w:tcW w:w="2134" w:type="dxa"/>
          </w:tcPr>
          <w:p w14:paraId="6F84BF0B" w14:textId="258BFFD6" w:rsidR="00814B1B" w:rsidRPr="003C6CAA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用户登录</w:t>
            </w:r>
          </w:p>
        </w:tc>
        <w:tc>
          <w:tcPr>
            <w:tcW w:w="4473" w:type="dxa"/>
          </w:tcPr>
          <w:p w14:paraId="52A207B3" w14:textId="5D6A9C77" w:rsidR="00814B1B" w:rsidRPr="002D3C66" w:rsidRDefault="00814B1B" w:rsidP="00C330CC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根据账号和密码登录。</w:t>
            </w:r>
          </w:p>
        </w:tc>
      </w:tr>
      <w:tr w:rsidR="00814B1B" w:rsidRPr="003C6CAA" w14:paraId="7B659E0A" w14:textId="77777777" w:rsidTr="00B44D58">
        <w:trPr>
          <w:trHeight w:val="504"/>
        </w:trPr>
        <w:tc>
          <w:tcPr>
            <w:tcW w:w="704" w:type="dxa"/>
            <w:vMerge/>
          </w:tcPr>
          <w:p w14:paraId="166806FA" w14:textId="77777777" w:rsidR="00814B1B" w:rsidRDefault="00814B1B" w:rsidP="0025332B"/>
        </w:tc>
        <w:tc>
          <w:tcPr>
            <w:tcW w:w="985" w:type="dxa"/>
            <w:vMerge/>
          </w:tcPr>
          <w:p w14:paraId="2FE0676F" w14:textId="77777777" w:rsidR="00814B1B" w:rsidRDefault="00814B1B" w:rsidP="001D6924"/>
        </w:tc>
        <w:tc>
          <w:tcPr>
            <w:tcW w:w="2134" w:type="dxa"/>
          </w:tcPr>
          <w:p w14:paraId="4EECD328" w14:textId="033DADE3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找回密码</w:t>
            </w:r>
          </w:p>
        </w:tc>
        <w:tc>
          <w:tcPr>
            <w:tcW w:w="4473" w:type="dxa"/>
          </w:tcPr>
          <w:p w14:paraId="6E6D8A75" w14:textId="21C4F51E" w:rsidR="00814B1B" w:rsidRPr="002D3C66" w:rsidRDefault="00814B1B" w:rsidP="00C330CC">
            <w:pPr>
              <w:spacing w:line="276" w:lineRule="auto"/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网站提供通过提问方式和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向管理员发送确认邮件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方式的密码取回功能。</w:t>
            </w:r>
          </w:p>
        </w:tc>
      </w:tr>
      <w:tr w:rsidR="00814B1B" w:rsidRPr="003C6CAA" w14:paraId="47F6545D" w14:textId="77777777" w:rsidTr="00B44D58">
        <w:trPr>
          <w:trHeight w:val="504"/>
        </w:trPr>
        <w:tc>
          <w:tcPr>
            <w:tcW w:w="704" w:type="dxa"/>
            <w:vMerge/>
          </w:tcPr>
          <w:p w14:paraId="64343534" w14:textId="77777777" w:rsidR="00814B1B" w:rsidRDefault="00814B1B" w:rsidP="0025332B"/>
        </w:tc>
        <w:tc>
          <w:tcPr>
            <w:tcW w:w="985" w:type="dxa"/>
            <w:vMerge/>
          </w:tcPr>
          <w:p w14:paraId="41E9F8FD" w14:textId="77777777" w:rsidR="00814B1B" w:rsidRDefault="00814B1B" w:rsidP="001D6924"/>
        </w:tc>
        <w:tc>
          <w:tcPr>
            <w:tcW w:w="2134" w:type="dxa"/>
          </w:tcPr>
          <w:p w14:paraId="33D82097" w14:textId="2B95BBA0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查看、</w:t>
            </w:r>
            <w:r w:rsidRPr="00820CE1">
              <w:rPr>
                <w:rFonts w:ascii="宋体" w:hAnsi="宋体" w:cs="宋体"/>
                <w:kern w:val="0"/>
              </w:rPr>
              <w:t>修改个人信息</w:t>
            </w:r>
          </w:p>
          <w:p w14:paraId="4801C75E" w14:textId="50B6CC1E" w:rsidR="00814B1B" w:rsidRPr="00B01720" w:rsidRDefault="00814B1B" w:rsidP="00B01720">
            <w:pPr>
              <w:spacing w:line="276" w:lineRule="auto"/>
              <w:rPr>
                <w:rFonts w:ascii="宋体" w:hAnsi="宋体" w:cs="宋体"/>
                <w:kern w:val="0"/>
              </w:rPr>
            </w:pPr>
          </w:p>
        </w:tc>
        <w:tc>
          <w:tcPr>
            <w:tcW w:w="4473" w:type="dxa"/>
          </w:tcPr>
          <w:p w14:paraId="64F266AC" w14:textId="77777777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个人信息界面，显示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账号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头像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  <w:p w14:paraId="074A499A" w14:textId="0786E08D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能够上传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新头像，修改联系方式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</w:tc>
      </w:tr>
      <w:tr w:rsidR="00814B1B" w:rsidRPr="003C6CAA" w14:paraId="371722E9" w14:textId="77777777" w:rsidTr="00B44D58">
        <w:trPr>
          <w:trHeight w:val="504"/>
        </w:trPr>
        <w:tc>
          <w:tcPr>
            <w:tcW w:w="704" w:type="dxa"/>
            <w:vMerge/>
          </w:tcPr>
          <w:p w14:paraId="6513BAF8" w14:textId="77777777" w:rsidR="00814B1B" w:rsidRDefault="00814B1B" w:rsidP="0025332B"/>
        </w:tc>
        <w:tc>
          <w:tcPr>
            <w:tcW w:w="985" w:type="dxa"/>
            <w:vMerge/>
          </w:tcPr>
          <w:p w14:paraId="40F89C74" w14:textId="77777777" w:rsidR="00814B1B" w:rsidRDefault="00814B1B" w:rsidP="001D6924"/>
        </w:tc>
        <w:tc>
          <w:tcPr>
            <w:tcW w:w="2134" w:type="dxa"/>
          </w:tcPr>
          <w:p w14:paraId="1C96D83F" w14:textId="3BC5D460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管理员</w:t>
            </w:r>
            <w:r w:rsidRPr="00820CE1">
              <w:rPr>
                <w:rFonts w:ascii="宋体" w:hAnsi="宋体" w:cs="宋体"/>
                <w:kern w:val="0"/>
              </w:rPr>
              <w:t>处理用户信息</w:t>
            </w:r>
          </w:p>
        </w:tc>
        <w:tc>
          <w:tcPr>
            <w:tcW w:w="4473" w:type="dxa"/>
          </w:tcPr>
          <w:p w14:paraId="61F2B503" w14:textId="4D7EBA97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员在接收到用户取回密码请求时，对用户信息进行修改。</w:t>
            </w:r>
          </w:p>
        </w:tc>
      </w:tr>
      <w:tr w:rsidR="00814B1B" w:rsidRPr="003C6CAA" w14:paraId="2666021E" w14:textId="77777777" w:rsidTr="00B44D58">
        <w:trPr>
          <w:trHeight w:val="504"/>
        </w:trPr>
        <w:tc>
          <w:tcPr>
            <w:tcW w:w="704" w:type="dxa"/>
            <w:vMerge/>
          </w:tcPr>
          <w:p w14:paraId="3C49EF45" w14:textId="77777777" w:rsidR="00814B1B" w:rsidRDefault="00814B1B" w:rsidP="0025332B"/>
        </w:tc>
        <w:tc>
          <w:tcPr>
            <w:tcW w:w="985" w:type="dxa"/>
            <w:vMerge/>
          </w:tcPr>
          <w:p w14:paraId="7B6CF345" w14:textId="77777777" w:rsidR="00814B1B" w:rsidRDefault="00814B1B" w:rsidP="001D6924"/>
        </w:tc>
        <w:tc>
          <w:tcPr>
            <w:tcW w:w="2134" w:type="dxa"/>
          </w:tcPr>
          <w:p w14:paraId="1DBD89AA" w14:textId="782E479C" w:rsidR="00814B1B" w:rsidRPr="00820CE1" w:rsidRDefault="00814B1B" w:rsidP="00820CE1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</w:rPr>
              <w:t>查看</w:t>
            </w:r>
            <w:r>
              <w:t>个人消息</w:t>
            </w:r>
          </w:p>
        </w:tc>
        <w:tc>
          <w:tcPr>
            <w:tcW w:w="4473" w:type="dxa"/>
          </w:tcPr>
          <w:p w14:paraId="0B57124E" w14:textId="46613F05" w:rsidR="00814B1B" w:rsidRDefault="00814B1B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用户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查看自己收到的消息，包括网站通知、教师通知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等等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。</w:t>
            </w:r>
          </w:p>
        </w:tc>
      </w:tr>
      <w:tr w:rsidR="00F577AE" w:rsidRPr="003C6CAA" w14:paraId="2149EF98" w14:textId="77777777" w:rsidTr="00C330CC">
        <w:trPr>
          <w:trHeight w:val="432"/>
        </w:trPr>
        <w:tc>
          <w:tcPr>
            <w:tcW w:w="704" w:type="dxa"/>
            <w:vMerge w:val="restart"/>
          </w:tcPr>
          <w:p w14:paraId="3B9A517B" w14:textId="6B74A39D" w:rsidR="00F577AE" w:rsidRDefault="00F577AE" w:rsidP="00820CE1">
            <w:r>
              <w:rPr>
                <w:rFonts w:hint="eastAsia"/>
              </w:rPr>
              <w:t>FE-</w:t>
            </w:r>
            <w:r w:rsidR="00820CE1">
              <w:t>6</w:t>
            </w:r>
          </w:p>
        </w:tc>
        <w:tc>
          <w:tcPr>
            <w:tcW w:w="985" w:type="dxa"/>
            <w:vMerge w:val="restart"/>
          </w:tcPr>
          <w:p w14:paraId="2A34A57C" w14:textId="05C0A1C5" w:rsidR="00F577AE" w:rsidRDefault="00F577AE" w:rsidP="001D6924">
            <w:r>
              <w:rPr>
                <w:rFonts w:hint="eastAsia"/>
              </w:rPr>
              <w:t>论坛管理</w:t>
            </w:r>
          </w:p>
        </w:tc>
        <w:tc>
          <w:tcPr>
            <w:tcW w:w="2134" w:type="dxa"/>
          </w:tcPr>
          <w:p w14:paraId="7DCA72F4" w14:textId="7B9002F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发帖</w:t>
            </w:r>
          </w:p>
        </w:tc>
        <w:tc>
          <w:tcPr>
            <w:tcW w:w="4473" w:type="dxa"/>
          </w:tcPr>
          <w:p w14:paraId="5AA905A2" w14:textId="20656A20" w:rsidR="00F577AE" w:rsidRPr="00207B09" w:rsidRDefault="00F577AE" w:rsidP="002747C4">
            <w:r>
              <w:rPr>
                <w:rFonts w:hint="eastAsia"/>
              </w:rPr>
              <w:t>发表关于软件工程</w:t>
            </w:r>
            <w:r w:rsidR="002747C4">
              <w:rPr>
                <w:rFonts w:hint="eastAsia"/>
              </w:rPr>
              <w:t>的</w:t>
            </w:r>
            <w:r>
              <w:rPr>
                <w:rFonts w:hint="eastAsia"/>
              </w:rPr>
              <w:t>相关</w:t>
            </w:r>
            <w:r w:rsidR="002747C4">
              <w:rPr>
                <w:rFonts w:hint="eastAsia"/>
              </w:rPr>
              <w:t>信息</w:t>
            </w:r>
            <w:r>
              <w:rPr>
                <w:rFonts w:hint="eastAsia"/>
              </w:rPr>
              <w:t>帖</w:t>
            </w:r>
            <w:r w:rsidR="002747C4">
              <w:rPr>
                <w:rFonts w:hint="eastAsia"/>
              </w:rPr>
              <w:t>，</w:t>
            </w:r>
            <w:r w:rsidR="002747C4">
              <w:t>包括经验交流贴、答疑帖</w:t>
            </w:r>
            <w:r w:rsidR="002747C4">
              <w:rPr>
                <w:rFonts w:hint="eastAsia"/>
              </w:rPr>
              <w:t>等等</w:t>
            </w:r>
            <w:r w:rsidR="002747C4">
              <w:t>。</w:t>
            </w:r>
          </w:p>
        </w:tc>
      </w:tr>
      <w:tr w:rsidR="00F577AE" w:rsidRPr="003C6CAA" w14:paraId="68826B07" w14:textId="77777777" w:rsidTr="00B44D58">
        <w:trPr>
          <w:trHeight w:val="429"/>
        </w:trPr>
        <w:tc>
          <w:tcPr>
            <w:tcW w:w="704" w:type="dxa"/>
            <w:vMerge/>
          </w:tcPr>
          <w:p w14:paraId="304BD990" w14:textId="77777777" w:rsidR="00F577AE" w:rsidRDefault="00F577AE" w:rsidP="0025332B"/>
        </w:tc>
        <w:tc>
          <w:tcPr>
            <w:tcW w:w="985" w:type="dxa"/>
            <w:vMerge/>
          </w:tcPr>
          <w:p w14:paraId="68E63A28" w14:textId="77777777" w:rsidR="00F577AE" w:rsidRDefault="00F577AE" w:rsidP="001D6924"/>
        </w:tc>
        <w:tc>
          <w:tcPr>
            <w:tcW w:w="2134" w:type="dxa"/>
          </w:tcPr>
          <w:p w14:paraId="6352105B" w14:textId="0A888378" w:rsidR="00820CE1" w:rsidRPr="00820CE1" w:rsidRDefault="002747C4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回帖</w:t>
            </w:r>
          </w:p>
        </w:tc>
        <w:tc>
          <w:tcPr>
            <w:tcW w:w="4473" w:type="dxa"/>
          </w:tcPr>
          <w:p w14:paraId="5E4A6E9D" w14:textId="6C0C1C5A" w:rsidR="00F577AE" w:rsidRDefault="002747C4" w:rsidP="0025332B">
            <w:r>
              <w:rPr>
                <w:rFonts w:hint="eastAsia"/>
              </w:rPr>
              <w:t>在</w:t>
            </w:r>
            <w:r>
              <w:t>具体某个帖子下方回复自己的意见。</w:t>
            </w:r>
          </w:p>
        </w:tc>
      </w:tr>
      <w:tr w:rsidR="00F577AE" w:rsidRPr="003C6CAA" w14:paraId="321403FF" w14:textId="77777777" w:rsidTr="00B44D58">
        <w:trPr>
          <w:trHeight w:val="429"/>
        </w:trPr>
        <w:tc>
          <w:tcPr>
            <w:tcW w:w="704" w:type="dxa"/>
            <w:vMerge/>
          </w:tcPr>
          <w:p w14:paraId="6E50DE41" w14:textId="77777777" w:rsidR="00F577AE" w:rsidRDefault="00F577AE" w:rsidP="0025332B"/>
        </w:tc>
        <w:tc>
          <w:tcPr>
            <w:tcW w:w="985" w:type="dxa"/>
            <w:vMerge/>
          </w:tcPr>
          <w:p w14:paraId="2F6B6757" w14:textId="77777777" w:rsidR="00F577AE" w:rsidRDefault="00F577AE" w:rsidP="001D6924"/>
        </w:tc>
        <w:tc>
          <w:tcPr>
            <w:tcW w:w="2134" w:type="dxa"/>
          </w:tcPr>
          <w:p w14:paraId="466834AB" w14:textId="0934E094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举报</w:t>
            </w:r>
          </w:p>
        </w:tc>
        <w:tc>
          <w:tcPr>
            <w:tcW w:w="4473" w:type="dxa"/>
          </w:tcPr>
          <w:p w14:paraId="26B96993" w14:textId="2C4BDA05" w:rsidR="00F577AE" w:rsidRDefault="002747C4" w:rsidP="0025332B">
            <w:r>
              <w:rPr>
                <w:rFonts w:hint="eastAsia"/>
              </w:rPr>
              <w:t>用户</w:t>
            </w:r>
            <w:r>
              <w:t>可举报有不当言论的帖子或回复。</w:t>
            </w:r>
          </w:p>
        </w:tc>
      </w:tr>
      <w:tr w:rsidR="002747C4" w:rsidRPr="003C6CAA" w14:paraId="624F0F13" w14:textId="77777777" w:rsidTr="00B44D58">
        <w:trPr>
          <w:trHeight w:val="429"/>
        </w:trPr>
        <w:tc>
          <w:tcPr>
            <w:tcW w:w="704" w:type="dxa"/>
            <w:vMerge/>
          </w:tcPr>
          <w:p w14:paraId="609E41CD" w14:textId="77777777" w:rsidR="002747C4" w:rsidRDefault="002747C4" w:rsidP="0025332B"/>
        </w:tc>
        <w:tc>
          <w:tcPr>
            <w:tcW w:w="985" w:type="dxa"/>
            <w:vMerge/>
          </w:tcPr>
          <w:p w14:paraId="324F37C8" w14:textId="77777777" w:rsidR="002747C4" w:rsidRDefault="002747C4" w:rsidP="001D6924"/>
        </w:tc>
        <w:tc>
          <w:tcPr>
            <w:tcW w:w="2134" w:type="dxa"/>
          </w:tcPr>
          <w:p w14:paraId="241BB31F" w14:textId="6824E473" w:rsidR="00820CE1" w:rsidRPr="00820CE1" w:rsidRDefault="002747C4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删帖</w:t>
            </w:r>
          </w:p>
        </w:tc>
        <w:tc>
          <w:tcPr>
            <w:tcW w:w="4473" w:type="dxa"/>
          </w:tcPr>
          <w:p w14:paraId="55B38055" w14:textId="0A8529FE" w:rsidR="002747C4" w:rsidRDefault="002747C4" w:rsidP="0025332B">
            <w:r>
              <w:rPr>
                <w:rFonts w:hint="eastAsia"/>
              </w:rPr>
              <w:t>管理员</w:t>
            </w:r>
            <w:r>
              <w:t>可删除任何帖子，帖子发起者可删除自己发的帖子。</w:t>
            </w:r>
          </w:p>
        </w:tc>
      </w:tr>
      <w:tr w:rsidR="00F577AE" w:rsidRPr="003C6CAA" w14:paraId="6EA36D35" w14:textId="77777777" w:rsidTr="00B44D58">
        <w:trPr>
          <w:trHeight w:val="429"/>
        </w:trPr>
        <w:tc>
          <w:tcPr>
            <w:tcW w:w="704" w:type="dxa"/>
            <w:vMerge/>
          </w:tcPr>
          <w:p w14:paraId="44EA0E13" w14:textId="77777777" w:rsidR="00F577AE" w:rsidRDefault="00F577AE" w:rsidP="0025332B"/>
        </w:tc>
        <w:tc>
          <w:tcPr>
            <w:tcW w:w="985" w:type="dxa"/>
            <w:vMerge/>
          </w:tcPr>
          <w:p w14:paraId="622AD0D5" w14:textId="77777777" w:rsidR="00F577AE" w:rsidRDefault="00F577AE" w:rsidP="001D6924"/>
        </w:tc>
        <w:tc>
          <w:tcPr>
            <w:tcW w:w="2134" w:type="dxa"/>
          </w:tcPr>
          <w:p w14:paraId="1F9A64BB" w14:textId="611DA04E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课程</w:t>
            </w:r>
            <w:r w:rsidRPr="00820CE1">
              <w:rPr>
                <w:rFonts w:ascii="宋体" w:hAnsi="宋体" w:cs="宋体"/>
                <w:kern w:val="0"/>
              </w:rPr>
              <w:t>答疑帖</w:t>
            </w:r>
          </w:p>
        </w:tc>
        <w:tc>
          <w:tcPr>
            <w:tcW w:w="4473" w:type="dxa"/>
          </w:tcPr>
          <w:p w14:paraId="01171C40" w14:textId="1DF349FF" w:rsidR="00F577AE" w:rsidRDefault="002747C4" w:rsidP="0025332B">
            <w:r>
              <w:rPr>
                <w:rFonts w:hint="eastAsia"/>
              </w:rPr>
              <w:t>论坛</w:t>
            </w:r>
            <w:r>
              <w:t>专门开辟课程答疑版块，</w:t>
            </w:r>
            <w:r>
              <w:rPr>
                <w:rFonts w:hint="eastAsia"/>
              </w:rPr>
              <w:t>由</w:t>
            </w:r>
            <w:r>
              <w:t>教师发帖，学生回帖表达自己的问题。</w:t>
            </w:r>
          </w:p>
        </w:tc>
      </w:tr>
      <w:tr w:rsidR="00F577AE" w:rsidRPr="003C6CAA" w14:paraId="56C6D582" w14:textId="77777777" w:rsidTr="00B44D58">
        <w:trPr>
          <w:trHeight w:val="429"/>
        </w:trPr>
        <w:tc>
          <w:tcPr>
            <w:tcW w:w="704" w:type="dxa"/>
            <w:vMerge/>
          </w:tcPr>
          <w:p w14:paraId="0EA17FAC" w14:textId="77777777" w:rsidR="00F577AE" w:rsidRDefault="00F577AE" w:rsidP="0025332B"/>
        </w:tc>
        <w:tc>
          <w:tcPr>
            <w:tcW w:w="985" w:type="dxa"/>
            <w:vMerge/>
          </w:tcPr>
          <w:p w14:paraId="64AB9A69" w14:textId="77777777" w:rsidR="00F577AE" w:rsidRDefault="00F577AE" w:rsidP="001D6924"/>
        </w:tc>
        <w:tc>
          <w:tcPr>
            <w:tcW w:w="2134" w:type="dxa"/>
          </w:tcPr>
          <w:p w14:paraId="264F9F70" w14:textId="70A377D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申请</w:t>
            </w:r>
            <w:r w:rsidRPr="00820CE1">
              <w:rPr>
                <w:rFonts w:ascii="宋体" w:hAnsi="宋体" w:cs="宋体"/>
                <w:kern w:val="0"/>
              </w:rPr>
              <w:t>认证组内交流版块</w:t>
            </w:r>
          </w:p>
        </w:tc>
        <w:tc>
          <w:tcPr>
            <w:tcW w:w="4473" w:type="dxa"/>
          </w:tcPr>
          <w:p w14:paraId="57A457BD" w14:textId="1437C712" w:rsidR="00F577AE" w:rsidRDefault="00F577AE" w:rsidP="002747C4">
            <w:r>
              <w:rPr>
                <w:rFonts w:ascii="宋体" w:eastAsia="宋体" w:hAnsi="Arial" w:cs="宋体" w:hint="eastAsia"/>
                <w:szCs w:val="21"/>
                <w:lang w:val="zh-CN"/>
              </w:rPr>
              <w:t>不同团队可以申请认证论坛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内部</w:t>
            </w:r>
            <w:r w:rsidR="002747C4">
              <w:rPr>
                <w:rFonts w:ascii="宋体" w:eastAsia="宋体" w:hAnsi="Arial" w:cs="宋体" w:hint="eastAsia"/>
                <w:szCs w:val="21"/>
                <w:lang w:val="zh-CN"/>
              </w:rPr>
              <w:t>组内</w:t>
            </w:r>
            <w:r w:rsidR="002747C4">
              <w:rPr>
                <w:rFonts w:ascii="宋体" w:eastAsia="宋体" w:hAnsi="Arial" w:cs="宋体"/>
                <w:szCs w:val="21"/>
                <w:lang w:val="zh-CN"/>
              </w:rPr>
              <w:t>交流版块的</w:t>
            </w:r>
            <w:r w:rsidR="002747C4">
              <w:rPr>
                <w:rFonts w:ascii="宋体" w:eastAsia="宋体" w:hAnsi="Arial" w:cs="宋体" w:hint="eastAsia"/>
                <w:szCs w:val="21"/>
                <w:lang w:val="zh-CN"/>
              </w:rPr>
              <w:t>一个帖子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，非团队成员不能浏览使用，但教师可以进入各个板块进行一定的指导，而网站管理人员也可管理认证板块。</w:t>
            </w:r>
          </w:p>
        </w:tc>
      </w:tr>
      <w:tr w:rsidR="00F577AE" w:rsidRPr="003C6CAA" w14:paraId="744B90DC" w14:textId="77777777" w:rsidTr="00B44D58">
        <w:trPr>
          <w:trHeight w:val="429"/>
        </w:trPr>
        <w:tc>
          <w:tcPr>
            <w:tcW w:w="704" w:type="dxa"/>
            <w:vMerge/>
          </w:tcPr>
          <w:p w14:paraId="0E3A50D3" w14:textId="77777777" w:rsidR="00F577AE" w:rsidRDefault="00F577AE" w:rsidP="0025332B"/>
        </w:tc>
        <w:tc>
          <w:tcPr>
            <w:tcW w:w="985" w:type="dxa"/>
            <w:vMerge/>
          </w:tcPr>
          <w:p w14:paraId="6E3B5756" w14:textId="77777777" w:rsidR="00F577AE" w:rsidRDefault="00F577AE" w:rsidP="001D6924"/>
        </w:tc>
        <w:tc>
          <w:tcPr>
            <w:tcW w:w="2134" w:type="dxa"/>
          </w:tcPr>
          <w:p w14:paraId="75927048" w14:textId="0DFD943D" w:rsidR="00820CE1" w:rsidRPr="00820CE1" w:rsidRDefault="00F577AE" w:rsidP="00820CE1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资料共享</w:t>
            </w:r>
          </w:p>
        </w:tc>
        <w:tc>
          <w:tcPr>
            <w:tcW w:w="4473" w:type="dxa"/>
          </w:tcPr>
          <w:p w14:paraId="0DEA65AF" w14:textId="15AB877C" w:rsidR="00F577AE" w:rsidRDefault="00F577AE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</w:t>
            </w:r>
          </w:p>
        </w:tc>
      </w:tr>
      <w:tr w:rsidR="00B44D58" w:rsidRPr="003C6CAA" w14:paraId="486D607D" w14:textId="77777777" w:rsidTr="00B44D58">
        <w:trPr>
          <w:trHeight w:val="1800"/>
        </w:trPr>
        <w:tc>
          <w:tcPr>
            <w:tcW w:w="704" w:type="dxa"/>
          </w:tcPr>
          <w:p w14:paraId="2C796898" w14:textId="76CC6FE5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7</w:t>
            </w:r>
          </w:p>
        </w:tc>
        <w:tc>
          <w:tcPr>
            <w:tcW w:w="985" w:type="dxa"/>
          </w:tcPr>
          <w:p w14:paraId="48AE68E8" w14:textId="4F55E86F" w:rsidR="00B44D58" w:rsidRPr="003C6CAA" w:rsidRDefault="00B44D58" w:rsidP="0025332B">
            <w:r w:rsidRPr="003C6CAA">
              <w:rPr>
                <w:rFonts w:hint="eastAsia"/>
              </w:rPr>
              <w:t>查询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65FB7661" w14:textId="335CA1CF" w:rsidR="00B44D58" w:rsidRPr="00211F21" w:rsidRDefault="00B44D58" w:rsidP="00820CE1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</w:pPr>
            <w:r w:rsidRPr="00211F21">
              <w:rPr>
                <w:rFonts w:hint="eastAsia"/>
              </w:rPr>
              <w:t>模糊查询</w:t>
            </w:r>
            <w:r w:rsidR="0020238A">
              <w:rPr>
                <w:rFonts w:hint="eastAsia"/>
              </w:rPr>
              <w:t>站内</w:t>
            </w:r>
            <w:r w:rsidR="0020238A">
              <w:t>文章</w:t>
            </w:r>
            <w:r w:rsidRPr="00211F21">
              <w:rPr>
                <w:rFonts w:hint="eastAsia"/>
              </w:rPr>
              <w:t xml:space="preserve">                                                                              </w:t>
            </w:r>
          </w:p>
        </w:tc>
        <w:tc>
          <w:tcPr>
            <w:tcW w:w="4473" w:type="dxa"/>
          </w:tcPr>
          <w:p w14:paraId="7AF948DE" w14:textId="1FF3E34E" w:rsidR="00B44D58" w:rsidRPr="002D3C66" w:rsidRDefault="00F577AE" w:rsidP="00F577AE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网站提供站内文章标题搜索功能。</w:t>
            </w:r>
            <w:r w:rsidR="00B44D58" w:rsidRPr="003C6CAA">
              <w:rPr>
                <w:rFonts w:hint="eastAsia"/>
              </w:rPr>
              <w:t>根据</w:t>
            </w:r>
            <w:r>
              <w:rPr>
                <w:rFonts w:hint="eastAsia"/>
              </w:rPr>
              <w:t>关键词</w:t>
            </w:r>
            <w:r w:rsidR="00B44D58" w:rsidRPr="003C6CAA">
              <w:rPr>
                <w:rFonts w:hint="eastAsia"/>
              </w:rPr>
              <w:t>进行查询全站资源</w:t>
            </w:r>
            <w:r w:rsidR="00B44D58">
              <w:rPr>
                <w:rFonts w:hint="eastAsia"/>
              </w:rPr>
              <w:t>，</w:t>
            </w:r>
            <w:r w:rsidR="00B44D58" w:rsidRPr="00207B09">
              <w:rPr>
                <w:rFonts w:hint="eastAsia"/>
              </w:rPr>
              <w:t>搜出来后</w:t>
            </w:r>
            <w:r>
              <w:rPr>
                <w:rFonts w:hint="eastAsia"/>
              </w:rPr>
              <w:t>显示</w:t>
            </w:r>
            <w:r w:rsidR="00B44D58" w:rsidRPr="00207B09">
              <w:rPr>
                <w:rFonts w:hint="eastAsia"/>
              </w:rPr>
              <w:t>一个链接列表</w:t>
            </w:r>
          </w:p>
        </w:tc>
      </w:tr>
      <w:tr w:rsidR="00B44D58" w:rsidRPr="003C6CAA" w14:paraId="001E6201" w14:textId="77777777" w:rsidTr="00B44D58">
        <w:trPr>
          <w:trHeight w:val="1800"/>
        </w:trPr>
        <w:tc>
          <w:tcPr>
            <w:tcW w:w="704" w:type="dxa"/>
          </w:tcPr>
          <w:p w14:paraId="271B6E5C" w14:textId="0313F31F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8</w:t>
            </w:r>
          </w:p>
        </w:tc>
        <w:tc>
          <w:tcPr>
            <w:tcW w:w="985" w:type="dxa"/>
          </w:tcPr>
          <w:p w14:paraId="626575D1" w14:textId="1534928B" w:rsidR="00B44D58" w:rsidRPr="003C6CAA" w:rsidRDefault="001D6924" w:rsidP="0025332B">
            <w:r>
              <w:rPr>
                <w:rFonts w:hint="eastAsia"/>
              </w:rPr>
              <w:t>链接管理</w:t>
            </w:r>
          </w:p>
        </w:tc>
        <w:tc>
          <w:tcPr>
            <w:tcW w:w="2134" w:type="dxa"/>
          </w:tcPr>
          <w:p w14:paraId="6965CE2E" w14:textId="43100BA2" w:rsidR="00820CE1" w:rsidRPr="004C0BEC" w:rsidRDefault="00802A37" w:rsidP="00F777E9">
            <w:pPr>
              <w:pStyle w:val="a4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相关</w:t>
            </w:r>
            <w:r>
              <w:t>链接</w:t>
            </w:r>
            <w:r w:rsidR="00F777E9">
              <w:rPr>
                <w:rFonts w:hint="eastAsia"/>
              </w:rPr>
              <w:t>展示</w:t>
            </w:r>
          </w:p>
        </w:tc>
        <w:tc>
          <w:tcPr>
            <w:tcW w:w="4473" w:type="dxa"/>
          </w:tcPr>
          <w:p w14:paraId="01A3B333" w14:textId="233EC14D" w:rsidR="00B44D58" w:rsidRPr="003C6CAA" w:rsidRDefault="00802A37" w:rsidP="00802A37">
            <w:r>
              <w:rPr>
                <w:rFonts w:hint="eastAsia"/>
              </w:rPr>
              <w:t>网站页面</w:t>
            </w:r>
            <w:r>
              <w:t>上有独立的页面展示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友情连接（如网上选课主页）由老师要求管理员实时更新。</w:t>
            </w:r>
          </w:p>
        </w:tc>
      </w:tr>
      <w:tr w:rsidR="00B44D58" w:rsidRPr="003C6CAA" w14:paraId="7C52009D" w14:textId="77777777" w:rsidTr="00B44D58">
        <w:trPr>
          <w:trHeight w:val="1800"/>
        </w:trPr>
        <w:tc>
          <w:tcPr>
            <w:tcW w:w="704" w:type="dxa"/>
            <w:hideMark/>
          </w:tcPr>
          <w:p w14:paraId="28A275DD" w14:textId="7366608D" w:rsidR="00B44D58" w:rsidRPr="003C6CAA" w:rsidRDefault="00B44D58" w:rsidP="00820CE1">
            <w:r>
              <w:rPr>
                <w:rFonts w:hint="eastAsia"/>
              </w:rPr>
              <w:t>FE-</w:t>
            </w:r>
            <w:r w:rsidR="00820CE1">
              <w:t>9</w:t>
            </w:r>
          </w:p>
        </w:tc>
        <w:tc>
          <w:tcPr>
            <w:tcW w:w="985" w:type="dxa"/>
            <w:hideMark/>
          </w:tcPr>
          <w:p w14:paraId="7B9078C8" w14:textId="43C126BE" w:rsidR="00B44D58" w:rsidRPr="003C6CAA" w:rsidRDefault="001D6924" w:rsidP="0025332B">
            <w:r>
              <w:rPr>
                <w:rFonts w:hint="eastAsia"/>
              </w:rPr>
              <w:t>帮助管理</w:t>
            </w:r>
          </w:p>
        </w:tc>
        <w:tc>
          <w:tcPr>
            <w:tcW w:w="2134" w:type="dxa"/>
            <w:hideMark/>
          </w:tcPr>
          <w:p w14:paraId="70768EC2" w14:textId="6EE9BBD5" w:rsidR="00820CE1" w:rsidRPr="00CE288A" w:rsidRDefault="00B44D58" w:rsidP="00820CE1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网站向导</w:t>
            </w:r>
          </w:p>
        </w:tc>
        <w:tc>
          <w:tcPr>
            <w:tcW w:w="4473" w:type="dxa"/>
            <w:hideMark/>
          </w:tcPr>
          <w:p w14:paraId="0F4F9D4B" w14:textId="0D5A226C" w:rsidR="00B44D58" w:rsidRPr="003C6CAA" w:rsidRDefault="0020238A" w:rsidP="0020238A">
            <w:r w:rsidRPr="003C6CAA">
              <w:rPr>
                <w:rFonts w:hint="eastAsia"/>
              </w:rPr>
              <w:t>即使用指南</w:t>
            </w:r>
            <w:r>
              <w:rPr>
                <w:rFonts w:hint="eastAsia"/>
              </w:rPr>
              <w:t>，</w:t>
            </w:r>
            <w:r w:rsidR="00B44D58" w:rsidRPr="004C0BEC">
              <w:rPr>
                <w:rFonts w:hint="eastAsia"/>
              </w:rPr>
              <w:t>描述常见问题（</w:t>
            </w:r>
            <w:r w:rsidR="00B44D58" w:rsidRPr="004C0BEC">
              <w:rPr>
                <w:rFonts w:hint="eastAsia"/>
              </w:rPr>
              <w:t>Q&amp;A</w:t>
            </w:r>
            <w:r w:rsidR="00B44D58" w:rsidRPr="004C0BEC">
              <w:rPr>
                <w:rFonts w:hint="eastAsia"/>
              </w:rPr>
              <w:t>）</w:t>
            </w:r>
            <w:r w:rsidR="00B44D58">
              <w:rPr>
                <w:rFonts w:hint="eastAsia"/>
              </w:rPr>
              <w:t>、</w:t>
            </w:r>
            <w:r w:rsidR="00B44D58" w:rsidRPr="00CE288A">
              <w:rPr>
                <w:rFonts w:hint="eastAsia"/>
              </w:rPr>
              <w:t>说明常规的使用流程</w:t>
            </w:r>
          </w:p>
        </w:tc>
      </w:tr>
      <w:tr w:rsidR="0020238A" w:rsidRPr="003C6CAA" w14:paraId="5701171D" w14:textId="77777777" w:rsidTr="00B44D58">
        <w:trPr>
          <w:trHeight w:val="841"/>
        </w:trPr>
        <w:tc>
          <w:tcPr>
            <w:tcW w:w="704" w:type="dxa"/>
            <w:vMerge w:val="restart"/>
          </w:tcPr>
          <w:p w14:paraId="70EE73FA" w14:textId="3E2D9259" w:rsidR="0020238A" w:rsidRDefault="0020238A" w:rsidP="00820CE1">
            <w:r>
              <w:rPr>
                <w:rFonts w:hint="eastAsia"/>
              </w:rPr>
              <w:t>FE-</w:t>
            </w:r>
            <w:r w:rsidR="00820CE1">
              <w:t>10</w:t>
            </w:r>
          </w:p>
        </w:tc>
        <w:tc>
          <w:tcPr>
            <w:tcW w:w="985" w:type="dxa"/>
            <w:vMerge w:val="restart"/>
          </w:tcPr>
          <w:p w14:paraId="06E44239" w14:textId="47503FC4" w:rsidR="0020238A" w:rsidRDefault="0020238A" w:rsidP="002747C4">
            <w:r>
              <w:rPr>
                <w:rFonts w:hint="eastAsia"/>
              </w:rPr>
              <w:t>网站信息管理</w:t>
            </w:r>
          </w:p>
        </w:tc>
        <w:tc>
          <w:tcPr>
            <w:tcW w:w="2134" w:type="dxa"/>
          </w:tcPr>
          <w:p w14:paraId="7DCD36AE" w14:textId="3902F82B" w:rsidR="00820CE1" w:rsidRPr="000A156D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公告栏</w:t>
            </w:r>
          </w:p>
        </w:tc>
        <w:tc>
          <w:tcPr>
            <w:tcW w:w="4473" w:type="dxa"/>
          </w:tcPr>
          <w:p w14:paraId="166DAFAF" w14:textId="370675F9" w:rsidR="0020238A" w:rsidRPr="00802A37" w:rsidRDefault="0020238A" w:rsidP="00802A37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hint="eastAsia"/>
              </w:rPr>
              <w:t>网站</w:t>
            </w:r>
            <w:r>
              <w:t>公告栏展示最新信息</w:t>
            </w:r>
            <w:r w:rsidRPr="00802A37">
              <w:rPr>
                <w:rFonts w:ascii="宋体" w:eastAsia="宋体" w:hAnsi="Arial" w:cs="宋体" w:hint="eastAsia"/>
                <w:szCs w:val="21"/>
                <w:lang w:val="zh-CN"/>
              </w:rPr>
              <w:t>：公布老师最近的一些教学或外出交流的心得，以及网站一些最近更新信息的介绍。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由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管理员维护并发布。</w:t>
            </w:r>
          </w:p>
          <w:p w14:paraId="44B7B755" w14:textId="0B78053D" w:rsidR="0020238A" w:rsidRPr="003C6CAA" w:rsidRDefault="0020238A" w:rsidP="0025332B"/>
        </w:tc>
      </w:tr>
      <w:tr w:rsidR="0020238A" w:rsidRPr="003C6CAA" w14:paraId="30C2424C" w14:textId="77777777" w:rsidTr="00B44D58">
        <w:trPr>
          <w:trHeight w:val="841"/>
        </w:trPr>
        <w:tc>
          <w:tcPr>
            <w:tcW w:w="704" w:type="dxa"/>
            <w:vMerge/>
          </w:tcPr>
          <w:p w14:paraId="09860FD3" w14:textId="77777777" w:rsidR="0020238A" w:rsidRDefault="0020238A" w:rsidP="0025332B"/>
        </w:tc>
        <w:tc>
          <w:tcPr>
            <w:tcW w:w="985" w:type="dxa"/>
            <w:vMerge/>
          </w:tcPr>
          <w:p w14:paraId="7719D2E9" w14:textId="77777777" w:rsidR="0020238A" w:rsidRDefault="0020238A" w:rsidP="002747C4"/>
        </w:tc>
        <w:tc>
          <w:tcPr>
            <w:tcW w:w="2134" w:type="dxa"/>
          </w:tcPr>
          <w:p w14:paraId="34BD3CDD" w14:textId="565DB394" w:rsidR="00820CE1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留言板</w:t>
            </w:r>
          </w:p>
        </w:tc>
        <w:tc>
          <w:tcPr>
            <w:tcW w:w="4473" w:type="dxa"/>
          </w:tcPr>
          <w:p w14:paraId="5AD4CCD1" w14:textId="20557B9D" w:rsidR="0020238A" w:rsidRDefault="0020238A" w:rsidP="0020238A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网站允许用户在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留言板上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可以针对网站内容留言留言者有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可选项，用于信息反馈。网站管理员不随便删除留言。</w:t>
            </w:r>
          </w:p>
        </w:tc>
      </w:tr>
      <w:tr w:rsidR="0020238A" w:rsidRPr="003C6CAA" w14:paraId="365DF169" w14:textId="77777777" w:rsidTr="00B44D58">
        <w:trPr>
          <w:trHeight w:val="841"/>
        </w:trPr>
        <w:tc>
          <w:tcPr>
            <w:tcW w:w="704" w:type="dxa"/>
            <w:vMerge/>
          </w:tcPr>
          <w:p w14:paraId="253D24B2" w14:textId="77777777" w:rsidR="0020238A" w:rsidRDefault="0020238A" w:rsidP="0025332B"/>
        </w:tc>
        <w:tc>
          <w:tcPr>
            <w:tcW w:w="985" w:type="dxa"/>
            <w:vMerge/>
          </w:tcPr>
          <w:p w14:paraId="35B5921D" w14:textId="77777777" w:rsidR="0020238A" w:rsidRDefault="0020238A" w:rsidP="002747C4"/>
        </w:tc>
        <w:tc>
          <w:tcPr>
            <w:tcW w:w="2134" w:type="dxa"/>
          </w:tcPr>
          <w:p w14:paraId="11B32706" w14:textId="67035A1D" w:rsidR="00820CE1" w:rsidRDefault="0020238A" w:rsidP="00820CE1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备份</w:t>
            </w:r>
          </w:p>
        </w:tc>
        <w:tc>
          <w:tcPr>
            <w:tcW w:w="4473" w:type="dxa"/>
          </w:tcPr>
          <w:p w14:paraId="20ECC568" w14:textId="677CB99A" w:rsidR="0020238A" w:rsidRDefault="0020238A" w:rsidP="0020238A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员维护备份网站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以防主站崩溃。当问题出现时切换到备用站点。</w:t>
            </w:r>
          </w:p>
        </w:tc>
      </w:tr>
      <w:tr w:rsidR="00802A37" w:rsidRPr="003C6CAA" w14:paraId="364EF4DC" w14:textId="77777777" w:rsidTr="00B44D58">
        <w:trPr>
          <w:trHeight w:val="841"/>
        </w:trPr>
        <w:tc>
          <w:tcPr>
            <w:tcW w:w="704" w:type="dxa"/>
          </w:tcPr>
          <w:p w14:paraId="11FFCFEF" w14:textId="7C24F6B3" w:rsidR="00802A37" w:rsidRDefault="00802A37" w:rsidP="00820CE1">
            <w:r>
              <w:rPr>
                <w:rFonts w:hint="eastAsia"/>
              </w:rPr>
              <w:lastRenderedPageBreak/>
              <w:t>FE</w:t>
            </w:r>
            <w:r>
              <w:t>-</w:t>
            </w:r>
            <w:r w:rsidR="00820CE1">
              <w:t>11</w:t>
            </w:r>
          </w:p>
        </w:tc>
        <w:tc>
          <w:tcPr>
            <w:tcW w:w="985" w:type="dxa"/>
          </w:tcPr>
          <w:p w14:paraId="1DD8B61B" w14:textId="14F5A716" w:rsidR="00802A37" w:rsidRDefault="00802A37" w:rsidP="00802A37">
            <w:r>
              <w:rPr>
                <w:rFonts w:hint="eastAsia"/>
              </w:rPr>
              <w:t>界面</w:t>
            </w:r>
            <w:r>
              <w:t>风格</w:t>
            </w:r>
          </w:p>
        </w:tc>
        <w:tc>
          <w:tcPr>
            <w:tcW w:w="2134" w:type="dxa"/>
          </w:tcPr>
          <w:p w14:paraId="1DCED8B7" w14:textId="55A4524A" w:rsidR="00820CE1" w:rsidRDefault="00802A37" w:rsidP="00820CE1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473" w:type="dxa"/>
          </w:tcPr>
          <w:p w14:paraId="235CB315" w14:textId="4AB44DDA" w:rsidR="00802A37" w:rsidRPr="0020238A" w:rsidRDefault="00802A37" w:rsidP="0020238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 w:rsidR="0020238A"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  <w:r w:rsidR="0020238A">
              <w:rPr>
                <w:rFonts w:ascii="宋体" w:eastAsia="宋体" w:hAnsi="Arial" w:cs="宋体"/>
                <w:szCs w:val="21"/>
                <w:lang w:val="zh-CN"/>
              </w:rPr>
              <w:t>主界面导向两个区域，课程区域和论坛区域。</w:t>
            </w:r>
          </w:p>
        </w:tc>
      </w:tr>
    </w:tbl>
    <w:p w14:paraId="01C64E2B" w14:textId="1EAA5631" w:rsidR="00E77103" w:rsidRDefault="00E77103" w:rsidP="005E1163"/>
    <w:p w14:paraId="13567C75" w14:textId="0800282D" w:rsidR="006A745E" w:rsidRPr="00AB1427" w:rsidRDefault="006A745E" w:rsidP="005E1163">
      <w:r>
        <w:rPr>
          <w:rFonts w:hint="eastAsia"/>
        </w:rPr>
        <w:drawing>
          <wp:inline distT="0" distB="0" distL="0" distR="0" wp14:anchorId="0911F675" wp14:editId="293A4D90">
            <wp:extent cx="5274310" cy="2135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特性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1EC5" w14:textId="7DA9179E" w:rsidR="006620B1" w:rsidRDefault="00B960BF" w:rsidP="006620B1">
      <w:pPr>
        <w:pStyle w:val="2"/>
      </w:pPr>
      <w:bookmarkStart w:id="223" w:name="_Toc531785806"/>
      <w:r>
        <w:rPr>
          <w:rFonts w:hint="eastAsia"/>
        </w:rPr>
        <w:t>3</w:t>
      </w:r>
      <w:r w:rsidR="006620B1">
        <w:rPr>
          <w:rFonts w:hint="eastAsia"/>
        </w:rPr>
        <w:t>.2</w:t>
      </w:r>
      <w:commentRangeStart w:id="224"/>
      <w:r w:rsidR="006620B1">
        <w:rPr>
          <w:rFonts w:hint="eastAsia"/>
        </w:rPr>
        <w:t>最初</w:t>
      </w:r>
      <w:r w:rsidR="006620B1">
        <w:t>版本的范围</w:t>
      </w:r>
      <w:commentRangeEnd w:id="224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24"/>
      </w:r>
      <w:bookmarkEnd w:id="223"/>
    </w:p>
    <w:p w14:paraId="1BB1F5FC" w14:textId="0C6C2C9A" w:rsidR="00E77103" w:rsidRPr="00E77103" w:rsidRDefault="005C4F03" w:rsidP="00E77103">
      <w:r>
        <w:rPr>
          <w:rFonts w:hint="eastAsia"/>
        </w:rPr>
        <w:t>完成</w:t>
      </w:r>
      <w:r>
        <w:t>主要特征中的</w:t>
      </w:r>
      <w:r>
        <w:t>FE1-FE11</w:t>
      </w:r>
    </w:p>
    <w:p w14:paraId="16224CE7" w14:textId="12A644E7" w:rsidR="006620B1" w:rsidRDefault="00B960BF" w:rsidP="006620B1">
      <w:pPr>
        <w:pStyle w:val="2"/>
      </w:pPr>
      <w:bookmarkStart w:id="225" w:name="_Toc531785807"/>
      <w:r>
        <w:rPr>
          <w:rFonts w:hint="eastAsia"/>
        </w:rPr>
        <w:t>3</w:t>
      </w:r>
      <w:r w:rsidR="006620B1">
        <w:rPr>
          <w:rFonts w:hint="eastAsia"/>
        </w:rPr>
        <w:t>.3</w:t>
      </w:r>
      <w:r w:rsidR="006620B1">
        <w:rPr>
          <w:rFonts w:hint="eastAsia"/>
        </w:rPr>
        <w:t>后续</w:t>
      </w:r>
      <w:r w:rsidR="006620B1">
        <w:t>版本的范围</w:t>
      </w:r>
      <w:bookmarkEnd w:id="225"/>
    </w:p>
    <w:p w14:paraId="3999EEB0" w14:textId="21469674" w:rsidR="00E77103" w:rsidRPr="00E77103" w:rsidRDefault="00E844B5" w:rsidP="00E77103">
      <w:ins w:id="226" w:author="沈启航" w:date="2018-12-05T15:04:00Z">
        <w:r>
          <w:rPr>
            <w:rFonts w:hint="eastAsia"/>
          </w:rPr>
          <w:t>吸引</w:t>
        </w:r>
        <w:r>
          <w:t>非本专业的工科学生加入该系统。</w:t>
        </w:r>
      </w:ins>
      <w:del w:id="227" w:author="沈启航" w:date="2018-12-05T15:03:00Z">
        <w:r w:rsidR="005C4F03" w:rsidDel="00E844B5">
          <w:rPr>
            <w:rFonts w:hint="eastAsia"/>
          </w:rPr>
          <w:delText>TBD</w:delText>
        </w:r>
      </w:del>
    </w:p>
    <w:p w14:paraId="7F584CB1" w14:textId="798316F6" w:rsidR="00D26376" w:rsidRPr="00D26376" w:rsidRDefault="00B960BF" w:rsidP="00D26376">
      <w:pPr>
        <w:pStyle w:val="2"/>
      </w:pPr>
      <w:bookmarkStart w:id="228" w:name="_Toc531785808"/>
      <w:r>
        <w:rPr>
          <w:rFonts w:hint="eastAsia"/>
        </w:rPr>
        <w:t>3</w:t>
      </w:r>
      <w:r w:rsidR="006620B1">
        <w:rPr>
          <w:rFonts w:hint="eastAsia"/>
        </w:rPr>
        <w:t>.4</w:t>
      </w:r>
      <w:commentRangeStart w:id="229"/>
      <w:r w:rsidR="006620B1">
        <w:rPr>
          <w:rFonts w:hint="eastAsia"/>
        </w:rPr>
        <w:t>限制</w:t>
      </w:r>
      <w:r w:rsidR="006620B1">
        <w:t>和排除</w:t>
      </w:r>
      <w:commentRangeEnd w:id="229"/>
      <w:r w:rsidR="00B16AA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29"/>
      </w:r>
      <w:bookmarkEnd w:id="228"/>
    </w:p>
    <w:p w14:paraId="5E96B6AB" w14:textId="34A9F887" w:rsidR="00E77103" w:rsidRPr="00E77103" w:rsidRDefault="00B16AA0" w:rsidP="00E77103">
      <w:r>
        <w:rPr>
          <w:rFonts w:hint="eastAsia"/>
        </w:rPr>
        <w:t>L</w:t>
      </w:r>
      <w:r>
        <w:t>I-1</w:t>
      </w:r>
      <w:r>
        <w:rPr>
          <w:rFonts w:hint="eastAsia"/>
        </w:rPr>
        <w:t>：</w:t>
      </w:r>
      <w:r>
        <w:t>该系统可以推广至校园内其他专业使用</w:t>
      </w:r>
      <w:r>
        <w:rPr>
          <w:rFonts w:hint="eastAsia"/>
        </w:rPr>
        <w:t>。</w:t>
      </w:r>
    </w:p>
    <w:p w14:paraId="639B00EF" w14:textId="127E90C8" w:rsidR="00E31FCF" w:rsidRPr="00E31FCF" w:rsidRDefault="006620B1" w:rsidP="006A745E">
      <w:pPr>
        <w:pStyle w:val="1"/>
        <w:numPr>
          <w:ilvl w:val="0"/>
          <w:numId w:val="1"/>
        </w:numPr>
      </w:pPr>
      <w:bookmarkStart w:id="230" w:name="_Toc531785809"/>
      <w:r>
        <w:rPr>
          <w:rFonts w:hint="eastAsia"/>
        </w:rPr>
        <w:t>业务</w:t>
      </w:r>
      <w:r>
        <w:t>背景</w:t>
      </w:r>
      <w:bookmarkEnd w:id="230"/>
    </w:p>
    <w:p w14:paraId="69992AE8" w14:textId="3461FAAE" w:rsidR="006620B1" w:rsidRDefault="007F2DEE" w:rsidP="006620B1">
      <w:pPr>
        <w:pStyle w:val="2"/>
      </w:pPr>
      <w:bookmarkStart w:id="231" w:name="_Toc531785810"/>
      <w:r>
        <w:rPr>
          <w:rFonts w:hint="eastAsia"/>
        </w:rPr>
        <w:t>4</w:t>
      </w:r>
      <w:r w:rsidR="00AB1427">
        <w:rPr>
          <w:rFonts w:hint="eastAsia"/>
        </w:rPr>
        <w:t>.</w:t>
      </w:r>
      <w:r w:rsidR="006A745E">
        <w:rPr>
          <w:rFonts w:hint="eastAsia"/>
        </w:rPr>
        <w:t>1</w:t>
      </w:r>
      <w:commentRangeStart w:id="232"/>
      <w:r w:rsidR="006620B1">
        <w:rPr>
          <w:rFonts w:hint="eastAsia"/>
        </w:rPr>
        <w:t>干系人</w:t>
      </w:r>
      <w:r w:rsidR="006620B1">
        <w:t>简介</w:t>
      </w:r>
      <w:commentRangeEnd w:id="232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32"/>
      </w:r>
      <w:bookmarkEnd w:id="2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2"/>
        <w:gridCol w:w="1888"/>
        <w:gridCol w:w="1659"/>
        <w:gridCol w:w="1659"/>
        <w:gridCol w:w="1608"/>
      </w:tblGrid>
      <w:tr w:rsidR="00E77103" w14:paraId="4E3EF871" w14:textId="08B45D43" w:rsidTr="00E77103">
        <w:tc>
          <w:tcPr>
            <w:tcW w:w="1482" w:type="dxa"/>
          </w:tcPr>
          <w:p w14:paraId="6D9E4D47" w14:textId="3FCDB444" w:rsidR="00E77103" w:rsidRDefault="00E77103" w:rsidP="00E77103">
            <w:r>
              <w:rPr>
                <w:rFonts w:hint="eastAsia"/>
              </w:rPr>
              <w:t>干系人类别</w:t>
            </w:r>
          </w:p>
        </w:tc>
        <w:tc>
          <w:tcPr>
            <w:tcW w:w="1888" w:type="dxa"/>
          </w:tcPr>
          <w:p w14:paraId="6D0794E7" w14:textId="0F597951" w:rsidR="00E77103" w:rsidRDefault="00E77103" w:rsidP="00E77103">
            <w:r>
              <w:rPr>
                <w:rFonts w:hint="eastAsia"/>
              </w:rPr>
              <w:t>从</w:t>
            </w:r>
            <w:r>
              <w:t>产品中获得的主要价值或好处</w:t>
            </w:r>
          </w:p>
        </w:tc>
        <w:tc>
          <w:tcPr>
            <w:tcW w:w="1659" w:type="dxa"/>
          </w:tcPr>
          <w:p w14:paraId="56E8425A" w14:textId="046E9D9A" w:rsidR="00E77103" w:rsidRDefault="00E77103" w:rsidP="00E77103">
            <w:r>
              <w:rPr>
                <w:rFonts w:hint="eastAsia"/>
              </w:rPr>
              <w:t>对</w:t>
            </w:r>
            <w:r>
              <w:t>产品的预期态度</w:t>
            </w:r>
          </w:p>
        </w:tc>
        <w:tc>
          <w:tcPr>
            <w:tcW w:w="1659" w:type="dxa"/>
          </w:tcPr>
          <w:p w14:paraId="274647D8" w14:textId="1EBE218A" w:rsidR="00E77103" w:rsidRDefault="00E77103" w:rsidP="00E77103">
            <w:r>
              <w:rPr>
                <w:rFonts w:hint="eastAsia"/>
              </w:rPr>
              <w:t>感兴趣的</w:t>
            </w:r>
            <w:r>
              <w:t>的主要功能和特点</w:t>
            </w:r>
          </w:p>
        </w:tc>
        <w:tc>
          <w:tcPr>
            <w:tcW w:w="1608" w:type="dxa"/>
          </w:tcPr>
          <w:p w14:paraId="0A6A894B" w14:textId="3C0D3EA6" w:rsidR="00E77103" w:rsidRDefault="00E77103" w:rsidP="00E77103">
            <w:r>
              <w:rPr>
                <w:rFonts w:hint="eastAsia"/>
              </w:rPr>
              <w:t>必须</w:t>
            </w:r>
            <w:r>
              <w:t>加以解决的任何已知约束</w:t>
            </w:r>
          </w:p>
        </w:tc>
      </w:tr>
      <w:tr w:rsidR="00E77103" w14:paraId="030EE533" w14:textId="3421AD55" w:rsidTr="00E77103">
        <w:tc>
          <w:tcPr>
            <w:tcW w:w="1482" w:type="dxa"/>
          </w:tcPr>
          <w:p w14:paraId="7A3570C6" w14:textId="6D7B8BFF" w:rsidR="00E77103" w:rsidRDefault="00E77103" w:rsidP="00E77103">
            <w:r>
              <w:rPr>
                <w:rFonts w:hint="eastAsia"/>
              </w:rPr>
              <w:t>客户</w:t>
            </w:r>
          </w:p>
        </w:tc>
        <w:tc>
          <w:tcPr>
            <w:tcW w:w="1888" w:type="dxa"/>
          </w:tcPr>
          <w:p w14:paraId="6F3445A7" w14:textId="6C367701" w:rsidR="00E77103" w:rsidRDefault="00E77103" w:rsidP="00E77103">
            <w:r>
              <w:rPr>
                <w:rFonts w:hint="eastAsia"/>
              </w:rPr>
              <w:t>加强了</w:t>
            </w:r>
            <w:r>
              <w:t>软件工程系列课程的教学能力，通过更便捷的交流方式促进</w:t>
            </w:r>
            <w:r>
              <w:lastRenderedPageBreak/>
              <w:t>学生的</w:t>
            </w:r>
            <w:r>
              <w:rPr>
                <w:rFonts w:hint="eastAsia"/>
              </w:rPr>
              <w:t>快速</w:t>
            </w:r>
            <w:r>
              <w:t>学习</w:t>
            </w:r>
            <w:r>
              <w:rPr>
                <w:rFonts w:hint="eastAsia"/>
              </w:rPr>
              <w:t>和</w:t>
            </w:r>
            <w:r>
              <w:t>教师的教学</w:t>
            </w:r>
          </w:p>
        </w:tc>
        <w:tc>
          <w:tcPr>
            <w:tcW w:w="1659" w:type="dxa"/>
          </w:tcPr>
          <w:p w14:paraId="4360FCE5" w14:textId="13158797" w:rsidR="00E77103" w:rsidRDefault="00B16AA0" w:rsidP="00E77103">
            <w:r>
              <w:rPr>
                <w:rFonts w:hint="eastAsia"/>
              </w:rPr>
              <w:lastRenderedPageBreak/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7AD2C650" w14:textId="3F1AD101" w:rsidR="00E77103" w:rsidRDefault="00B16AA0" w:rsidP="00E77103"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0B035A5E" w14:textId="447CD127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60E623B5" w14:textId="1AAE7C60" w:rsidTr="00E77103">
        <w:tc>
          <w:tcPr>
            <w:tcW w:w="1482" w:type="dxa"/>
          </w:tcPr>
          <w:p w14:paraId="60CDF21F" w14:textId="37B6B7DE" w:rsidR="00E77103" w:rsidRDefault="00E77103" w:rsidP="00E77103">
            <w:r>
              <w:rPr>
                <w:rFonts w:hint="eastAsia"/>
              </w:rPr>
              <w:lastRenderedPageBreak/>
              <w:t>学生用户</w:t>
            </w:r>
            <w:r>
              <w:t>群体</w:t>
            </w:r>
          </w:p>
        </w:tc>
        <w:tc>
          <w:tcPr>
            <w:tcW w:w="1888" w:type="dxa"/>
          </w:tcPr>
          <w:p w14:paraId="57CE7EC1" w14:textId="5C235CA3" w:rsidR="00E77103" w:rsidRDefault="00E77103" w:rsidP="00E77103">
            <w:r>
              <w:rPr>
                <w:rFonts w:hint="eastAsia"/>
              </w:rPr>
              <w:t>拓展了</w:t>
            </w:r>
            <w:r>
              <w:t>与同学、教师的交流方式，能够从</w:t>
            </w:r>
            <w:r>
              <w:rPr>
                <w:rFonts w:hint="eastAsia"/>
              </w:rPr>
              <w:t>学长学姐</w:t>
            </w:r>
            <w:r>
              <w:t>获取更多的经验，也可以帮助学弟</w:t>
            </w:r>
            <w:r>
              <w:rPr>
                <w:rFonts w:hint="eastAsia"/>
              </w:rPr>
              <w:t>学妹</w:t>
            </w:r>
            <w:r>
              <w:t>的学习</w:t>
            </w:r>
          </w:p>
        </w:tc>
        <w:tc>
          <w:tcPr>
            <w:tcW w:w="1659" w:type="dxa"/>
          </w:tcPr>
          <w:p w14:paraId="27E196BE" w14:textId="2C76AB19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1460CEB1" w14:textId="2DB4EB86" w:rsidR="00E77103" w:rsidRDefault="00B16AA0" w:rsidP="00E77103">
            <w:r>
              <w:rPr>
                <w:rFonts w:hint="eastAsia"/>
              </w:rPr>
              <w:t>论坛功能</w:t>
            </w:r>
            <w:r>
              <w:t>，组内交流</w:t>
            </w:r>
            <w:r>
              <w:rPr>
                <w:rFonts w:hint="eastAsia"/>
              </w:rPr>
              <w:t>帖</w:t>
            </w:r>
            <w:r>
              <w:t>、经验交流</w:t>
            </w:r>
            <w:r>
              <w:rPr>
                <w:rFonts w:hint="eastAsia"/>
              </w:rPr>
              <w:t>帖</w:t>
            </w:r>
            <w:r>
              <w:t>。</w:t>
            </w:r>
          </w:p>
        </w:tc>
        <w:tc>
          <w:tcPr>
            <w:tcW w:w="1608" w:type="dxa"/>
          </w:tcPr>
          <w:p w14:paraId="32E63981" w14:textId="0370A408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6EB8BA3D" w14:textId="4538E068" w:rsidTr="00E77103">
        <w:tc>
          <w:tcPr>
            <w:tcW w:w="1482" w:type="dxa"/>
          </w:tcPr>
          <w:p w14:paraId="77F4B490" w14:textId="77B87E5C" w:rsidR="00E77103" w:rsidRDefault="00E77103" w:rsidP="00E77103">
            <w:r>
              <w:rPr>
                <w:rFonts w:hint="eastAsia"/>
              </w:rPr>
              <w:t>教师用户</w:t>
            </w:r>
            <w:r>
              <w:t>群体</w:t>
            </w:r>
          </w:p>
        </w:tc>
        <w:tc>
          <w:tcPr>
            <w:tcW w:w="1888" w:type="dxa"/>
          </w:tcPr>
          <w:p w14:paraId="01BFE20A" w14:textId="0FE815B1" w:rsidR="00E77103" w:rsidRDefault="00E77103" w:rsidP="00E77103">
            <w:r>
              <w:rPr>
                <w:rFonts w:hint="eastAsia"/>
              </w:rPr>
              <w:t>拓展了</w:t>
            </w:r>
            <w:r>
              <w:t>与学生的交流方式，</w:t>
            </w:r>
            <w:r w:rsidR="0074109B">
              <w:rPr>
                <w:rFonts w:hint="eastAsia"/>
              </w:rPr>
              <w:t>更便捷地询问</w:t>
            </w:r>
            <w:r w:rsidR="0074109B">
              <w:t>和获取</w:t>
            </w:r>
            <w:r w:rsidR="0074109B">
              <w:rPr>
                <w:rFonts w:hint="eastAsia"/>
              </w:rPr>
              <w:t>学生</w:t>
            </w:r>
            <w:r w:rsidR="0074109B">
              <w:t>的问题</w:t>
            </w:r>
          </w:p>
        </w:tc>
        <w:tc>
          <w:tcPr>
            <w:tcW w:w="1659" w:type="dxa"/>
          </w:tcPr>
          <w:p w14:paraId="394F5880" w14:textId="5F8EB4EC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3402E931" w14:textId="4F5802F5" w:rsidR="00E77103" w:rsidRDefault="00B16AA0" w:rsidP="00E77103"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3205C7C1" w14:textId="135178BD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0FC81AC5" w14:textId="22CD0604" w:rsidTr="00E77103">
        <w:tc>
          <w:tcPr>
            <w:tcW w:w="1482" w:type="dxa"/>
          </w:tcPr>
          <w:p w14:paraId="619BA77C" w14:textId="4EB4E858" w:rsidR="00E77103" w:rsidRDefault="00E77103" w:rsidP="00E77103">
            <w:r>
              <w:rPr>
                <w:rFonts w:hint="eastAsia"/>
              </w:rPr>
              <w:t>游客</w:t>
            </w:r>
            <w:r>
              <w:t>用户群体</w:t>
            </w:r>
          </w:p>
        </w:tc>
        <w:tc>
          <w:tcPr>
            <w:tcW w:w="1888" w:type="dxa"/>
          </w:tcPr>
          <w:p w14:paraId="2B752DBE" w14:textId="342C27FD" w:rsidR="00E77103" w:rsidRDefault="002E0387" w:rsidP="00E77103">
            <w:r>
              <w:rPr>
                <w:rFonts w:hint="eastAsia"/>
              </w:rPr>
              <w:t>增加了</w:t>
            </w:r>
            <w:r>
              <w:t>了解软工系列课程的机会，能够参与到相关主题的讨论</w:t>
            </w:r>
            <w:r>
              <w:rPr>
                <w:rFonts w:hint="eastAsia"/>
              </w:rPr>
              <w:t>中</w:t>
            </w:r>
            <w:r>
              <w:t>，学习一定的知识</w:t>
            </w:r>
          </w:p>
        </w:tc>
        <w:tc>
          <w:tcPr>
            <w:tcW w:w="1659" w:type="dxa"/>
          </w:tcPr>
          <w:p w14:paraId="4968A8DD" w14:textId="3DF5C351" w:rsidR="00E77103" w:rsidRDefault="00C04052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4F231421" w14:textId="4ACD63DC" w:rsidR="00E77103" w:rsidRDefault="00B16AA0" w:rsidP="00E77103">
            <w:r>
              <w:rPr>
                <w:rFonts w:hint="eastAsia"/>
              </w:rPr>
              <w:t>了</w:t>
            </w:r>
            <w:r>
              <w:t>解软工系列课程</w:t>
            </w:r>
          </w:p>
        </w:tc>
        <w:tc>
          <w:tcPr>
            <w:tcW w:w="1608" w:type="dxa"/>
          </w:tcPr>
          <w:p w14:paraId="2E6C8532" w14:textId="3791961F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B16AA0" w14:paraId="1A819D72" w14:textId="77777777" w:rsidTr="00E77103">
        <w:tc>
          <w:tcPr>
            <w:tcW w:w="1482" w:type="dxa"/>
          </w:tcPr>
          <w:p w14:paraId="040A9937" w14:textId="48D6672C" w:rsidR="00B16AA0" w:rsidRDefault="00B16AA0" w:rsidP="00E77103">
            <w:r>
              <w:rPr>
                <w:rFonts w:hint="eastAsia"/>
              </w:rPr>
              <w:t>网站</w:t>
            </w:r>
            <w:r>
              <w:t>管理员</w:t>
            </w:r>
          </w:p>
        </w:tc>
        <w:tc>
          <w:tcPr>
            <w:tcW w:w="1888" w:type="dxa"/>
          </w:tcPr>
          <w:p w14:paraId="25A48C61" w14:textId="5A56B624" w:rsidR="00B16AA0" w:rsidRDefault="00C04052" w:rsidP="00E77103">
            <w:r>
              <w:rPr>
                <w:rFonts w:hint="eastAsia"/>
              </w:rPr>
              <w:t>获取管理</w:t>
            </w:r>
            <w:r>
              <w:t>网站得到的报酬</w:t>
            </w:r>
          </w:p>
        </w:tc>
        <w:tc>
          <w:tcPr>
            <w:tcW w:w="1659" w:type="dxa"/>
          </w:tcPr>
          <w:p w14:paraId="34AA1DF6" w14:textId="23CAE7F7" w:rsidR="00B16AA0" w:rsidRDefault="00C04052" w:rsidP="00E77103">
            <w:r>
              <w:rPr>
                <w:rFonts w:hint="eastAsia"/>
              </w:rPr>
              <w:t>保持</w:t>
            </w:r>
            <w:r>
              <w:t>中立</w:t>
            </w:r>
          </w:p>
        </w:tc>
        <w:tc>
          <w:tcPr>
            <w:tcW w:w="1659" w:type="dxa"/>
          </w:tcPr>
          <w:p w14:paraId="7D4C2D19" w14:textId="1852DE9C" w:rsidR="00B16AA0" w:rsidRDefault="00C04052" w:rsidP="00E77103">
            <w:r>
              <w:rPr>
                <w:rFonts w:hint="eastAsia"/>
              </w:rPr>
              <w:t>无</w:t>
            </w:r>
          </w:p>
        </w:tc>
        <w:tc>
          <w:tcPr>
            <w:tcW w:w="1608" w:type="dxa"/>
          </w:tcPr>
          <w:p w14:paraId="6E6B03E7" w14:textId="3E32B487" w:rsidR="00B16AA0" w:rsidRDefault="00C04052" w:rsidP="00E77103">
            <w:r>
              <w:rPr>
                <w:rFonts w:hint="eastAsia"/>
              </w:rPr>
              <w:t>TBD</w:t>
            </w:r>
          </w:p>
        </w:tc>
      </w:tr>
    </w:tbl>
    <w:p w14:paraId="4B0ABD6A" w14:textId="77777777" w:rsidR="00E77103" w:rsidRPr="00E77103" w:rsidRDefault="00E77103" w:rsidP="00E77103"/>
    <w:p w14:paraId="340FF181" w14:textId="3B0B70F7" w:rsidR="006620B1" w:rsidRDefault="007F2DEE" w:rsidP="006620B1">
      <w:pPr>
        <w:pStyle w:val="2"/>
      </w:pPr>
      <w:bookmarkStart w:id="233" w:name="_Toc531785811"/>
      <w:r>
        <w:rPr>
          <w:rFonts w:hint="eastAsia"/>
        </w:rPr>
        <w:t>4</w:t>
      </w:r>
      <w:r w:rsidR="006A745E">
        <w:rPr>
          <w:rFonts w:hint="eastAsia"/>
        </w:rPr>
        <w:t>.2</w:t>
      </w:r>
      <w:r w:rsidR="006620B1">
        <w:rPr>
          <w:rFonts w:hint="eastAsia"/>
        </w:rPr>
        <w:t>项目</w:t>
      </w:r>
      <w:r w:rsidR="006620B1">
        <w:t>优先级</w:t>
      </w:r>
      <w:bookmarkEnd w:id="2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735B" w:rsidDel="00DA7752" w14:paraId="27CBBDBE" w14:textId="6CC8CAE2" w:rsidTr="0040735B">
        <w:trPr>
          <w:del w:id="234" w:author="沈启航" w:date="2018-12-05T14:53:00Z"/>
        </w:trPr>
        <w:tc>
          <w:tcPr>
            <w:tcW w:w="2074" w:type="dxa"/>
          </w:tcPr>
          <w:p w14:paraId="42D6F0E4" w14:textId="1D5A41C5" w:rsidR="0040735B" w:rsidRPr="0040735B" w:rsidDel="00DA7752" w:rsidRDefault="0040735B" w:rsidP="00C04052">
            <w:pPr>
              <w:rPr>
                <w:del w:id="235" w:author="沈启航" w:date="2018-12-05T14:53:00Z"/>
                <w:b/>
              </w:rPr>
            </w:pPr>
            <w:del w:id="236" w:author="沈启航" w:date="2018-12-05T14:52:00Z">
              <w:r w:rsidRPr="0040735B" w:rsidDel="00DA7752">
                <w:rPr>
                  <w:rFonts w:hint="eastAsia"/>
                  <w:b/>
                </w:rPr>
                <w:delText>维度</w:delText>
              </w:r>
            </w:del>
          </w:p>
        </w:tc>
        <w:tc>
          <w:tcPr>
            <w:tcW w:w="2074" w:type="dxa"/>
          </w:tcPr>
          <w:p w14:paraId="4AE429E1" w14:textId="2A99F105" w:rsidR="0040735B" w:rsidRPr="0040735B" w:rsidDel="00DA7752" w:rsidRDefault="0040735B" w:rsidP="00C04052">
            <w:pPr>
              <w:rPr>
                <w:del w:id="237" w:author="沈启航" w:date="2018-12-05T14:53:00Z"/>
                <w:b/>
              </w:rPr>
            </w:pPr>
            <w:del w:id="238" w:author="沈启航" w:date="2018-12-05T14:52:00Z">
              <w:r w:rsidRPr="0040735B" w:rsidDel="00DA7752">
                <w:rPr>
                  <w:rFonts w:hint="eastAsia"/>
                  <w:b/>
                </w:rPr>
                <w:delText>约束</w:delText>
              </w:r>
            </w:del>
          </w:p>
        </w:tc>
        <w:tc>
          <w:tcPr>
            <w:tcW w:w="2074" w:type="dxa"/>
          </w:tcPr>
          <w:p w14:paraId="2E27686B" w14:textId="6EC0071C" w:rsidR="0040735B" w:rsidRPr="0040735B" w:rsidDel="00DA7752" w:rsidRDefault="0040735B" w:rsidP="00C04052">
            <w:pPr>
              <w:rPr>
                <w:del w:id="239" w:author="沈启航" w:date="2018-12-05T14:53:00Z"/>
                <w:b/>
              </w:rPr>
            </w:pPr>
            <w:del w:id="240" w:author="沈启航" w:date="2018-12-05T14:52:00Z">
              <w:r w:rsidRPr="0040735B" w:rsidDel="00DA7752">
                <w:rPr>
                  <w:rFonts w:hint="eastAsia"/>
                  <w:b/>
                </w:rPr>
                <w:delText>驱动</w:delText>
              </w:r>
            </w:del>
          </w:p>
        </w:tc>
        <w:tc>
          <w:tcPr>
            <w:tcW w:w="2074" w:type="dxa"/>
          </w:tcPr>
          <w:p w14:paraId="38DD95E1" w14:textId="57DDA326" w:rsidR="0040735B" w:rsidRPr="0040735B" w:rsidDel="00DA7752" w:rsidRDefault="0040735B" w:rsidP="00C04052">
            <w:pPr>
              <w:rPr>
                <w:del w:id="241" w:author="沈启航" w:date="2018-12-05T14:53:00Z"/>
                <w:b/>
              </w:rPr>
            </w:pPr>
            <w:del w:id="242" w:author="沈启航" w:date="2018-12-05T14:52:00Z">
              <w:r w:rsidRPr="0040735B" w:rsidDel="00DA7752">
                <w:rPr>
                  <w:rFonts w:hint="eastAsia"/>
                  <w:b/>
                </w:rPr>
                <w:delText>自由度</w:delText>
              </w:r>
            </w:del>
          </w:p>
        </w:tc>
      </w:tr>
      <w:tr w:rsidR="0040735B" w:rsidDel="00DA7752" w14:paraId="6431E914" w14:textId="3D867D5C" w:rsidTr="0040735B">
        <w:trPr>
          <w:del w:id="243" w:author="沈启航" w:date="2018-12-05T14:53:00Z"/>
        </w:trPr>
        <w:tc>
          <w:tcPr>
            <w:tcW w:w="2074" w:type="dxa"/>
          </w:tcPr>
          <w:p w14:paraId="4E3AF62B" w14:textId="6E1C3763" w:rsidR="0040735B" w:rsidDel="00DA7752" w:rsidRDefault="0040735B" w:rsidP="00C04052">
            <w:pPr>
              <w:rPr>
                <w:del w:id="244" w:author="沈启航" w:date="2018-12-05T14:53:00Z"/>
              </w:rPr>
            </w:pPr>
            <w:del w:id="245" w:author="沈启航" w:date="2018-12-05T14:52:00Z">
              <w:r w:rsidDel="00DA7752">
                <w:rPr>
                  <w:rFonts w:hint="eastAsia"/>
                </w:rPr>
                <w:delText>特性</w:delText>
              </w:r>
            </w:del>
          </w:p>
        </w:tc>
        <w:tc>
          <w:tcPr>
            <w:tcW w:w="2074" w:type="dxa"/>
          </w:tcPr>
          <w:p w14:paraId="4702A8C9" w14:textId="4B85B166" w:rsidR="0040735B" w:rsidDel="00DA7752" w:rsidRDefault="0040735B" w:rsidP="00C04052">
            <w:pPr>
              <w:rPr>
                <w:del w:id="246" w:author="沈启航" w:date="2018-12-05T14:53:00Z"/>
              </w:rPr>
            </w:pPr>
            <w:del w:id="247" w:author="沈启航" w:date="2018-12-05T14:52:00Z">
              <w:r w:rsidDel="00DA7752">
                <w:rPr>
                  <w:rFonts w:hint="eastAsia"/>
                </w:rPr>
                <w:delText>涉及</w:delText>
              </w:r>
              <w:r w:rsidDel="00DA7752">
                <w:delText>到显示的功能必须绘制界面</w:delText>
              </w:r>
            </w:del>
          </w:p>
        </w:tc>
        <w:tc>
          <w:tcPr>
            <w:tcW w:w="2074" w:type="dxa"/>
          </w:tcPr>
          <w:p w14:paraId="4C1206B4" w14:textId="62F36733" w:rsidR="0040735B" w:rsidDel="00DA7752" w:rsidRDefault="0040735B" w:rsidP="00C04052">
            <w:pPr>
              <w:rPr>
                <w:del w:id="248" w:author="沈启航" w:date="2018-12-05T14:53:00Z"/>
              </w:rPr>
            </w:pPr>
          </w:p>
        </w:tc>
        <w:tc>
          <w:tcPr>
            <w:tcW w:w="2074" w:type="dxa"/>
          </w:tcPr>
          <w:p w14:paraId="6A97FF81" w14:textId="2ECB04DE" w:rsidR="0040735B" w:rsidDel="00DA7752" w:rsidRDefault="0040735B" w:rsidP="00C04052">
            <w:pPr>
              <w:rPr>
                <w:del w:id="249" w:author="沈启航" w:date="2018-12-05T14:53:00Z"/>
              </w:rPr>
            </w:pPr>
          </w:p>
        </w:tc>
      </w:tr>
      <w:tr w:rsidR="0040735B" w:rsidDel="00DA7752" w14:paraId="2E74D375" w14:textId="221C1501" w:rsidTr="0040735B">
        <w:trPr>
          <w:del w:id="250" w:author="沈启航" w:date="2018-12-05T14:53:00Z"/>
        </w:trPr>
        <w:tc>
          <w:tcPr>
            <w:tcW w:w="2074" w:type="dxa"/>
          </w:tcPr>
          <w:p w14:paraId="69C78FB6" w14:textId="6B83FB8D" w:rsidR="0040735B" w:rsidDel="00DA7752" w:rsidRDefault="0040735B" w:rsidP="00C04052">
            <w:pPr>
              <w:rPr>
                <w:del w:id="251" w:author="沈启航" w:date="2018-12-05T14:53:00Z"/>
              </w:rPr>
            </w:pPr>
            <w:del w:id="252" w:author="沈启航" w:date="2018-12-05T14:52:00Z">
              <w:r w:rsidDel="00DA7752">
                <w:rPr>
                  <w:rFonts w:hint="eastAsia"/>
                </w:rPr>
                <w:delText>质量</w:delText>
              </w:r>
            </w:del>
          </w:p>
        </w:tc>
        <w:tc>
          <w:tcPr>
            <w:tcW w:w="2074" w:type="dxa"/>
          </w:tcPr>
          <w:p w14:paraId="27E12517" w14:textId="415634DA" w:rsidR="0040735B" w:rsidDel="00DA7752" w:rsidRDefault="0040735B" w:rsidP="00C04052">
            <w:pPr>
              <w:rPr>
                <w:del w:id="253" w:author="沈启航" w:date="2018-12-05T14:53:00Z"/>
              </w:rPr>
            </w:pPr>
            <w:del w:id="254" w:author="沈启航" w:date="2018-12-05T14:52:00Z">
              <w:r w:rsidDel="00DA7752">
                <w:rPr>
                  <w:rFonts w:hint="eastAsia"/>
                </w:rPr>
                <w:delText>交付物必须</w:delText>
              </w:r>
              <w:r w:rsidDel="00DA7752">
                <w:delText>通过客户验收</w:delText>
              </w:r>
            </w:del>
          </w:p>
        </w:tc>
        <w:tc>
          <w:tcPr>
            <w:tcW w:w="2074" w:type="dxa"/>
          </w:tcPr>
          <w:p w14:paraId="0358B362" w14:textId="233666F0" w:rsidR="0040735B" w:rsidDel="00DA7752" w:rsidRDefault="0040735B" w:rsidP="00C04052">
            <w:pPr>
              <w:rPr>
                <w:del w:id="255" w:author="沈启航" w:date="2018-12-05T14:53:00Z"/>
              </w:rPr>
            </w:pPr>
          </w:p>
        </w:tc>
        <w:tc>
          <w:tcPr>
            <w:tcW w:w="2074" w:type="dxa"/>
          </w:tcPr>
          <w:p w14:paraId="7CE669C6" w14:textId="7917D38F" w:rsidR="0040735B" w:rsidDel="00DA7752" w:rsidRDefault="0040735B" w:rsidP="00C04052">
            <w:pPr>
              <w:rPr>
                <w:del w:id="256" w:author="沈启航" w:date="2018-12-05T14:53:00Z"/>
              </w:rPr>
            </w:pPr>
          </w:p>
        </w:tc>
      </w:tr>
      <w:tr w:rsidR="0040735B" w:rsidDel="00DA7752" w14:paraId="41D65252" w14:textId="4E3A7FAA" w:rsidTr="0040735B">
        <w:trPr>
          <w:del w:id="257" w:author="沈启航" w:date="2018-12-05T14:53:00Z"/>
        </w:trPr>
        <w:tc>
          <w:tcPr>
            <w:tcW w:w="2074" w:type="dxa"/>
          </w:tcPr>
          <w:p w14:paraId="52E0F32A" w14:textId="2A5E8B2D" w:rsidR="0040735B" w:rsidDel="00DA7752" w:rsidRDefault="0040735B" w:rsidP="00C04052">
            <w:pPr>
              <w:rPr>
                <w:del w:id="258" w:author="沈启航" w:date="2018-12-05T14:53:00Z"/>
              </w:rPr>
            </w:pPr>
            <w:del w:id="259" w:author="沈启航" w:date="2018-12-05T14:52:00Z">
              <w:r w:rsidDel="00DA7752">
                <w:rPr>
                  <w:rFonts w:hint="eastAsia"/>
                </w:rPr>
                <w:delText>排期</w:delText>
              </w:r>
            </w:del>
          </w:p>
        </w:tc>
        <w:tc>
          <w:tcPr>
            <w:tcW w:w="2074" w:type="dxa"/>
          </w:tcPr>
          <w:p w14:paraId="1ADD6CEC" w14:textId="080DFF97" w:rsidR="0040735B" w:rsidDel="00DA7752" w:rsidRDefault="0040735B" w:rsidP="00C04052">
            <w:pPr>
              <w:rPr>
                <w:del w:id="260" w:author="沈启航" w:date="2018-12-05T14:53:00Z"/>
              </w:rPr>
            </w:pPr>
          </w:p>
        </w:tc>
        <w:tc>
          <w:tcPr>
            <w:tcW w:w="2074" w:type="dxa"/>
          </w:tcPr>
          <w:p w14:paraId="3BA86B55" w14:textId="1C12E6D9" w:rsidR="0040735B" w:rsidDel="00DA7752" w:rsidRDefault="0040735B" w:rsidP="00C04052">
            <w:pPr>
              <w:rPr>
                <w:del w:id="261" w:author="沈启航" w:date="2018-12-05T14:53:00Z"/>
              </w:rPr>
            </w:pPr>
          </w:p>
        </w:tc>
        <w:tc>
          <w:tcPr>
            <w:tcW w:w="2074" w:type="dxa"/>
          </w:tcPr>
          <w:p w14:paraId="472A6E4D" w14:textId="1C2EE601" w:rsidR="0040735B" w:rsidDel="00DA7752" w:rsidRDefault="0040735B" w:rsidP="00C04052">
            <w:pPr>
              <w:rPr>
                <w:del w:id="262" w:author="沈启航" w:date="2018-12-05T14:53:00Z"/>
              </w:rPr>
            </w:pPr>
            <w:del w:id="263" w:author="沈启航" w:date="2018-12-05T14:52:00Z">
              <w:r w:rsidDel="00DA7752">
                <w:rPr>
                  <w:rFonts w:hint="eastAsia"/>
                </w:rPr>
                <w:delText>在</w:delText>
              </w:r>
              <w:r w:rsidDel="00DA7752">
                <w:delText>本学期结束前必须完成本项目</w:delText>
              </w:r>
            </w:del>
          </w:p>
        </w:tc>
      </w:tr>
      <w:tr w:rsidR="0040735B" w:rsidDel="00DA7752" w14:paraId="4E2FB7EC" w14:textId="47D9174C" w:rsidTr="0040735B">
        <w:trPr>
          <w:del w:id="264" w:author="沈启航" w:date="2018-12-05T14:53:00Z"/>
        </w:trPr>
        <w:tc>
          <w:tcPr>
            <w:tcW w:w="2074" w:type="dxa"/>
          </w:tcPr>
          <w:p w14:paraId="5620DF2A" w14:textId="35408BA7" w:rsidR="0040735B" w:rsidDel="00DA7752" w:rsidRDefault="0040735B" w:rsidP="00C04052">
            <w:pPr>
              <w:rPr>
                <w:del w:id="265" w:author="沈启航" w:date="2018-12-05T14:53:00Z"/>
              </w:rPr>
            </w:pPr>
            <w:del w:id="266" w:author="沈启航" w:date="2018-12-05T14:52:00Z">
              <w:r w:rsidDel="00DA7752">
                <w:rPr>
                  <w:rFonts w:hint="eastAsia"/>
                </w:rPr>
                <w:delText>成本</w:delText>
              </w:r>
            </w:del>
          </w:p>
        </w:tc>
        <w:tc>
          <w:tcPr>
            <w:tcW w:w="2074" w:type="dxa"/>
          </w:tcPr>
          <w:p w14:paraId="461E441F" w14:textId="083A58EB" w:rsidR="0040735B" w:rsidDel="00DA7752" w:rsidRDefault="0040735B" w:rsidP="00C04052">
            <w:pPr>
              <w:rPr>
                <w:del w:id="267" w:author="沈启航" w:date="2018-12-05T14:53:00Z"/>
              </w:rPr>
            </w:pPr>
          </w:p>
        </w:tc>
        <w:tc>
          <w:tcPr>
            <w:tcW w:w="2074" w:type="dxa"/>
          </w:tcPr>
          <w:p w14:paraId="12282864" w14:textId="4171DB48" w:rsidR="0040735B" w:rsidDel="00DA7752" w:rsidRDefault="0040735B" w:rsidP="00C04052">
            <w:pPr>
              <w:rPr>
                <w:del w:id="268" w:author="沈启航" w:date="2018-12-05T14:53:00Z"/>
              </w:rPr>
            </w:pPr>
          </w:p>
        </w:tc>
        <w:tc>
          <w:tcPr>
            <w:tcW w:w="2074" w:type="dxa"/>
          </w:tcPr>
          <w:p w14:paraId="29A2309D" w14:textId="47F61D91" w:rsidR="0040735B" w:rsidDel="00DA7752" w:rsidRDefault="0040735B" w:rsidP="00C04052">
            <w:pPr>
              <w:rPr>
                <w:del w:id="269" w:author="沈启航" w:date="2018-12-05T14:53:00Z"/>
              </w:rPr>
            </w:pPr>
            <w:del w:id="270" w:author="沈启航" w:date="2018-12-05T14:52:00Z">
              <w:r w:rsidDel="00DA7752">
                <w:rPr>
                  <w:rFonts w:hint="eastAsia"/>
                </w:rPr>
                <w:delText>成本</w:delText>
              </w:r>
              <w:r w:rsidDel="00DA7752">
                <w:delText>完全由项目组内部承担</w:delText>
              </w:r>
            </w:del>
          </w:p>
        </w:tc>
      </w:tr>
      <w:tr w:rsidR="0040735B" w:rsidDel="00DA7752" w14:paraId="083FCC8A" w14:textId="4A265AC1" w:rsidTr="0040735B">
        <w:trPr>
          <w:del w:id="271" w:author="沈启航" w:date="2018-12-05T14:53:00Z"/>
        </w:trPr>
        <w:tc>
          <w:tcPr>
            <w:tcW w:w="2074" w:type="dxa"/>
          </w:tcPr>
          <w:p w14:paraId="17AFBE1D" w14:textId="6E5F8D5B" w:rsidR="0040735B" w:rsidDel="00DA7752" w:rsidRDefault="0040735B" w:rsidP="00C04052">
            <w:pPr>
              <w:rPr>
                <w:del w:id="272" w:author="沈启航" w:date="2018-12-05T14:53:00Z"/>
              </w:rPr>
            </w:pPr>
            <w:del w:id="273" w:author="沈启航" w:date="2018-12-05T14:52:00Z">
              <w:r w:rsidDel="00DA7752">
                <w:rPr>
                  <w:rFonts w:hint="eastAsia"/>
                </w:rPr>
                <w:delText>人员</w:delText>
              </w:r>
            </w:del>
          </w:p>
        </w:tc>
        <w:tc>
          <w:tcPr>
            <w:tcW w:w="2074" w:type="dxa"/>
          </w:tcPr>
          <w:p w14:paraId="4C1D2F28" w14:textId="62BED896" w:rsidR="0040735B" w:rsidDel="00DA7752" w:rsidRDefault="0040735B" w:rsidP="00C04052">
            <w:pPr>
              <w:rPr>
                <w:del w:id="274" w:author="沈启航" w:date="2018-12-05T14:53:00Z"/>
              </w:rPr>
            </w:pPr>
          </w:p>
        </w:tc>
        <w:tc>
          <w:tcPr>
            <w:tcW w:w="2074" w:type="dxa"/>
          </w:tcPr>
          <w:p w14:paraId="16A6FC75" w14:textId="4E87EE7F" w:rsidR="0040735B" w:rsidDel="00DA7752" w:rsidRDefault="0040735B" w:rsidP="00C04052">
            <w:pPr>
              <w:rPr>
                <w:del w:id="275" w:author="沈启航" w:date="2018-12-05T14:53:00Z"/>
              </w:rPr>
            </w:pPr>
            <w:del w:id="276" w:author="沈启航" w:date="2018-12-05T14:52:00Z">
              <w:r w:rsidDel="00DA7752">
                <w:rPr>
                  <w:rFonts w:hint="eastAsia"/>
                </w:rPr>
                <w:delText>团队</w:delText>
              </w:r>
              <w:r w:rsidDel="00DA7752">
                <w:delText>包含五位成员，必要时可借助外部人员的帮助</w:delText>
              </w:r>
            </w:del>
          </w:p>
        </w:tc>
        <w:tc>
          <w:tcPr>
            <w:tcW w:w="2074" w:type="dxa"/>
          </w:tcPr>
          <w:p w14:paraId="1F2FCFB3" w14:textId="4FD56F94" w:rsidR="0040735B" w:rsidDel="00DA7752" w:rsidRDefault="0040735B" w:rsidP="00C04052">
            <w:pPr>
              <w:rPr>
                <w:del w:id="277" w:author="沈启航" w:date="2018-12-05T14:53:00Z"/>
              </w:rPr>
            </w:pPr>
          </w:p>
        </w:tc>
      </w:tr>
    </w:tbl>
    <w:p w14:paraId="3A447F2D" w14:textId="0FE7D285" w:rsidR="00C04052" w:rsidRDefault="00DA7752" w:rsidP="00DA7752">
      <w:pPr>
        <w:ind w:firstLine="420"/>
        <w:rPr>
          <w:ins w:id="278" w:author="沈启航" w:date="2018-12-05T14:56:00Z"/>
        </w:rPr>
        <w:pPrChange w:id="279" w:author="沈启航" w:date="2018-12-05T14:56:00Z">
          <w:pPr/>
        </w:pPrChange>
      </w:pPr>
      <w:ins w:id="280" w:author="沈启航" w:date="2018-12-05T14:53:00Z">
        <w:r>
          <w:rPr>
            <w:rFonts w:hint="eastAsia"/>
          </w:rPr>
          <w:t>由于</w:t>
        </w:r>
        <w:r>
          <w:t>本项目作为学校教学项目使用，项目</w:t>
        </w:r>
      </w:ins>
      <w:ins w:id="281" w:author="沈启航" w:date="2018-12-05T14:54:00Z">
        <w:r>
          <w:rPr>
            <w:rFonts w:hint="eastAsia"/>
          </w:rPr>
          <w:t>组</w:t>
        </w:r>
        <w:r>
          <w:t>成员同时需要处理其他课程的工作和作业，</w:t>
        </w:r>
        <w:r>
          <w:rPr>
            <w:rFonts w:hint="eastAsia"/>
          </w:rPr>
          <w:t>所以</w:t>
        </w:r>
        <w:r>
          <w:t>讲本项目与项目组成员</w:t>
        </w:r>
      </w:ins>
      <w:ins w:id="282" w:author="沈启航" w:date="2018-12-05T14:55:00Z">
        <w:r>
          <w:t>其他作业项目进行比较，设定优先级。</w:t>
        </w:r>
      </w:ins>
    </w:p>
    <w:p w14:paraId="09093366" w14:textId="742D6E50" w:rsidR="00DA7752" w:rsidRDefault="00DA7752" w:rsidP="00DA7752">
      <w:pPr>
        <w:ind w:firstLine="420"/>
        <w:rPr>
          <w:ins w:id="283" w:author="沈启航" w:date="2018-12-05T14:58:00Z"/>
        </w:rPr>
        <w:pPrChange w:id="284" w:author="沈启航" w:date="2018-12-05T14:56:00Z">
          <w:pPr/>
        </w:pPrChange>
      </w:pPr>
      <w:ins w:id="285" w:author="沈启航" w:date="2018-12-05T14:56:00Z">
        <w:r>
          <w:rPr>
            <w:rFonts w:hint="eastAsia"/>
          </w:rPr>
          <w:t>优先级</w:t>
        </w:r>
        <w:r>
          <w:t>分级为</w:t>
        </w:r>
        <w:r>
          <w:rPr>
            <w:rFonts w:hint="eastAsia"/>
          </w:rPr>
          <w:t>1</w:t>
        </w:r>
        <w:r>
          <w:t>~5</w:t>
        </w:r>
      </w:ins>
      <w:ins w:id="286" w:author="沈启航" w:date="2018-12-05T14:57:00Z">
        <w:r>
          <w:rPr>
            <w:rFonts w:hint="eastAsia"/>
          </w:rPr>
          <w:t>级</w:t>
        </w:r>
        <w:r>
          <w:t>，</w:t>
        </w:r>
        <w:r>
          <w:rPr>
            <w:rFonts w:hint="eastAsia"/>
          </w:rPr>
          <w:t>5</w:t>
        </w:r>
        <w:r>
          <w:rPr>
            <w:rFonts w:hint="eastAsia"/>
          </w:rPr>
          <w:t>级</w:t>
        </w:r>
        <w:r>
          <w:t>为最高优先级，需要花费最多的精力，</w:t>
        </w:r>
        <w:r>
          <w:rPr>
            <w:rFonts w:hint="eastAsia"/>
          </w:rPr>
          <w:t>1</w:t>
        </w:r>
        <w:r>
          <w:rPr>
            <w:rFonts w:hint="eastAsia"/>
          </w:rPr>
          <w:t>级</w:t>
        </w:r>
        <w:r>
          <w:t>为最低优先级，需要花费的精力较少。</w:t>
        </w:r>
      </w:ins>
    </w:p>
    <w:p w14:paraId="53D84E2C" w14:textId="77777777" w:rsidR="00DA7752" w:rsidRDefault="00DA7752" w:rsidP="00DA7752">
      <w:pPr>
        <w:ind w:firstLine="420"/>
        <w:rPr>
          <w:ins w:id="287" w:author="沈启航" w:date="2018-12-05T14:58:00Z"/>
          <w:rFonts w:hint="eastAsia"/>
        </w:rPr>
        <w:pPrChange w:id="288" w:author="沈启航" w:date="2018-12-05T14:56:00Z">
          <w:pPr/>
        </w:pPrChange>
      </w:pPr>
    </w:p>
    <w:tbl>
      <w:tblPr>
        <w:tblStyle w:val="ac"/>
        <w:tblW w:w="0" w:type="auto"/>
        <w:tblLook w:val="04A0" w:firstRow="1" w:lastRow="0" w:firstColumn="1" w:lastColumn="0" w:noHBand="0" w:noVBand="1"/>
        <w:tblPrChange w:id="289" w:author="沈启航" w:date="2018-12-05T14:59:00Z">
          <w:tblPr>
            <w:tblStyle w:val="ac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539"/>
        <w:gridCol w:w="851"/>
        <w:gridCol w:w="3906"/>
        <w:tblGridChange w:id="290">
          <w:tblGrid>
            <w:gridCol w:w="2765"/>
            <w:gridCol w:w="774"/>
            <w:gridCol w:w="851"/>
            <w:gridCol w:w="1140"/>
            <w:gridCol w:w="2766"/>
          </w:tblGrid>
        </w:tblGridChange>
      </w:tblGrid>
      <w:tr w:rsidR="00DA7752" w14:paraId="44552BF9" w14:textId="77777777" w:rsidTr="00DA7752">
        <w:trPr>
          <w:ins w:id="291" w:author="沈启航" w:date="2018-12-05T14:58:00Z"/>
        </w:trPr>
        <w:tc>
          <w:tcPr>
            <w:tcW w:w="3539" w:type="dxa"/>
            <w:tcPrChange w:id="292" w:author="沈启航" w:date="2018-12-05T14:59:00Z">
              <w:tcPr>
                <w:tcW w:w="2765" w:type="dxa"/>
              </w:tcPr>
            </w:tcPrChange>
          </w:tcPr>
          <w:p w14:paraId="031B7180" w14:textId="0D39D225" w:rsidR="00DA7752" w:rsidRDefault="00DA7752" w:rsidP="00DA7752">
            <w:pPr>
              <w:rPr>
                <w:ins w:id="293" w:author="沈启航" w:date="2018-12-05T14:58:00Z"/>
                <w:rFonts w:hint="eastAsia"/>
              </w:rPr>
            </w:pPr>
            <w:ins w:id="294" w:author="沈启航" w:date="2018-12-05T14:58:00Z">
              <w:r>
                <w:rPr>
                  <w:rFonts w:hint="eastAsia"/>
                </w:rPr>
                <w:t>项目</w:t>
              </w:r>
              <w:r>
                <w:t>名称</w:t>
              </w:r>
            </w:ins>
          </w:p>
        </w:tc>
        <w:tc>
          <w:tcPr>
            <w:tcW w:w="851" w:type="dxa"/>
            <w:tcPrChange w:id="295" w:author="沈启航" w:date="2018-12-05T14:59:00Z">
              <w:tcPr>
                <w:tcW w:w="2765" w:type="dxa"/>
                <w:gridSpan w:val="3"/>
              </w:tcPr>
            </w:tcPrChange>
          </w:tcPr>
          <w:p w14:paraId="4EDDE6E2" w14:textId="7E3F96C7" w:rsidR="00DA7752" w:rsidRDefault="00DA7752" w:rsidP="00DA7752">
            <w:pPr>
              <w:rPr>
                <w:ins w:id="296" w:author="沈启航" w:date="2018-12-05T14:58:00Z"/>
                <w:rFonts w:hint="eastAsia"/>
              </w:rPr>
            </w:pPr>
            <w:ins w:id="297" w:author="沈启航" w:date="2018-12-05T14:58:00Z">
              <w:r>
                <w:rPr>
                  <w:rFonts w:hint="eastAsia"/>
                </w:rPr>
                <w:t>优先级</w:t>
              </w:r>
            </w:ins>
          </w:p>
        </w:tc>
        <w:tc>
          <w:tcPr>
            <w:tcW w:w="3906" w:type="dxa"/>
            <w:tcPrChange w:id="298" w:author="沈启航" w:date="2018-12-05T14:59:00Z">
              <w:tcPr>
                <w:tcW w:w="2766" w:type="dxa"/>
              </w:tcPr>
            </w:tcPrChange>
          </w:tcPr>
          <w:p w14:paraId="31EF4C76" w14:textId="6888391E" w:rsidR="00DA7752" w:rsidRDefault="00DA7752" w:rsidP="00DA7752">
            <w:pPr>
              <w:rPr>
                <w:ins w:id="299" w:author="沈启航" w:date="2018-12-05T14:58:00Z"/>
                <w:rFonts w:hint="eastAsia"/>
              </w:rPr>
            </w:pPr>
            <w:ins w:id="300" w:author="沈启航" w:date="2018-12-05T14:58:00Z">
              <w:r>
                <w:rPr>
                  <w:rFonts w:hint="eastAsia"/>
                </w:rPr>
                <w:t>备注</w:t>
              </w:r>
            </w:ins>
          </w:p>
        </w:tc>
      </w:tr>
      <w:tr w:rsidR="00DA7752" w14:paraId="17ADB443" w14:textId="77777777" w:rsidTr="00DA7752">
        <w:trPr>
          <w:ins w:id="301" w:author="沈启航" w:date="2018-12-05T14:58:00Z"/>
        </w:trPr>
        <w:tc>
          <w:tcPr>
            <w:tcW w:w="3539" w:type="dxa"/>
            <w:tcPrChange w:id="302" w:author="沈启航" w:date="2018-12-05T14:59:00Z">
              <w:tcPr>
                <w:tcW w:w="2765" w:type="dxa"/>
              </w:tcPr>
            </w:tcPrChange>
          </w:tcPr>
          <w:p w14:paraId="1284D8E2" w14:textId="76A6F474" w:rsidR="00DA7752" w:rsidRDefault="00DA7752" w:rsidP="00DA7752">
            <w:pPr>
              <w:rPr>
                <w:ins w:id="303" w:author="沈启航" w:date="2018-12-05T14:58:00Z"/>
                <w:rFonts w:hint="eastAsia"/>
              </w:rPr>
            </w:pPr>
            <w:ins w:id="304" w:author="沈启航" w:date="2018-12-05T14:58:00Z">
              <w:r>
                <w:rPr>
                  <w:rFonts w:hint="eastAsia"/>
                </w:rPr>
                <w:t>软件工程</w:t>
              </w:r>
              <w:r>
                <w:t>系列课程教学辅助网站</w:t>
              </w:r>
            </w:ins>
          </w:p>
        </w:tc>
        <w:tc>
          <w:tcPr>
            <w:tcW w:w="851" w:type="dxa"/>
            <w:tcPrChange w:id="305" w:author="沈启航" w:date="2018-12-05T14:59:00Z">
              <w:tcPr>
                <w:tcW w:w="2765" w:type="dxa"/>
                <w:gridSpan w:val="3"/>
              </w:tcPr>
            </w:tcPrChange>
          </w:tcPr>
          <w:p w14:paraId="0D811F63" w14:textId="29E224D1" w:rsidR="00DA7752" w:rsidRDefault="00DA7752" w:rsidP="00DA7752">
            <w:pPr>
              <w:rPr>
                <w:ins w:id="306" w:author="沈启航" w:date="2018-12-05T14:58:00Z"/>
                <w:rFonts w:hint="eastAsia"/>
              </w:rPr>
            </w:pPr>
            <w:ins w:id="307" w:author="沈启航" w:date="2018-12-05T14:59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3906" w:type="dxa"/>
            <w:tcPrChange w:id="308" w:author="沈启航" w:date="2018-12-05T14:59:00Z">
              <w:tcPr>
                <w:tcW w:w="2766" w:type="dxa"/>
              </w:tcPr>
            </w:tcPrChange>
          </w:tcPr>
          <w:p w14:paraId="2D9DBECE" w14:textId="31ED358A" w:rsidR="00DA7752" w:rsidRDefault="00DA7752" w:rsidP="00DA7752">
            <w:pPr>
              <w:rPr>
                <w:ins w:id="309" w:author="沈启航" w:date="2018-12-05T14:58:00Z"/>
                <w:rFonts w:hint="eastAsia"/>
              </w:rPr>
            </w:pPr>
            <w:ins w:id="310" w:author="沈启航" w:date="2018-12-05T14:59:00Z">
              <w:r>
                <w:rPr>
                  <w:rFonts w:hint="eastAsia"/>
                </w:rPr>
                <w:t>因</w:t>
              </w:r>
              <w:r>
                <w:t>项目复杂度高，难度大，所以优先级最高</w:t>
              </w:r>
            </w:ins>
          </w:p>
        </w:tc>
      </w:tr>
      <w:tr w:rsidR="00DA7752" w14:paraId="27B56477" w14:textId="77777777" w:rsidTr="00DA7752">
        <w:trPr>
          <w:ins w:id="311" w:author="沈启航" w:date="2018-12-05T14:58:00Z"/>
        </w:trPr>
        <w:tc>
          <w:tcPr>
            <w:tcW w:w="3539" w:type="dxa"/>
            <w:tcPrChange w:id="312" w:author="沈启航" w:date="2018-12-05T14:59:00Z">
              <w:tcPr>
                <w:tcW w:w="2765" w:type="dxa"/>
              </w:tcPr>
            </w:tcPrChange>
          </w:tcPr>
          <w:p w14:paraId="7DE9367E" w14:textId="26CDD966" w:rsidR="00DA7752" w:rsidRDefault="00DA7752" w:rsidP="00DA7752">
            <w:pPr>
              <w:rPr>
                <w:ins w:id="313" w:author="沈启航" w:date="2018-12-05T14:58:00Z"/>
                <w:rFonts w:hint="eastAsia"/>
              </w:rPr>
            </w:pPr>
            <w:ins w:id="314" w:author="沈启航" w:date="2018-12-05T14:59:00Z">
              <w:r>
                <w:rPr>
                  <w:rFonts w:hint="eastAsia"/>
                </w:rPr>
                <w:t>Android</w:t>
              </w:r>
              <w:r>
                <w:t>大作业</w:t>
              </w:r>
            </w:ins>
            <w:ins w:id="315" w:author="沈启航" w:date="2018-12-05T15:08:00Z">
              <w:r w:rsidR="00E844B5">
                <w:rPr>
                  <w:rFonts w:hint="eastAsia"/>
                </w:rPr>
                <w:t>项目</w:t>
              </w:r>
            </w:ins>
          </w:p>
        </w:tc>
        <w:tc>
          <w:tcPr>
            <w:tcW w:w="851" w:type="dxa"/>
            <w:tcPrChange w:id="316" w:author="沈启航" w:date="2018-12-05T14:59:00Z">
              <w:tcPr>
                <w:tcW w:w="2765" w:type="dxa"/>
                <w:gridSpan w:val="3"/>
              </w:tcPr>
            </w:tcPrChange>
          </w:tcPr>
          <w:p w14:paraId="76DC7CE7" w14:textId="147F3196" w:rsidR="00DA7752" w:rsidRDefault="00DA7752" w:rsidP="00DA7752">
            <w:pPr>
              <w:rPr>
                <w:ins w:id="317" w:author="沈启航" w:date="2018-12-05T14:58:00Z"/>
                <w:rFonts w:hint="eastAsia"/>
              </w:rPr>
            </w:pPr>
            <w:ins w:id="318" w:author="沈启航" w:date="2018-12-05T14:59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3906" w:type="dxa"/>
            <w:tcPrChange w:id="319" w:author="沈启航" w:date="2018-12-05T14:59:00Z">
              <w:tcPr>
                <w:tcW w:w="2766" w:type="dxa"/>
              </w:tcPr>
            </w:tcPrChange>
          </w:tcPr>
          <w:p w14:paraId="03B090F3" w14:textId="53690B77" w:rsidR="00DA7752" w:rsidRDefault="00DA7752" w:rsidP="00DA7752">
            <w:pPr>
              <w:rPr>
                <w:ins w:id="320" w:author="沈启航" w:date="2018-12-05T14:58:00Z"/>
                <w:rFonts w:hint="eastAsia"/>
              </w:rPr>
            </w:pPr>
            <w:ins w:id="321" w:author="沈启航" w:date="2018-12-05T14:59:00Z">
              <w:r>
                <w:rPr>
                  <w:rFonts w:hint="eastAsia"/>
                </w:rPr>
                <w:t>除</w:t>
              </w:r>
              <w:r>
                <w:t>组长外其他组员都需要</w:t>
              </w:r>
            </w:ins>
            <w:ins w:id="322" w:author="沈启航" w:date="2018-12-05T15:00:00Z">
              <w:r>
                <w:t>参加的大作业，工作量较大</w:t>
              </w:r>
            </w:ins>
            <w:ins w:id="323" w:author="沈启航" w:date="2018-12-05T15:02:00Z">
              <w:r>
                <w:rPr>
                  <w:rFonts w:hint="eastAsia"/>
                </w:rPr>
                <w:t>，</w:t>
              </w:r>
              <w:r>
                <w:t>难度较高</w:t>
              </w:r>
            </w:ins>
            <w:ins w:id="324" w:author="沈启航" w:date="2018-12-05T15:03:00Z">
              <w:r>
                <w:t>，设定较高优先级</w:t>
              </w:r>
            </w:ins>
          </w:p>
        </w:tc>
      </w:tr>
      <w:tr w:rsidR="00DA7752" w14:paraId="05561E62" w14:textId="77777777" w:rsidTr="00DA7752">
        <w:trPr>
          <w:ins w:id="325" w:author="沈启航" w:date="2018-12-05T14:58:00Z"/>
        </w:trPr>
        <w:tc>
          <w:tcPr>
            <w:tcW w:w="3539" w:type="dxa"/>
            <w:tcPrChange w:id="326" w:author="沈启航" w:date="2018-12-05T14:59:00Z">
              <w:tcPr>
                <w:tcW w:w="2765" w:type="dxa"/>
              </w:tcPr>
            </w:tcPrChange>
          </w:tcPr>
          <w:p w14:paraId="74DBE6D2" w14:textId="4219F1D3" w:rsidR="00DA7752" w:rsidRDefault="00DA7752" w:rsidP="00DA7752">
            <w:pPr>
              <w:rPr>
                <w:ins w:id="327" w:author="沈启航" w:date="2018-12-05T14:58:00Z"/>
                <w:rFonts w:hint="eastAsia"/>
              </w:rPr>
            </w:pPr>
            <w:ins w:id="328" w:author="沈启航" w:date="2018-12-05T15:00:00Z">
              <w:r>
                <w:rPr>
                  <w:rFonts w:hint="eastAsia"/>
                </w:rPr>
                <w:t>Web</w:t>
              </w:r>
              <w:r>
                <w:t>程序设计大作业</w:t>
              </w:r>
            </w:ins>
            <w:ins w:id="329" w:author="沈启航" w:date="2018-12-05T15:08:00Z">
              <w:r w:rsidR="00E844B5">
                <w:rPr>
                  <w:rFonts w:hint="eastAsia"/>
                </w:rPr>
                <w:t>项目</w:t>
              </w:r>
            </w:ins>
          </w:p>
        </w:tc>
        <w:tc>
          <w:tcPr>
            <w:tcW w:w="851" w:type="dxa"/>
            <w:tcPrChange w:id="330" w:author="沈启航" w:date="2018-12-05T14:59:00Z">
              <w:tcPr>
                <w:tcW w:w="2765" w:type="dxa"/>
                <w:gridSpan w:val="3"/>
              </w:tcPr>
            </w:tcPrChange>
          </w:tcPr>
          <w:p w14:paraId="3332EBF8" w14:textId="7CDB645B" w:rsidR="00DA7752" w:rsidRDefault="00DA7752" w:rsidP="00DA7752">
            <w:pPr>
              <w:rPr>
                <w:ins w:id="331" w:author="沈启航" w:date="2018-12-05T14:58:00Z"/>
                <w:rFonts w:hint="eastAsia"/>
              </w:rPr>
            </w:pPr>
            <w:ins w:id="332" w:author="沈启航" w:date="2018-12-05T15:00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3906" w:type="dxa"/>
            <w:tcPrChange w:id="333" w:author="沈启航" w:date="2018-12-05T14:59:00Z">
              <w:tcPr>
                <w:tcW w:w="2766" w:type="dxa"/>
              </w:tcPr>
            </w:tcPrChange>
          </w:tcPr>
          <w:p w14:paraId="43934F4D" w14:textId="5F3FAA37" w:rsidR="00DA7752" w:rsidRDefault="00DA7752" w:rsidP="00DA7752">
            <w:pPr>
              <w:rPr>
                <w:ins w:id="334" w:author="沈启航" w:date="2018-12-05T14:58:00Z"/>
                <w:rFonts w:hint="eastAsia"/>
              </w:rPr>
            </w:pPr>
            <w:ins w:id="335" w:author="沈启航" w:date="2018-12-05T15:00:00Z">
              <w:r>
                <w:rPr>
                  <w:rFonts w:hint="eastAsia"/>
                </w:rPr>
                <w:t>因为需要</w:t>
              </w:r>
              <w:r>
                <w:t>设计至少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张</w:t>
              </w:r>
              <w:r>
                <w:t>界面，所以工作量</w:t>
              </w:r>
            </w:ins>
            <w:ins w:id="336" w:author="沈启航" w:date="2018-12-05T15:01:00Z">
              <w:r>
                <w:t>较大，时间相对较紧张，但是技术复杂度不高</w:t>
              </w:r>
            </w:ins>
            <w:ins w:id="337" w:author="沈启航" w:date="2018-12-05T15:02:00Z">
              <w:r>
                <w:rPr>
                  <w:rFonts w:hint="eastAsia"/>
                </w:rPr>
                <w:t>，</w:t>
              </w:r>
              <w:r>
                <w:t>所以设定中等优先级</w:t>
              </w:r>
            </w:ins>
          </w:p>
        </w:tc>
      </w:tr>
      <w:tr w:rsidR="00DA7752" w14:paraId="4C8F3CAD" w14:textId="77777777" w:rsidTr="00DA7752">
        <w:trPr>
          <w:ins w:id="338" w:author="沈启航" w:date="2018-12-05T15:01:00Z"/>
        </w:trPr>
        <w:tc>
          <w:tcPr>
            <w:tcW w:w="3539" w:type="dxa"/>
          </w:tcPr>
          <w:p w14:paraId="13BA05F6" w14:textId="785F0856" w:rsidR="00DA7752" w:rsidRDefault="00DA7752" w:rsidP="00DA7752">
            <w:pPr>
              <w:rPr>
                <w:ins w:id="339" w:author="沈启航" w:date="2018-12-05T15:01:00Z"/>
                <w:rFonts w:hint="eastAsia"/>
              </w:rPr>
            </w:pPr>
            <w:ins w:id="340" w:author="沈启航" w:date="2018-12-05T15:01:00Z">
              <w:r>
                <w:rPr>
                  <w:rFonts w:hint="eastAsia"/>
                </w:rPr>
                <w:t>云计算</w:t>
              </w:r>
              <w:r>
                <w:t>大作业</w:t>
              </w:r>
            </w:ins>
            <w:ins w:id="341" w:author="沈启航" w:date="2018-12-05T15:08:00Z">
              <w:r w:rsidR="00E844B5">
                <w:rPr>
                  <w:rFonts w:hint="eastAsia"/>
                </w:rPr>
                <w:t>项目</w:t>
              </w:r>
            </w:ins>
          </w:p>
        </w:tc>
        <w:tc>
          <w:tcPr>
            <w:tcW w:w="851" w:type="dxa"/>
          </w:tcPr>
          <w:p w14:paraId="62836A9C" w14:textId="7C64BE06" w:rsidR="00DA7752" w:rsidRDefault="00DA7752" w:rsidP="00DA7752">
            <w:pPr>
              <w:rPr>
                <w:ins w:id="342" w:author="沈启航" w:date="2018-12-05T15:01:00Z"/>
                <w:rFonts w:hint="eastAsia"/>
              </w:rPr>
            </w:pPr>
            <w:ins w:id="343" w:author="沈启航" w:date="2018-12-05T15:01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3906" w:type="dxa"/>
          </w:tcPr>
          <w:p w14:paraId="669DBE02" w14:textId="5FEA336C" w:rsidR="00DA7752" w:rsidRDefault="00DA7752" w:rsidP="00DA7752">
            <w:pPr>
              <w:rPr>
                <w:ins w:id="344" w:author="沈启航" w:date="2018-12-05T15:01:00Z"/>
                <w:rFonts w:hint="eastAsia"/>
              </w:rPr>
            </w:pPr>
            <w:ins w:id="345" w:author="沈启航" w:date="2018-12-05T15:01:00Z">
              <w:r>
                <w:rPr>
                  <w:rFonts w:hint="eastAsia"/>
                </w:rPr>
                <w:t>由于</w:t>
              </w:r>
              <w:r>
                <w:t>组内有</w:t>
              </w:r>
              <w:r>
                <w:rPr>
                  <w:rFonts w:hint="eastAsia"/>
                </w:rPr>
                <w:t>3</w:t>
              </w:r>
            </w:ins>
            <w:ins w:id="346" w:author="沈启航" w:date="2018-12-05T15:02:00Z">
              <w:r>
                <w:rPr>
                  <w:rFonts w:hint="eastAsia"/>
                </w:rPr>
                <w:t>人</w:t>
              </w:r>
              <w:r>
                <w:t>需要完成此作业，且该作业通过的要求不高，所以优先级较低</w:t>
              </w:r>
            </w:ins>
          </w:p>
        </w:tc>
      </w:tr>
    </w:tbl>
    <w:p w14:paraId="0DEDEF99" w14:textId="77777777" w:rsidR="00DA7752" w:rsidRPr="00C04052" w:rsidRDefault="00DA7752" w:rsidP="00DA7752">
      <w:pPr>
        <w:rPr>
          <w:rFonts w:hint="eastAsia"/>
        </w:rPr>
        <w:pPrChange w:id="347" w:author="沈启航" w:date="2018-12-05T14:58:00Z">
          <w:pPr/>
        </w:pPrChange>
      </w:pPr>
    </w:p>
    <w:p w14:paraId="62B0B8EE" w14:textId="405CEFDA" w:rsidR="006620B1" w:rsidRDefault="007F2DEE" w:rsidP="006620B1">
      <w:pPr>
        <w:pStyle w:val="2"/>
      </w:pPr>
      <w:bookmarkStart w:id="348" w:name="_Toc531785812"/>
      <w:r>
        <w:rPr>
          <w:rFonts w:hint="eastAsia"/>
        </w:rPr>
        <w:t>4</w:t>
      </w:r>
      <w:r w:rsidR="006A745E">
        <w:rPr>
          <w:rFonts w:hint="eastAsia"/>
        </w:rPr>
        <w:t>.3</w:t>
      </w:r>
      <w:r w:rsidR="006620B1">
        <w:rPr>
          <w:rFonts w:hint="eastAsia"/>
        </w:rPr>
        <w:t>部署</w:t>
      </w:r>
      <w:r w:rsidR="006620B1">
        <w:t>的注意事项</w:t>
      </w:r>
      <w:bookmarkEnd w:id="348"/>
    </w:p>
    <w:p w14:paraId="28E77826" w14:textId="08E09098" w:rsidR="00C04052" w:rsidRPr="00C04052" w:rsidRDefault="00C04052" w:rsidP="007A0F33">
      <w:pPr>
        <w:ind w:firstLine="420"/>
      </w:pPr>
      <w:r>
        <w:rPr>
          <w:rFonts w:hint="eastAsia"/>
        </w:rPr>
        <w:t>网站</w:t>
      </w:r>
      <w:r>
        <w:t>服务器</w:t>
      </w:r>
      <w:r>
        <w:rPr>
          <w:rFonts w:hint="eastAsia"/>
        </w:rPr>
        <w:t>软件</w:t>
      </w:r>
      <w:r>
        <w:t>必须升级至最新版本，必须为</w:t>
      </w:r>
      <w:r>
        <w:t>IOS</w:t>
      </w:r>
      <w:r>
        <w:t>和安卓版本设计应用。</w:t>
      </w:r>
      <w:r w:rsidR="007A0F33">
        <w:rPr>
          <w:rFonts w:hint="eastAsia"/>
        </w:rPr>
        <w:t>网站</w:t>
      </w:r>
      <w:r w:rsidR="007A0F33">
        <w:t>服务器硬</w:t>
      </w:r>
      <w:r w:rsidR="007A0F33">
        <w:lastRenderedPageBreak/>
        <w:t>盘存储容量至少为</w:t>
      </w:r>
      <w:r w:rsidR="007A0F33">
        <w:rPr>
          <w:rFonts w:hint="eastAsia"/>
        </w:rPr>
        <w:t>4</w:t>
      </w:r>
      <w:r w:rsidR="007A0F33">
        <w:t>TB</w:t>
      </w:r>
      <w:r w:rsidR="007A0F33">
        <w:t>，必要时进行扩充</w:t>
      </w:r>
      <w:r w:rsidR="007A0F33">
        <w:rPr>
          <w:rFonts w:hint="eastAsia"/>
        </w:rPr>
        <w:t>。</w:t>
      </w:r>
      <w:r w:rsidR="007A0F33">
        <w:t>应维持服务器的百兆</w:t>
      </w:r>
      <w:r w:rsidR="007A0F33">
        <w:rPr>
          <w:rFonts w:hint="eastAsia"/>
        </w:rPr>
        <w:t>光纤</w:t>
      </w:r>
      <w:r w:rsidR="007A0F33">
        <w:t>宽带</w:t>
      </w:r>
      <w:r w:rsidR="007A0F33">
        <w:rPr>
          <w:rFonts w:hint="eastAsia"/>
        </w:rPr>
        <w:t>。</w:t>
      </w:r>
      <w:r w:rsidR="009B3099">
        <w:rPr>
          <w:rFonts w:hint="eastAsia"/>
        </w:rPr>
        <w:t>将制作</w:t>
      </w:r>
      <w:r w:rsidR="009B3099">
        <w:t>网站指南用于帮助用户了解网站的使用方法。</w:t>
      </w:r>
      <w:r w:rsidR="009B3099">
        <w:rPr>
          <w:rFonts w:hint="eastAsia"/>
        </w:rPr>
        <w:t>将制定</w:t>
      </w:r>
      <w:r w:rsidR="009B3099">
        <w:t>相应的培训计划，用于培训管理员对系统的使用</w:t>
      </w:r>
      <w:r w:rsidR="009B3099">
        <w:rPr>
          <w:rFonts w:hint="eastAsia"/>
        </w:rPr>
        <w:t>。</w:t>
      </w:r>
    </w:p>
    <w:sectPr w:rsidR="00C04052" w:rsidRPr="00C0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3" w:author="沈启航" w:date="2018-11-13T20:27:00Z" w:initials="沈启航">
    <w:p w14:paraId="494A64CF" w14:textId="77777777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新产品或对现有产品进行变更的依据和环境。描述产品开发的</w:t>
      </w:r>
      <w:r>
        <w:rPr>
          <w:rFonts w:hint="eastAsia"/>
        </w:rPr>
        <w:t>历史背景</w:t>
      </w:r>
      <w:r>
        <w:t>或形式</w:t>
      </w:r>
    </w:p>
  </w:comment>
  <w:comment w:id="199" w:author="沈启航" w:date="2018-11-13T21:08:00Z" w:initials="沈启航">
    <w:p w14:paraId="460A288C" w14:textId="77777777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现有的业务</w:t>
      </w:r>
      <w:r>
        <w:rPr>
          <w:rFonts w:hint="eastAsia"/>
        </w:rPr>
        <w:t>机会</w:t>
      </w:r>
      <w:r>
        <w:t>和产品的竞争市场。本</w:t>
      </w:r>
      <w:r>
        <w:rPr>
          <w:rFonts w:hint="eastAsia"/>
        </w:rPr>
        <w:t>小节</w:t>
      </w:r>
      <w:r>
        <w:t>包括对现有产品的对比性评估并指出提议产品为什么有吸引力及其</w:t>
      </w:r>
      <w:r>
        <w:rPr>
          <w:rFonts w:hint="eastAsia"/>
        </w:rPr>
        <w:t>优势</w:t>
      </w:r>
      <w:r>
        <w:t>。描述在没有预想解决方案的情况下目前无法解决的问题。说明提议产品如何符合市场潮流、技术的</w:t>
      </w:r>
      <w:r>
        <w:rPr>
          <w:rFonts w:hint="eastAsia"/>
        </w:rPr>
        <w:t>演化</w:t>
      </w:r>
      <w:r>
        <w:t>或公司的战略方向。列举其他所有必要的技术</w:t>
      </w:r>
      <w:r>
        <w:rPr>
          <w:rFonts w:hint="eastAsia"/>
        </w:rPr>
        <w:t>、</w:t>
      </w:r>
      <w:r>
        <w:t>流程和资源，力求</w:t>
      </w:r>
      <w:r>
        <w:rPr>
          <w:rFonts w:hint="eastAsia"/>
        </w:rPr>
        <w:t>提供</w:t>
      </w:r>
      <w:r>
        <w:t>一个完整的客户解决方案。</w:t>
      </w:r>
    </w:p>
    <w:p w14:paraId="0EC26A6A" w14:textId="77777777" w:rsidR="00DA7752" w:rsidRDefault="00DA7752">
      <w:pPr>
        <w:pStyle w:val="a7"/>
      </w:pPr>
      <w:r>
        <w:rPr>
          <w:rFonts w:hint="eastAsia"/>
        </w:rPr>
        <w:t>描述</w:t>
      </w:r>
      <w:r>
        <w:t>典型</w:t>
      </w:r>
      <w:r>
        <w:rPr>
          <w:rFonts w:hint="eastAsia"/>
        </w:rPr>
        <w:t>客户</w:t>
      </w:r>
      <w:r>
        <w:t>或目标市场的需要。提出新产品要解决的客户问题。提供客户使用产品的范例。定义任何已知的关键接口或质量要求，但略去设计或执行细节。</w:t>
      </w:r>
    </w:p>
  </w:comment>
  <w:comment w:id="203" w:author="沈启航" w:date="2018-11-13T22:11:00Z" w:initials="沈启航">
    <w:p w14:paraId="7FDF82F7" w14:textId="133B08B8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用</w:t>
      </w:r>
      <w:r>
        <w:t>定量和可测量的方式总结产品带来的重要商业利益。</w:t>
      </w:r>
    </w:p>
  </w:comment>
  <w:comment w:id="205" w:author="沈启航" w:date="2018-11-13T22:34:00Z" w:initials="沈启航">
    <w:p w14:paraId="3B70D507" w14:textId="6C3F76BE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确定</w:t>
      </w:r>
      <w:r>
        <w:t>干系人用来定义和衡量项目成功的指标</w:t>
      </w:r>
    </w:p>
  </w:comment>
  <w:comment w:id="207" w:author="沈启航" w:date="2018-11-14T07:56:00Z" w:initials="沈启航">
    <w:p w14:paraId="1FD161A2" w14:textId="28787BDE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产品的长远</w:t>
      </w:r>
      <w:r>
        <w:rPr>
          <w:rFonts w:hint="eastAsia"/>
        </w:rPr>
        <w:t>目标</w:t>
      </w:r>
      <w:r>
        <w:t>和意图</w:t>
      </w:r>
      <w:r>
        <w:rPr>
          <w:rFonts w:hint="eastAsia"/>
        </w:rPr>
        <w:t>。</w:t>
      </w:r>
      <w:r>
        <w:t>愿景声明应当折射出一个均衡的</w:t>
      </w:r>
      <w:r>
        <w:rPr>
          <w:rFonts w:hint="eastAsia"/>
        </w:rPr>
        <w:t>视角</w:t>
      </w:r>
      <w:r>
        <w:t>，满足不同干系人的期望</w:t>
      </w:r>
    </w:p>
  </w:comment>
  <w:comment w:id="209" w:author="沈启航" w:date="2018-11-14T09:00:00Z" w:initials="沈启航">
    <w:p w14:paraId="2482B6F0" w14:textId="51BD7DDD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与开发（</w:t>
      </w:r>
      <w:r>
        <w:rPr>
          <w:rFonts w:hint="eastAsia"/>
        </w:rPr>
        <w:t>或</w:t>
      </w:r>
      <w:r>
        <w:t>不</w:t>
      </w:r>
      <w:r>
        <w:rPr>
          <w:rFonts w:hint="eastAsia"/>
        </w:rPr>
        <w:t>开发</w:t>
      </w:r>
      <w:r>
        <w:t>）</w:t>
      </w:r>
      <w:r>
        <w:rPr>
          <w:rFonts w:hint="eastAsia"/>
        </w:rPr>
        <w:t>该产品</w:t>
      </w:r>
      <w:r>
        <w:t>的主要业务风险，例如市场竞争、</w:t>
      </w:r>
      <w:r>
        <w:rPr>
          <w:rFonts w:hint="eastAsia"/>
        </w:rPr>
        <w:t>时机</w:t>
      </w:r>
      <w:r>
        <w:t>问题、用户接受能力、实现</w:t>
      </w:r>
      <w:r>
        <w:rPr>
          <w:rFonts w:hint="eastAsia"/>
        </w:rPr>
        <w:t>过程</w:t>
      </w:r>
      <w:r>
        <w:t>中的问题</w:t>
      </w:r>
      <w:r>
        <w:rPr>
          <w:rFonts w:hint="eastAsia"/>
        </w:rPr>
        <w:t>以及</w:t>
      </w:r>
      <w:r>
        <w:t>对业务可能造成的消极影响。</w:t>
      </w:r>
    </w:p>
  </w:comment>
  <w:comment w:id="212" w:author="沈启航" w:date="2018-11-14T13:05:00Z" w:initials="沈启航">
    <w:p w14:paraId="6E3C7DDE" w14:textId="587EB97B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将</w:t>
      </w:r>
      <w:r>
        <w:t>项目对外部</w:t>
      </w:r>
      <w:r>
        <w:rPr>
          <w:rFonts w:hint="eastAsia"/>
        </w:rPr>
        <w:t>因素</w:t>
      </w:r>
      <w:r>
        <w:t>的所有重要依赖都记录下来。</w:t>
      </w:r>
    </w:p>
  </w:comment>
  <w:comment w:id="214" w:author="沈启航" w:date="2018-11-14T13:44:00Z" w:initials="沈启航">
    <w:p w14:paraId="283D4B02" w14:textId="2CCBA8FA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一</w:t>
      </w:r>
      <w:r>
        <w:t>、定义项目范围。范围对提议解决方案的概念</w:t>
      </w:r>
      <w:r>
        <w:rPr>
          <w:rFonts w:hint="eastAsia"/>
        </w:rPr>
        <w:t>和</w:t>
      </w:r>
      <w:r>
        <w:t>适用领域进行描述。限制</w:t>
      </w:r>
      <w:r>
        <w:rPr>
          <w:rFonts w:hint="eastAsia"/>
        </w:rPr>
        <w:t>指出</w:t>
      </w:r>
      <w:r>
        <w:t>产品不包含的某些性能。</w:t>
      </w:r>
      <w:r>
        <w:rPr>
          <w:rFonts w:hint="eastAsia"/>
        </w:rPr>
        <w:t>范围</w:t>
      </w:r>
      <w:r>
        <w:t>定义的是客户确定要实现哪些业务目标。</w:t>
      </w:r>
    </w:p>
  </w:comment>
  <w:comment w:id="222" w:author="沈启航" w:date="2018-11-14T14:18:00Z" w:initials="沈启航">
    <w:p w14:paraId="534A56C3" w14:textId="25780A7F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产品的主要特性或用户功能，并把不同于以前</w:t>
      </w:r>
      <w:r>
        <w:rPr>
          <w:rFonts w:hint="eastAsia"/>
        </w:rPr>
        <w:t>或</w:t>
      </w:r>
      <w:r>
        <w:t>竞争</w:t>
      </w:r>
      <w:r>
        <w:rPr>
          <w:rFonts w:hint="eastAsia"/>
        </w:rPr>
        <w:t>产品</w:t>
      </w:r>
      <w:r>
        <w:t>的部分标注出来</w:t>
      </w:r>
      <w:r>
        <w:rPr>
          <w:rFonts w:hint="eastAsia"/>
        </w:rPr>
        <w:t>。</w:t>
      </w:r>
      <w:r>
        <w:t>考虑用户如何使用这些特性</w:t>
      </w:r>
      <w:r>
        <w:rPr>
          <w:rFonts w:hint="eastAsia"/>
        </w:rPr>
        <w:t>，</w:t>
      </w:r>
      <w:r>
        <w:t>保证</w:t>
      </w:r>
      <w:r>
        <w:rPr>
          <w:rFonts w:hint="eastAsia"/>
        </w:rPr>
        <w:t>列表</w:t>
      </w:r>
      <w:r>
        <w:t>的完整性，还要保证将不必要的特性排除在外。</w:t>
      </w:r>
    </w:p>
  </w:comment>
  <w:comment w:id="224" w:author="沈启航" w:date="2018-11-14T14:21:00Z" w:initials="沈启航">
    <w:p w14:paraId="093775BE" w14:textId="20306728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计划包含首发版的功能</w:t>
      </w:r>
      <w:r>
        <w:rPr>
          <w:rFonts w:hint="eastAsia"/>
        </w:rPr>
        <w:t>。</w:t>
      </w:r>
    </w:p>
  </w:comment>
  <w:comment w:id="229" w:author="沈启航" w:date="2018-11-24T18:05:00Z" w:initials="沈启航">
    <w:p w14:paraId="5A40FE64" w14:textId="2B320C82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干系人期望但不计划纳入产品范围或特定版本</w:t>
      </w:r>
      <w:r>
        <w:rPr>
          <w:rFonts w:hint="eastAsia"/>
        </w:rPr>
        <w:t>中</w:t>
      </w:r>
      <w:r>
        <w:t>的产品功能或特性。</w:t>
      </w:r>
    </w:p>
  </w:comment>
  <w:comment w:id="232" w:author="沈启航" w:date="2018-11-14T14:24:00Z" w:initials="沈启航">
    <w:p w14:paraId="7BF22DDD" w14:textId="3E4CB4A8" w:rsidR="00DA7752" w:rsidRDefault="00DA775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项目</w:t>
      </w:r>
      <w:r>
        <w:rPr>
          <w:rFonts w:hint="eastAsia"/>
        </w:rPr>
        <w:t>中</w:t>
      </w:r>
      <w:r>
        <w:t>不同客户类型和其他关键干系人。专注于不同的客户类型、</w:t>
      </w:r>
      <w:r>
        <w:rPr>
          <w:rFonts w:hint="eastAsia"/>
        </w:rPr>
        <w:t>细分</w:t>
      </w:r>
      <w:r>
        <w:t>的目标市场和细分市场里不同的用户类型。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A64CF" w15:done="0"/>
  <w15:commentEx w15:paraId="0EC26A6A" w15:done="0"/>
  <w15:commentEx w15:paraId="7FDF82F7" w15:done="0"/>
  <w15:commentEx w15:paraId="3B70D507" w15:done="0"/>
  <w15:commentEx w15:paraId="1FD161A2" w15:done="0"/>
  <w15:commentEx w15:paraId="2482B6F0" w15:done="0"/>
  <w15:commentEx w15:paraId="6E3C7DDE" w15:done="0"/>
  <w15:commentEx w15:paraId="283D4B02" w15:done="0"/>
  <w15:commentEx w15:paraId="534A56C3" w15:done="0"/>
  <w15:commentEx w15:paraId="093775BE" w15:done="0"/>
  <w15:commentEx w15:paraId="5A40FE64" w15:done="0"/>
  <w15:commentEx w15:paraId="7BF22D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EABE1" w14:textId="77777777" w:rsidR="00C42CFC" w:rsidRDefault="00C42CFC" w:rsidP="00F513DA">
      <w:r>
        <w:separator/>
      </w:r>
    </w:p>
  </w:endnote>
  <w:endnote w:type="continuationSeparator" w:id="0">
    <w:p w14:paraId="44C331C4" w14:textId="77777777" w:rsidR="00C42CFC" w:rsidRDefault="00C42CFC" w:rsidP="00F5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26B52" w14:textId="77777777" w:rsidR="00C42CFC" w:rsidRDefault="00C42CFC" w:rsidP="00F513DA">
      <w:r>
        <w:separator/>
      </w:r>
    </w:p>
  </w:footnote>
  <w:footnote w:type="continuationSeparator" w:id="0">
    <w:p w14:paraId="3E0E47BF" w14:textId="77777777" w:rsidR="00C42CFC" w:rsidRDefault="00C42CFC" w:rsidP="00F5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83D45"/>
    <w:multiLevelType w:val="hybridMultilevel"/>
    <w:tmpl w:val="3B36FA90"/>
    <w:lvl w:ilvl="0" w:tplc="C79E7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283BE5"/>
    <w:multiLevelType w:val="hybridMultilevel"/>
    <w:tmpl w:val="E69C992E"/>
    <w:lvl w:ilvl="0" w:tplc="FB186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6">
    <w:nsid w:val="205771A0"/>
    <w:multiLevelType w:val="hybridMultilevel"/>
    <w:tmpl w:val="3F0E62D6"/>
    <w:lvl w:ilvl="0" w:tplc="73CCB7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6B2BAA"/>
    <w:multiLevelType w:val="hybridMultilevel"/>
    <w:tmpl w:val="C308B2E0"/>
    <w:lvl w:ilvl="0" w:tplc="A27AD3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03775F"/>
    <w:multiLevelType w:val="hybridMultilevel"/>
    <w:tmpl w:val="96FEFE32"/>
    <w:lvl w:ilvl="0" w:tplc="DB54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061FF"/>
    <w:multiLevelType w:val="hybridMultilevel"/>
    <w:tmpl w:val="E8CA4912"/>
    <w:lvl w:ilvl="0" w:tplc="DFBE2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76E7B"/>
    <w:multiLevelType w:val="hybridMultilevel"/>
    <w:tmpl w:val="592095AC"/>
    <w:lvl w:ilvl="0" w:tplc="1CBCB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E61915"/>
    <w:multiLevelType w:val="hybridMultilevel"/>
    <w:tmpl w:val="0FDCEF28"/>
    <w:lvl w:ilvl="0" w:tplc="9856B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397CA0"/>
    <w:multiLevelType w:val="hybridMultilevel"/>
    <w:tmpl w:val="4FC84230"/>
    <w:lvl w:ilvl="0" w:tplc="8098D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615FA4"/>
    <w:multiLevelType w:val="hybridMultilevel"/>
    <w:tmpl w:val="CB286D50"/>
    <w:lvl w:ilvl="0" w:tplc="7FE02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832CF7"/>
    <w:multiLevelType w:val="hybridMultilevel"/>
    <w:tmpl w:val="A7E0E8CE"/>
    <w:lvl w:ilvl="0" w:tplc="FB7EA0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8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992D8A"/>
    <w:multiLevelType w:val="hybridMultilevel"/>
    <w:tmpl w:val="FAC6238A"/>
    <w:lvl w:ilvl="0" w:tplc="D974D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580E3F"/>
    <w:multiLevelType w:val="multilevel"/>
    <w:tmpl w:val="EAA0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BD1604"/>
    <w:multiLevelType w:val="hybridMultilevel"/>
    <w:tmpl w:val="6E845AF6"/>
    <w:lvl w:ilvl="0" w:tplc="48100760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944A65"/>
    <w:multiLevelType w:val="hybridMultilevel"/>
    <w:tmpl w:val="CA0CAAF0"/>
    <w:lvl w:ilvl="0" w:tplc="B2E6A3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D713CF"/>
    <w:multiLevelType w:val="hybridMultilevel"/>
    <w:tmpl w:val="2F124ED6"/>
    <w:lvl w:ilvl="0" w:tplc="985A2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F156DF"/>
    <w:multiLevelType w:val="hybridMultilevel"/>
    <w:tmpl w:val="78DE6530"/>
    <w:lvl w:ilvl="0" w:tplc="E50230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D66E52"/>
    <w:multiLevelType w:val="hybridMultilevel"/>
    <w:tmpl w:val="E098D456"/>
    <w:lvl w:ilvl="0" w:tplc="BC8E14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E9523E"/>
    <w:multiLevelType w:val="hybridMultilevel"/>
    <w:tmpl w:val="243A1462"/>
    <w:lvl w:ilvl="0" w:tplc="E318924E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">
    <w:abstractNumId w:val="29"/>
  </w:num>
  <w:num w:numId="4">
    <w:abstractNumId w:val="2"/>
  </w:num>
  <w:num w:numId="5">
    <w:abstractNumId w:val="0"/>
  </w:num>
  <w:num w:numId="6">
    <w:abstractNumId w:val="1"/>
  </w:num>
  <w:num w:numId="7">
    <w:abstractNumId w:val="21"/>
  </w:num>
  <w:num w:numId="8">
    <w:abstractNumId w:val="22"/>
  </w:num>
  <w:num w:numId="9">
    <w:abstractNumId w:val="9"/>
  </w:num>
  <w:num w:numId="10">
    <w:abstractNumId w:val="7"/>
  </w:num>
  <w:num w:numId="11">
    <w:abstractNumId w:val="18"/>
  </w:num>
  <w:num w:numId="12">
    <w:abstractNumId w:val="19"/>
  </w:num>
  <w:num w:numId="13">
    <w:abstractNumId w:val="14"/>
  </w:num>
  <w:num w:numId="14">
    <w:abstractNumId w:val="26"/>
  </w:num>
  <w:num w:numId="15">
    <w:abstractNumId w:val="25"/>
  </w:num>
  <w:num w:numId="16">
    <w:abstractNumId w:val="6"/>
  </w:num>
  <w:num w:numId="17">
    <w:abstractNumId w:val="23"/>
  </w:num>
  <w:num w:numId="18">
    <w:abstractNumId w:val="28"/>
  </w:num>
  <w:num w:numId="19">
    <w:abstractNumId w:val="13"/>
  </w:num>
  <w:num w:numId="20">
    <w:abstractNumId w:val="17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1">
    <w:abstractNumId w:val="8"/>
  </w:num>
  <w:num w:numId="22">
    <w:abstractNumId w:val="16"/>
  </w:num>
  <w:num w:numId="23">
    <w:abstractNumId w:val="11"/>
  </w:num>
  <w:num w:numId="24">
    <w:abstractNumId w:val="24"/>
  </w:num>
  <w:num w:numId="25">
    <w:abstractNumId w:val="12"/>
  </w:num>
  <w:num w:numId="26">
    <w:abstractNumId w:val="10"/>
  </w:num>
  <w:num w:numId="27">
    <w:abstractNumId w:val="4"/>
  </w:num>
  <w:num w:numId="28">
    <w:abstractNumId w:val="3"/>
  </w:num>
  <w:num w:numId="29">
    <w:abstractNumId w:val="15"/>
  </w:num>
  <w:num w:numId="30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2"/>
    <w:rsid w:val="0006026D"/>
    <w:rsid w:val="00077273"/>
    <w:rsid w:val="0012256C"/>
    <w:rsid w:val="00145241"/>
    <w:rsid w:val="001513F8"/>
    <w:rsid w:val="0017253A"/>
    <w:rsid w:val="001900C8"/>
    <w:rsid w:val="001B2CE4"/>
    <w:rsid w:val="001D6924"/>
    <w:rsid w:val="0020238A"/>
    <w:rsid w:val="00212B4C"/>
    <w:rsid w:val="0025332B"/>
    <w:rsid w:val="002747C4"/>
    <w:rsid w:val="002B016E"/>
    <w:rsid w:val="002E0387"/>
    <w:rsid w:val="002F4E02"/>
    <w:rsid w:val="00305741"/>
    <w:rsid w:val="0033310D"/>
    <w:rsid w:val="0039552C"/>
    <w:rsid w:val="00396D9C"/>
    <w:rsid w:val="003B5432"/>
    <w:rsid w:val="0040735B"/>
    <w:rsid w:val="0043230F"/>
    <w:rsid w:val="004337FD"/>
    <w:rsid w:val="004520A8"/>
    <w:rsid w:val="00455775"/>
    <w:rsid w:val="004663F2"/>
    <w:rsid w:val="0048302E"/>
    <w:rsid w:val="00483157"/>
    <w:rsid w:val="004F12DE"/>
    <w:rsid w:val="004F3B9B"/>
    <w:rsid w:val="00514D90"/>
    <w:rsid w:val="0053136D"/>
    <w:rsid w:val="00534426"/>
    <w:rsid w:val="00555870"/>
    <w:rsid w:val="00556E03"/>
    <w:rsid w:val="005728DF"/>
    <w:rsid w:val="00575360"/>
    <w:rsid w:val="00581180"/>
    <w:rsid w:val="005C4F03"/>
    <w:rsid w:val="005E1163"/>
    <w:rsid w:val="005F0283"/>
    <w:rsid w:val="006620B1"/>
    <w:rsid w:val="006A745E"/>
    <w:rsid w:val="00700297"/>
    <w:rsid w:val="00726030"/>
    <w:rsid w:val="0074109B"/>
    <w:rsid w:val="007771B4"/>
    <w:rsid w:val="007A0F33"/>
    <w:rsid w:val="007C14E8"/>
    <w:rsid w:val="007C431D"/>
    <w:rsid w:val="007D1000"/>
    <w:rsid w:val="007F2DEE"/>
    <w:rsid w:val="00802A37"/>
    <w:rsid w:val="00813BCC"/>
    <w:rsid w:val="00814B1B"/>
    <w:rsid w:val="00820CE1"/>
    <w:rsid w:val="0083745F"/>
    <w:rsid w:val="008B2F60"/>
    <w:rsid w:val="00994E0C"/>
    <w:rsid w:val="009A48DC"/>
    <w:rsid w:val="009B3099"/>
    <w:rsid w:val="00A36919"/>
    <w:rsid w:val="00A81A2C"/>
    <w:rsid w:val="00A941C3"/>
    <w:rsid w:val="00A97C08"/>
    <w:rsid w:val="00AB1427"/>
    <w:rsid w:val="00AD6AFB"/>
    <w:rsid w:val="00B01720"/>
    <w:rsid w:val="00B157E0"/>
    <w:rsid w:val="00B16AA0"/>
    <w:rsid w:val="00B254FB"/>
    <w:rsid w:val="00B44D58"/>
    <w:rsid w:val="00B960BF"/>
    <w:rsid w:val="00B97146"/>
    <w:rsid w:val="00BF326E"/>
    <w:rsid w:val="00BF7A24"/>
    <w:rsid w:val="00C04052"/>
    <w:rsid w:val="00C330CC"/>
    <w:rsid w:val="00C42CFC"/>
    <w:rsid w:val="00C527AA"/>
    <w:rsid w:val="00CC3488"/>
    <w:rsid w:val="00CC627A"/>
    <w:rsid w:val="00CD1140"/>
    <w:rsid w:val="00CD53A9"/>
    <w:rsid w:val="00D16F70"/>
    <w:rsid w:val="00D23867"/>
    <w:rsid w:val="00D26376"/>
    <w:rsid w:val="00D42FCB"/>
    <w:rsid w:val="00DA7752"/>
    <w:rsid w:val="00DE5E01"/>
    <w:rsid w:val="00DF2A84"/>
    <w:rsid w:val="00E205F0"/>
    <w:rsid w:val="00E31FCF"/>
    <w:rsid w:val="00E6356A"/>
    <w:rsid w:val="00E72615"/>
    <w:rsid w:val="00E77103"/>
    <w:rsid w:val="00E844B5"/>
    <w:rsid w:val="00EA285E"/>
    <w:rsid w:val="00ED6F07"/>
    <w:rsid w:val="00F032A2"/>
    <w:rsid w:val="00F044D8"/>
    <w:rsid w:val="00F26A0E"/>
    <w:rsid w:val="00F362D8"/>
    <w:rsid w:val="00F513DA"/>
    <w:rsid w:val="00F577AE"/>
    <w:rsid w:val="00F777E9"/>
    <w:rsid w:val="00FE327C"/>
    <w:rsid w:val="00F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E7"/>
  <w15:chartTrackingRefBased/>
  <w15:docId w15:val="{46739B0A-C730-4142-9A15-5CDC9AE6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6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1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F7A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F7A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20B1"/>
    <w:rPr>
      <w:b/>
      <w:bCs/>
      <w:noProof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620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20B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20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620B1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6620B1"/>
  </w:style>
  <w:style w:type="character" w:styleId="a5">
    <w:name w:val="Hyperlink"/>
    <w:basedOn w:val="a0"/>
    <w:uiPriority w:val="99"/>
    <w:unhideWhenUsed/>
    <w:rsid w:val="006620B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1000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100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A36919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36919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36919"/>
    <w:rPr>
      <w:noProof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36919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36919"/>
    <w:rPr>
      <w:b/>
      <w:bCs/>
      <w:noProof/>
    </w:rPr>
  </w:style>
  <w:style w:type="paragraph" w:styleId="a9">
    <w:name w:val="Balloon Text"/>
    <w:basedOn w:val="a"/>
    <w:link w:val="Char2"/>
    <w:uiPriority w:val="99"/>
    <w:semiHidden/>
    <w:unhideWhenUsed/>
    <w:rsid w:val="00A3691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36919"/>
    <w:rPr>
      <w:noProof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F5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F513DA"/>
    <w:rPr>
      <w:noProof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5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F513DA"/>
    <w:rPr>
      <w:noProof/>
      <w:sz w:val="18"/>
      <w:szCs w:val="18"/>
    </w:rPr>
  </w:style>
  <w:style w:type="table" w:styleId="ac">
    <w:name w:val="Table Grid"/>
    <w:basedOn w:val="a1"/>
    <w:qFormat/>
    <w:rsid w:val="00333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28D3-8645-4575-BA18-FA9E8124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17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47</cp:revision>
  <dcterms:created xsi:type="dcterms:W3CDTF">2018-10-23T13:09:00Z</dcterms:created>
  <dcterms:modified xsi:type="dcterms:W3CDTF">2018-12-05T07:10:00Z</dcterms:modified>
</cp:coreProperties>
</file>