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p w14:paraId="3D10643B" w14:textId="77777777" w:rsidR="00C34869" w:rsidRDefault="00C34869"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77777777" w:rsidR="00835FAF" w:rsidRDefault="00835FAF" w:rsidP="00AF5593">
            <w:r>
              <w:rPr>
                <w:rFonts w:hint="eastAsia"/>
              </w:rPr>
              <w:t>[</w:t>
            </w:r>
            <w:r>
              <w:t xml:space="preserve">  </w:t>
            </w:r>
            <w:r>
              <w:rPr>
                <w:rFonts w:hint="eastAsia"/>
              </w:rPr>
              <w:t>]正</w:t>
            </w:r>
            <w:r>
              <w:t>式发布</w:t>
            </w:r>
          </w:p>
          <w:p w14:paraId="0BCEE43C" w14:textId="77777777" w:rsidR="00835FAF" w:rsidRDefault="00835FAF" w:rsidP="00AF5593">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spacing w:line="360" w:lineRule="auto"/>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779796E5" w:rsidR="00835FAF" w:rsidRDefault="00835FAF" w:rsidP="008B6A8C">
            <w:r>
              <w:rPr>
                <w:rFonts w:hint="eastAsia"/>
              </w:rPr>
              <w:t>0.1.</w:t>
            </w:r>
            <w:del w:id="1" w:author="Administrator" w:date="2018-11-08T22:58:00Z">
              <w:r w:rsidDel="008B6A8C">
                <w:delText>1</w:delText>
              </w:r>
            </w:del>
            <w:ins w:id="2" w:author="Administrator" w:date="2018-11-08T22:58:00Z">
              <w:r w:rsidR="008B6A8C">
                <w:t>2</w:t>
              </w:r>
            </w:ins>
          </w:p>
        </w:tc>
      </w:tr>
      <w:tr w:rsidR="00835FAF" w14:paraId="7E0B65B1" w14:textId="77777777" w:rsidTr="00AF5593">
        <w:trPr>
          <w:trHeight w:val="467"/>
        </w:trPr>
        <w:tc>
          <w:tcPr>
            <w:tcW w:w="2029" w:type="dxa"/>
            <w:vMerge/>
          </w:tcPr>
          <w:p w14:paraId="1BB35F41" w14:textId="77777777" w:rsidR="00835FAF" w:rsidRDefault="00835FAF" w:rsidP="00AF5593">
            <w:pPr>
              <w:spacing w:line="360" w:lineRule="auto"/>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spacing w:line="360" w:lineRule="auto"/>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1DAF6F25" w:rsidR="00835FAF" w:rsidRDefault="00835FAF">
            <w:r>
              <w:rPr>
                <w:rFonts w:hint="eastAsia"/>
              </w:rPr>
              <w:t>2018</w:t>
            </w:r>
            <w:r>
              <w:t>-</w:t>
            </w:r>
            <w:del w:id="3" w:author="Administrator" w:date="2018-11-08T22:58:00Z">
              <w:r w:rsidR="00CA12A8" w:rsidDel="008B6A8C">
                <w:delText>10</w:delText>
              </w:r>
            </w:del>
            <w:ins w:id="4" w:author="Administrator" w:date="2018-11-08T22:58:00Z">
              <w:r w:rsidR="008B6A8C">
                <w:t>11</w:t>
              </w:r>
            </w:ins>
            <w:r>
              <w:t>-</w:t>
            </w:r>
            <w:del w:id="5" w:author="Administrator" w:date="2018-11-08T22:58:00Z">
              <w:r w:rsidR="00CA12A8" w:rsidDel="008B6A8C">
                <w:delText>7</w:delText>
              </w:r>
            </w:del>
            <w:ins w:id="6" w:author="Administrator" w:date="2018-11-08T22:58:00Z">
              <w:r w:rsidR="008B6A8C">
                <w:t>8</w:t>
              </w:r>
            </w:ins>
          </w:p>
        </w:tc>
      </w:tr>
    </w:tbl>
    <w:p w14:paraId="6BACDFFE" w14:textId="77777777" w:rsidR="00835FAF" w:rsidRDefault="00835FAF" w:rsidP="00C34869">
      <w:pPr>
        <w:pStyle w:val="ab"/>
      </w:pPr>
      <w:bookmarkStart w:id="7" w:name="_Toc526087982"/>
      <w:bookmarkStart w:id="8" w:name="_Toc529630980"/>
      <w:r>
        <w:rPr>
          <w:rFonts w:hint="eastAsia"/>
        </w:rPr>
        <w:lastRenderedPageBreak/>
        <w:t>历史版本</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5AF7FED8" w:rsidR="00835FAF" w:rsidRDefault="008655D0" w:rsidP="00AF5593">
            <w:ins w:id="9" w:author="Administrator" w:date="2018-11-08T20:00:00Z">
              <w:r>
                <w:rPr>
                  <w:rFonts w:hint="eastAsia"/>
                </w:rPr>
                <w:t>0.1.2</w:t>
              </w:r>
            </w:ins>
          </w:p>
        </w:tc>
        <w:tc>
          <w:tcPr>
            <w:tcW w:w="1701" w:type="dxa"/>
          </w:tcPr>
          <w:p w14:paraId="084A0B38" w14:textId="76F87CBB" w:rsidR="00835FAF" w:rsidRDefault="008655D0" w:rsidP="00AF5593">
            <w:ins w:id="10" w:author="Administrator" w:date="2018-11-08T20:00:00Z">
              <w:r>
                <w:rPr>
                  <w:rFonts w:hint="eastAsia"/>
                </w:rPr>
                <w:t>沈启航</w:t>
              </w:r>
            </w:ins>
          </w:p>
        </w:tc>
        <w:tc>
          <w:tcPr>
            <w:tcW w:w="1843" w:type="dxa"/>
          </w:tcPr>
          <w:p w14:paraId="1B9D2BA7" w14:textId="7879F555" w:rsidR="00835FAF" w:rsidRDefault="008655D0" w:rsidP="00AF5593">
            <w:ins w:id="11" w:author="Administrator" w:date="2018-11-08T20:00:00Z">
              <w:r>
                <w:rPr>
                  <w:rFonts w:hint="eastAsia"/>
                </w:rPr>
                <w:t>叶柏成</w:t>
              </w:r>
              <w:r>
                <w:t>，徐哲远，杨以恒，骆佳俊</w:t>
              </w:r>
            </w:ins>
          </w:p>
        </w:tc>
        <w:tc>
          <w:tcPr>
            <w:tcW w:w="1964" w:type="dxa"/>
          </w:tcPr>
          <w:p w14:paraId="77A06401" w14:textId="3D617629" w:rsidR="00835FAF" w:rsidRDefault="008655D0" w:rsidP="00AF5593">
            <w:ins w:id="12" w:author="Administrator" w:date="2018-11-08T20:00:00Z">
              <w:r>
                <w:rPr>
                  <w:rFonts w:hint="eastAsia"/>
                </w:rPr>
                <w:t>2018/11/7-2018/11/8</w:t>
              </w:r>
            </w:ins>
          </w:p>
        </w:tc>
        <w:tc>
          <w:tcPr>
            <w:tcW w:w="1659" w:type="dxa"/>
          </w:tcPr>
          <w:p w14:paraId="5F297F5C" w14:textId="1A99222D" w:rsidR="00835FAF" w:rsidRDefault="008655D0" w:rsidP="00AF5593">
            <w:ins w:id="13" w:author="Administrator" w:date="2018-11-08T20:01:00Z">
              <w:r>
                <w:rPr>
                  <w:rFonts w:hint="eastAsia"/>
                </w:rPr>
                <w:t>加入</w:t>
              </w:r>
              <w:r>
                <w:t>SWOT分析，完善干系人信息</w:t>
              </w:r>
            </w:ins>
          </w:p>
        </w:tc>
      </w:tr>
      <w:tr w:rsidR="008B6A8C" w14:paraId="4BFDD23A" w14:textId="77777777" w:rsidTr="00AF5593">
        <w:trPr>
          <w:ins w:id="14" w:author="Administrator" w:date="2018-11-08T22:58:00Z"/>
        </w:trPr>
        <w:tc>
          <w:tcPr>
            <w:tcW w:w="1129" w:type="dxa"/>
          </w:tcPr>
          <w:p w14:paraId="2A781D49" w14:textId="446E8A55" w:rsidR="008B6A8C" w:rsidRDefault="002C16CB" w:rsidP="00AF5593">
            <w:pPr>
              <w:rPr>
                <w:ins w:id="15" w:author="Administrator" w:date="2018-11-08T22:58:00Z"/>
              </w:rPr>
            </w:pPr>
            <w:ins w:id="16" w:author="John" w:date="2018-11-10T13:59:00Z">
              <w:r>
                <w:rPr>
                  <w:rFonts w:hint="eastAsia"/>
                </w:rPr>
                <w:t>0.1.3</w:t>
              </w:r>
            </w:ins>
          </w:p>
        </w:tc>
        <w:tc>
          <w:tcPr>
            <w:tcW w:w="1701" w:type="dxa"/>
          </w:tcPr>
          <w:p w14:paraId="5D084C8A" w14:textId="0EA282A5" w:rsidR="008B6A8C" w:rsidRDefault="002C16CB" w:rsidP="00AF5593">
            <w:pPr>
              <w:rPr>
                <w:ins w:id="17" w:author="Administrator" w:date="2018-11-08T22:58:00Z"/>
              </w:rPr>
            </w:pPr>
            <w:ins w:id="18" w:author="John" w:date="2018-11-10T14:00:00Z">
              <w:r>
                <w:rPr>
                  <w:rFonts w:hint="eastAsia"/>
                </w:rPr>
                <w:t>徐哲远</w:t>
              </w:r>
            </w:ins>
          </w:p>
        </w:tc>
        <w:tc>
          <w:tcPr>
            <w:tcW w:w="1843" w:type="dxa"/>
          </w:tcPr>
          <w:p w14:paraId="226D2DDD" w14:textId="77777777" w:rsidR="008B6A8C" w:rsidRDefault="008B6A8C" w:rsidP="00AF5593">
            <w:pPr>
              <w:rPr>
                <w:ins w:id="19" w:author="Administrator" w:date="2018-11-08T22:58:00Z"/>
              </w:rPr>
            </w:pPr>
          </w:p>
        </w:tc>
        <w:tc>
          <w:tcPr>
            <w:tcW w:w="1964" w:type="dxa"/>
          </w:tcPr>
          <w:p w14:paraId="132D8EBB" w14:textId="77777777" w:rsidR="008B6A8C" w:rsidRDefault="002C16CB" w:rsidP="00AF5593">
            <w:pPr>
              <w:rPr>
                <w:ins w:id="20" w:author="John" w:date="2018-11-10T14:00:00Z"/>
              </w:rPr>
            </w:pPr>
            <w:ins w:id="21" w:author="John" w:date="2018-11-10T14:00:00Z">
              <w:r>
                <w:rPr>
                  <w:rFonts w:hint="eastAsia"/>
                </w:rPr>
                <w:t>2018/11/10-</w:t>
              </w:r>
            </w:ins>
          </w:p>
          <w:p w14:paraId="5185480F" w14:textId="77BECB63" w:rsidR="002C16CB" w:rsidRDefault="002C16CB" w:rsidP="00AF5593">
            <w:pPr>
              <w:rPr>
                <w:ins w:id="22" w:author="Administrator" w:date="2018-11-08T22:58:00Z"/>
              </w:rPr>
            </w:pPr>
            <w:ins w:id="23" w:author="John" w:date="2018-11-10T14:00:00Z">
              <w:r>
                <w:rPr>
                  <w:rFonts w:hint="eastAsia"/>
                </w:rPr>
                <w:t>2018/11/10</w:t>
              </w:r>
            </w:ins>
          </w:p>
        </w:tc>
        <w:tc>
          <w:tcPr>
            <w:tcW w:w="1659" w:type="dxa"/>
          </w:tcPr>
          <w:p w14:paraId="012A39F3" w14:textId="7FC2A10B" w:rsidR="008B6A8C" w:rsidRDefault="00067573" w:rsidP="00AF5593">
            <w:pPr>
              <w:rPr>
                <w:ins w:id="24" w:author="Administrator" w:date="2018-11-08T22:58:00Z"/>
              </w:rPr>
            </w:pPr>
            <w:ins w:id="25" w:author="John" w:date="2018-11-10T14:01:00Z">
              <w:r>
                <w:rPr>
                  <w:rFonts w:hint="eastAsia"/>
                </w:rPr>
                <w:t>根据I</w:t>
              </w:r>
              <w:r>
                <w:t>OS</w:t>
              </w:r>
              <w:r>
                <w:rPr>
                  <w:rFonts w:hint="eastAsia"/>
                </w:rPr>
                <w:t>目录</w:t>
              </w:r>
            </w:ins>
            <w:ins w:id="26" w:author="John" w:date="2018-11-10T14:02:00Z">
              <w:r>
                <w:rPr>
                  <w:rFonts w:hint="eastAsia"/>
                </w:rPr>
                <w:t>精简可行性分析报告</w:t>
              </w:r>
            </w:ins>
          </w:p>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1CBBD326" w14:textId="0AC31A0E" w:rsidR="00767E33" w:rsidRDefault="004172E7">
          <w:pPr>
            <w:pStyle w:val="TOC2"/>
            <w:tabs>
              <w:tab w:val="right" w:leader="dot" w:pos="8296"/>
            </w:tabs>
            <w:rPr>
              <w:ins w:id="27" w:author="John" w:date="2018-11-10T16:34:00Z"/>
              <w:noProof/>
            </w:rPr>
          </w:pPr>
          <w:r>
            <w:rPr>
              <w:b/>
              <w:bCs/>
              <w:lang w:val="zh-CN"/>
            </w:rPr>
            <w:fldChar w:fldCharType="begin"/>
          </w:r>
          <w:r>
            <w:rPr>
              <w:b/>
              <w:bCs/>
              <w:lang w:val="zh-CN"/>
            </w:rPr>
            <w:instrText xml:space="preserve"> TOC \o "1-3" \h \z \u </w:instrText>
          </w:r>
          <w:r>
            <w:rPr>
              <w:b/>
              <w:bCs/>
              <w:lang w:val="zh-CN"/>
            </w:rPr>
            <w:fldChar w:fldCharType="separate"/>
          </w:r>
          <w:ins w:id="28" w:author="John" w:date="2018-11-10T16:34:00Z">
            <w:r w:rsidR="00767E33" w:rsidRPr="0032219F">
              <w:rPr>
                <w:rStyle w:val="a7"/>
                <w:noProof/>
              </w:rPr>
              <w:fldChar w:fldCharType="begin"/>
            </w:r>
            <w:r w:rsidR="00767E33" w:rsidRPr="0032219F">
              <w:rPr>
                <w:rStyle w:val="a7"/>
                <w:noProof/>
              </w:rPr>
              <w:instrText xml:space="preserve"> </w:instrText>
            </w:r>
            <w:r w:rsidR="00767E33">
              <w:rPr>
                <w:noProof/>
              </w:rPr>
              <w:instrText>HYPERLINK \l "_Toc529630980"</w:instrText>
            </w:r>
            <w:r w:rsidR="00767E33" w:rsidRPr="0032219F">
              <w:rPr>
                <w:rStyle w:val="a7"/>
                <w:noProof/>
              </w:rPr>
              <w:instrText xml:space="preserve"> </w:instrText>
            </w:r>
            <w:r w:rsidR="00767E33" w:rsidRPr="0032219F">
              <w:rPr>
                <w:rStyle w:val="a7"/>
                <w:noProof/>
              </w:rPr>
              <w:fldChar w:fldCharType="separate"/>
            </w:r>
            <w:r w:rsidR="00767E33" w:rsidRPr="0032219F">
              <w:rPr>
                <w:rStyle w:val="a7"/>
                <w:noProof/>
              </w:rPr>
              <w:t>历史版本</w:t>
            </w:r>
            <w:r w:rsidR="00767E33">
              <w:rPr>
                <w:noProof/>
                <w:webHidden/>
              </w:rPr>
              <w:tab/>
            </w:r>
            <w:r w:rsidR="00767E33">
              <w:rPr>
                <w:noProof/>
                <w:webHidden/>
              </w:rPr>
              <w:fldChar w:fldCharType="begin"/>
            </w:r>
            <w:r w:rsidR="00767E33">
              <w:rPr>
                <w:noProof/>
                <w:webHidden/>
              </w:rPr>
              <w:instrText xml:space="preserve"> PAGEREF _Toc529630980 \h </w:instrText>
            </w:r>
          </w:ins>
          <w:r w:rsidR="00767E33">
            <w:rPr>
              <w:noProof/>
              <w:webHidden/>
            </w:rPr>
          </w:r>
          <w:r w:rsidR="00767E33">
            <w:rPr>
              <w:noProof/>
              <w:webHidden/>
            </w:rPr>
            <w:fldChar w:fldCharType="separate"/>
          </w:r>
          <w:ins w:id="29" w:author="John" w:date="2018-11-10T16:34:00Z">
            <w:r w:rsidR="00767E33">
              <w:rPr>
                <w:noProof/>
                <w:webHidden/>
              </w:rPr>
              <w:t>2</w:t>
            </w:r>
            <w:r w:rsidR="00767E33">
              <w:rPr>
                <w:noProof/>
                <w:webHidden/>
              </w:rPr>
              <w:fldChar w:fldCharType="end"/>
            </w:r>
            <w:r w:rsidR="00767E33" w:rsidRPr="0032219F">
              <w:rPr>
                <w:rStyle w:val="a7"/>
                <w:noProof/>
              </w:rPr>
              <w:fldChar w:fldCharType="end"/>
            </w:r>
          </w:ins>
        </w:p>
        <w:p w14:paraId="6CA0072F" w14:textId="59E1A18E" w:rsidR="00767E33" w:rsidRDefault="00767E33">
          <w:pPr>
            <w:pStyle w:val="TOC1"/>
            <w:tabs>
              <w:tab w:val="right" w:leader="dot" w:pos="8296"/>
            </w:tabs>
            <w:rPr>
              <w:ins w:id="30" w:author="John" w:date="2018-11-10T16:34:00Z"/>
              <w:noProof/>
            </w:rPr>
          </w:pPr>
          <w:ins w:id="31" w:author="John" w:date="2018-11-10T16:34:00Z">
            <w:r w:rsidRPr="0032219F">
              <w:rPr>
                <w:rStyle w:val="a7"/>
                <w:noProof/>
              </w:rPr>
              <w:fldChar w:fldCharType="begin"/>
            </w:r>
            <w:r w:rsidRPr="0032219F">
              <w:rPr>
                <w:rStyle w:val="a7"/>
                <w:noProof/>
              </w:rPr>
              <w:instrText xml:space="preserve"> </w:instrText>
            </w:r>
            <w:r>
              <w:rPr>
                <w:noProof/>
              </w:rPr>
              <w:instrText>HYPERLINK \l "_Toc529630981"</w:instrText>
            </w:r>
            <w:r w:rsidRPr="0032219F">
              <w:rPr>
                <w:rStyle w:val="a7"/>
                <w:noProof/>
              </w:rPr>
              <w:instrText xml:space="preserve"> </w:instrText>
            </w:r>
            <w:r w:rsidRPr="0032219F">
              <w:rPr>
                <w:rStyle w:val="a7"/>
                <w:noProof/>
              </w:rPr>
              <w:fldChar w:fldCharType="separate"/>
            </w:r>
            <w:r w:rsidRPr="0032219F">
              <w:rPr>
                <w:rStyle w:val="a7"/>
                <w:noProof/>
              </w:rPr>
              <w:t>1引言</w:t>
            </w:r>
            <w:r>
              <w:rPr>
                <w:noProof/>
                <w:webHidden/>
              </w:rPr>
              <w:tab/>
            </w:r>
            <w:r>
              <w:rPr>
                <w:noProof/>
                <w:webHidden/>
              </w:rPr>
              <w:fldChar w:fldCharType="begin"/>
            </w:r>
            <w:r>
              <w:rPr>
                <w:noProof/>
                <w:webHidden/>
              </w:rPr>
              <w:instrText xml:space="preserve"> PAGEREF _Toc529630981 \h </w:instrText>
            </w:r>
          </w:ins>
          <w:r>
            <w:rPr>
              <w:noProof/>
              <w:webHidden/>
            </w:rPr>
          </w:r>
          <w:r>
            <w:rPr>
              <w:noProof/>
              <w:webHidden/>
            </w:rPr>
            <w:fldChar w:fldCharType="separate"/>
          </w:r>
          <w:ins w:id="32" w:author="John" w:date="2018-11-10T16:34:00Z">
            <w:r>
              <w:rPr>
                <w:noProof/>
                <w:webHidden/>
              </w:rPr>
              <w:t>5</w:t>
            </w:r>
            <w:r>
              <w:rPr>
                <w:noProof/>
                <w:webHidden/>
              </w:rPr>
              <w:fldChar w:fldCharType="end"/>
            </w:r>
            <w:r w:rsidRPr="0032219F">
              <w:rPr>
                <w:rStyle w:val="a7"/>
                <w:noProof/>
              </w:rPr>
              <w:fldChar w:fldCharType="end"/>
            </w:r>
          </w:ins>
        </w:p>
        <w:p w14:paraId="5240809F" w14:textId="478228ED" w:rsidR="00767E33" w:rsidRDefault="00767E33">
          <w:pPr>
            <w:pStyle w:val="TOC2"/>
            <w:tabs>
              <w:tab w:val="right" w:leader="dot" w:pos="8296"/>
            </w:tabs>
            <w:rPr>
              <w:ins w:id="33" w:author="John" w:date="2018-11-10T16:34:00Z"/>
              <w:noProof/>
            </w:rPr>
          </w:pPr>
          <w:ins w:id="34" w:author="John" w:date="2018-11-10T16:34:00Z">
            <w:r w:rsidRPr="0032219F">
              <w:rPr>
                <w:rStyle w:val="a7"/>
                <w:noProof/>
              </w:rPr>
              <w:fldChar w:fldCharType="begin"/>
            </w:r>
            <w:r w:rsidRPr="0032219F">
              <w:rPr>
                <w:rStyle w:val="a7"/>
                <w:noProof/>
              </w:rPr>
              <w:instrText xml:space="preserve"> </w:instrText>
            </w:r>
            <w:r>
              <w:rPr>
                <w:noProof/>
              </w:rPr>
              <w:instrText>HYPERLINK \l "_Toc529630982"</w:instrText>
            </w:r>
            <w:r w:rsidRPr="0032219F">
              <w:rPr>
                <w:rStyle w:val="a7"/>
                <w:noProof/>
              </w:rPr>
              <w:instrText xml:space="preserve"> </w:instrText>
            </w:r>
            <w:r w:rsidRPr="0032219F">
              <w:rPr>
                <w:rStyle w:val="a7"/>
                <w:noProof/>
              </w:rPr>
              <w:fldChar w:fldCharType="separate"/>
            </w:r>
            <w:r w:rsidRPr="0032219F">
              <w:rPr>
                <w:rStyle w:val="a7"/>
                <w:noProof/>
              </w:rPr>
              <w:t>1.1标识</w:t>
            </w:r>
            <w:r>
              <w:rPr>
                <w:noProof/>
                <w:webHidden/>
              </w:rPr>
              <w:tab/>
            </w:r>
            <w:r>
              <w:rPr>
                <w:noProof/>
                <w:webHidden/>
              </w:rPr>
              <w:fldChar w:fldCharType="begin"/>
            </w:r>
            <w:r>
              <w:rPr>
                <w:noProof/>
                <w:webHidden/>
              </w:rPr>
              <w:instrText xml:space="preserve"> PAGEREF _Toc529630982 \h </w:instrText>
            </w:r>
          </w:ins>
          <w:r>
            <w:rPr>
              <w:noProof/>
              <w:webHidden/>
            </w:rPr>
          </w:r>
          <w:r>
            <w:rPr>
              <w:noProof/>
              <w:webHidden/>
            </w:rPr>
            <w:fldChar w:fldCharType="separate"/>
          </w:r>
          <w:ins w:id="35" w:author="John" w:date="2018-11-10T16:34:00Z">
            <w:r>
              <w:rPr>
                <w:noProof/>
                <w:webHidden/>
              </w:rPr>
              <w:t>5</w:t>
            </w:r>
            <w:r>
              <w:rPr>
                <w:noProof/>
                <w:webHidden/>
              </w:rPr>
              <w:fldChar w:fldCharType="end"/>
            </w:r>
            <w:r w:rsidRPr="0032219F">
              <w:rPr>
                <w:rStyle w:val="a7"/>
                <w:noProof/>
              </w:rPr>
              <w:fldChar w:fldCharType="end"/>
            </w:r>
          </w:ins>
        </w:p>
        <w:p w14:paraId="0F9338FE" w14:textId="2652469F" w:rsidR="00767E33" w:rsidRDefault="00767E33">
          <w:pPr>
            <w:pStyle w:val="TOC2"/>
            <w:tabs>
              <w:tab w:val="right" w:leader="dot" w:pos="8296"/>
            </w:tabs>
            <w:rPr>
              <w:ins w:id="36" w:author="John" w:date="2018-11-10T16:34:00Z"/>
              <w:noProof/>
            </w:rPr>
          </w:pPr>
          <w:ins w:id="37" w:author="John" w:date="2018-11-10T16:34:00Z">
            <w:r w:rsidRPr="0032219F">
              <w:rPr>
                <w:rStyle w:val="a7"/>
                <w:noProof/>
              </w:rPr>
              <w:fldChar w:fldCharType="begin"/>
            </w:r>
            <w:r w:rsidRPr="0032219F">
              <w:rPr>
                <w:rStyle w:val="a7"/>
                <w:noProof/>
              </w:rPr>
              <w:instrText xml:space="preserve"> </w:instrText>
            </w:r>
            <w:r>
              <w:rPr>
                <w:noProof/>
              </w:rPr>
              <w:instrText>HYPERLINK \l "_Toc529630983"</w:instrText>
            </w:r>
            <w:r w:rsidRPr="0032219F">
              <w:rPr>
                <w:rStyle w:val="a7"/>
                <w:noProof/>
              </w:rPr>
              <w:instrText xml:space="preserve"> </w:instrText>
            </w:r>
            <w:r w:rsidRPr="0032219F">
              <w:rPr>
                <w:rStyle w:val="a7"/>
                <w:noProof/>
              </w:rPr>
              <w:fldChar w:fldCharType="separate"/>
            </w:r>
            <w:r w:rsidRPr="0032219F">
              <w:rPr>
                <w:rStyle w:val="a7"/>
                <w:noProof/>
              </w:rPr>
              <w:t>1.2背景</w:t>
            </w:r>
            <w:r>
              <w:rPr>
                <w:noProof/>
                <w:webHidden/>
              </w:rPr>
              <w:tab/>
            </w:r>
            <w:r>
              <w:rPr>
                <w:noProof/>
                <w:webHidden/>
              </w:rPr>
              <w:fldChar w:fldCharType="begin"/>
            </w:r>
            <w:r>
              <w:rPr>
                <w:noProof/>
                <w:webHidden/>
              </w:rPr>
              <w:instrText xml:space="preserve"> PAGEREF _Toc529630983 \h </w:instrText>
            </w:r>
          </w:ins>
          <w:r>
            <w:rPr>
              <w:noProof/>
              <w:webHidden/>
            </w:rPr>
          </w:r>
          <w:r>
            <w:rPr>
              <w:noProof/>
              <w:webHidden/>
            </w:rPr>
            <w:fldChar w:fldCharType="separate"/>
          </w:r>
          <w:ins w:id="38" w:author="John" w:date="2018-11-10T16:34:00Z">
            <w:r>
              <w:rPr>
                <w:noProof/>
                <w:webHidden/>
              </w:rPr>
              <w:t>5</w:t>
            </w:r>
            <w:r>
              <w:rPr>
                <w:noProof/>
                <w:webHidden/>
              </w:rPr>
              <w:fldChar w:fldCharType="end"/>
            </w:r>
            <w:r w:rsidRPr="0032219F">
              <w:rPr>
                <w:rStyle w:val="a7"/>
                <w:noProof/>
              </w:rPr>
              <w:fldChar w:fldCharType="end"/>
            </w:r>
          </w:ins>
        </w:p>
        <w:p w14:paraId="1DFE2AF6" w14:textId="54FEE5A2" w:rsidR="00767E33" w:rsidRDefault="00767E33">
          <w:pPr>
            <w:pStyle w:val="TOC3"/>
            <w:tabs>
              <w:tab w:val="right" w:leader="dot" w:pos="8296"/>
            </w:tabs>
            <w:rPr>
              <w:ins w:id="39" w:author="John" w:date="2018-11-10T16:34:00Z"/>
              <w:noProof/>
            </w:rPr>
          </w:pPr>
          <w:ins w:id="40" w:author="John" w:date="2018-11-10T16:34:00Z">
            <w:r w:rsidRPr="0032219F">
              <w:rPr>
                <w:rStyle w:val="a7"/>
                <w:noProof/>
              </w:rPr>
              <w:fldChar w:fldCharType="begin"/>
            </w:r>
            <w:r w:rsidRPr="0032219F">
              <w:rPr>
                <w:rStyle w:val="a7"/>
                <w:noProof/>
              </w:rPr>
              <w:instrText xml:space="preserve"> </w:instrText>
            </w:r>
            <w:r>
              <w:rPr>
                <w:noProof/>
              </w:rPr>
              <w:instrText>HYPERLINK \l "_Toc529630984"</w:instrText>
            </w:r>
            <w:r w:rsidRPr="0032219F">
              <w:rPr>
                <w:rStyle w:val="a7"/>
                <w:noProof/>
              </w:rPr>
              <w:instrText xml:space="preserve"> </w:instrText>
            </w:r>
            <w:r w:rsidRPr="0032219F">
              <w:rPr>
                <w:rStyle w:val="a7"/>
                <w:noProof/>
              </w:rPr>
              <w:fldChar w:fldCharType="separate"/>
            </w:r>
            <w:r w:rsidRPr="0032219F">
              <w:rPr>
                <w:rStyle w:val="a7"/>
                <w:noProof/>
              </w:rPr>
              <w:t>1.2.1项目提出者</w:t>
            </w:r>
            <w:r>
              <w:rPr>
                <w:noProof/>
                <w:webHidden/>
              </w:rPr>
              <w:tab/>
            </w:r>
            <w:r>
              <w:rPr>
                <w:noProof/>
                <w:webHidden/>
              </w:rPr>
              <w:fldChar w:fldCharType="begin"/>
            </w:r>
            <w:r>
              <w:rPr>
                <w:noProof/>
                <w:webHidden/>
              </w:rPr>
              <w:instrText xml:space="preserve"> PAGEREF _Toc529630984 \h </w:instrText>
            </w:r>
          </w:ins>
          <w:r>
            <w:rPr>
              <w:noProof/>
              <w:webHidden/>
            </w:rPr>
          </w:r>
          <w:r>
            <w:rPr>
              <w:noProof/>
              <w:webHidden/>
            </w:rPr>
            <w:fldChar w:fldCharType="separate"/>
          </w:r>
          <w:ins w:id="41" w:author="John" w:date="2018-11-10T16:34:00Z">
            <w:r>
              <w:rPr>
                <w:noProof/>
                <w:webHidden/>
              </w:rPr>
              <w:t>5</w:t>
            </w:r>
            <w:r>
              <w:rPr>
                <w:noProof/>
                <w:webHidden/>
              </w:rPr>
              <w:fldChar w:fldCharType="end"/>
            </w:r>
            <w:r w:rsidRPr="0032219F">
              <w:rPr>
                <w:rStyle w:val="a7"/>
                <w:noProof/>
              </w:rPr>
              <w:fldChar w:fldCharType="end"/>
            </w:r>
          </w:ins>
        </w:p>
        <w:p w14:paraId="3AC2EC2B" w14:textId="684A2C77" w:rsidR="00767E33" w:rsidRDefault="00767E33">
          <w:pPr>
            <w:pStyle w:val="TOC3"/>
            <w:tabs>
              <w:tab w:val="right" w:leader="dot" w:pos="8296"/>
            </w:tabs>
            <w:rPr>
              <w:ins w:id="42" w:author="John" w:date="2018-11-10T16:34:00Z"/>
              <w:noProof/>
            </w:rPr>
          </w:pPr>
          <w:ins w:id="43" w:author="John" w:date="2018-11-10T16:34:00Z">
            <w:r w:rsidRPr="0032219F">
              <w:rPr>
                <w:rStyle w:val="a7"/>
                <w:noProof/>
              </w:rPr>
              <w:fldChar w:fldCharType="begin"/>
            </w:r>
            <w:r w:rsidRPr="0032219F">
              <w:rPr>
                <w:rStyle w:val="a7"/>
                <w:noProof/>
              </w:rPr>
              <w:instrText xml:space="preserve"> </w:instrText>
            </w:r>
            <w:r>
              <w:rPr>
                <w:noProof/>
              </w:rPr>
              <w:instrText>HYPERLINK \l "_Toc529630985"</w:instrText>
            </w:r>
            <w:r w:rsidRPr="0032219F">
              <w:rPr>
                <w:rStyle w:val="a7"/>
                <w:noProof/>
              </w:rPr>
              <w:instrText xml:space="preserve"> </w:instrText>
            </w:r>
            <w:r w:rsidRPr="0032219F">
              <w:rPr>
                <w:rStyle w:val="a7"/>
                <w:noProof/>
              </w:rPr>
              <w:fldChar w:fldCharType="separate"/>
            </w:r>
            <w:r w:rsidRPr="0032219F">
              <w:rPr>
                <w:rStyle w:val="a7"/>
                <w:noProof/>
              </w:rPr>
              <w:t>1.2.2项目要求</w:t>
            </w:r>
            <w:r>
              <w:rPr>
                <w:noProof/>
                <w:webHidden/>
              </w:rPr>
              <w:tab/>
            </w:r>
            <w:r>
              <w:rPr>
                <w:noProof/>
                <w:webHidden/>
              </w:rPr>
              <w:fldChar w:fldCharType="begin"/>
            </w:r>
            <w:r>
              <w:rPr>
                <w:noProof/>
                <w:webHidden/>
              </w:rPr>
              <w:instrText xml:space="preserve"> PAGEREF _Toc529630985 \h </w:instrText>
            </w:r>
          </w:ins>
          <w:r>
            <w:rPr>
              <w:noProof/>
              <w:webHidden/>
            </w:rPr>
          </w:r>
          <w:r>
            <w:rPr>
              <w:noProof/>
              <w:webHidden/>
            </w:rPr>
            <w:fldChar w:fldCharType="separate"/>
          </w:r>
          <w:ins w:id="44" w:author="John" w:date="2018-11-10T16:34:00Z">
            <w:r>
              <w:rPr>
                <w:noProof/>
                <w:webHidden/>
              </w:rPr>
              <w:t>5</w:t>
            </w:r>
            <w:r>
              <w:rPr>
                <w:noProof/>
                <w:webHidden/>
              </w:rPr>
              <w:fldChar w:fldCharType="end"/>
            </w:r>
            <w:r w:rsidRPr="0032219F">
              <w:rPr>
                <w:rStyle w:val="a7"/>
                <w:noProof/>
              </w:rPr>
              <w:fldChar w:fldCharType="end"/>
            </w:r>
          </w:ins>
        </w:p>
        <w:p w14:paraId="62EB0E6D" w14:textId="3BAD6D82" w:rsidR="00767E33" w:rsidRDefault="00767E33">
          <w:pPr>
            <w:pStyle w:val="TOC3"/>
            <w:tabs>
              <w:tab w:val="right" w:leader="dot" w:pos="8296"/>
            </w:tabs>
            <w:rPr>
              <w:ins w:id="45" w:author="John" w:date="2018-11-10T16:34:00Z"/>
              <w:noProof/>
            </w:rPr>
          </w:pPr>
          <w:ins w:id="46" w:author="John" w:date="2018-11-10T16:34:00Z">
            <w:r w:rsidRPr="0032219F">
              <w:rPr>
                <w:rStyle w:val="a7"/>
                <w:noProof/>
              </w:rPr>
              <w:fldChar w:fldCharType="begin"/>
            </w:r>
            <w:r w:rsidRPr="0032219F">
              <w:rPr>
                <w:rStyle w:val="a7"/>
                <w:noProof/>
              </w:rPr>
              <w:instrText xml:space="preserve"> </w:instrText>
            </w:r>
            <w:r>
              <w:rPr>
                <w:noProof/>
              </w:rPr>
              <w:instrText>HYPERLINK \l "_Toc529630986"</w:instrText>
            </w:r>
            <w:r w:rsidRPr="0032219F">
              <w:rPr>
                <w:rStyle w:val="a7"/>
                <w:noProof/>
              </w:rPr>
              <w:instrText xml:space="preserve"> </w:instrText>
            </w:r>
            <w:r w:rsidRPr="0032219F">
              <w:rPr>
                <w:rStyle w:val="a7"/>
                <w:noProof/>
              </w:rPr>
              <w:fldChar w:fldCharType="separate"/>
            </w:r>
            <w:r w:rsidRPr="0032219F">
              <w:rPr>
                <w:rStyle w:val="a7"/>
                <w:noProof/>
              </w:rPr>
              <w:t>1.2.3项目目标</w:t>
            </w:r>
            <w:r>
              <w:rPr>
                <w:noProof/>
                <w:webHidden/>
              </w:rPr>
              <w:tab/>
            </w:r>
            <w:r>
              <w:rPr>
                <w:noProof/>
                <w:webHidden/>
              </w:rPr>
              <w:fldChar w:fldCharType="begin"/>
            </w:r>
            <w:r>
              <w:rPr>
                <w:noProof/>
                <w:webHidden/>
              </w:rPr>
              <w:instrText xml:space="preserve"> PAGEREF _Toc529630986 \h </w:instrText>
            </w:r>
          </w:ins>
          <w:r>
            <w:rPr>
              <w:noProof/>
              <w:webHidden/>
            </w:rPr>
          </w:r>
          <w:r>
            <w:rPr>
              <w:noProof/>
              <w:webHidden/>
            </w:rPr>
            <w:fldChar w:fldCharType="separate"/>
          </w:r>
          <w:ins w:id="47" w:author="John" w:date="2018-11-10T16:34:00Z">
            <w:r>
              <w:rPr>
                <w:noProof/>
                <w:webHidden/>
              </w:rPr>
              <w:t>5</w:t>
            </w:r>
            <w:r>
              <w:rPr>
                <w:noProof/>
                <w:webHidden/>
              </w:rPr>
              <w:fldChar w:fldCharType="end"/>
            </w:r>
            <w:r w:rsidRPr="0032219F">
              <w:rPr>
                <w:rStyle w:val="a7"/>
                <w:noProof/>
              </w:rPr>
              <w:fldChar w:fldCharType="end"/>
            </w:r>
          </w:ins>
        </w:p>
        <w:p w14:paraId="6E955F82" w14:textId="598164B2" w:rsidR="00767E33" w:rsidRDefault="00767E33">
          <w:pPr>
            <w:pStyle w:val="TOC3"/>
            <w:tabs>
              <w:tab w:val="right" w:leader="dot" w:pos="8296"/>
            </w:tabs>
            <w:rPr>
              <w:ins w:id="48" w:author="John" w:date="2018-11-10T16:34:00Z"/>
              <w:noProof/>
            </w:rPr>
          </w:pPr>
          <w:ins w:id="49" w:author="John" w:date="2018-11-10T16:34:00Z">
            <w:r w:rsidRPr="0032219F">
              <w:rPr>
                <w:rStyle w:val="a7"/>
                <w:noProof/>
              </w:rPr>
              <w:fldChar w:fldCharType="begin"/>
            </w:r>
            <w:r w:rsidRPr="0032219F">
              <w:rPr>
                <w:rStyle w:val="a7"/>
                <w:noProof/>
              </w:rPr>
              <w:instrText xml:space="preserve"> </w:instrText>
            </w:r>
            <w:r>
              <w:rPr>
                <w:noProof/>
              </w:rPr>
              <w:instrText>HYPERLINK \l "_Toc529630987"</w:instrText>
            </w:r>
            <w:r w:rsidRPr="0032219F">
              <w:rPr>
                <w:rStyle w:val="a7"/>
                <w:noProof/>
              </w:rPr>
              <w:instrText xml:space="preserve"> </w:instrText>
            </w:r>
            <w:r w:rsidRPr="0032219F">
              <w:rPr>
                <w:rStyle w:val="a7"/>
                <w:noProof/>
              </w:rPr>
              <w:fldChar w:fldCharType="separate"/>
            </w:r>
            <w:r w:rsidRPr="0032219F">
              <w:rPr>
                <w:rStyle w:val="a7"/>
                <w:noProof/>
              </w:rPr>
              <w:t>1.2.4实现环境</w:t>
            </w:r>
            <w:r>
              <w:rPr>
                <w:noProof/>
                <w:webHidden/>
              </w:rPr>
              <w:tab/>
            </w:r>
            <w:r>
              <w:rPr>
                <w:noProof/>
                <w:webHidden/>
              </w:rPr>
              <w:fldChar w:fldCharType="begin"/>
            </w:r>
            <w:r>
              <w:rPr>
                <w:noProof/>
                <w:webHidden/>
              </w:rPr>
              <w:instrText xml:space="preserve"> PAGEREF _Toc529630987 \h </w:instrText>
            </w:r>
          </w:ins>
          <w:r>
            <w:rPr>
              <w:noProof/>
              <w:webHidden/>
            </w:rPr>
          </w:r>
          <w:r>
            <w:rPr>
              <w:noProof/>
              <w:webHidden/>
            </w:rPr>
            <w:fldChar w:fldCharType="separate"/>
          </w:r>
          <w:ins w:id="50" w:author="John" w:date="2018-11-10T16:34:00Z">
            <w:r>
              <w:rPr>
                <w:noProof/>
                <w:webHidden/>
              </w:rPr>
              <w:t>6</w:t>
            </w:r>
            <w:r>
              <w:rPr>
                <w:noProof/>
                <w:webHidden/>
              </w:rPr>
              <w:fldChar w:fldCharType="end"/>
            </w:r>
            <w:r w:rsidRPr="0032219F">
              <w:rPr>
                <w:rStyle w:val="a7"/>
                <w:noProof/>
              </w:rPr>
              <w:fldChar w:fldCharType="end"/>
            </w:r>
          </w:ins>
        </w:p>
        <w:p w14:paraId="737DFE5A" w14:textId="05FC4840" w:rsidR="00767E33" w:rsidRDefault="00767E33">
          <w:pPr>
            <w:pStyle w:val="TOC3"/>
            <w:tabs>
              <w:tab w:val="right" w:leader="dot" w:pos="8296"/>
            </w:tabs>
            <w:rPr>
              <w:ins w:id="51" w:author="John" w:date="2018-11-10T16:34:00Z"/>
              <w:noProof/>
            </w:rPr>
          </w:pPr>
          <w:ins w:id="52" w:author="John" w:date="2018-11-10T16:34:00Z">
            <w:r w:rsidRPr="0032219F">
              <w:rPr>
                <w:rStyle w:val="a7"/>
                <w:noProof/>
              </w:rPr>
              <w:fldChar w:fldCharType="begin"/>
            </w:r>
            <w:r w:rsidRPr="0032219F">
              <w:rPr>
                <w:rStyle w:val="a7"/>
                <w:noProof/>
              </w:rPr>
              <w:instrText xml:space="preserve"> </w:instrText>
            </w:r>
            <w:r>
              <w:rPr>
                <w:noProof/>
              </w:rPr>
              <w:instrText>HYPERLINK \l "_Toc529630988"</w:instrText>
            </w:r>
            <w:r w:rsidRPr="0032219F">
              <w:rPr>
                <w:rStyle w:val="a7"/>
                <w:noProof/>
              </w:rPr>
              <w:instrText xml:space="preserve"> </w:instrText>
            </w:r>
            <w:r w:rsidRPr="0032219F">
              <w:rPr>
                <w:rStyle w:val="a7"/>
                <w:noProof/>
              </w:rPr>
              <w:fldChar w:fldCharType="separate"/>
            </w:r>
            <w:r w:rsidRPr="0032219F">
              <w:rPr>
                <w:rStyle w:val="a7"/>
                <w:noProof/>
              </w:rPr>
              <w:t>1.2.5限制条件</w:t>
            </w:r>
            <w:r>
              <w:rPr>
                <w:noProof/>
                <w:webHidden/>
              </w:rPr>
              <w:tab/>
            </w:r>
            <w:r>
              <w:rPr>
                <w:noProof/>
                <w:webHidden/>
              </w:rPr>
              <w:fldChar w:fldCharType="begin"/>
            </w:r>
            <w:r>
              <w:rPr>
                <w:noProof/>
                <w:webHidden/>
              </w:rPr>
              <w:instrText xml:space="preserve"> PAGEREF _Toc529630988 \h </w:instrText>
            </w:r>
          </w:ins>
          <w:r>
            <w:rPr>
              <w:noProof/>
              <w:webHidden/>
            </w:rPr>
          </w:r>
          <w:r>
            <w:rPr>
              <w:noProof/>
              <w:webHidden/>
            </w:rPr>
            <w:fldChar w:fldCharType="separate"/>
          </w:r>
          <w:ins w:id="53" w:author="John" w:date="2018-11-10T16:34:00Z">
            <w:r>
              <w:rPr>
                <w:noProof/>
                <w:webHidden/>
              </w:rPr>
              <w:t>6</w:t>
            </w:r>
            <w:r>
              <w:rPr>
                <w:noProof/>
                <w:webHidden/>
              </w:rPr>
              <w:fldChar w:fldCharType="end"/>
            </w:r>
            <w:r w:rsidRPr="0032219F">
              <w:rPr>
                <w:rStyle w:val="a7"/>
                <w:noProof/>
              </w:rPr>
              <w:fldChar w:fldCharType="end"/>
            </w:r>
          </w:ins>
        </w:p>
        <w:p w14:paraId="4393B3E9" w14:textId="261A91C2" w:rsidR="00767E33" w:rsidRDefault="00767E33">
          <w:pPr>
            <w:pStyle w:val="TOC2"/>
            <w:tabs>
              <w:tab w:val="right" w:leader="dot" w:pos="8296"/>
            </w:tabs>
            <w:rPr>
              <w:ins w:id="54" w:author="John" w:date="2018-11-10T16:34:00Z"/>
              <w:noProof/>
            </w:rPr>
          </w:pPr>
          <w:ins w:id="55" w:author="John" w:date="2018-11-10T16:34:00Z">
            <w:r w:rsidRPr="0032219F">
              <w:rPr>
                <w:rStyle w:val="a7"/>
                <w:noProof/>
              </w:rPr>
              <w:fldChar w:fldCharType="begin"/>
            </w:r>
            <w:r w:rsidRPr="0032219F">
              <w:rPr>
                <w:rStyle w:val="a7"/>
                <w:noProof/>
              </w:rPr>
              <w:instrText xml:space="preserve"> </w:instrText>
            </w:r>
            <w:r>
              <w:rPr>
                <w:noProof/>
              </w:rPr>
              <w:instrText>HYPERLINK \l "_Toc529630989"</w:instrText>
            </w:r>
            <w:r w:rsidRPr="0032219F">
              <w:rPr>
                <w:rStyle w:val="a7"/>
                <w:noProof/>
              </w:rPr>
              <w:instrText xml:space="preserve"> </w:instrText>
            </w:r>
            <w:r w:rsidRPr="0032219F">
              <w:rPr>
                <w:rStyle w:val="a7"/>
                <w:noProof/>
              </w:rPr>
              <w:fldChar w:fldCharType="separate"/>
            </w:r>
            <w:r w:rsidRPr="0032219F">
              <w:rPr>
                <w:rStyle w:val="a7"/>
                <w:noProof/>
              </w:rPr>
              <w:t>1.3项目概述</w:t>
            </w:r>
            <w:r>
              <w:rPr>
                <w:noProof/>
                <w:webHidden/>
              </w:rPr>
              <w:tab/>
            </w:r>
            <w:r>
              <w:rPr>
                <w:noProof/>
                <w:webHidden/>
              </w:rPr>
              <w:fldChar w:fldCharType="begin"/>
            </w:r>
            <w:r>
              <w:rPr>
                <w:noProof/>
                <w:webHidden/>
              </w:rPr>
              <w:instrText xml:space="preserve"> PAGEREF _Toc529630989 \h </w:instrText>
            </w:r>
          </w:ins>
          <w:r>
            <w:rPr>
              <w:noProof/>
              <w:webHidden/>
            </w:rPr>
          </w:r>
          <w:r>
            <w:rPr>
              <w:noProof/>
              <w:webHidden/>
            </w:rPr>
            <w:fldChar w:fldCharType="separate"/>
          </w:r>
          <w:ins w:id="56" w:author="John" w:date="2018-11-10T16:34:00Z">
            <w:r>
              <w:rPr>
                <w:noProof/>
                <w:webHidden/>
              </w:rPr>
              <w:t>6</w:t>
            </w:r>
            <w:r>
              <w:rPr>
                <w:noProof/>
                <w:webHidden/>
              </w:rPr>
              <w:fldChar w:fldCharType="end"/>
            </w:r>
            <w:r w:rsidRPr="0032219F">
              <w:rPr>
                <w:rStyle w:val="a7"/>
                <w:noProof/>
              </w:rPr>
              <w:fldChar w:fldCharType="end"/>
            </w:r>
          </w:ins>
        </w:p>
        <w:p w14:paraId="1469DD2B" w14:textId="1FAECF08" w:rsidR="00767E33" w:rsidRDefault="00767E33">
          <w:pPr>
            <w:pStyle w:val="TOC3"/>
            <w:tabs>
              <w:tab w:val="right" w:leader="dot" w:pos="8296"/>
            </w:tabs>
            <w:rPr>
              <w:ins w:id="57" w:author="John" w:date="2018-11-10T16:34:00Z"/>
              <w:noProof/>
            </w:rPr>
          </w:pPr>
          <w:ins w:id="58" w:author="John" w:date="2018-11-10T16:34:00Z">
            <w:r w:rsidRPr="0032219F">
              <w:rPr>
                <w:rStyle w:val="a7"/>
                <w:noProof/>
              </w:rPr>
              <w:fldChar w:fldCharType="begin"/>
            </w:r>
            <w:r w:rsidRPr="0032219F">
              <w:rPr>
                <w:rStyle w:val="a7"/>
                <w:noProof/>
              </w:rPr>
              <w:instrText xml:space="preserve"> </w:instrText>
            </w:r>
            <w:r>
              <w:rPr>
                <w:noProof/>
              </w:rPr>
              <w:instrText>HYPERLINK \l "_Toc529630990"</w:instrText>
            </w:r>
            <w:r w:rsidRPr="0032219F">
              <w:rPr>
                <w:rStyle w:val="a7"/>
                <w:noProof/>
              </w:rPr>
              <w:instrText xml:space="preserve"> </w:instrText>
            </w:r>
            <w:r w:rsidRPr="0032219F">
              <w:rPr>
                <w:rStyle w:val="a7"/>
                <w:noProof/>
              </w:rPr>
              <w:fldChar w:fldCharType="separate"/>
            </w:r>
            <w:r w:rsidRPr="0032219F">
              <w:rPr>
                <w:rStyle w:val="a7"/>
                <w:noProof/>
              </w:rPr>
              <w:t>1.3.1文档适用项目</w:t>
            </w:r>
            <w:r>
              <w:rPr>
                <w:noProof/>
                <w:webHidden/>
              </w:rPr>
              <w:tab/>
            </w:r>
            <w:r>
              <w:rPr>
                <w:noProof/>
                <w:webHidden/>
              </w:rPr>
              <w:fldChar w:fldCharType="begin"/>
            </w:r>
            <w:r>
              <w:rPr>
                <w:noProof/>
                <w:webHidden/>
              </w:rPr>
              <w:instrText xml:space="preserve"> PAGEREF _Toc529630990 \h </w:instrText>
            </w:r>
          </w:ins>
          <w:r>
            <w:rPr>
              <w:noProof/>
              <w:webHidden/>
            </w:rPr>
          </w:r>
          <w:r>
            <w:rPr>
              <w:noProof/>
              <w:webHidden/>
            </w:rPr>
            <w:fldChar w:fldCharType="separate"/>
          </w:r>
          <w:ins w:id="59" w:author="John" w:date="2018-11-10T16:34:00Z">
            <w:r>
              <w:rPr>
                <w:noProof/>
                <w:webHidden/>
              </w:rPr>
              <w:t>6</w:t>
            </w:r>
            <w:r>
              <w:rPr>
                <w:noProof/>
                <w:webHidden/>
              </w:rPr>
              <w:fldChar w:fldCharType="end"/>
            </w:r>
            <w:r w:rsidRPr="0032219F">
              <w:rPr>
                <w:rStyle w:val="a7"/>
                <w:noProof/>
              </w:rPr>
              <w:fldChar w:fldCharType="end"/>
            </w:r>
          </w:ins>
        </w:p>
        <w:p w14:paraId="3C568733" w14:textId="2FF28A25" w:rsidR="00767E33" w:rsidRDefault="00767E33">
          <w:pPr>
            <w:pStyle w:val="TOC3"/>
            <w:tabs>
              <w:tab w:val="right" w:leader="dot" w:pos="8296"/>
            </w:tabs>
            <w:rPr>
              <w:ins w:id="60" w:author="John" w:date="2018-11-10T16:34:00Z"/>
              <w:noProof/>
            </w:rPr>
          </w:pPr>
          <w:ins w:id="61" w:author="John" w:date="2018-11-10T16:34:00Z">
            <w:r w:rsidRPr="0032219F">
              <w:rPr>
                <w:rStyle w:val="a7"/>
                <w:noProof/>
              </w:rPr>
              <w:fldChar w:fldCharType="begin"/>
            </w:r>
            <w:r w:rsidRPr="0032219F">
              <w:rPr>
                <w:rStyle w:val="a7"/>
                <w:noProof/>
              </w:rPr>
              <w:instrText xml:space="preserve"> </w:instrText>
            </w:r>
            <w:r>
              <w:rPr>
                <w:noProof/>
              </w:rPr>
              <w:instrText>HYPERLINK \l "_Toc529630991"</w:instrText>
            </w:r>
            <w:r w:rsidRPr="0032219F">
              <w:rPr>
                <w:rStyle w:val="a7"/>
                <w:noProof/>
              </w:rPr>
              <w:instrText xml:space="preserve"> </w:instrText>
            </w:r>
            <w:r w:rsidRPr="0032219F">
              <w:rPr>
                <w:rStyle w:val="a7"/>
                <w:noProof/>
              </w:rPr>
              <w:fldChar w:fldCharType="separate"/>
            </w:r>
            <w:r w:rsidRPr="0032219F">
              <w:rPr>
                <w:rStyle w:val="a7"/>
                <w:noProof/>
              </w:rPr>
              <w:t>1.3.2软件用途</w:t>
            </w:r>
            <w:r>
              <w:rPr>
                <w:noProof/>
                <w:webHidden/>
              </w:rPr>
              <w:tab/>
            </w:r>
            <w:r>
              <w:rPr>
                <w:noProof/>
                <w:webHidden/>
              </w:rPr>
              <w:fldChar w:fldCharType="begin"/>
            </w:r>
            <w:r>
              <w:rPr>
                <w:noProof/>
                <w:webHidden/>
              </w:rPr>
              <w:instrText xml:space="preserve"> PAGEREF _Toc529630991 \h </w:instrText>
            </w:r>
          </w:ins>
          <w:r>
            <w:rPr>
              <w:noProof/>
              <w:webHidden/>
            </w:rPr>
          </w:r>
          <w:r>
            <w:rPr>
              <w:noProof/>
              <w:webHidden/>
            </w:rPr>
            <w:fldChar w:fldCharType="separate"/>
          </w:r>
          <w:ins w:id="62" w:author="John" w:date="2018-11-10T16:34:00Z">
            <w:r>
              <w:rPr>
                <w:noProof/>
                <w:webHidden/>
              </w:rPr>
              <w:t>7</w:t>
            </w:r>
            <w:r>
              <w:rPr>
                <w:noProof/>
                <w:webHidden/>
              </w:rPr>
              <w:fldChar w:fldCharType="end"/>
            </w:r>
            <w:r w:rsidRPr="0032219F">
              <w:rPr>
                <w:rStyle w:val="a7"/>
                <w:noProof/>
              </w:rPr>
              <w:fldChar w:fldCharType="end"/>
            </w:r>
          </w:ins>
        </w:p>
        <w:p w14:paraId="5E8D7B6E" w14:textId="5335AC44" w:rsidR="00767E33" w:rsidRDefault="00767E33">
          <w:pPr>
            <w:pStyle w:val="TOC3"/>
            <w:tabs>
              <w:tab w:val="right" w:leader="dot" w:pos="8296"/>
            </w:tabs>
            <w:rPr>
              <w:ins w:id="63" w:author="John" w:date="2018-11-10T16:34:00Z"/>
              <w:noProof/>
            </w:rPr>
          </w:pPr>
          <w:ins w:id="64" w:author="John" w:date="2018-11-10T16:34:00Z">
            <w:r w:rsidRPr="0032219F">
              <w:rPr>
                <w:rStyle w:val="a7"/>
                <w:noProof/>
              </w:rPr>
              <w:fldChar w:fldCharType="begin"/>
            </w:r>
            <w:r w:rsidRPr="0032219F">
              <w:rPr>
                <w:rStyle w:val="a7"/>
                <w:noProof/>
              </w:rPr>
              <w:instrText xml:space="preserve"> </w:instrText>
            </w:r>
            <w:r>
              <w:rPr>
                <w:noProof/>
              </w:rPr>
              <w:instrText>HYPERLINK \l "_Toc529630992"</w:instrText>
            </w:r>
            <w:r w:rsidRPr="0032219F">
              <w:rPr>
                <w:rStyle w:val="a7"/>
                <w:noProof/>
              </w:rPr>
              <w:instrText xml:space="preserve"> </w:instrText>
            </w:r>
            <w:r w:rsidRPr="0032219F">
              <w:rPr>
                <w:rStyle w:val="a7"/>
                <w:noProof/>
              </w:rPr>
              <w:fldChar w:fldCharType="separate"/>
            </w:r>
            <w:r w:rsidRPr="0032219F">
              <w:rPr>
                <w:rStyle w:val="a7"/>
                <w:noProof/>
              </w:rPr>
              <w:t>1.3.3项目功能点</w:t>
            </w:r>
            <w:r>
              <w:rPr>
                <w:noProof/>
                <w:webHidden/>
              </w:rPr>
              <w:tab/>
            </w:r>
            <w:r>
              <w:rPr>
                <w:noProof/>
                <w:webHidden/>
              </w:rPr>
              <w:fldChar w:fldCharType="begin"/>
            </w:r>
            <w:r>
              <w:rPr>
                <w:noProof/>
                <w:webHidden/>
              </w:rPr>
              <w:instrText xml:space="preserve"> PAGEREF _Toc529630992 \h </w:instrText>
            </w:r>
          </w:ins>
          <w:r>
            <w:rPr>
              <w:noProof/>
              <w:webHidden/>
            </w:rPr>
          </w:r>
          <w:r>
            <w:rPr>
              <w:noProof/>
              <w:webHidden/>
            </w:rPr>
            <w:fldChar w:fldCharType="separate"/>
          </w:r>
          <w:ins w:id="65" w:author="John" w:date="2018-11-10T16:34:00Z">
            <w:r>
              <w:rPr>
                <w:noProof/>
                <w:webHidden/>
              </w:rPr>
              <w:t>7</w:t>
            </w:r>
            <w:r>
              <w:rPr>
                <w:noProof/>
                <w:webHidden/>
              </w:rPr>
              <w:fldChar w:fldCharType="end"/>
            </w:r>
            <w:r w:rsidRPr="0032219F">
              <w:rPr>
                <w:rStyle w:val="a7"/>
                <w:noProof/>
              </w:rPr>
              <w:fldChar w:fldCharType="end"/>
            </w:r>
          </w:ins>
        </w:p>
        <w:p w14:paraId="74C504DF" w14:textId="2D472F5A" w:rsidR="00767E33" w:rsidRDefault="00767E33">
          <w:pPr>
            <w:pStyle w:val="TOC3"/>
            <w:tabs>
              <w:tab w:val="right" w:leader="dot" w:pos="8296"/>
            </w:tabs>
            <w:rPr>
              <w:ins w:id="66" w:author="John" w:date="2018-11-10T16:34:00Z"/>
              <w:noProof/>
            </w:rPr>
          </w:pPr>
          <w:ins w:id="67" w:author="John" w:date="2018-11-10T16:34:00Z">
            <w:r w:rsidRPr="0032219F">
              <w:rPr>
                <w:rStyle w:val="a7"/>
                <w:noProof/>
              </w:rPr>
              <w:fldChar w:fldCharType="begin"/>
            </w:r>
            <w:r w:rsidRPr="0032219F">
              <w:rPr>
                <w:rStyle w:val="a7"/>
                <w:noProof/>
              </w:rPr>
              <w:instrText xml:space="preserve"> </w:instrText>
            </w:r>
            <w:r>
              <w:rPr>
                <w:noProof/>
              </w:rPr>
              <w:instrText>HYPERLINK \l "_Toc529630993"</w:instrText>
            </w:r>
            <w:r w:rsidRPr="0032219F">
              <w:rPr>
                <w:rStyle w:val="a7"/>
                <w:noProof/>
              </w:rPr>
              <w:instrText xml:space="preserve"> </w:instrText>
            </w:r>
            <w:r w:rsidRPr="0032219F">
              <w:rPr>
                <w:rStyle w:val="a7"/>
                <w:noProof/>
              </w:rPr>
              <w:fldChar w:fldCharType="separate"/>
            </w:r>
            <w:r w:rsidRPr="0032219F">
              <w:rPr>
                <w:rStyle w:val="a7"/>
                <w:noProof/>
              </w:rPr>
              <w:t>1.3.4项目历史</w:t>
            </w:r>
            <w:r>
              <w:rPr>
                <w:noProof/>
                <w:webHidden/>
              </w:rPr>
              <w:tab/>
            </w:r>
            <w:r>
              <w:rPr>
                <w:noProof/>
                <w:webHidden/>
              </w:rPr>
              <w:fldChar w:fldCharType="begin"/>
            </w:r>
            <w:r>
              <w:rPr>
                <w:noProof/>
                <w:webHidden/>
              </w:rPr>
              <w:instrText xml:space="preserve"> PAGEREF _Toc529630993 \h </w:instrText>
            </w:r>
          </w:ins>
          <w:r>
            <w:rPr>
              <w:noProof/>
              <w:webHidden/>
            </w:rPr>
          </w:r>
          <w:r>
            <w:rPr>
              <w:noProof/>
              <w:webHidden/>
            </w:rPr>
            <w:fldChar w:fldCharType="separate"/>
          </w:r>
          <w:ins w:id="68" w:author="John" w:date="2018-11-10T16:34:00Z">
            <w:r>
              <w:rPr>
                <w:noProof/>
                <w:webHidden/>
              </w:rPr>
              <w:t>8</w:t>
            </w:r>
            <w:r>
              <w:rPr>
                <w:noProof/>
                <w:webHidden/>
              </w:rPr>
              <w:fldChar w:fldCharType="end"/>
            </w:r>
            <w:r w:rsidRPr="0032219F">
              <w:rPr>
                <w:rStyle w:val="a7"/>
                <w:noProof/>
              </w:rPr>
              <w:fldChar w:fldCharType="end"/>
            </w:r>
          </w:ins>
        </w:p>
        <w:p w14:paraId="4558DE04" w14:textId="4B07A545" w:rsidR="00767E33" w:rsidRDefault="00767E33">
          <w:pPr>
            <w:pStyle w:val="TOC3"/>
            <w:tabs>
              <w:tab w:val="right" w:leader="dot" w:pos="8296"/>
            </w:tabs>
            <w:rPr>
              <w:ins w:id="69" w:author="John" w:date="2018-11-10T16:34:00Z"/>
              <w:noProof/>
            </w:rPr>
          </w:pPr>
          <w:ins w:id="70" w:author="John" w:date="2018-11-10T16:34:00Z">
            <w:r w:rsidRPr="0032219F">
              <w:rPr>
                <w:rStyle w:val="a7"/>
                <w:noProof/>
              </w:rPr>
              <w:fldChar w:fldCharType="begin"/>
            </w:r>
            <w:r w:rsidRPr="0032219F">
              <w:rPr>
                <w:rStyle w:val="a7"/>
                <w:noProof/>
              </w:rPr>
              <w:instrText xml:space="preserve"> </w:instrText>
            </w:r>
            <w:r>
              <w:rPr>
                <w:noProof/>
              </w:rPr>
              <w:instrText>HYPERLINK \l "_Toc529630994"</w:instrText>
            </w:r>
            <w:r w:rsidRPr="0032219F">
              <w:rPr>
                <w:rStyle w:val="a7"/>
                <w:noProof/>
              </w:rPr>
              <w:instrText xml:space="preserve"> </w:instrText>
            </w:r>
            <w:r w:rsidRPr="0032219F">
              <w:rPr>
                <w:rStyle w:val="a7"/>
                <w:noProof/>
              </w:rPr>
              <w:fldChar w:fldCharType="separate"/>
            </w:r>
            <w:r w:rsidRPr="0032219F">
              <w:rPr>
                <w:rStyle w:val="a7"/>
                <w:noProof/>
              </w:rPr>
              <w:t>1.3.5项目用户</w:t>
            </w:r>
            <w:r>
              <w:rPr>
                <w:noProof/>
                <w:webHidden/>
              </w:rPr>
              <w:tab/>
            </w:r>
            <w:r>
              <w:rPr>
                <w:noProof/>
                <w:webHidden/>
              </w:rPr>
              <w:fldChar w:fldCharType="begin"/>
            </w:r>
            <w:r>
              <w:rPr>
                <w:noProof/>
                <w:webHidden/>
              </w:rPr>
              <w:instrText xml:space="preserve"> PAGEREF _Toc529630994 \h </w:instrText>
            </w:r>
          </w:ins>
          <w:r>
            <w:rPr>
              <w:noProof/>
              <w:webHidden/>
            </w:rPr>
          </w:r>
          <w:r>
            <w:rPr>
              <w:noProof/>
              <w:webHidden/>
            </w:rPr>
            <w:fldChar w:fldCharType="separate"/>
          </w:r>
          <w:ins w:id="71" w:author="John" w:date="2018-11-10T16:34:00Z">
            <w:r>
              <w:rPr>
                <w:noProof/>
                <w:webHidden/>
              </w:rPr>
              <w:t>8</w:t>
            </w:r>
            <w:r>
              <w:rPr>
                <w:noProof/>
                <w:webHidden/>
              </w:rPr>
              <w:fldChar w:fldCharType="end"/>
            </w:r>
            <w:r w:rsidRPr="0032219F">
              <w:rPr>
                <w:rStyle w:val="a7"/>
                <w:noProof/>
              </w:rPr>
              <w:fldChar w:fldCharType="end"/>
            </w:r>
          </w:ins>
        </w:p>
        <w:p w14:paraId="7D4A14CB" w14:textId="50A5BA77" w:rsidR="00767E33" w:rsidRDefault="00767E33">
          <w:pPr>
            <w:pStyle w:val="TOC3"/>
            <w:tabs>
              <w:tab w:val="right" w:leader="dot" w:pos="8296"/>
            </w:tabs>
            <w:rPr>
              <w:ins w:id="72" w:author="John" w:date="2018-11-10T16:34:00Z"/>
              <w:noProof/>
            </w:rPr>
          </w:pPr>
          <w:ins w:id="73" w:author="John" w:date="2018-11-10T16:34:00Z">
            <w:r w:rsidRPr="0032219F">
              <w:rPr>
                <w:rStyle w:val="a7"/>
                <w:noProof/>
              </w:rPr>
              <w:fldChar w:fldCharType="begin"/>
            </w:r>
            <w:r w:rsidRPr="0032219F">
              <w:rPr>
                <w:rStyle w:val="a7"/>
                <w:noProof/>
              </w:rPr>
              <w:instrText xml:space="preserve"> </w:instrText>
            </w:r>
            <w:r>
              <w:rPr>
                <w:noProof/>
              </w:rPr>
              <w:instrText>HYPERLINK \l "_Toc529630995"</w:instrText>
            </w:r>
            <w:r w:rsidRPr="0032219F">
              <w:rPr>
                <w:rStyle w:val="a7"/>
                <w:noProof/>
              </w:rPr>
              <w:instrText xml:space="preserve"> </w:instrText>
            </w:r>
            <w:r w:rsidRPr="0032219F">
              <w:rPr>
                <w:rStyle w:val="a7"/>
                <w:noProof/>
              </w:rPr>
              <w:fldChar w:fldCharType="separate"/>
            </w:r>
            <w:r w:rsidRPr="0032219F">
              <w:rPr>
                <w:rStyle w:val="a7"/>
                <w:noProof/>
              </w:rPr>
              <w:t>1.3.6开发团队</w:t>
            </w:r>
            <w:r>
              <w:rPr>
                <w:noProof/>
                <w:webHidden/>
              </w:rPr>
              <w:tab/>
            </w:r>
            <w:r>
              <w:rPr>
                <w:noProof/>
                <w:webHidden/>
              </w:rPr>
              <w:fldChar w:fldCharType="begin"/>
            </w:r>
            <w:r>
              <w:rPr>
                <w:noProof/>
                <w:webHidden/>
              </w:rPr>
              <w:instrText xml:space="preserve"> PAGEREF _Toc529630995 \h </w:instrText>
            </w:r>
          </w:ins>
          <w:r>
            <w:rPr>
              <w:noProof/>
              <w:webHidden/>
            </w:rPr>
          </w:r>
          <w:r>
            <w:rPr>
              <w:noProof/>
              <w:webHidden/>
            </w:rPr>
            <w:fldChar w:fldCharType="separate"/>
          </w:r>
          <w:ins w:id="74" w:author="John" w:date="2018-11-10T16:34:00Z">
            <w:r>
              <w:rPr>
                <w:noProof/>
                <w:webHidden/>
              </w:rPr>
              <w:t>9</w:t>
            </w:r>
            <w:r>
              <w:rPr>
                <w:noProof/>
                <w:webHidden/>
              </w:rPr>
              <w:fldChar w:fldCharType="end"/>
            </w:r>
            <w:r w:rsidRPr="0032219F">
              <w:rPr>
                <w:rStyle w:val="a7"/>
                <w:noProof/>
              </w:rPr>
              <w:fldChar w:fldCharType="end"/>
            </w:r>
          </w:ins>
        </w:p>
        <w:p w14:paraId="1E0CABAE" w14:textId="7E82E34F" w:rsidR="00767E33" w:rsidRDefault="00767E33">
          <w:pPr>
            <w:pStyle w:val="TOC2"/>
            <w:tabs>
              <w:tab w:val="right" w:leader="dot" w:pos="8296"/>
            </w:tabs>
            <w:rPr>
              <w:ins w:id="75" w:author="John" w:date="2018-11-10T16:34:00Z"/>
              <w:noProof/>
            </w:rPr>
          </w:pPr>
          <w:ins w:id="76" w:author="John" w:date="2018-11-10T16:34:00Z">
            <w:r w:rsidRPr="0032219F">
              <w:rPr>
                <w:rStyle w:val="a7"/>
                <w:noProof/>
              </w:rPr>
              <w:fldChar w:fldCharType="begin"/>
            </w:r>
            <w:r w:rsidRPr="0032219F">
              <w:rPr>
                <w:rStyle w:val="a7"/>
                <w:noProof/>
              </w:rPr>
              <w:instrText xml:space="preserve"> </w:instrText>
            </w:r>
            <w:r>
              <w:rPr>
                <w:noProof/>
              </w:rPr>
              <w:instrText>HYPERLINK \l "_Toc529630996"</w:instrText>
            </w:r>
            <w:r w:rsidRPr="0032219F">
              <w:rPr>
                <w:rStyle w:val="a7"/>
                <w:noProof/>
              </w:rPr>
              <w:instrText xml:space="preserve"> </w:instrText>
            </w:r>
            <w:r w:rsidRPr="0032219F">
              <w:rPr>
                <w:rStyle w:val="a7"/>
                <w:noProof/>
              </w:rPr>
              <w:fldChar w:fldCharType="separate"/>
            </w:r>
            <w:r w:rsidRPr="0032219F">
              <w:rPr>
                <w:rStyle w:val="a7"/>
                <w:noProof/>
              </w:rPr>
              <w:t>1.4术语定义</w:t>
            </w:r>
            <w:r>
              <w:rPr>
                <w:noProof/>
                <w:webHidden/>
              </w:rPr>
              <w:tab/>
            </w:r>
            <w:r>
              <w:rPr>
                <w:noProof/>
                <w:webHidden/>
              </w:rPr>
              <w:fldChar w:fldCharType="begin"/>
            </w:r>
            <w:r>
              <w:rPr>
                <w:noProof/>
                <w:webHidden/>
              </w:rPr>
              <w:instrText xml:space="preserve"> PAGEREF _Toc529630996 \h </w:instrText>
            </w:r>
          </w:ins>
          <w:r>
            <w:rPr>
              <w:noProof/>
              <w:webHidden/>
            </w:rPr>
          </w:r>
          <w:r>
            <w:rPr>
              <w:noProof/>
              <w:webHidden/>
            </w:rPr>
            <w:fldChar w:fldCharType="separate"/>
          </w:r>
          <w:ins w:id="77" w:author="John" w:date="2018-11-10T16:34:00Z">
            <w:r>
              <w:rPr>
                <w:noProof/>
                <w:webHidden/>
              </w:rPr>
              <w:t>9</w:t>
            </w:r>
            <w:r>
              <w:rPr>
                <w:noProof/>
                <w:webHidden/>
              </w:rPr>
              <w:fldChar w:fldCharType="end"/>
            </w:r>
            <w:r w:rsidRPr="0032219F">
              <w:rPr>
                <w:rStyle w:val="a7"/>
                <w:noProof/>
              </w:rPr>
              <w:fldChar w:fldCharType="end"/>
            </w:r>
          </w:ins>
        </w:p>
        <w:p w14:paraId="6722F678" w14:textId="11B5D934" w:rsidR="00767E33" w:rsidRDefault="00767E33">
          <w:pPr>
            <w:pStyle w:val="TOC2"/>
            <w:tabs>
              <w:tab w:val="right" w:leader="dot" w:pos="8296"/>
            </w:tabs>
            <w:rPr>
              <w:ins w:id="78" w:author="John" w:date="2018-11-10T16:34:00Z"/>
              <w:noProof/>
            </w:rPr>
          </w:pPr>
          <w:ins w:id="79" w:author="John" w:date="2018-11-10T16:34:00Z">
            <w:r w:rsidRPr="0032219F">
              <w:rPr>
                <w:rStyle w:val="a7"/>
                <w:noProof/>
              </w:rPr>
              <w:fldChar w:fldCharType="begin"/>
            </w:r>
            <w:r w:rsidRPr="0032219F">
              <w:rPr>
                <w:rStyle w:val="a7"/>
                <w:noProof/>
              </w:rPr>
              <w:instrText xml:space="preserve"> </w:instrText>
            </w:r>
            <w:r>
              <w:rPr>
                <w:noProof/>
              </w:rPr>
              <w:instrText>HYPERLINK \l "_Toc529630997"</w:instrText>
            </w:r>
            <w:r w:rsidRPr="0032219F">
              <w:rPr>
                <w:rStyle w:val="a7"/>
                <w:noProof/>
              </w:rPr>
              <w:instrText xml:space="preserve"> </w:instrText>
            </w:r>
            <w:r w:rsidRPr="0032219F">
              <w:rPr>
                <w:rStyle w:val="a7"/>
                <w:noProof/>
              </w:rPr>
              <w:fldChar w:fldCharType="separate"/>
            </w:r>
            <w:r w:rsidRPr="0032219F">
              <w:rPr>
                <w:rStyle w:val="a7"/>
                <w:noProof/>
              </w:rPr>
              <w:t>1.5文档概述</w:t>
            </w:r>
            <w:r>
              <w:rPr>
                <w:noProof/>
                <w:webHidden/>
              </w:rPr>
              <w:tab/>
            </w:r>
            <w:r>
              <w:rPr>
                <w:noProof/>
                <w:webHidden/>
              </w:rPr>
              <w:fldChar w:fldCharType="begin"/>
            </w:r>
            <w:r>
              <w:rPr>
                <w:noProof/>
                <w:webHidden/>
              </w:rPr>
              <w:instrText xml:space="preserve"> PAGEREF _Toc529630997 \h </w:instrText>
            </w:r>
          </w:ins>
          <w:r>
            <w:rPr>
              <w:noProof/>
              <w:webHidden/>
            </w:rPr>
          </w:r>
          <w:r>
            <w:rPr>
              <w:noProof/>
              <w:webHidden/>
            </w:rPr>
            <w:fldChar w:fldCharType="separate"/>
          </w:r>
          <w:ins w:id="80" w:author="John" w:date="2018-11-10T16:34:00Z">
            <w:r>
              <w:rPr>
                <w:noProof/>
                <w:webHidden/>
              </w:rPr>
              <w:t>10</w:t>
            </w:r>
            <w:r>
              <w:rPr>
                <w:noProof/>
                <w:webHidden/>
              </w:rPr>
              <w:fldChar w:fldCharType="end"/>
            </w:r>
            <w:r w:rsidRPr="0032219F">
              <w:rPr>
                <w:rStyle w:val="a7"/>
                <w:noProof/>
              </w:rPr>
              <w:fldChar w:fldCharType="end"/>
            </w:r>
          </w:ins>
        </w:p>
        <w:p w14:paraId="435645A4" w14:textId="2BAC5515" w:rsidR="00767E33" w:rsidRDefault="00767E33">
          <w:pPr>
            <w:pStyle w:val="TOC2"/>
            <w:tabs>
              <w:tab w:val="right" w:leader="dot" w:pos="8296"/>
            </w:tabs>
            <w:rPr>
              <w:ins w:id="81" w:author="John" w:date="2018-11-10T16:34:00Z"/>
              <w:noProof/>
            </w:rPr>
          </w:pPr>
          <w:ins w:id="82" w:author="John" w:date="2018-11-10T16:34:00Z">
            <w:r w:rsidRPr="0032219F">
              <w:rPr>
                <w:rStyle w:val="a7"/>
                <w:noProof/>
              </w:rPr>
              <w:fldChar w:fldCharType="begin"/>
            </w:r>
            <w:r w:rsidRPr="0032219F">
              <w:rPr>
                <w:rStyle w:val="a7"/>
                <w:noProof/>
              </w:rPr>
              <w:instrText xml:space="preserve"> </w:instrText>
            </w:r>
            <w:r>
              <w:rPr>
                <w:noProof/>
              </w:rPr>
              <w:instrText>HYPERLINK \l "_Toc529630998"</w:instrText>
            </w:r>
            <w:r w:rsidRPr="0032219F">
              <w:rPr>
                <w:rStyle w:val="a7"/>
                <w:noProof/>
              </w:rPr>
              <w:instrText xml:space="preserve"> </w:instrText>
            </w:r>
            <w:r w:rsidRPr="0032219F">
              <w:rPr>
                <w:rStyle w:val="a7"/>
                <w:noProof/>
              </w:rPr>
              <w:fldChar w:fldCharType="separate"/>
            </w:r>
            <w:r w:rsidRPr="0032219F">
              <w:rPr>
                <w:rStyle w:val="a7"/>
                <w:noProof/>
              </w:rPr>
              <w:t>1.6参考文献</w:t>
            </w:r>
            <w:r>
              <w:rPr>
                <w:noProof/>
                <w:webHidden/>
              </w:rPr>
              <w:tab/>
            </w:r>
            <w:r>
              <w:rPr>
                <w:noProof/>
                <w:webHidden/>
              </w:rPr>
              <w:fldChar w:fldCharType="begin"/>
            </w:r>
            <w:r>
              <w:rPr>
                <w:noProof/>
                <w:webHidden/>
              </w:rPr>
              <w:instrText xml:space="preserve"> PAGEREF _Toc529630998 \h </w:instrText>
            </w:r>
          </w:ins>
          <w:r>
            <w:rPr>
              <w:noProof/>
              <w:webHidden/>
            </w:rPr>
          </w:r>
          <w:r>
            <w:rPr>
              <w:noProof/>
              <w:webHidden/>
            </w:rPr>
            <w:fldChar w:fldCharType="separate"/>
          </w:r>
          <w:ins w:id="83" w:author="John" w:date="2018-11-10T16:34:00Z">
            <w:r>
              <w:rPr>
                <w:noProof/>
                <w:webHidden/>
              </w:rPr>
              <w:t>10</w:t>
            </w:r>
            <w:r>
              <w:rPr>
                <w:noProof/>
                <w:webHidden/>
              </w:rPr>
              <w:fldChar w:fldCharType="end"/>
            </w:r>
            <w:r w:rsidRPr="0032219F">
              <w:rPr>
                <w:rStyle w:val="a7"/>
                <w:noProof/>
              </w:rPr>
              <w:fldChar w:fldCharType="end"/>
            </w:r>
          </w:ins>
        </w:p>
        <w:p w14:paraId="5FBA7B91" w14:textId="7958117F" w:rsidR="00767E33" w:rsidRDefault="00767E33">
          <w:pPr>
            <w:pStyle w:val="TOC1"/>
            <w:tabs>
              <w:tab w:val="right" w:leader="dot" w:pos="8296"/>
            </w:tabs>
            <w:rPr>
              <w:ins w:id="84" w:author="John" w:date="2018-11-10T16:34:00Z"/>
              <w:noProof/>
            </w:rPr>
          </w:pPr>
          <w:ins w:id="85" w:author="John" w:date="2018-11-10T16:34:00Z">
            <w:r w:rsidRPr="0032219F">
              <w:rPr>
                <w:rStyle w:val="a7"/>
                <w:noProof/>
              </w:rPr>
              <w:fldChar w:fldCharType="begin"/>
            </w:r>
            <w:r w:rsidRPr="0032219F">
              <w:rPr>
                <w:rStyle w:val="a7"/>
                <w:noProof/>
              </w:rPr>
              <w:instrText xml:space="preserve"> </w:instrText>
            </w:r>
            <w:r>
              <w:rPr>
                <w:noProof/>
              </w:rPr>
              <w:instrText>HYPERLINK \l "_Toc529630999"</w:instrText>
            </w:r>
            <w:r w:rsidRPr="0032219F">
              <w:rPr>
                <w:rStyle w:val="a7"/>
                <w:noProof/>
              </w:rPr>
              <w:instrText xml:space="preserve"> </w:instrText>
            </w:r>
            <w:r w:rsidRPr="0032219F">
              <w:rPr>
                <w:rStyle w:val="a7"/>
                <w:noProof/>
              </w:rPr>
              <w:fldChar w:fldCharType="separate"/>
            </w:r>
            <w:r w:rsidRPr="0032219F">
              <w:rPr>
                <w:rStyle w:val="a7"/>
                <w:noProof/>
              </w:rPr>
              <w:t>2可行性研究的前提</w:t>
            </w:r>
            <w:r>
              <w:rPr>
                <w:noProof/>
                <w:webHidden/>
              </w:rPr>
              <w:tab/>
            </w:r>
            <w:r>
              <w:rPr>
                <w:noProof/>
                <w:webHidden/>
              </w:rPr>
              <w:fldChar w:fldCharType="begin"/>
            </w:r>
            <w:r>
              <w:rPr>
                <w:noProof/>
                <w:webHidden/>
              </w:rPr>
              <w:instrText xml:space="preserve"> PAGEREF _Toc529630999 \h </w:instrText>
            </w:r>
          </w:ins>
          <w:r>
            <w:rPr>
              <w:noProof/>
              <w:webHidden/>
            </w:rPr>
          </w:r>
          <w:r>
            <w:rPr>
              <w:noProof/>
              <w:webHidden/>
            </w:rPr>
            <w:fldChar w:fldCharType="separate"/>
          </w:r>
          <w:ins w:id="86" w:author="John" w:date="2018-11-10T16:34:00Z">
            <w:r>
              <w:rPr>
                <w:noProof/>
                <w:webHidden/>
              </w:rPr>
              <w:t>10</w:t>
            </w:r>
            <w:r>
              <w:rPr>
                <w:noProof/>
                <w:webHidden/>
              </w:rPr>
              <w:fldChar w:fldCharType="end"/>
            </w:r>
            <w:r w:rsidRPr="0032219F">
              <w:rPr>
                <w:rStyle w:val="a7"/>
                <w:noProof/>
              </w:rPr>
              <w:fldChar w:fldCharType="end"/>
            </w:r>
          </w:ins>
        </w:p>
        <w:p w14:paraId="10236576" w14:textId="3B0B2830" w:rsidR="00767E33" w:rsidRDefault="00767E33">
          <w:pPr>
            <w:pStyle w:val="TOC2"/>
            <w:tabs>
              <w:tab w:val="right" w:leader="dot" w:pos="8296"/>
            </w:tabs>
            <w:rPr>
              <w:ins w:id="87" w:author="John" w:date="2018-11-10T16:34:00Z"/>
              <w:noProof/>
            </w:rPr>
          </w:pPr>
          <w:ins w:id="88" w:author="John" w:date="2018-11-10T16:34:00Z">
            <w:r w:rsidRPr="0032219F">
              <w:rPr>
                <w:rStyle w:val="a7"/>
                <w:noProof/>
              </w:rPr>
              <w:fldChar w:fldCharType="begin"/>
            </w:r>
            <w:r w:rsidRPr="0032219F">
              <w:rPr>
                <w:rStyle w:val="a7"/>
                <w:noProof/>
              </w:rPr>
              <w:instrText xml:space="preserve"> </w:instrText>
            </w:r>
            <w:r>
              <w:rPr>
                <w:noProof/>
              </w:rPr>
              <w:instrText>HYPERLINK \l "_Toc529631000"</w:instrText>
            </w:r>
            <w:r w:rsidRPr="0032219F">
              <w:rPr>
                <w:rStyle w:val="a7"/>
                <w:noProof/>
              </w:rPr>
              <w:instrText xml:space="preserve"> </w:instrText>
            </w:r>
            <w:r w:rsidRPr="0032219F">
              <w:rPr>
                <w:rStyle w:val="a7"/>
                <w:noProof/>
              </w:rPr>
              <w:fldChar w:fldCharType="separate"/>
            </w:r>
            <w:r w:rsidRPr="0032219F">
              <w:rPr>
                <w:rStyle w:val="a7"/>
                <w:noProof/>
              </w:rPr>
              <w:t>2.1项目的要求</w:t>
            </w:r>
            <w:r>
              <w:rPr>
                <w:noProof/>
                <w:webHidden/>
              </w:rPr>
              <w:tab/>
            </w:r>
            <w:r>
              <w:rPr>
                <w:noProof/>
                <w:webHidden/>
              </w:rPr>
              <w:fldChar w:fldCharType="begin"/>
            </w:r>
            <w:r>
              <w:rPr>
                <w:noProof/>
                <w:webHidden/>
              </w:rPr>
              <w:instrText xml:space="preserve"> PAGEREF _Toc529631000 \h </w:instrText>
            </w:r>
          </w:ins>
          <w:r>
            <w:rPr>
              <w:noProof/>
              <w:webHidden/>
            </w:rPr>
          </w:r>
          <w:r>
            <w:rPr>
              <w:noProof/>
              <w:webHidden/>
            </w:rPr>
            <w:fldChar w:fldCharType="separate"/>
          </w:r>
          <w:ins w:id="89" w:author="John" w:date="2018-11-10T16:34:00Z">
            <w:r>
              <w:rPr>
                <w:noProof/>
                <w:webHidden/>
              </w:rPr>
              <w:t>10</w:t>
            </w:r>
            <w:r>
              <w:rPr>
                <w:noProof/>
                <w:webHidden/>
              </w:rPr>
              <w:fldChar w:fldCharType="end"/>
            </w:r>
            <w:r w:rsidRPr="0032219F">
              <w:rPr>
                <w:rStyle w:val="a7"/>
                <w:noProof/>
              </w:rPr>
              <w:fldChar w:fldCharType="end"/>
            </w:r>
          </w:ins>
        </w:p>
        <w:p w14:paraId="38F8160B" w14:textId="04FB1BAE" w:rsidR="00767E33" w:rsidRDefault="00767E33">
          <w:pPr>
            <w:pStyle w:val="TOC2"/>
            <w:tabs>
              <w:tab w:val="right" w:leader="dot" w:pos="8296"/>
            </w:tabs>
            <w:rPr>
              <w:ins w:id="90" w:author="John" w:date="2018-11-10T16:34:00Z"/>
              <w:noProof/>
            </w:rPr>
          </w:pPr>
          <w:ins w:id="91" w:author="John" w:date="2018-11-10T16:34:00Z">
            <w:r w:rsidRPr="0032219F">
              <w:rPr>
                <w:rStyle w:val="a7"/>
                <w:noProof/>
              </w:rPr>
              <w:fldChar w:fldCharType="begin"/>
            </w:r>
            <w:r w:rsidRPr="0032219F">
              <w:rPr>
                <w:rStyle w:val="a7"/>
                <w:noProof/>
              </w:rPr>
              <w:instrText xml:space="preserve"> </w:instrText>
            </w:r>
            <w:r>
              <w:rPr>
                <w:noProof/>
              </w:rPr>
              <w:instrText>HYPERLINK \l "_Toc529631001"</w:instrText>
            </w:r>
            <w:r w:rsidRPr="0032219F">
              <w:rPr>
                <w:rStyle w:val="a7"/>
                <w:noProof/>
              </w:rPr>
              <w:instrText xml:space="preserve"> </w:instrText>
            </w:r>
            <w:r w:rsidRPr="0032219F">
              <w:rPr>
                <w:rStyle w:val="a7"/>
                <w:noProof/>
              </w:rPr>
              <w:fldChar w:fldCharType="separate"/>
            </w:r>
            <w:r w:rsidRPr="0032219F">
              <w:rPr>
                <w:rStyle w:val="a7"/>
                <w:noProof/>
              </w:rPr>
              <w:t>2.2项目的目标</w:t>
            </w:r>
            <w:r>
              <w:rPr>
                <w:noProof/>
                <w:webHidden/>
              </w:rPr>
              <w:tab/>
            </w:r>
            <w:r>
              <w:rPr>
                <w:noProof/>
                <w:webHidden/>
              </w:rPr>
              <w:fldChar w:fldCharType="begin"/>
            </w:r>
            <w:r>
              <w:rPr>
                <w:noProof/>
                <w:webHidden/>
              </w:rPr>
              <w:instrText xml:space="preserve"> PAGEREF _Toc529631001 \h </w:instrText>
            </w:r>
          </w:ins>
          <w:r>
            <w:rPr>
              <w:noProof/>
              <w:webHidden/>
            </w:rPr>
          </w:r>
          <w:r>
            <w:rPr>
              <w:noProof/>
              <w:webHidden/>
            </w:rPr>
            <w:fldChar w:fldCharType="separate"/>
          </w:r>
          <w:ins w:id="92" w:author="John" w:date="2018-11-10T16:34:00Z">
            <w:r>
              <w:rPr>
                <w:noProof/>
                <w:webHidden/>
              </w:rPr>
              <w:t>11</w:t>
            </w:r>
            <w:r>
              <w:rPr>
                <w:noProof/>
                <w:webHidden/>
              </w:rPr>
              <w:fldChar w:fldCharType="end"/>
            </w:r>
            <w:r w:rsidRPr="0032219F">
              <w:rPr>
                <w:rStyle w:val="a7"/>
                <w:noProof/>
              </w:rPr>
              <w:fldChar w:fldCharType="end"/>
            </w:r>
          </w:ins>
        </w:p>
        <w:p w14:paraId="207263FD" w14:textId="50151E8A" w:rsidR="00767E33" w:rsidRDefault="00767E33">
          <w:pPr>
            <w:pStyle w:val="TOC2"/>
            <w:tabs>
              <w:tab w:val="right" w:leader="dot" w:pos="8296"/>
            </w:tabs>
            <w:rPr>
              <w:ins w:id="93" w:author="John" w:date="2018-11-10T16:34:00Z"/>
              <w:noProof/>
            </w:rPr>
          </w:pPr>
          <w:ins w:id="94" w:author="John" w:date="2018-11-10T16:34:00Z">
            <w:r w:rsidRPr="0032219F">
              <w:rPr>
                <w:rStyle w:val="a7"/>
                <w:noProof/>
              </w:rPr>
              <w:fldChar w:fldCharType="begin"/>
            </w:r>
            <w:r w:rsidRPr="0032219F">
              <w:rPr>
                <w:rStyle w:val="a7"/>
                <w:noProof/>
              </w:rPr>
              <w:instrText xml:space="preserve"> </w:instrText>
            </w:r>
            <w:r>
              <w:rPr>
                <w:noProof/>
              </w:rPr>
              <w:instrText>HYPERLINK \l "_Toc529631002"</w:instrText>
            </w:r>
            <w:r w:rsidRPr="0032219F">
              <w:rPr>
                <w:rStyle w:val="a7"/>
                <w:noProof/>
              </w:rPr>
              <w:instrText xml:space="preserve"> </w:instrText>
            </w:r>
            <w:r w:rsidRPr="0032219F">
              <w:rPr>
                <w:rStyle w:val="a7"/>
                <w:noProof/>
              </w:rPr>
              <w:fldChar w:fldCharType="separate"/>
            </w:r>
            <w:r w:rsidRPr="0032219F">
              <w:rPr>
                <w:rStyle w:val="a7"/>
                <w:noProof/>
              </w:rPr>
              <w:t>2.3项目的环境、条件、假定和限制</w:t>
            </w:r>
            <w:r>
              <w:rPr>
                <w:noProof/>
                <w:webHidden/>
              </w:rPr>
              <w:tab/>
            </w:r>
            <w:r>
              <w:rPr>
                <w:noProof/>
                <w:webHidden/>
              </w:rPr>
              <w:fldChar w:fldCharType="begin"/>
            </w:r>
            <w:r>
              <w:rPr>
                <w:noProof/>
                <w:webHidden/>
              </w:rPr>
              <w:instrText xml:space="preserve"> PAGEREF _Toc529631002 \h </w:instrText>
            </w:r>
          </w:ins>
          <w:r>
            <w:rPr>
              <w:noProof/>
              <w:webHidden/>
            </w:rPr>
          </w:r>
          <w:r>
            <w:rPr>
              <w:noProof/>
              <w:webHidden/>
            </w:rPr>
            <w:fldChar w:fldCharType="separate"/>
          </w:r>
          <w:ins w:id="95" w:author="John" w:date="2018-11-10T16:34:00Z">
            <w:r>
              <w:rPr>
                <w:noProof/>
                <w:webHidden/>
              </w:rPr>
              <w:t>11</w:t>
            </w:r>
            <w:r>
              <w:rPr>
                <w:noProof/>
                <w:webHidden/>
              </w:rPr>
              <w:fldChar w:fldCharType="end"/>
            </w:r>
            <w:r w:rsidRPr="0032219F">
              <w:rPr>
                <w:rStyle w:val="a7"/>
                <w:noProof/>
              </w:rPr>
              <w:fldChar w:fldCharType="end"/>
            </w:r>
          </w:ins>
        </w:p>
        <w:p w14:paraId="5F729908" w14:textId="6DE9ED62" w:rsidR="00767E33" w:rsidRDefault="00767E33">
          <w:pPr>
            <w:pStyle w:val="TOC3"/>
            <w:tabs>
              <w:tab w:val="right" w:leader="dot" w:pos="8296"/>
            </w:tabs>
            <w:rPr>
              <w:ins w:id="96" w:author="John" w:date="2018-11-10T16:34:00Z"/>
              <w:noProof/>
            </w:rPr>
          </w:pPr>
          <w:ins w:id="97" w:author="John" w:date="2018-11-10T16:34:00Z">
            <w:r w:rsidRPr="0032219F">
              <w:rPr>
                <w:rStyle w:val="a7"/>
                <w:noProof/>
              </w:rPr>
              <w:fldChar w:fldCharType="begin"/>
            </w:r>
            <w:r w:rsidRPr="0032219F">
              <w:rPr>
                <w:rStyle w:val="a7"/>
                <w:noProof/>
              </w:rPr>
              <w:instrText xml:space="preserve"> </w:instrText>
            </w:r>
            <w:r>
              <w:rPr>
                <w:noProof/>
              </w:rPr>
              <w:instrText>HYPERLINK \l "_Toc529631003"</w:instrText>
            </w:r>
            <w:r w:rsidRPr="0032219F">
              <w:rPr>
                <w:rStyle w:val="a7"/>
                <w:noProof/>
              </w:rPr>
              <w:instrText xml:space="preserve"> </w:instrText>
            </w:r>
            <w:r w:rsidRPr="0032219F">
              <w:rPr>
                <w:rStyle w:val="a7"/>
                <w:noProof/>
              </w:rPr>
              <w:fldChar w:fldCharType="separate"/>
            </w:r>
            <w:r w:rsidRPr="0032219F">
              <w:rPr>
                <w:rStyle w:val="a7"/>
                <w:noProof/>
              </w:rPr>
              <w:t>2.3.1硬件、软件、运行环境和开发环境方面的条件和限制</w:t>
            </w:r>
            <w:r>
              <w:rPr>
                <w:noProof/>
                <w:webHidden/>
              </w:rPr>
              <w:tab/>
            </w:r>
            <w:r>
              <w:rPr>
                <w:noProof/>
                <w:webHidden/>
              </w:rPr>
              <w:fldChar w:fldCharType="begin"/>
            </w:r>
            <w:r>
              <w:rPr>
                <w:noProof/>
                <w:webHidden/>
              </w:rPr>
              <w:instrText xml:space="preserve"> PAGEREF _Toc529631003 \h </w:instrText>
            </w:r>
          </w:ins>
          <w:r>
            <w:rPr>
              <w:noProof/>
              <w:webHidden/>
            </w:rPr>
          </w:r>
          <w:r>
            <w:rPr>
              <w:noProof/>
              <w:webHidden/>
            </w:rPr>
            <w:fldChar w:fldCharType="separate"/>
          </w:r>
          <w:ins w:id="98" w:author="John" w:date="2018-11-10T16:34:00Z">
            <w:r>
              <w:rPr>
                <w:noProof/>
                <w:webHidden/>
              </w:rPr>
              <w:t>11</w:t>
            </w:r>
            <w:r>
              <w:rPr>
                <w:noProof/>
                <w:webHidden/>
              </w:rPr>
              <w:fldChar w:fldCharType="end"/>
            </w:r>
            <w:r w:rsidRPr="0032219F">
              <w:rPr>
                <w:rStyle w:val="a7"/>
                <w:noProof/>
              </w:rPr>
              <w:fldChar w:fldCharType="end"/>
            </w:r>
          </w:ins>
        </w:p>
        <w:p w14:paraId="4A65A39E" w14:textId="25BB9C65" w:rsidR="00767E33" w:rsidRDefault="00767E33">
          <w:pPr>
            <w:pStyle w:val="TOC3"/>
            <w:tabs>
              <w:tab w:val="right" w:leader="dot" w:pos="8296"/>
            </w:tabs>
            <w:rPr>
              <w:ins w:id="99" w:author="John" w:date="2018-11-10T16:34:00Z"/>
              <w:noProof/>
            </w:rPr>
          </w:pPr>
          <w:ins w:id="100" w:author="John" w:date="2018-11-10T16:34:00Z">
            <w:r w:rsidRPr="0032219F">
              <w:rPr>
                <w:rStyle w:val="a7"/>
                <w:noProof/>
              </w:rPr>
              <w:fldChar w:fldCharType="begin"/>
            </w:r>
            <w:r w:rsidRPr="0032219F">
              <w:rPr>
                <w:rStyle w:val="a7"/>
                <w:noProof/>
              </w:rPr>
              <w:instrText xml:space="preserve"> </w:instrText>
            </w:r>
            <w:r>
              <w:rPr>
                <w:noProof/>
              </w:rPr>
              <w:instrText>HYPERLINK \l "_Toc529631004"</w:instrText>
            </w:r>
            <w:r w:rsidRPr="0032219F">
              <w:rPr>
                <w:rStyle w:val="a7"/>
                <w:noProof/>
              </w:rPr>
              <w:instrText xml:space="preserve"> </w:instrText>
            </w:r>
            <w:r w:rsidRPr="0032219F">
              <w:rPr>
                <w:rStyle w:val="a7"/>
                <w:noProof/>
              </w:rPr>
              <w:fldChar w:fldCharType="separate"/>
            </w:r>
            <w:r w:rsidRPr="0032219F">
              <w:rPr>
                <w:rStyle w:val="a7"/>
                <w:noProof/>
              </w:rPr>
              <w:t>2.3.2项目经费限制</w:t>
            </w:r>
            <w:r>
              <w:rPr>
                <w:noProof/>
                <w:webHidden/>
              </w:rPr>
              <w:tab/>
            </w:r>
            <w:r>
              <w:rPr>
                <w:noProof/>
                <w:webHidden/>
              </w:rPr>
              <w:fldChar w:fldCharType="begin"/>
            </w:r>
            <w:r>
              <w:rPr>
                <w:noProof/>
                <w:webHidden/>
              </w:rPr>
              <w:instrText xml:space="preserve"> PAGEREF _Toc529631004 \h </w:instrText>
            </w:r>
          </w:ins>
          <w:r>
            <w:rPr>
              <w:noProof/>
              <w:webHidden/>
            </w:rPr>
          </w:r>
          <w:r>
            <w:rPr>
              <w:noProof/>
              <w:webHidden/>
            </w:rPr>
            <w:fldChar w:fldCharType="separate"/>
          </w:r>
          <w:ins w:id="101" w:author="John" w:date="2018-11-10T16:34:00Z">
            <w:r>
              <w:rPr>
                <w:noProof/>
                <w:webHidden/>
              </w:rPr>
              <w:t>11</w:t>
            </w:r>
            <w:r>
              <w:rPr>
                <w:noProof/>
                <w:webHidden/>
              </w:rPr>
              <w:fldChar w:fldCharType="end"/>
            </w:r>
            <w:r w:rsidRPr="0032219F">
              <w:rPr>
                <w:rStyle w:val="a7"/>
                <w:noProof/>
              </w:rPr>
              <w:fldChar w:fldCharType="end"/>
            </w:r>
          </w:ins>
        </w:p>
        <w:p w14:paraId="3842CAD4" w14:textId="5276CA59" w:rsidR="00767E33" w:rsidRDefault="00767E33">
          <w:pPr>
            <w:pStyle w:val="TOC3"/>
            <w:tabs>
              <w:tab w:val="right" w:leader="dot" w:pos="8296"/>
            </w:tabs>
            <w:rPr>
              <w:ins w:id="102" w:author="John" w:date="2018-11-10T16:34:00Z"/>
              <w:noProof/>
            </w:rPr>
          </w:pPr>
          <w:ins w:id="103" w:author="John" w:date="2018-11-10T16:34:00Z">
            <w:r w:rsidRPr="0032219F">
              <w:rPr>
                <w:rStyle w:val="a7"/>
                <w:noProof/>
              </w:rPr>
              <w:fldChar w:fldCharType="begin"/>
            </w:r>
            <w:r w:rsidRPr="0032219F">
              <w:rPr>
                <w:rStyle w:val="a7"/>
                <w:noProof/>
              </w:rPr>
              <w:instrText xml:space="preserve"> </w:instrText>
            </w:r>
            <w:r>
              <w:rPr>
                <w:noProof/>
              </w:rPr>
              <w:instrText>HYPERLINK \l "_Toc529631005"</w:instrText>
            </w:r>
            <w:r w:rsidRPr="0032219F">
              <w:rPr>
                <w:rStyle w:val="a7"/>
                <w:noProof/>
              </w:rPr>
              <w:instrText xml:space="preserve"> </w:instrText>
            </w:r>
            <w:r w:rsidRPr="0032219F">
              <w:rPr>
                <w:rStyle w:val="a7"/>
                <w:noProof/>
              </w:rPr>
              <w:fldChar w:fldCharType="separate"/>
            </w:r>
            <w:r w:rsidRPr="0032219F">
              <w:rPr>
                <w:rStyle w:val="a7"/>
                <w:noProof/>
              </w:rPr>
              <w:t>2.3.3所建议系统的运行寿命的最小限制</w:t>
            </w:r>
            <w:r>
              <w:rPr>
                <w:noProof/>
                <w:webHidden/>
              </w:rPr>
              <w:tab/>
            </w:r>
            <w:r>
              <w:rPr>
                <w:noProof/>
                <w:webHidden/>
              </w:rPr>
              <w:fldChar w:fldCharType="begin"/>
            </w:r>
            <w:r>
              <w:rPr>
                <w:noProof/>
                <w:webHidden/>
              </w:rPr>
              <w:instrText xml:space="preserve"> PAGEREF _Toc529631005 \h </w:instrText>
            </w:r>
          </w:ins>
          <w:r>
            <w:rPr>
              <w:noProof/>
              <w:webHidden/>
            </w:rPr>
          </w:r>
          <w:r>
            <w:rPr>
              <w:noProof/>
              <w:webHidden/>
            </w:rPr>
            <w:fldChar w:fldCharType="separate"/>
          </w:r>
          <w:ins w:id="104" w:author="John" w:date="2018-11-10T16:34:00Z">
            <w:r>
              <w:rPr>
                <w:noProof/>
                <w:webHidden/>
              </w:rPr>
              <w:t>11</w:t>
            </w:r>
            <w:r>
              <w:rPr>
                <w:noProof/>
                <w:webHidden/>
              </w:rPr>
              <w:fldChar w:fldCharType="end"/>
            </w:r>
            <w:r w:rsidRPr="0032219F">
              <w:rPr>
                <w:rStyle w:val="a7"/>
                <w:noProof/>
              </w:rPr>
              <w:fldChar w:fldCharType="end"/>
            </w:r>
          </w:ins>
        </w:p>
        <w:p w14:paraId="756BE61A" w14:textId="726C7113" w:rsidR="00767E33" w:rsidRDefault="00767E33">
          <w:pPr>
            <w:pStyle w:val="TOC2"/>
            <w:tabs>
              <w:tab w:val="right" w:leader="dot" w:pos="8296"/>
            </w:tabs>
            <w:rPr>
              <w:ins w:id="105" w:author="John" w:date="2018-11-10T16:34:00Z"/>
              <w:noProof/>
            </w:rPr>
          </w:pPr>
          <w:ins w:id="106" w:author="John" w:date="2018-11-10T16:34:00Z">
            <w:r w:rsidRPr="0032219F">
              <w:rPr>
                <w:rStyle w:val="a7"/>
                <w:noProof/>
              </w:rPr>
              <w:fldChar w:fldCharType="begin"/>
            </w:r>
            <w:r w:rsidRPr="0032219F">
              <w:rPr>
                <w:rStyle w:val="a7"/>
                <w:noProof/>
              </w:rPr>
              <w:instrText xml:space="preserve"> </w:instrText>
            </w:r>
            <w:r>
              <w:rPr>
                <w:noProof/>
              </w:rPr>
              <w:instrText>HYPERLINK \l "_Toc529631006"</w:instrText>
            </w:r>
            <w:r w:rsidRPr="0032219F">
              <w:rPr>
                <w:rStyle w:val="a7"/>
                <w:noProof/>
              </w:rPr>
              <w:instrText xml:space="preserve"> </w:instrText>
            </w:r>
            <w:r w:rsidRPr="0032219F">
              <w:rPr>
                <w:rStyle w:val="a7"/>
                <w:noProof/>
              </w:rPr>
              <w:fldChar w:fldCharType="separate"/>
            </w:r>
            <w:r w:rsidRPr="0032219F">
              <w:rPr>
                <w:rStyle w:val="a7"/>
                <w:noProof/>
              </w:rPr>
              <w:t>2.4 SWOT分析</w:t>
            </w:r>
            <w:r>
              <w:rPr>
                <w:noProof/>
                <w:webHidden/>
              </w:rPr>
              <w:tab/>
            </w:r>
            <w:r>
              <w:rPr>
                <w:noProof/>
                <w:webHidden/>
              </w:rPr>
              <w:fldChar w:fldCharType="begin"/>
            </w:r>
            <w:r>
              <w:rPr>
                <w:noProof/>
                <w:webHidden/>
              </w:rPr>
              <w:instrText xml:space="preserve"> PAGEREF _Toc529631006 \h </w:instrText>
            </w:r>
          </w:ins>
          <w:r>
            <w:rPr>
              <w:noProof/>
              <w:webHidden/>
            </w:rPr>
          </w:r>
          <w:r>
            <w:rPr>
              <w:noProof/>
              <w:webHidden/>
            </w:rPr>
            <w:fldChar w:fldCharType="separate"/>
          </w:r>
          <w:ins w:id="107" w:author="John" w:date="2018-11-10T16:34:00Z">
            <w:r>
              <w:rPr>
                <w:noProof/>
                <w:webHidden/>
              </w:rPr>
              <w:t>12</w:t>
            </w:r>
            <w:r>
              <w:rPr>
                <w:noProof/>
                <w:webHidden/>
              </w:rPr>
              <w:fldChar w:fldCharType="end"/>
            </w:r>
            <w:r w:rsidRPr="0032219F">
              <w:rPr>
                <w:rStyle w:val="a7"/>
                <w:noProof/>
              </w:rPr>
              <w:fldChar w:fldCharType="end"/>
            </w:r>
          </w:ins>
        </w:p>
        <w:p w14:paraId="47677166" w14:textId="3A376EE4" w:rsidR="00767E33" w:rsidRDefault="00767E33">
          <w:pPr>
            <w:pStyle w:val="TOC3"/>
            <w:tabs>
              <w:tab w:val="right" w:leader="dot" w:pos="8296"/>
            </w:tabs>
            <w:rPr>
              <w:ins w:id="108" w:author="John" w:date="2018-11-10T16:34:00Z"/>
              <w:noProof/>
            </w:rPr>
          </w:pPr>
          <w:ins w:id="109" w:author="John" w:date="2018-11-10T16:34:00Z">
            <w:r w:rsidRPr="0032219F">
              <w:rPr>
                <w:rStyle w:val="a7"/>
                <w:noProof/>
              </w:rPr>
              <w:fldChar w:fldCharType="begin"/>
            </w:r>
            <w:r w:rsidRPr="0032219F">
              <w:rPr>
                <w:rStyle w:val="a7"/>
                <w:noProof/>
              </w:rPr>
              <w:instrText xml:space="preserve"> </w:instrText>
            </w:r>
            <w:r>
              <w:rPr>
                <w:noProof/>
              </w:rPr>
              <w:instrText>HYPERLINK \l "_Toc529631007"</w:instrText>
            </w:r>
            <w:r w:rsidRPr="0032219F">
              <w:rPr>
                <w:rStyle w:val="a7"/>
                <w:noProof/>
              </w:rPr>
              <w:instrText xml:space="preserve"> </w:instrText>
            </w:r>
            <w:r w:rsidRPr="0032219F">
              <w:rPr>
                <w:rStyle w:val="a7"/>
                <w:noProof/>
              </w:rPr>
              <w:fldChar w:fldCharType="separate"/>
            </w:r>
            <w:r w:rsidRPr="0032219F">
              <w:rPr>
                <w:rStyle w:val="a7"/>
                <w:noProof/>
              </w:rPr>
              <w:t>2.4.1 优势（Strength）</w:t>
            </w:r>
            <w:r>
              <w:rPr>
                <w:noProof/>
                <w:webHidden/>
              </w:rPr>
              <w:tab/>
            </w:r>
            <w:r>
              <w:rPr>
                <w:noProof/>
                <w:webHidden/>
              </w:rPr>
              <w:fldChar w:fldCharType="begin"/>
            </w:r>
            <w:r>
              <w:rPr>
                <w:noProof/>
                <w:webHidden/>
              </w:rPr>
              <w:instrText xml:space="preserve"> PAGEREF _Toc529631007 \h </w:instrText>
            </w:r>
          </w:ins>
          <w:r>
            <w:rPr>
              <w:noProof/>
              <w:webHidden/>
            </w:rPr>
          </w:r>
          <w:r>
            <w:rPr>
              <w:noProof/>
              <w:webHidden/>
            </w:rPr>
            <w:fldChar w:fldCharType="separate"/>
          </w:r>
          <w:ins w:id="110" w:author="John" w:date="2018-11-10T16:34:00Z">
            <w:r>
              <w:rPr>
                <w:noProof/>
                <w:webHidden/>
              </w:rPr>
              <w:t>12</w:t>
            </w:r>
            <w:r>
              <w:rPr>
                <w:noProof/>
                <w:webHidden/>
              </w:rPr>
              <w:fldChar w:fldCharType="end"/>
            </w:r>
            <w:r w:rsidRPr="0032219F">
              <w:rPr>
                <w:rStyle w:val="a7"/>
                <w:noProof/>
              </w:rPr>
              <w:fldChar w:fldCharType="end"/>
            </w:r>
          </w:ins>
        </w:p>
        <w:p w14:paraId="66763CEE" w14:textId="430847A8" w:rsidR="00767E33" w:rsidRDefault="00767E33">
          <w:pPr>
            <w:pStyle w:val="TOC3"/>
            <w:tabs>
              <w:tab w:val="right" w:leader="dot" w:pos="8296"/>
            </w:tabs>
            <w:rPr>
              <w:ins w:id="111" w:author="John" w:date="2018-11-10T16:34:00Z"/>
              <w:noProof/>
            </w:rPr>
          </w:pPr>
          <w:ins w:id="112" w:author="John" w:date="2018-11-10T16:34:00Z">
            <w:r w:rsidRPr="0032219F">
              <w:rPr>
                <w:rStyle w:val="a7"/>
                <w:noProof/>
              </w:rPr>
              <w:fldChar w:fldCharType="begin"/>
            </w:r>
            <w:r w:rsidRPr="0032219F">
              <w:rPr>
                <w:rStyle w:val="a7"/>
                <w:noProof/>
              </w:rPr>
              <w:instrText xml:space="preserve"> </w:instrText>
            </w:r>
            <w:r>
              <w:rPr>
                <w:noProof/>
              </w:rPr>
              <w:instrText>HYPERLINK \l "_Toc529631008"</w:instrText>
            </w:r>
            <w:r w:rsidRPr="0032219F">
              <w:rPr>
                <w:rStyle w:val="a7"/>
                <w:noProof/>
              </w:rPr>
              <w:instrText xml:space="preserve"> </w:instrText>
            </w:r>
            <w:r w:rsidRPr="0032219F">
              <w:rPr>
                <w:rStyle w:val="a7"/>
                <w:noProof/>
              </w:rPr>
              <w:fldChar w:fldCharType="separate"/>
            </w:r>
            <w:r w:rsidRPr="0032219F">
              <w:rPr>
                <w:rStyle w:val="a7"/>
                <w:noProof/>
              </w:rPr>
              <w:t>2.4.2 劣势（Weakness）</w:t>
            </w:r>
            <w:r>
              <w:rPr>
                <w:noProof/>
                <w:webHidden/>
              </w:rPr>
              <w:tab/>
            </w:r>
            <w:r>
              <w:rPr>
                <w:noProof/>
                <w:webHidden/>
              </w:rPr>
              <w:fldChar w:fldCharType="begin"/>
            </w:r>
            <w:r>
              <w:rPr>
                <w:noProof/>
                <w:webHidden/>
              </w:rPr>
              <w:instrText xml:space="preserve"> PAGEREF _Toc529631008 \h </w:instrText>
            </w:r>
          </w:ins>
          <w:r>
            <w:rPr>
              <w:noProof/>
              <w:webHidden/>
            </w:rPr>
          </w:r>
          <w:r>
            <w:rPr>
              <w:noProof/>
              <w:webHidden/>
            </w:rPr>
            <w:fldChar w:fldCharType="separate"/>
          </w:r>
          <w:ins w:id="113" w:author="John" w:date="2018-11-10T16:34:00Z">
            <w:r>
              <w:rPr>
                <w:noProof/>
                <w:webHidden/>
              </w:rPr>
              <w:t>12</w:t>
            </w:r>
            <w:r>
              <w:rPr>
                <w:noProof/>
                <w:webHidden/>
              </w:rPr>
              <w:fldChar w:fldCharType="end"/>
            </w:r>
            <w:r w:rsidRPr="0032219F">
              <w:rPr>
                <w:rStyle w:val="a7"/>
                <w:noProof/>
              </w:rPr>
              <w:fldChar w:fldCharType="end"/>
            </w:r>
          </w:ins>
        </w:p>
        <w:p w14:paraId="610C5F5C" w14:textId="3242F98D" w:rsidR="00767E33" w:rsidRDefault="00767E33">
          <w:pPr>
            <w:pStyle w:val="TOC3"/>
            <w:tabs>
              <w:tab w:val="right" w:leader="dot" w:pos="8296"/>
            </w:tabs>
            <w:rPr>
              <w:ins w:id="114" w:author="John" w:date="2018-11-10T16:34:00Z"/>
              <w:noProof/>
            </w:rPr>
          </w:pPr>
          <w:ins w:id="115" w:author="John" w:date="2018-11-10T16:34:00Z">
            <w:r w:rsidRPr="0032219F">
              <w:rPr>
                <w:rStyle w:val="a7"/>
                <w:noProof/>
              </w:rPr>
              <w:fldChar w:fldCharType="begin"/>
            </w:r>
            <w:r w:rsidRPr="0032219F">
              <w:rPr>
                <w:rStyle w:val="a7"/>
                <w:noProof/>
              </w:rPr>
              <w:instrText xml:space="preserve"> </w:instrText>
            </w:r>
            <w:r>
              <w:rPr>
                <w:noProof/>
              </w:rPr>
              <w:instrText>HYPERLINK \l "_Toc529631009"</w:instrText>
            </w:r>
            <w:r w:rsidRPr="0032219F">
              <w:rPr>
                <w:rStyle w:val="a7"/>
                <w:noProof/>
              </w:rPr>
              <w:instrText xml:space="preserve"> </w:instrText>
            </w:r>
            <w:r w:rsidRPr="0032219F">
              <w:rPr>
                <w:rStyle w:val="a7"/>
                <w:noProof/>
              </w:rPr>
              <w:fldChar w:fldCharType="separate"/>
            </w:r>
            <w:r w:rsidRPr="0032219F">
              <w:rPr>
                <w:rStyle w:val="a7"/>
                <w:noProof/>
              </w:rPr>
              <w:t>2.4.3 机会（opportunities）</w:t>
            </w:r>
            <w:r>
              <w:rPr>
                <w:noProof/>
                <w:webHidden/>
              </w:rPr>
              <w:tab/>
            </w:r>
            <w:r>
              <w:rPr>
                <w:noProof/>
                <w:webHidden/>
              </w:rPr>
              <w:fldChar w:fldCharType="begin"/>
            </w:r>
            <w:r>
              <w:rPr>
                <w:noProof/>
                <w:webHidden/>
              </w:rPr>
              <w:instrText xml:space="preserve"> PAGEREF _Toc529631009 \h </w:instrText>
            </w:r>
          </w:ins>
          <w:r>
            <w:rPr>
              <w:noProof/>
              <w:webHidden/>
            </w:rPr>
          </w:r>
          <w:r>
            <w:rPr>
              <w:noProof/>
              <w:webHidden/>
            </w:rPr>
            <w:fldChar w:fldCharType="separate"/>
          </w:r>
          <w:ins w:id="116" w:author="John" w:date="2018-11-10T16:34:00Z">
            <w:r>
              <w:rPr>
                <w:noProof/>
                <w:webHidden/>
              </w:rPr>
              <w:t>12</w:t>
            </w:r>
            <w:r>
              <w:rPr>
                <w:noProof/>
                <w:webHidden/>
              </w:rPr>
              <w:fldChar w:fldCharType="end"/>
            </w:r>
            <w:r w:rsidRPr="0032219F">
              <w:rPr>
                <w:rStyle w:val="a7"/>
                <w:noProof/>
              </w:rPr>
              <w:fldChar w:fldCharType="end"/>
            </w:r>
          </w:ins>
        </w:p>
        <w:p w14:paraId="32B331A7" w14:textId="35ABB0AE" w:rsidR="00767E33" w:rsidRDefault="00767E33">
          <w:pPr>
            <w:pStyle w:val="TOC3"/>
            <w:tabs>
              <w:tab w:val="right" w:leader="dot" w:pos="8296"/>
            </w:tabs>
            <w:rPr>
              <w:ins w:id="117" w:author="John" w:date="2018-11-10T16:34:00Z"/>
              <w:noProof/>
            </w:rPr>
          </w:pPr>
          <w:ins w:id="118" w:author="John" w:date="2018-11-10T16:34:00Z">
            <w:r w:rsidRPr="0032219F">
              <w:rPr>
                <w:rStyle w:val="a7"/>
                <w:noProof/>
              </w:rPr>
              <w:fldChar w:fldCharType="begin"/>
            </w:r>
            <w:r w:rsidRPr="0032219F">
              <w:rPr>
                <w:rStyle w:val="a7"/>
                <w:noProof/>
              </w:rPr>
              <w:instrText xml:space="preserve"> </w:instrText>
            </w:r>
            <w:r>
              <w:rPr>
                <w:noProof/>
              </w:rPr>
              <w:instrText>HYPERLINK \l "_Toc529631010"</w:instrText>
            </w:r>
            <w:r w:rsidRPr="0032219F">
              <w:rPr>
                <w:rStyle w:val="a7"/>
                <w:noProof/>
              </w:rPr>
              <w:instrText xml:space="preserve"> </w:instrText>
            </w:r>
            <w:r w:rsidRPr="0032219F">
              <w:rPr>
                <w:rStyle w:val="a7"/>
                <w:noProof/>
              </w:rPr>
              <w:fldChar w:fldCharType="separate"/>
            </w:r>
            <w:r w:rsidRPr="0032219F">
              <w:rPr>
                <w:rStyle w:val="a7"/>
                <w:noProof/>
              </w:rPr>
              <w:t>2.4.4 威胁（Threats）</w:t>
            </w:r>
            <w:r>
              <w:rPr>
                <w:noProof/>
                <w:webHidden/>
              </w:rPr>
              <w:tab/>
            </w:r>
            <w:r>
              <w:rPr>
                <w:noProof/>
                <w:webHidden/>
              </w:rPr>
              <w:fldChar w:fldCharType="begin"/>
            </w:r>
            <w:r>
              <w:rPr>
                <w:noProof/>
                <w:webHidden/>
              </w:rPr>
              <w:instrText xml:space="preserve"> PAGEREF _Toc529631010 \h </w:instrText>
            </w:r>
          </w:ins>
          <w:r>
            <w:rPr>
              <w:noProof/>
              <w:webHidden/>
            </w:rPr>
          </w:r>
          <w:r>
            <w:rPr>
              <w:noProof/>
              <w:webHidden/>
            </w:rPr>
            <w:fldChar w:fldCharType="separate"/>
          </w:r>
          <w:ins w:id="119" w:author="John" w:date="2018-11-10T16:34:00Z">
            <w:r>
              <w:rPr>
                <w:noProof/>
                <w:webHidden/>
              </w:rPr>
              <w:t>12</w:t>
            </w:r>
            <w:r>
              <w:rPr>
                <w:noProof/>
                <w:webHidden/>
              </w:rPr>
              <w:fldChar w:fldCharType="end"/>
            </w:r>
            <w:r w:rsidRPr="0032219F">
              <w:rPr>
                <w:rStyle w:val="a7"/>
                <w:noProof/>
              </w:rPr>
              <w:fldChar w:fldCharType="end"/>
            </w:r>
          </w:ins>
        </w:p>
        <w:p w14:paraId="1F84965B" w14:textId="39AA0C4B" w:rsidR="00767E33" w:rsidRDefault="00767E33">
          <w:pPr>
            <w:pStyle w:val="TOC2"/>
            <w:tabs>
              <w:tab w:val="right" w:leader="dot" w:pos="8296"/>
            </w:tabs>
            <w:rPr>
              <w:ins w:id="120" w:author="John" w:date="2018-11-10T16:34:00Z"/>
              <w:noProof/>
            </w:rPr>
          </w:pPr>
          <w:ins w:id="121" w:author="John" w:date="2018-11-10T16:34:00Z">
            <w:r w:rsidRPr="0032219F">
              <w:rPr>
                <w:rStyle w:val="a7"/>
                <w:noProof/>
              </w:rPr>
              <w:fldChar w:fldCharType="begin"/>
            </w:r>
            <w:r w:rsidRPr="0032219F">
              <w:rPr>
                <w:rStyle w:val="a7"/>
                <w:noProof/>
              </w:rPr>
              <w:instrText xml:space="preserve"> </w:instrText>
            </w:r>
            <w:r>
              <w:rPr>
                <w:noProof/>
              </w:rPr>
              <w:instrText>HYPERLINK \l "_Toc529631011"</w:instrText>
            </w:r>
            <w:r w:rsidRPr="0032219F">
              <w:rPr>
                <w:rStyle w:val="a7"/>
                <w:noProof/>
              </w:rPr>
              <w:instrText xml:space="preserve"> </w:instrText>
            </w:r>
            <w:r w:rsidRPr="0032219F">
              <w:rPr>
                <w:rStyle w:val="a7"/>
                <w:noProof/>
              </w:rPr>
              <w:fldChar w:fldCharType="separate"/>
            </w:r>
            <w:r w:rsidRPr="0032219F">
              <w:rPr>
                <w:rStyle w:val="a7"/>
                <w:noProof/>
              </w:rPr>
              <w:t>2.5进行可行性分析的方法</w:t>
            </w:r>
            <w:r>
              <w:rPr>
                <w:noProof/>
                <w:webHidden/>
              </w:rPr>
              <w:tab/>
            </w:r>
            <w:r>
              <w:rPr>
                <w:noProof/>
                <w:webHidden/>
              </w:rPr>
              <w:fldChar w:fldCharType="begin"/>
            </w:r>
            <w:r>
              <w:rPr>
                <w:noProof/>
                <w:webHidden/>
              </w:rPr>
              <w:instrText xml:space="preserve"> PAGEREF _Toc529631011 \h </w:instrText>
            </w:r>
          </w:ins>
          <w:r>
            <w:rPr>
              <w:noProof/>
              <w:webHidden/>
            </w:rPr>
          </w:r>
          <w:r>
            <w:rPr>
              <w:noProof/>
              <w:webHidden/>
            </w:rPr>
            <w:fldChar w:fldCharType="separate"/>
          </w:r>
          <w:ins w:id="122" w:author="John" w:date="2018-11-10T16:34:00Z">
            <w:r>
              <w:rPr>
                <w:noProof/>
                <w:webHidden/>
              </w:rPr>
              <w:t>12</w:t>
            </w:r>
            <w:r>
              <w:rPr>
                <w:noProof/>
                <w:webHidden/>
              </w:rPr>
              <w:fldChar w:fldCharType="end"/>
            </w:r>
            <w:r w:rsidRPr="0032219F">
              <w:rPr>
                <w:rStyle w:val="a7"/>
                <w:noProof/>
              </w:rPr>
              <w:fldChar w:fldCharType="end"/>
            </w:r>
          </w:ins>
        </w:p>
        <w:p w14:paraId="3C88EDDC" w14:textId="1E5C2D20" w:rsidR="00767E33" w:rsidRDefault="00767E33">
          <w:pPr>
            <w:pStyle w:val="TOC1"/>
            <w:tabs>
              <w:tab w:val="right" w:leader="dot" w:pos="8296"/>
            </w:tabs>
            <w:rPr>
              <w:ins w:id="123" w:author="John" w:date="2018-11-10T16:34:00Z"/>
              <w:noProof/>
            </w:rPr>
          </w:pPr>
          <w:ins w:id="124" w:author="John" w:date="2018-11-10T16:34:00Z">
            <w:r w:rsidRPr="0032219F">
              <w:rPr>
                <w:rStyle w:val="a7"/>
                <w:noProof/>
              </w:rPr>
              <w:fldChar w:fldCharType="begin"/>
            </w:r>
            <w:r w:rsidRPr="0032219F">
              <w:rPr>
                <w:rStyle w:val="a7"/>
                <w:noProof/>
              </w:rPr>
              <w:instrText xml:space="preserve"> </w:instrText>
            </w:r>
            <w:r>
              <w:rPr>
                <w:noProof/>
              </w:rPr>
              <w:instrText>HYPERLINK \l "_Toc529631012"</w:instrText>
            </w:r>
            <w:r w:rsidRPr="0032219F">
              <w:rPr>
                <w:rStyle w:val="a7"/>
                <w:noProof/>
              </w:rPr>
              <w:instrText xml:space="preserve"> </w:instrText>
            </w:r>
            <w:r w:rsidRPr="0032219F">
              <w:rPr>
                <w:rStyle w:val="a7"/>
                <w:noProof/>
              </w:rPr>
              <w:fldChar w:fldCharType="separate"/>
            </w:r>
            <w:r w:rsidRPr="0032219F">
              <w:rPr>
                <w:rStyle w:val="a7"/>
                <w:noProof/>
              </w:rPr>
              <w:t>3所建议的系统</w:t>
            </w:r>
            <w:r>
              <w:rPr>
                <w:noProof/>
                <w:webHidden/>
              </w:rPr>
              <w:tab/>
            </w:r>
            <w:r>
              <w:rPr>
                <w:noProof/>
                <w:webHidden/>
              </w:rPr>
              <w:fldChar w:fldCharType="begin"/>
            </w:r>
            <w:r>
              <w:rPr>
                <w:noProof/>
                <w:webHidden/>
              </w:rPr>
              <w:instrText xml:space="preserve"> PAGEREF _Toc529631012 \h </w:instrText>
            </w:r>
          </w:ins>
          <w:r>
            <w:rPr>
              <w:noProof/>
              <w:webHidden/>
            </w:rPr>
          </w:r>
          <w:r>
            <w:rPr>
              <w:noProof/>
              <w:webHidden/>
            </w:rPr>
            <w:fldChar w:fldCharType="separate"/>
          </w:r>
          <w:ins w:id="125" w:author="John" w:date="2018-11-10T16:34:00Z">
            <w:r>
              <w:rPr>
                <w:noProof/>
                <w:webHidden/>
              </w:rPr>
              <w:t>13</w:t>
            </w:r>
            <w:r>
              <w:rPr>
                <w:noProof/>
                <w:webHidden/>
              </w:rPr>
              <w:fldChar w:fldCharType="end"/>
            </w:r>
            <w:r w:rsidRPr="0032219F">
              <w:rPr>
                <w:rStyle w:val="a7"/>
                <w:noProof/>
              </w:rPr>
              <w:fldChar w:fldCharType="end"/>
            </w:r>
          </w:ins>
        </w:p>
        <w:p w14:paraId="6C19F1BA" w14:textId="4FBC49D9" w:rsidR="00767E33" w:rsidRDefault="00767E33">
          <w:pPr>
            <w:pStyle w:val="TOC2"/>
            <w:tabs>
              <w:tab w:val="right" w:leader="dot" w:pos="8296"/>
            </w:tabs>
            <w:rPr>
              <w:ins w:id="126" w:author="John" w:date="2018-11-10T16:34:00Z"/>
              <w:noProof/>
            </w:rPr>
          </w:pPr>
          <w:ins w:id="127" w:author="John" w:date="2018-11-10T16:34:00Z">
            <w:r w:rsidRPr="0032219F">
              <w:rPr>
                <w:rStyle w:val="a7"/>
                <w:noProof/>
              </w:rPr>
              <w:fldChar w:fldCharType="begin"/>
            </w:r>
            <w:r w:rsidRPr="0032219F">
              <w:rPr>
                <w:rStyle w:val="a7"/>
                <w:noProof/>
              </w:rPr>
              <w:instrText xml:space="preserve"> </w:instrText>
            </w:r>
            <w:r>
              <w:rPr>
                <w:noProof/>
              </w:rPr>
              <w:instrText>HYPERLINK \l "_Toc529631013"</w:instrText>
            </w:r>
            <w:r w:rsidRPr="0032219F">
              <w:rPr>
                <w:rStyle w:val="a7"/>
                <w:noProof/>
              </w:rPr>
              <w:instrText xml:space="preserve"> </w:instrText>
            </w:r>
            <w:r w:rsidRPr="0032219F">
              <w:rPr>
                <w:rStyle w:val="a7"/>
                <w:noProof/>
              </w:rPr>
              <w:fldChar w:fldCharType="separate"/>
            </w:r>
            <w:r w:rsidRPr="0032219F">
              <w:rPr>
                <w:rStyle w:val="a7"/>
                <w:noProof/>
              </w:rPr>
              <w:t>3.1对所建议系统的说明</w:t>
            </w:r>
            <w:r>
              <w:rPr>
                <w:noProof/>
                <w:webHidden/>
              </w:rPr>
              <w:tab/>
            </w:r>
            <w:r>
              <w:rPr>
                <w:noProof/>
                <w:webHidden/>
              </w:rPr>
              <w:fldChar w:fldCharType="begin"/>
            </w:r>
            <w:r>
              <w:rPr>
                <w:noProof/>
                <w:webHidden/>
              </w:rPr>
              <w:instrText xml:space="preserve"> PAGEREF _Toc529631013 \h </w:instrText>
            </w:r>
          </w:ins>
          <w:r>
            <w:rPr>
              <w:noProof/>
              <w:webHidden/>
            </w:rPr>
          </w:r>
          <w:r>
            <w:rPr>
              <w:noProof/>
              <w:webHidden/>
            </w:rPr>
            <w:fldChar w:fldCharType="separate"/>
          </w:r>
          <w:ins w:id="128" w:author="John" w:date="2018-11-10T16:34:00Z">
            <w:r>
              <w:rPr>
                <w:noProof/>
                <w:webHidden/>
              </w:rPr>
              <w:t>13</w:t>
            </w:r>
            <w:r>
              <w:rPr>
                <w:noProof/>
                <w:webHidden/>
              </w:rPr>
              <w:fldChar w:fldCharType="end"/>
            </w:r>
            <w:r w:rsidRPr="0032219F">
              <w:rPr>
                <w:rStyle w:val="a7"/>
                <w:noProof/>
              </w:rPr>
              <w:fldChar w:fldCharType="end"/>
            </w:r>
          </w:ins>
        </w:p>
        <w:p w14:paraId="3A5B607C" w14:textId="76A062DB" w:rsidR="00767E33" w:rsidRDefault="00767E33">
          <w:pPr>
            <w:pStyle w:val="TOC2"/>
            <w:tabs>
              <w:tab w:val="right" w:leader="dot" w:pos="8296"/>
            </w:tabs>
            <w:rPr>
              <w:ins w:id="129" w:author="John" w:date="2018-11-10T16:34:00Z"/>
              <w:noProof/>
            </w:rPr>
          </w:pPr>
          <w:ins w:id="130" w:author="John" w:date="2018-11-10T16:34:00Z">
            <w:r w:rsidRPr="0032219F">
              <w:rPr>
                <w:rStyle w:val="a7"/>
                <w:noProof/>
              </w:rPr>
              <w:fldChar w:fldCharType="begin"/>
            </w:r>
            <w:r w:rsidRPr="0032219F">
              <w:rPr>
                <w:rStyle w:val="a7"/>
                <w:noProof/>
              </w:rPr>
              <w:instrText xml:space="preserve"> </w:instrText>
            </w:r>
            <w:r>
              <w:rPr>
                <w:noProof/>
              </w:rPr>
              <w:instrText>HYPERLINK \l "_Toc529631014"</w:instrText>
            </w:r>
            <w:r w:rsidRPr="0032219F">
              <w:rPr>
                <w:rStyle w:val="a7"/>
                <w:noProof/>
              </w:rPr>
              <w:instrText xml:space="preserve"> </w:instrText>
            </w:r>
            <w:r w:rsidRPr="0032219F">
              <w:rPr>
                <w:rStyle w:val="a7"/>
                <w:noProof/>
              </w:rPr>
              <w:fldChar w:fldCharType="separate"/>
            </w:r>
            <w:r w:rsidRPr="0032219F">
              <w:rPr>
                <w:rStyle w:val="a7"/>
                <w:noProof/>
              </w:rPr>
              <w:t>3.2数据流程和处理流程</w:t>
            </w:r>
            <w:r>
              <w:rPr>
                <w:noProof/>
                <w:webHidden/>
              </w:rPr>
              <w:tab/>
            </w:r>
            <w:r>
              <w:rPr>
                <w:noProof/>
                <w:webHidden/>
              </w:rPr>
              <w:fldChar w:fldCharType="begin"/>
            </w:r>
            <w:r>
              <w:rPr>
                <w:noProof/>
                <w:webHidden/>
              </w:rPr>
              <w:instrText xml:space="preserve"> PAGEREF _Toc529631014 \h </w:instrText>
            </w:r>
          </w:ins>
          <w:r>
            <w:rPr>
              <w:noProof/>
              <w:webHidden/>
            </w:rPr>
          </w:r>
          <w:r>
            <w:rPr>
              <w:noProof/>
              <w:webHidden/>
            </w:rPr>
            <w:fldChar w:fldCharType="separate"/>
          </w:r>
          <w:ins w:id="131" w:author="John" w:date="2018-11-10T16:34:00Z">
            <w:r>
              <w:rPr>
                <w:noProof/>
                <w:webHidden/>
              </w:rPr>
              <w:t>13</w:t>
            </w:r>
            <w:r>
              <w:rPr>
                <w:noProof/>
                <w:webHidden/>
              </w:rPr>
              <w:fldChar w:fldCharType="end"/>
            </w:r>
            <w:r w:rsidRPr="0032219F">
              <w:rPr>
                <w:rStyle w:val="a7"/>
                <w:noProof/>
              </w:rPr>
              <w:fldChar w:fldCharType="end"/>
            </w:r>
          </w:ins>
        </w:p>
        <w:p w14:paraId="5E914EE2" w14:textId="076C3DE3" w:rsidR="00767E33" w:rsidRDefault="00767E33">
          <w:pPr>
            <w:pStyle w:val="TOC2"/>
            <w:tabs>
              <w:tab w:val="right" w:leader="dot" w:pos="8296"/>
            </w:tabs>
            <w:rPr>
              <w:ins w:id="132" w:author="John" w:date="2018-11-10T16:34:00Z"/>
              <w:noProof/>
            </w:rPr>
          </w:pPr>
          <w:ins w:id="133" w:author="John" w:date="2018-11-10T16:34:00Z">
            <w:r w:rsidRPr="0032219F">
              <w:rPr>
                <w:rStyle w:val="a7"/>
                <w:noProof/>
              </w:rPr>
              <w:fldChar w:fldCharType="begin"/>
            </w:r>
            <w:r w:rsidRPr="0032219F">
              <w:rPr>
                <w:rStyle w:val="a7"/>
                <w:noProof/>
              </w:rPr>
              <w:instrText xml:space="preserve"> </w:instrText>
            </w:r>
            <w:r>
              <w:rPr>
                <w:noProof/>
              </w:rPr>
              <w:instrText>HYPERLINK \l "_Toc529631015"</w:instrText>
            </w:r>
            <w:r w:rsidRPr="0032219F">
              <w:rPr>
                <w:rStyle w:val="a7"/>
                <w:noProof/>
              </w:rPr>
              <w:instrText xml:space="preserve"> </w:instrText>
            </w:r>
            <w:r w:rsidRPr="0032219F">
              <w:rPr>
                <w:rStyle w:val="a7"/>
                <w:noProof/>
              </w:rPr>
              <w:fldChar w:fldCharType="separate"/>
            </w:r>
            <w:r w:rsidRPr="0032219F">
              <w:rPr>
                <w:rStyle w:val="a7"/>
                <w:noProof/>
              </w:rPr>
              <w:t>3.3原有系统优缺点比较</w:t>
            </w:r>
            <w:r>
              <w:rPr>
                <w:noProof/>
                <w:webHidden/>
              </w:rPr>
              <w:tab/>
            </w:r>
            <w:r>
              <w:rPr>
                <w:noProof/>
                <w:webHidden/>
              </w:rPr>
              <w:fldChar w:fldCharType="begin"/>
            </w:r>
            <w:r>
              <w:rPr>
                <w:noProof/>
                <w:webHidden/>
              </w:rPr>
              <w:instrText xml:space="preserve"> PAGEREF _Toc529631015 \h </w:instrText>
            </w:r>
          </w:ins>
          <w:r>
            <w:rPr>
              <w:noProof/>
              <w:webHidden/>
            </w:rPr>
          </w:r>
          <w:r>
            <w:rPr>
              <w:noProof/>
              <w:webHidden/>
            </w:rPr>
            <w:fldChar w:fldCharType="separate"/>
          </w:r>
          <w:ins w:id="134" w:author="John" w:date="2018-11-10T16:34:00Z">
            <w:r>
              <w:rPr>
                <w:noProof/>
                <w:webHidden/>
              </w:rPr>
              <w:t>14</w:t>
            </w:r>
            <w:r>
              <w:rPr>
                <w:noProof/>
                <w:webHidden/>
              </w:rPr>
              <w:fldChar w:fldCharType="end"/>
            </w:r>
            <w:r w:rsidRPr="0032219F">
              <w:rPr>
                <w:rStyle w:val="a7"/>
                <w:noProof/>
              </w:rPr>
              <w:fldChar w:fldCharType="end"/>
            </w:r>
          </w:ins>
        </w:p>
        <w:p w14:paraId="078C2C24" w14:textId="21BFEEB1" w:rsidR="00767E33" w:rsidRDefault="00767E33">
          <w:pPr>
            <w:pStyle w:val="TOC2"/>
            <w:tabs>
              <w:tab w:val="right" w:leader="dot" w:pos="8296"/>
            </w:tabs>
            <w:rPr>
              <w:ins w:id="135" w:author="John" w:date="2018-11-10T16:34:00Z"/>
              <w:noProof/>
            </w:rPr>
          </w:pPr>
          <w:ins w:id="136" w:author="John" w:date="2018-11-10T16:34:00Z">
            <w:r w:rsidRPr="0032219F">
              <w:rPr>
                <w:rStyle w:val="a7"/>
                <w:noProof/>
              </w:rPr>
              <w:fldChar w:fldCharType="begin"/>
            </w:r>
            <w:r w:rsidRPr="0032219F">
              <w:rPr>
                <w:rStyle w:val="a7"/>
                <w:noProof/>
              </w:rPr>
              <w:instrText xml:space="preserve"> </w:instrText>
            </w:r>
            <w:r>
              <w:rPr>
                <w:noProof/>
              </w:rPr>
              <w:instrText>HYPERLINK \l "_Toc529631016"</w:instrText>
            </w:r>
            <w:r w:rsidRPr="0032219F">
              <w:rPr>
                <w:rStyle w:val="a7"/>
                <w:noProof/>
              </w:rPr>
              <w:instrText xml:space="preserve"> </w:instrText>
            </w:r>
            <w:r w:rsidRPr="0032219F">
              <w:rPr>
                <w:rStyle w:val="a7"/>
                <w:noProof/>
              </w:rPr>
              <w:fldChar w:fldCharType="separate"/>
            </w:r>
            <w:r w:rsidRPr="0032219F">
              <w:rPr>
                <w:rStyle w:val="a7"/>
                <w:noProof/>
              </w:rPr>
              <w:t>3.4改进之处</w:t>
            </w:r>
            <w:r>
              <w:rPr>
                <w:noProof/>
                <w:webHidden/>
              </w:rPr>
              <w:tab/>
            </w:r>
            <w:r>
              <w:rPr>
                <w:noProof/>
                <w:webHidden/>
              </w:rPr>
              <w:fldChar w:fldCharType="begin"/>
            </w:r>
            <w:r>
              <w:rPr>
                <w:noProof/>
                <w:webHidden/>
              </w:rPr>
              <w:instrText xml:space="preserve"> PAGEREF _Toc529631016 \h </w:instrText>
            </w:r>
          </w:ins>
          <w:r>
            <w:rPr>
              <w:noProof/>
              <w:webHidden/>
            </w:rPr>
          </w:r>
          <w:r>
            <w:rPr>
              <w:noProof/>
              <w:webHidden/>
            </w:rPr>
            <w:fldChar w:fldCharType="separate"/>
          </w:r>
          <w:ins w:id="137" w:author="John" w:date="2018-11-10T16:34:00Z">
            <w:r>
              <w:rPr>
                <w:noProof/>
                <w:webHidden/>
              </w:rPr>
              <w:t>15</w:t>
            </w:r>
            <w:r>
              <w:rPr>
                <w:noProof/>
                <w:webHidden/>
              </w:rPr>
              <w:fldChar w:fldCharType="end"/>
            </w:r>
            <w:r w:rsidRPr="0032219F">
              <w:rPr>
                <w:rStyle w:val="a7"/>
                <w:noProof/>
              </w:rPr>
              <w:fldChar w:fldCharType="end"/>
            </w:r>
          </w:ins>
        </w:p>
        <w:p w14:paraId="2786141B" w14:textId="61536745" w:rsidR="00767E33" w:rsidRDefault="00767E33">
          <w:pPr>
            <w:pStyle w:val="TOC2"/>
            <w:tabs>
              <w:tab w:val="right" w:leader="dot" w:pos="8296"/>
            </w:tabs>
            <w:rPr>
              <w:ins w:id="138" w:author="John" w:date="2018-11-10T16:34:00Z"/>
              <w:noProof/>
            </w:rPr>
          </w:pPr>
          <w:ins w:id="139" w:author="John" w:date="2018-11-10T16:34:00Z">
            <w:r w:rsidRPr="0032219F">
              <w:rPr>
                <w:rStyle w:val="a7"/>
                <w:noProof/>
              </w:rPr>
              <w:fldChar w:fldCharType="begin"/>
            </w:r>
            <w:r w:rsidRPr="0032219F">
              <w:rPr>
                <w:rStyle w:val="a7"/>
                <w:noProof/>
              </w:rPr>
              <w:instrText xml:space="preserve"> </w:instrText>
            </w:r>
            <w:r>
              <w:rPr>
                <w:noProof/>
              </w:rPr>
              <w:instrText>HYPERLINK \l "_Toc529631017"</w:instrText>
            </w:r>
            <w:r w:rsidRPr="0032219F">
              <w:rPr>
                <w:rStyle w:val="a7"/>
                <w:noProof/>
              </w:rPr>
              <w:instrText xml:space="preserve"> </w:instrText>
            </w:r>
            <w:r w:rsidRPr="0032219F">
              <w:rPr>
                <w:rStyle w:val="a7"/>
                <w:noProof/>
              </w:rPr>
              <w:fldChar w:fldCharType="separate"/>
            </w:r>
            <w:r w:rsidRPr="0032219F">
              <w:rPr>
                <w:rStyle w:val="a7"/>
                <w:rFonts w:ascii="宋体" w:hAnsi="宋体"/>
                <w:noProof/>
              </w:rPr>
              <w:t>3.5</w:t>
            </w:r>
            <w:r w:rsidRPr="0032219F">
              <w:rPr>
                <w:rStyle w:val="a7"/>
                <w:rFonts w:ascii="宋体" w:hAnsi="宋体"/>
                <w:noProof/>
              </w:rPr>
              <w:t>影响</w:t>
            </w:r>
            <w:r>
              <w:rPr>
                <w:noProof/>
                <w:webHidden/>
              </w:rPr>
              <w:tab/>
            </w:r>
            <w:r>
              <w:rPr>
                <w:noProof/>
                <w:webHidden/>
              </w:rPr>
              <w:fldChar w:fldCharType="begin"/>
            </w:r>
            <w:r>
              <w:rPr>
                <w:noProof/>
                <w:webHidden/>
              </w:rPr>
              <w:instrText xml:space="preserve"> PAGEREF _Toc529631017 \h </w:instrText>
            </w:r>
          </w:ins>
          <w:r>
            <w:rPr>
              <w:noProof/>
              <w:webHidden/>
            </w:rPr>
          </w:r>
          <w:r>
            <w:rPr>
              <w:noProof/>
              <w:webHidden/>
            </w:rPr>
            <w:fldChar w:fldCharType="separate"/>
          </w:r>
          <w:ins w:id="140" w:author="John" w:date="2018-11-10T16:34:00Z">
            <w:r>
              <w:rPr>
                <w:noProof/>
                <w:webHidden/>
              </w:rPr>
              <w:t>15</w:t>
            </w:r>
            <w:r>
              <w:rPr>
                <w:noProof/>
                <w:webHidden/>
              </w:rPr>
              <w:fldChar w:fldCharType="end"/>
            </w:r>
            <w:r w:rsidRPr="0032219F">
              <w:rPr>
                <w:rStyle w:val="a7"/>
                <w:noProof/>
              </w:rPr>
              <w:fldChar w:fldCharType="end"/>
            </w:r>
          </w:ins>
        </w:p>
        <w:p w14:paraId="5DBE1E08" w14:textId="1C96B646" w:rsidR="00767E33" w:rsidRDefault="00767E33">
          <w:pPr>
            <w:pStyle w:val="TOC3"/>
            <w:tabs>
              <w:tab w:val="right" w:leader="dot" w:pos="8296"/>
            </w:tabs>
            <w:rPr>
              <w:ins w:id="141" w:author="John" w:date="2018-11-10T16:34:00Z"/>
              <w:noProof/>
            </w:rPr>
          </w:pPr>
          <w:ins w:id="142" w:author="John" w:date="2018-11-10T16:34:00Z">
            <w:r w:rsidRPr="0032219F">
              <w:rPr>
                <w:rStyle w:val="a7"/>
                <w:noProof/>
              </w:rPr>
              <w:fldChar w:fldCharType="begin"/>
            </w:r>
            <w:r w:rsidRPr="0032219F">
              <w:rPr>
                <w:rStyle w:val="a7"/>
                <w:noProof/>
              </w:rPr>
              <w:instrText xml:space="preserve"> </w:instrText>
            </w:r>
            <w:r>
              <w:rPr>
                <w:noProof/>
              </w:rPr>
              <w:instrText>HYPERLINK \l "_Toc529631018"</w:instrText>
            </w:r>
            <w:r w:rsidRPr="0032219F">
              <w:rPr>
                <w:rStyle w:val="a7"/>
                <w:noProof/>
              </w:rPr>
              <w:instrText xml:space="preserve"> </w:instrText>
            </w:r>
            <w:r w:rsidRPr="0032219F">
              <w:rPr>
                <w:rStyle w:val="a7"/>
                <w:noProof/>
              </w:rPr>
              <w:fldChar w:fldCharType="separate"/>
            </w:r>
            <w:r w:rsidRPr="0032219F">
              <w:rPr>
                <w:rStyle w:val="a7"/>
                <w:noProof/>
              </w:rPr>
              <w:t>3.5.1对设备的影响</w:t>
            </w:r>
            <w:r>
              <w:rPr>
                <w:noProof/>
                <w:webHidden/>
              </w:rPr>
              <w:tab/>
            </w:r>
            <w:r>
              <w:rPr>
                <w:noProof/>
                <w:webHidden/>
              </w:rPr>
              <w:fldChar w:fldCharType="begin"/>
            </w:r>
            <w:r>
              <w:rPr>
                <w:noProof/>
                <w:webHidden/>
              </w:rPr>
              <w:instrText xml:space="preserve"> PAGEREF _Toc529631018 \h </w:instrText>
            </w:r>
          </w:ins>
          <w:r>
            <w:rPr>
              <w:noProof/>
              <w:webHidden/>
            </w:rPr>
          </w:r>
          <w:r>
            <w:rPr>
              <w:noProof/>
              <w:webHidden/>
            </w:rPr>
            <w:fldChar w:fldCharType="separate"/>
          </w:r>
          <w:ins w:id="143" w:author="John" w:date="2018-11-10T16:34:00Z">
            <w:r>
              <w:rPr>
                <w:noProof/>
                <w:webHidden/>
              </w:rPr>
              <w:t>15</w:t>
            </w:r>
            <w:r>
              <w:rPr>
                <w:noProof/>
                <w:webHidden/>
              </w:rPr>
              <w:fldChar w:fldCharType="end"/>
            </w:r>
            <w:r w:rsidRPr="0032219F">
              <w:rPr>
                <w:rStyle w:val="a7"/>
                <w:noProof/>
              </w:rPr>
              <w:fldChar w:fldCharType="end"/>
            </w:r>
          </w:ins>
        </w:p>
        <w:p w14:paraId="61930B05" w14:textId="5172639D" w:rsidR="00767E33" w:rsidRDefault="00767E33">
          <w:pPr>
            <w:pStyle w:val="TOC3"/>
            <w:tabs>
              <w:tab w:val="right" w:leader="dot" w:pos="8296"/>
            </w:tabs>
            <w:rPr>
              <w:ins w:id="144" w:author="John" w:date="2018-11-10T16:34:00Z"/>
              <w:noProof/>
            </w:rPr>
          </w:pPr>
          <w:ins w:id="145" w:author="John" w:date="2018-11-10T16:34:00Z">
            <w:r w:rsidRPr="0032219F">
              <w:rPr>
                <w:rStyle w:val="a7"/>
                <w:noProof/>
              </w:rPr>
              <w:fldChar w:fldCharType="begin"/>
            </w:r>
            <w:r w:rsidRPr="0032219F">
              <w:rPr>
                <w:rStyle w:val="a7"/>
                <w:noProof/>
              </w:rPr>
              <w:instrText xml:space="preserve"> </w:instrText>
            </w:r>
            <w:r>
              <w:rPr>
                <w:noProof/>
              </w:rPr>
              <w:instrText>HYPERLINK \l "_Toc529631019"</w:instrText>
            </w:r>
            <w:r w:rsidRPr="0032219F">
              <w:rPr>
                <w:rStyle w:val="a7"/>
                <w:noProof/>
              </w:rPr>
              <w:instrText xml:space="preserve"> </w:instrText>
            </w:r>
            <w:r w:rsidRPr="0032219F">
              <w:rPr>
                <w:rStyle w:val="a7"/>
                <w:noProof/>
              </w:rPr>
              <w:fldChar w:fldCharType="separate"/>
            </w:r>
            <w:r w:rsidRPr="0032219F">
              <w:rPr>
                <w:rStyle w:val="a7"/>
                <w:noProof/>
              </w:rPr>
              <w:t>3.5.2对软件的影响</w:t>
            </w:r>
            <w:r>
              <w:rPr>
                <w:noProof/>
                <w:webHidden/>
              </w:rPr>
              <w:tab/>
            </w:r>
            <w:r>
              <w:rPr>
                <w:noProof/>
                <w:webHidden/>
              </w:rPr>
              <w:fldChar w:fldCharType="begin"/>
            </w:r>
            <w:r>
              <w:rPr>
                <w:noProof/>
                <w:webHidden/>
              </w:rPr>
              <w:instrText xml:space="preserve"> PAGEREF _Toc529631019 \h </w:instrText>
            </w:r>
          </w:ins>
          <w:r>
            <w:rPr>
              <w:noProof/>
              <w:webHidden/>
            </w:rPr>
          </w:r>
          <w:r>
            <w:rPr>
              <w:noProof/>
              <w:webHidden/>
            </w:rPr>
            <w:fldChar w:fldCharType="separate"/>
          </w:r>
          <w:ins w:id="146" w:author="John" w:date="2018-11-10T16:34:00Z">
            <w:r>
              <w:rPr>
                <w:noProof/>
                <w:webHidden/>
              </w:rPr>
              <w:t>16</w:t>
            </w:r>
            <w:r>
              <w:rPr>
                <w:noProof/>
                <w:webHidden/>
              </w:rPr>
              <w:fldChar w:fldCharType="end"/>
            </w:r>
            <w:r w:rsidRPr="0032219F">
              <w:rPr>
                <w:rStyle w:val="a7"/>
                <w:noProof/>
              </w:rPr>
              <w:fldChar w:fldCharType="end"/>
            </w:r>
          </w:ins>
        </w:p>
        <w:p w14:paraId="611AB128" w14:textId="016554F6" w:rsidR="00767E33" w:rsidRDefault="00767E33">
          <w:pPr>
            <w:pStyle w:val="TOC3"/>
            <w:tabs>
              <w:tab w:val="right" w:leader="dot" w:pos="8296"/>
            </w:tabs>
            <w:rPr>
              <w:ins w:id="147" w:author="John" w:date="2018-11-10T16:34:00Z"/>
              <w:noProof/>
            </w:rPr>
          </w:pPr>
          <w:ins w:id="148" w:author="John" w:date="2018-11-10T16:34:00Z">
            <w:r w:rsidRPr="0032219F">
              <w:rPr>
                <w:rStyle w:val="a7"/>
                <w:noProof/>
              </w:rPr>
              <w:fldChar w:fldCharType="begin"/>
            </w:r>
            <w:r w:rsidRPr="0032219F">
              <w:rPr>
                <w:rStyle w:val="a7"/>
                <w:noProof/>
              </w:rPr>
              <w:instrText xml:space="preserve"> </w:instrText>
            </w:r>
            <w:r>
              <w:rPr>
                <w:noProof/>
              </w:rPr>
              <w:instrText>HYPERLINK \l "_Toc529631020"</w:instrText>
            </w:r>
            <w:r w:rsidRPr="0032219F">
              <w:rPr>
                <w:rStyle w:val="a7"/>
                <w:noProof/>
              </w:rPr>
              <w:instrText xml:space="preserve"> </w:instrText>
            </w:r>
            <w:r w:rsidRPr="0032219F">
              <w:rPr>
                <w:rStyle w:val="a7"/>
                <w:noProof/>
              </w:rPr>
              <w:fldChar w:fldCharType="separate"/>
            </w:r>
            <w:r w:rsidRPr="0032219F">
              <w:rPr>
                <w:rStyle w:val="a7"/>
                <w:noProof/>
              </w:rPr>
              <w:t>3.5.3对开发的影响</w:t>
            </w:r>
            <w:r>
              <w:rPr>
                <w:noProof/>
                <w:webHidden/>
              </w:rPr>
              <w:tab/>
            </w:r>
            <w:r>
              <w:rPr>
                <w:noProof/>
                <w:webHidden/>
              </w:rPr>
              <w:fldChar w:fldCharType="begin"/>
            </w:r>
            <w:r>
              <w:rPr>
                <w:noProof/>
                <w:webHidden/>
              </w:rPr>
              <w:instrText xml:space="preserve"> PAGEREF _Toc529631020 \h </w:instrText>
            </w:r>
          </w:ins>
          <w:r>
            <w:rPr>
              <w:noProof/>
              <w:webHidden/>
            </w:rPr>
          </w:r>
          <w:r>
            <w:rPr>
              <w:noProof/>
              <w:webHidden/>
            </w:rPr>
            <w:fldChar w:fldCharType="separate"/>
          </w:r>
          <w:ins w:id="149" w:author="John" w:date="2018-11-10T16:34:00Z">
            <w:r>
              <w:rPr>
                <w:noProof/>
                <w:webHidden/>
              </w:rPr>
              <w:t>16</w:t>
            </w:r>
            <w:r>
              <w:rPr>
                <w:noProof/>
                <w:webHidden/>
              </w:rPr>
              <w:fldChar w:fldCharType="end"/>
            </w:r>
            <w:r w:rsidRPr="0032219F">
              <w:rPr>
                <w:rStyle w:val="a7"/>
                <w:noProof/>
              </w:rPr>
              <w:fldChar w:fldCharType="end"/>
            </w:r>
          </w:ins>
        </w:p>
        <w:p w14:paraId="580B2C6A" w14:textId="26310CC8" w:rsidR="00767E33" w:rsidRDefault="00767E33">
          <w:pPr>
            <w:pStyle w:val="TOC3"/>
            <w:tabs>
              <w:tab w:val="right" w:leader="dot" w:pos="8296"/>
            </w:tabs>
            <w:rPr>
              <w:ins w:id="150" w:author="John" w:date="2018-11-10T16:34:00Z"/>
              <w:noProof/>
            </w:rPr>
          </w:pPr>
          <w:ins w:id="151" w:author="John" w:date="2018-11-10T16:34:00Z">
            <w:r w:rsidRPr="0032219F">
              <w:rPr>
                <w:rStyle w:val="a7"/>
                <w:noProof/>
              </w:rPr>
              <w:fldChar w:fldCharType="begin"/>
            </w:r>
            <w:r w:rsidRPr="0032219F">
              <w:rPr>
                <w:rStyle w:val="a7"/>
                <w:noProof/>
              </w:rPr>
              <w:instrText xml:space="preserve"> </w:instrText>
            </w:r>
            <w:r>
              <w:rPr>
                <w:noProof/>
              </w:rPr>
              <w:instrText>HYPERLINK \l "_Toc529631021"</w:instrText>
            </w:r>
            <w:r w:rsidRPr="0032219F">
              <w:rPr>
                <w:rStyle w:val="a7"/>
                <w:noProof/>
              </w:rPr>
              <w:instrText xml:space="preserve"> </w:instrText>
            </w:r>
            <w:r w:rsidRPr="0032219F">
              <w:rPr>
                <w:rStyle w:val="a7"/>
                <w:noProof/>
              </w:rPr>
              <w:fldChar w:fldCharType="separate"/>
            </w:r>
            <w:r w:rsidRPr="0032219F">
              <w:rPr>
                <w:rStyle w:val="a7"/>
                <w:noProof/>
              </w:rPr>
              <w:t>3.5.4对地点和设施的影响</w:t>
            </w:r>
            <w:r>
              <w:rPr>
                <w:noProof/>
                <w:webHidden/>
              </w:rPr>
              <w:tab/>
            </w:r>
            <w:r>
              <w:rPr>
                <w:noProof/>
                <w:webHidden/>
              </w:rPr>
              <w:fldChar w:fldCharType="begin"/>
            </w:r>
            <w:r>
              <w:rPr>
                <w:noProof/>
                <w:webHidden/>
              </w:rPr>
              <w:instrText xml:space="preserve"> PAGEREF _Toc529631021 \h </w:instrText>
            </w:r>
          </w:ins>
          <w:r>
            <w:rPr>
              <w:noProof/>
              <w:webHidden/>
            </w:rPr>
          </w:r>
          <w:r>
            <w:rPr>
              <w:noProof/>
              <w:webHidden/>
            </w:rPr>
            <w:fldChar w:fldCharType="separate"/>
          </w:r>
          <w:ins w:id="152" w:author="John" w:date="2018-11-10T16:34:00Z">
            <w:r>
              <w:rPr>
                <w:noProof/>
                <w:webHidden/>
              </w:rPr>
              <w:t>16</w:t>
            </w:r>
            <w:r>
              <w:rPr>
                <w:noProof/>
                <w:webHidden/>
              </w:rPr>
              <w:fldChar w:fldCharType="end"/>
            </w:r>
            <w:r w:rsidRPr="0032219F">
              <w:rPr>
                <w:rStyle w:val="a7"/>
                <w:noProof/>
              </w:rPr>
              <w:fldChar w:fldCharType="end"/>
            </w:r>
          </w:ins>
        </w:p>
        <w:p w14:paraId="3FB3B307" w14:textId="34A6D771" w:rsidR="00767E33" w:rsidRDefault="00767E33">
          <w:pPr>
            <w:pStyle w:val="TOC3"/>
            <w:tabs>
              <w:tab w:val="right" w:leader="dot" w:pos="8296"/>
            </w:tabs>
            <w:rPr>
              <w:ins w:id="153" w:author="John" w:date="2018-11-10T16:34:00Z"/>
              <w:noProof/>
            </w:rPr>
          </w:pPr>
          <w:ins w:id="154" w:author="John" w:date="2018-11-10T16:34:00Z">
            <w:r w:rsidRPr="0032219F">
              <w:rPr>
                <w:rStyle w:val="a7"/>
                <w:noProof/>
              </w:rPr>
              <w:lastRenderedPageBreak/>
              <w:fldChar w:fldCharType="begin"/>
            </w:r>
            <w:r w:rsidRPr="0032219F">
              <w:rPr>
                <w:rStyle w:val="a7"/>
                <w:noProof/>
              </w:rPr>
              <w:instrText xml:space="preserve"> </w:instrText>
            </w:r>
            <w:r>
              <w:rPr>
                <w:noProof/>
              </w:rPr>
              <w:instrText>HYPERLINK \l "_Toc529631022"</w:instrText>
            </w:r>
            <w:r w:rsidRPr="0032219F">
              <w:rPr>
                <w:rStyle w:val="a7"/>
                <w:noProof/>
              </w:rPr>
              <w:instrText xml:space="preserve"> </w:instrText>
            </w:r>
            <w:r w:rsidRPr="0032219F">
              <w:rPr>
                <w:rStyle w:val="a7"/>
                <w:noProof/>
              </w:rPr>
              <w:fldChar w:fldCharType="separate"/>
            </w:r>
            <w:r w:rsidRPr="0032219F">
              <w:rPr>
                <w:rStyle w:val="a7"/>
                <w:noProof/>
              </w:rPr>
              <w:t>3.5.5 对经费的影响</w:t>
            </w:r>
            <w:r>
              <w:rPr>
                <w:noProof/>
                <w:webHidden/>
              </w:rPr>
              <w:tab/>
            </w:r>
            <w:r>
              <w:rPr>
                <w:noProof/>
                <w:webHidden/>
              </w:rPr>
              <w:fldChar w:fldCharType="begin"/>
            </w:r>
            <w:r>
              <w:rPr>
                <w:noProof/>
                <w:webHidden/>
              </w:rPr>
              <w:instrText xml:space="preserve"> PAGEREF _Toc529631022 \h </w:instrText>
            </w:r>
          </w:ins>
          <w:r>
            <w:rPr>
              <w:noProof/>
              <w:webHidden/>
            </w:rPr>
          </w:r>
          <w:r>
            <w:rPr>
              <w:noProof/>
              <w:webHidden/>
            </w:rPr>
            <w:fldChar w:fldCharType="separate"/>
          </w:r>
          <w:ins w:id="155" w:author="John" w:date="2018-11-10T16:34:00Z">
            <w:r>
              <w:rPr>
                <w:noProof/>
                <w:webHidden/>
              </w:rPr>
              <w:t>16</w:t>
            </w:r>
            <w:r>
              <w:rPr>
                <w:noProof/>
                <w:webHidden/>
              </w:rPr>
              <w:fldChar w:fldCharType="end"/>
            </w:r>
            <w:r w:rsidRPr="0032219F">
              <w:rPr>
                <w:rStyle w:val="a7"/>
                <w:noProof/>
              </w:rPr>
              <w:fldChar w:fldCharType="end"/>
            </w:r>
          </w:ins>
        </w:p>
        <w:p w14:paraId="6BE7E92F" w14:textId="711DDF00" w:rsidR="00767E33" w:rsidRDefault="00767E33">
          <w:pPr>
            <w:pStyle w:val="TOC2"/>
            <w:tabs>
              <w:tab w:val="right" w:leader="dot" w:pos="8296"/>
            </w:tabs>
            <w:rPr>
              <w:ins w:id="156" w:author="John" w:date="2018-11-10T16:34:00Z"/>
              <w:noProof/>
            </w:rPr>
          </w:pPr>
          <w:ins w:id="157" w:author="John" w:date="2018-11-10T16:34:00Z">
            <w:r w:rsidRPr="0032219F">
              <w:rPr>
                <w:rStyle w:val="a7"/>
                <w:noProof/>
              </w:rPr>
              <w:fldChar w:fldCharType="begin"/>
            </w:r>
            <w:r w:rsidRPr="0032219F">
              <w:rPr>
                <w:rStyle w:val="a7"/>
                <w:noProof/>
              </w:rPr>
              <w:instrText xml:space="preserve"> </w:instrText>
            </w:r>
            <w:r>
              <w:rPr>
                <w:noProof/>
              </w:rPr>
              <w:instrText>HYPERLINK \l "_Toc529631023"</w:instrText>
            </w:r>
            <w:r w:rsidRPr="0032219F">
              <w:rPr>
                <w:rStyle w:val="a7"/>
                <w:noProof/>
              </w:rPr>
              <w:instrText xml:space="preserve"> </w:instrText>
            </w:r>
            <w:r w:rsidRPr="0032219F">
              <w:rPr>
                <w:rStyle w:val="a7"/>
                <w:noProof/>
              </w:rPr>
              <w:fldChar w:fldCharType="separate"/>
            </w:r>
            <w:r w:rsidRPr="0032219F">
              <w:rPr>
                <w:rStyle w:val="a7"/>
                <w:rFonts w:ascii="宋体" w:hAnsi="宋体"/>
                <w:noProof/>
              </w:rPr>
              <w:t>3.6</w:t>
            </w:r>
            <w:r w:rsidRPr="0032219F">
              <w:rPr>
                <w:rStyle w:val="a7"/>
                <w:rFonts w:ascii="宋体" w:hAnsi="宋体"/>
                <w:noProof/>
              </w:rPr>
              <w:t>局限性</w:t>
            </w:r>
            <w:r>
              <w:rPr>
                <w:noProof/>
                <w:webHidden/>
              </w:rPr>
              <w:tab/>
            </w:r>
            <w:r>
              <w:rPr>
                <w:noProof/>
                <w:webHidden/>
              </w:rPr>
              <w:fldChar w:fldCharType="begin"/>
            </w:r>
            <w:r>
              <w:rPr>
                <w:noProof/>
                <w:webHidden/>
              </w:rPr>
              <w:instrText xml:space="preserve"> PAGEREF _Toc529631023 \h </w:instrText>
            </w:r>
          </w:ins>
          <w:r>
            <w:rPr>
              <w:noProof/>
              <w:webHidden/>
            </w:rPr>
          </w:r>
          <w:r>
            <w:rPr>
              <w:noProof/>
              <w:webHidden/>
            </w:rPr>
            <w:fldChar w:fldCharType="separate"/>
          </w:r>
          <w:ins w:id="158" w:author="John" w:date="2018-11-10T16:34:00Z">
            <w:r>
              <w:rPr>
                <w:noProof/>
                <w:webHidden/>
              </w:rPr>
              <w:t>16</w:t>
            </w:r>
            <w:r>
              <w:rPr>
                <w:noProof/>
                <w:webHidden/>
              </w:rPr>
              <w:fldChar w:fldCharType="end"/>
            </w:r>
            <w:r w:rsidRPr="0032219F">
              <w:rPr>
                <w:rStyle w:val="a7"/>
                <w:noProof/>
              </w:rPr>
              <w:fldChar w:fldCharType="end"/>
            </w:r>
          </w:ins>
        </w:p>
        <w:p w14:paraId="3AE9A184" w14:textId="404529BC" w:rsidR="00767E33" w:rsidRDefault="00767E33">
          <w:pPr>
            <w:pStyle w:val="TOC2"/>
            <w:tabs>
              <w:tab w:val="right" w:leader="dot" w:pos="8296"/>
            </w:tabs>
            <w:rPr>
              <w:ins w:id="159" w:author="John" w:date="2018-11-10T16:34:00Z"/>
              <w:noProof/>
            </w:rPr>
          </w:pPr>
          <w:ins w:id="160" w:author="John" w:date="2018-11-10T16:34:00Z">
            <w:r w:rsidRPr="0032219F">
              <w:rPr>
                <w:rStyle w:val="a7"/>
                <w:noProof/>
              </w:rPr>
              <w:fldChar w:fldCharType="begin"/>
            </w:r>
            <w:r w:rsidRPr="0032219F">
              <w:rPr>
                <w:rStyle w:val="a7"/>
                <w:noProof/>
              </w:rPr>
              <w:instrText xml:space="preserve"> </w:instrText>
            </w:r>
            <w:r>
              <w:rPr>
                <w:noProof/>
              </w:rPr>
              <w:instrText>HYPERLINK \l "_Toc529631024"</w:instrText>
            </w:r>
            <w:r w:rsidRPr="0032219F">
              <w:rPr>
                <w:rStyle w:val="a7"/>
                <w:noProof/>
              </w:rPr>
              <w:instrText xml:space="preserve"> </w:instrText>
            </w:r>
            <w:r w:rsidRPr="0032219F">
              <w:rPr>
                <w:rStyle w:val="a7"/>
                <w:noProof/>
              </w:rPr>
              <w:fldChar w:fldCharType="separate"/>
            </w:r>
            <w:r w:rsidRPr="0032219F">
              <w:rPr>
                <w:rStyle w:val="a7"/>
                <w:noProof/>
              </w:rPr>
              <w:t>3.7技术可行性</w:t>
            </w:r>
            <w:r>
              <w:rPr>
                <w:noProof/>
                <w:webHidden/>
              </w:rPr>
              <w:tab/>
            </w:r>
            <w:r>
              <w:rPr>
                <w:noProof/>
                <w:webHidden/>
              </w:rPr>
              <w:fldChar w:fldCharType="begin"/>
            </w:r>
            <w:r>
              <w:rPr>
                <w:noProof/>
                <w:webHidden/>
              </w:rPr>
              <w:instrText xml:space="preserve"> PAGEREF _Toc529631024 \h </w:instrText>
            </w:r>
          </w:ins>
          <w:r>
            <w:rPr>
              <w:noProof/>
              <w:webHidden/>
            </w:rPr>
          </w:r>
          <w:r>
            <w:rPr>
              <w:noProof/>
              <w:webHidden/>
            </w:rPr>
            <w:fldChar w:fldCharType="separate"/>
          </w:r>
          <w:ins w:id="161" w:author="John" w:date="2018-11-10T16:34:00Z">
            <w:r>
              <w:rPr>
                <w:noProof/>
                <w:webHidden/>
              </w:rPr>
              <w:t>16</w:t>
            </w:r>
            <w:r>
              <w:rPr>
                <w:noProof/>
                <w:webHidden/>
              </w:rPr>
              <w:fldChar w:fldCharType="end"/>
            </w:r>
            <w:r w:rsidRPr="0032219F">
              <w:rPr>
                <w:rStyle w:val="a7"/>
                <w:noProof/>
              </w:rPr>
              <w:fldChar w:fldCharType="end"/>
            </w:r>
          </w:ins>
        </w:p>
        <w:p w14:paraId="2FE61F18" w14:textId="5485C0F9" w:rsidR="00767E33" w:rsidRDefault="00767E33">
          <w:pPr>
            <w:pStyle w:val="TOC3"/>
            <w:tabs>
              <w:tab w:val="right" w:leader="dot" w:pos="8296"/>
            </w:tabs>
            <w:rPr>
              <w:ins w:id="162" w:author="John" w:date="2018-11-10T16:34:00Z"/>
              <w:noProof/>
            </w:rPr>
          </w:pPr>
          <w:ins w:id="163" w:author="John" w:date="2018-11-10T16:34:00Z">
            <w:r w:rsidRPr="0032219F">
              <w:rPr>
                <w:rStyle w:val="a7"/>
                <w:noProof/>
              </w:rPr>
              <w:fldChar w:fldCharType="begin"/>
            </w:r>
            <w:r w:rsidRPr="0032219F">
              <w:rPr>
                <w:rStyle w:val="a7"/>
                <w:noProof/>
              </w:rPr>
              <w:instrText xml:space="preserve"> </w:instrText>
            </w:r>
            <w:r>
              <w:rPr>
                <w:noProof/>
              </w:rPr>
              <w:instrText>HYPERLINK \l "_Toc529631025"</w:instrText>
            </w:r>
            <w:r w:rsidRPr="0032219F">
              <w:rPr>
                <w:rStyle w:val="a7"/>
                <w:noProof/>
              </w:rPr>
              <w:instrText xml:space="preserve"> </w:instrText>
            </w:r>
            <w:r w:rsidRPr="0032219F">
              <w:rPr>
                <w:rStyle w:val="a7"/>
                <w:noProof/>
              </w:rPr>
              <w:fldChar w:fldCharType="separate"/>
            </w:r>
            <w:r w:rsidRPr="0032219F">
              <w:rPr>
                <w:rStyle w:val="a7"/>
                <w:noProof/>
              </w:rPr>
              <w:t>3.7.1 角色与职责</w:t>
            </w:r>
            <w:r>
              <w:rPr>
                <w:noProof/>
                <w:webHidden/>
              </w:rPr>
              <w:tab/>
            </w:r>
            <w:r>
              <w:rPr>
                <w:noProof/>
                <w:webHidden/>
              </w:rPr>
              <w:fldChar w:fldCharType="begin"/>
            </w:r>
            <w:r>
              <w:rPr>
                <w:noProof/>
                <w:webHidden/>
              </w:rPr>
              <w:instrText xml:space="preserve"> PAGEREF _Toc529631025 \h </w:instrText>
            </w:r>
          </w:ins>
          <w:r>
            <w:rPr>
              <w:noProof/>
              <w:webHidden/>
            </w:rPr>
          </w:r>
          <w:r>
            <w:rPr>
              <w:noProof/>
              <w:webHidden/>
            </w:rPr>
            <w:fldChar w:fldCharType="separate"/>
          </w:r>
          <w:ins w:id="164" w:author="John" w:date="2018-11-10T16:34:00Z">
            <w:r>
              <w:rPr>
                <w:noProof/>
                <w:webHidden/>
              </w:rPr>
              <w:t>16</w:t>
            </w:r>
            <w:r>
              <w:rPr>
                <w:noProof/>
                <w:webHidden/>
              </w:rPr>
              <w:fldChar w:fldCharType="end"/>
            </w:r>
            <w:r w:rsidRPr="0032219F">
              <w:rPr>
                <w:rStyle w:val="a7"/>
                <w:noProof/>
              </w:rPr>
              <w:fldChar w:fldCharType="end"/>
            </w:r>
          </w:ins>
        </w:p>
        <w:p w14:paraId="2A43A2E7" w14:textId="5FBB168D" w:rsidR="00767E33" w:rsidRDefault="00767E33">
          <w:pPr>
            <w:pStyle w:val="TOC3"/>
            <w:tabs>
              <w:tab w:val="right" w:leader="dot" w:pos="8296"/>
            </w:tabs>
            <w:rPr>
              <w:ins w:id="165" w:author="John" w:date="2018-11-10T16:34:00Z"/>
              <w:noProof/>
            </w:rPr>
          </w:pPr>
          <w:ins w:id="166" w:author="John" w:date="2018-11-10T16:34:00Z">
            <w:r w:rsidRPr="0032219F">
              <w:rPr>
                <w:rStyle w:val="a7"/>
                <w:noProof/>
              </w:rPr>
              <w:fldChar w:fldCharType="begin"/>
            </w:r>
            <w:r w:rsidRPr="0032219F">
              <w:rPr>
                <w:rStyle w:val="a7"/>
                <w:noProof/>
              </w:rPr>
              <w:instrText xml:space="preserve"> </w:instrText>
            </w:r>
            <w:r>
              <w:rPr>
                <w:noProof/>
              </w:rPr>
              <w:instrText>HYPERLINK \l "_Toc529631026"</w:instrText>
            </w:r>
            <w:r w:rsidRPr="0032219F">
              <w:rPr>
                <w:rStyle w:val="a7"/>
                <w:noProof/>
              </w:rPr>
              <w:instrText xml:space="preserve"> </w:instrText>
            </w:r>
            <w:r w:rsidRPr="0032219F">
              <w:rPr>
                <w:rStyle w:val="a7"/>
                <w:noProof/>
              </w:rPr>
              <w:fldChar w:fldCharType="separate"/>
            </w:r>
            <w:r w:rsidRPr="0032219F">
              <w:rPr>
                <w:rStyle w:val="a7"/>
                <w:noProof/>
              </w:rPr>
              <w:t>3.7.2人员</w:t>
            </w:r>
            <w:r>
              <w:rPr>
                <w:noProof/>
                <w:webHidden/>
              </w:rPr>
              <w:tab/>
            </w:r>
            <w:r>
              <w:rPr>
                <w:noProof/>
                <w:webHidden/>
              </w:rPr>
              <w:fldChar w:fldCharType="begin"/>
            </w:r>
            <w:r>
              <w:rPr>
                <w:noProof/>
                <w:webHidden/>
              </w:rPr>
              <w:instrText xml:space="preserve"> PAGEREF _Toc529631026 \h </w:instrText>
            </w:r>
          </w:ins>
          <w:r>
            <w:rPr>
              <w:noProof/>
              <w:webHidden/>
            </w:rPr>
          </w:r>
          <w:r>
            <w:rPr>
              <w:noProof/>
              <w:webHidden/>
            </w:rPr>
            <w:fldChar w:fldCharType="separate"/>
          </w:r>
          <w:ins w:id="167" w:author="John" w:date="2018-11-10T16:34:00Z">
            <w:r>
              <w:rPr>
                <w:noProof/>
                <w:webHidden/>
              </w:rPr>
              <w:t>18</w:t>
            </w:r>
            <w:r>
              <w:rPr>
                <w:noProof/>
                <w:webHidden/>
              </w:rPr>
              <w:fldChar w:fldCharType="end"/>
            </w:r>
            <w:r w:rsidRPr="0032219F">
              <w:rPr>
                <w:rStyle w:val="a7"/>
                <w:noProof/>
              </w:rPr>
              <w:fldChar w:fldCharType="end"/>
            </w:r>
          </w:ins>
        </w:p>
        <w:p w14:paraId="7FCD40D2" w14:textId="50936AFF" w:rsidR="00767E33" w:rsidRDefault="00767E33">
          <w:pPr>
            <w:pStyle w:val="TOC3"/>
            <w:tabs>
              <w:tab w:val="right" w:leader="dot" w:pos="8296"/>
            </w:tabs>
            <w:rPr>
              <w:ins w:id="168" w:author="John" w:date="2018-11-10T16:34:00Z"/>
              <w:noProof/>
            </w:rPr>
          </w:pPr>
          <w:ins w:id="169" w:author="John" w:date="2018-11-10T16:34:00Z">
            <w:r w:rsidRPr="0032219F">
              <w:rPr>
                <w:rStyle w:val="a7"/>
                <w:noProof/>
              </w:rPr>
              <w:fldChar w:fldCharType="begin"/>
            </w:r>
            <w:r w:rsidRPr="0032219F">
              <w:rPr>
                <w:rStyle w:val="a7"/>
                <w:noProof/>
              </w:rPr>
              <w:instrText xml:space="preserve"> </w:instrText>
            </w:r>
            <w:r>
              <w:rPr>
                <w:noProof/>
              </w:rPr>
              <w:instrText>HYPERLINK \l "_Toc529631027"</w:instrText>
            </w:r>
            <w:r w:rsidRPr="0032219F">
              <w:rPr>
                <w:rStyle w:val="a7"/>
                <w:noProof/>
              </w:rPr>
              <w:instrText xml:space="preserve"> </w:instrText>
            </w:r>
            <w:r w:rsidRPr="0032219F">
              <w:rPr>
                <w:rStyle w:val="a7"/>
                <w:noProof/>
              </w:rPr>
              <w:fldChar w:fldCharType="separate"/>
            </w:r>
            <w:r w:rsidRPr="0032219F">
              <w:rPr>
                <w:rStyle w:val="a7"/>
                <w:noProof/>
              </w:rPr>
              <w:t>3.7.3环境资源</w:t>
            </w:r>
            <w:r>
              <w:rPr>
                <w:noProof/>
                <w:webHidden/>
              </w:rPr>
              <w:tab/>
            </w:r>
            <w:r>
              <w:rPr>
                <w:noProof/>
                <w:webHidden/>
              </w:rPr>
              <w:fldChar w:fldCharType="begin"/>
            </w:r>
            <w:r>
              <w:rPr>
                <w:noProof/>
                <w:webHidden/>
              </w:rPr>
              <w:instrText xml:space="preserve"> PAGEREF _Toc529631027 \h </w:instrText>
            </w:r>
          </w:ins>
          <w:r>
            <w:rPr>
              <w:noProof/>
              <w:webHidden/>
            </w:rPr>
          </w:r>
          <w:r>
            <w:rPr>
              <w:noProof/>
              <w:webHidden/>
            </w:rPr>
            <w:fldChar w:fldCharType="separate"/>
          </w:r>
          <w:ins w:id="170" w:author="John" w:date="2018-11-10T16:34:00Z">
            <w:r>
              <w:rPr>
                <w:noProof/>
                <w:webHidden/>
              </w:rPr>
              <w:t>18</w:t>
            </w:r>
            <w:r>
              <w:rPr>
                <w:noProof/>
                <w:webHidden/>
              </w:rPr>
              <w:fldChar w:fldCharType="end"/>
            </w:r>
            <w:r w:rsidRPr="0032219F">
              <w:rPr>
                <w:rStyle w:val="a7"/>
                <w:noProof/>
              </w:rPr>
              <w:fldChar w:fldCharType="end"/>
            </w:r>
          </w:ins>
        </w:p>
        <w:p w14:paraId="003CAE61" w14:textId="056AF350" w:rsidR="00767E33" w:rsidRDefault="00767E33">
          <w:pPr>
            <w:pStyle w:val="TOC3"/>
            <w:tabs>
              <w:tab w:val="right" w:leader="dot" w:pos="8296"/>
            </w:tabs>
            <w:rPr>
              <w:ins w:id="171" w:author="John" w:date="2018-11-10T16:34:00Z"/>
              <w:noProof/>
            </w:rPr>
          </w:pPr>
          <w:ins w:id="172" w:author="John" w:date="2018-11-10T16:34:00Z">
            <w:r w:rsidRPr="0032219F">
              <w:rPr>
                <w:rStyle w:val="a7"/>
                <w:noProof/>
              </w:rPr>
              <w:fldChar w:fldCharType="begin"/>
            </w:r>
            <w:r w:rsidRPr="0032219F">
              <w:rPr>
                <w:rStyle w:val="a7"/>
                <w:noProof/>
              </w:rPr>
              <w:instrText xml:space="preserve"> </w:instrText>
            </w:r>
            <w:r>
              <w:rPr>
                <w:noProof/>
              </w:rPr>
              <w:instrText>HYPERLINK \l "_Toc529631028"</w:instrText>
            </w:r>
            <w:r w:rsidRPr="0032219F">
              <w:rPr>
                <w:rStyle w:val="a7"/>
                <w:noProof/>
              </w:rPr>
              <w:instrText xml:space="preserve"> </w:instrText>
            </w:r>
            <w:r w:rsidRPr="0032219F">
              <w:rPr>
                <w:rStyle w:val="a7"/>
                <w:noProof/>
              </w:rPr>
              <w:fldChar w:fldCharType="separate"/>
            </w:r>
            <w:r w:rsidRPr="0032219F">
              <w:rPr>
                <w:rStyle w:val="a7"/>
                <w:noProof/>
              </w:rPr>
              <w:t>3.7.4投资</w:t>
            </w:r>
            <w:r>
              <w:rPr>
                <w:noProof/>
                <w:webHidden/>
              </w:rPr>
              <w:tab/>
            </w:r>
            <w:r>
              <w:rPr>
                <w:noProof/>
                <w:webHidden/>
              </w:rPr>
              <w:fldChar w:fldCharType="begin"/>
            </w:r>
            <w:r>
              <w:rPr>
                <w:noProof/>
                <w:webHidden/>
              </w:rPr>
              <w:instrText xml:space="preserve"> PAGEREF _Toc529631028 \h </w:instrText>
            </w:r>
          </w:ins>
          <w:r>
            <w:rPr>
              <w:noProof/>
              <w:webHidden/>
            </w:rPr>
          </w:r>
          <w:r>
            <w:rPr>
              <w:noProof/>
              <w:webHidden/>
            </w:rPr>
            <w:fldChar w:fldCharType="separate"/>
          </w:r>
          <w:ins w:id="173" w:author="John" w:date="2018-11-10T16:34:00Z">
            <w:r>
              <w:rPr>
                <w:noProof/>
                <w:webHidden/>
              </w:rPr>
              <w:t>19</w:t>
            </w:r>
            <w:r>
              <w:rPr>
                <w:noProof/>
                <w:webHidden/>
              </w:rPr>
              <w:fldChar w:fldCharType="end"/>
            </w:r>
            <w:r w:rsidRPr="0032219F">
              <w:rPr>
                <w:rStyle w:val="a7"/>
                <w:noProof/>
              </w:rPr>
              <w:fldChar w:fldCharType="end"/>
            </w:r>
          </w:ins>
        </w:p>
        <w:p w14:paraId="32FA7CE8" w14:textId="79EC5601" w:rsidR="00767E33" w:rsidRDefault="00767E33">
          <w:pPr>
            <w:pStyle w:val="TOC3"/>
            <w:tabs>
              <w:tab w:val="right" w:leader="dot" w:pos="8296"/>
            </w:tabs>
            <w:rPr>
              <w:ins w:id="174" w:author="John" w:date="2018-11-10T16:34:00Z"/>
              <w:noProof/>
            </w:rPr>
          </w:pPr>
          <w:ins w:id="175" w:author="John" w:date="2018-11-10T16:34:00Z">
            <w:r w:rsidRPr="0032219F">
              <w:rPr>
                <w:rStyle w:val="a7"/>
                <w:noProof/>
              </w:rPr>
              <w:fldChar w:fldCharType="begin"/>
            </w:r>
            <w:r w:rsidRPr="0032219F">
              <w:rPr>
                <w:rStyle w:val="a7"/>
                <w:noProof/>
              </w:rPr>
              <w:instrText xml:space="preserve"> </w:instrText>
            </w:r>
            <w:r>
              <w:rPr>
                <w:noProof/>
              </w:rPr>
              <w:instrText>HYPERLINK \l "_Toc529631029"</w:instrText>
            </w:r>
            <w:r w:rsidRPr="0032219F">
              <w:rPr>
                <w:rStyle w:val="a7"/>
                <w:noProof/>
              </w:rPr>
              <w:instrText xml:space="preserve"> </w:instrText>
            </w:r>
            <w:r w:rsidRPr="0032219F">
              <w:rPr>
                <w:rStyle w:val="a7"/>
                <w:noProof/>
              </w:rPr>
              <w:fldChar w:fldCharType="separate"/>
            </w:r>
            <w:r w:rsidRPr="0032219F">
              <w:rPr>
                <w:rStyle w:val="a7"/>
                <w:noProof/>
              </w:rPr>
              <w:t>3.7.5设备</w:t>
            </w:r>
            <w:r>
              <w:rPr>
                <w:noProof/>
                <w:webHidden/>
              </w:rPr>
              <w:tab/>
            </w:r>
            <w:r>
              <w:rPr>
                <w:noProof/>
                <w:webHidden/>
              </w:rPr>
              <w:fldChar w:fldCharType="begin"/>
            </w:r>
            <w:r>
              <w:rPr>
                <w:noProof/>
                <w:webHidden/>
              </w:rPr>
              <w:instrText xml:space="preserve"> PAGEREF _Toc529631029 \h </w:instrText>
            </w:r>
          </w:ins>
          <w:r>
            <w:rPr>
              <w:noProof/>
              <w:webHidden/>
            </w:rPr>
          </w:r>
          <w:r>
            <w:rPr>
              <w:noProof/>
              <w:webHidden/>
            </w:rPr>
            <w:fldChar w:fldCharType="separate"/>
          </w:r>
          <w:ins w:id="176" w:author="John" w:date="2018-11-10T16:34:00Z">
            <w:r>
              <w:rPr>
                <w:noProof/>
                <w:webHidden/>
              </w:rPr>
              <w:t>20</w:t>
            </w:r>
            <w:r>
              <w:rPr>
                <w:noProof/>
                <w:webHidden/>
              </w:rPr>
              <w:fldChar w:fldCharType="end"/>
            </w:r>
            <w:r w:rsidRPr="0032219F">
              <w:rPr>
                <w:rStyle w:val="a7"/>
                <w:noProof/>
              </w:rPr>
              <w:fldChar w:fldCharType="end"/>
            </w:r>
          </w:ins>
        </w:p>
        <w:p w14:paraId="4E969691" w14:textId="3531E7ED" w:rsidR="00767E33" w:rsidRDefault="00767E33">
          <w:pPr>
            <w:pStyle w:val="TOC3"/>
            <w:tabs>
              <w:tab w:val="right" w:leader="dot" w:pos="8296"/>
            </w:tabs>
            <w:rPr>
              <w:ins w:id="177" w:author="John" w:date="2018-11-10T16:34:00Z"/>
              <w:noProof/>
            </w:rPr>
          </w:pPr>
          <w:ins w:id="178" w:author="John" w:date="2018-11-10T16:34:00Z">
            <w:r w:rsidRPr="0032219F">
              <w:rPr>
                <w:rStyle w:val="a7"/>
                <w:noProof/>
              </w:rPr>
              <w:fldChar w:fldCharType="begin"/>
            </w:r>
            <w:r w:rsidRPr="0032219F">
              <w:rPr>
                <w:rStyle w:val="a7"/>
                <w:noProof/>
              </w:rPr>
              <w:instrText xml:space="preserve"> </w:instrText>
            </w:r>
            <w:r>
              <w:rPr>
                <w:noProof/>
              </w:rPr>
              <w:instrText>HYPERLINK \l "_Toc529631030"</w:instrText>
            </w:r>
            <w:r w:rsidRPr="0032219F">
              <w:rPr>
                <w:rStyle w:val="a7"/>
                <w:noProof/>
              </w:rPr>
              <w:instrText xml:space="preserve"> </w:instrText>
            </w:r>
            <w:r w:rsidRPr="0032219F">
              <w:rPr>
                <w:rStyle w:val="a7"/>
                <w:noProof/>
              </w:rPr>
              <w:fldChar w:fldCharType="separate"/>
            </w:r>
            <w:r w:rsidRPr="0032219F">
              <w:rPr>
                <w:rStyle w:val="a7"/>
                <w:noProof/>
              </w:rPr>
              <w:t>3.7.6关键技术分析及备选方案</w:t>
            </w:r>
            <w:r>
              <w:rPr>
                <w:noProof/>
                <w:webHidden/>
              </w:rPr>
              <w:tab/>
            </w:r>
            <w:r>
              <w:rPr>
                <w:noProof/>
                <w:webHidden/>
              </w:rPr>
              <w:fldChar w:fldCharType="begin"/>
            </w:r>
            <w:r>
              <w:rPr>
                <w:noProof/>
                <w:webHidden/>
              </w:rPr>
              <w:instrText xml:space="preserve"> PAGEREF _Toc529631030 \h </w:instrText>
            </w:r>
          </w:ins>
          <w:r>
            <w:rPr>
              <w:noProof/>
              <w:webHidden/>
            </w:rPr>
          </w:r>
          <w:r>
            <w:rPr>
              <w:noProof/>
              <w:webHidden/>
            </w:rPr>
            <w:fldChar w:fldCharType="separate"/>
          </w:r>
          <w:ins w:id="179" w:author="John" w:date="2018-11-10T16:34:00Z">
            <w:r>
              <w:rPr>
                <w:noProof/>
                <w:webHidden/>
              </w:rPr>
              <w:t>20</w:t>
            </w:r>
            <w:r>
              <w:rPr>
                <w:noProof/>
                <w:webHidden/>
              </w:rPr>
              <w:fldChar w:fldCharType="end"/>
            </w:r>
            <w:r w:rsidRPr="0032219F">
              <w:rPr>
                <w:rStyle w:val="a7"/>
                <w:noProof/>
              </w:rPr>
              <w:fldChar w:fldCharType="end"/>
            </w:r>
          </w:ins>
        </w:p>
        <w:p w14:paraId="021B0914" w14:textId="64DEAA49" w:rsidR="00767E33" w:rsidRDefault="00767E33">
          <w:pPr>
            <w:pStyle w:val="TOC1"/>
            <w:tabs>
              <w:tab w:val="right" w:leader="dot" w:pos="8296"/>
            </w:tabs>
            <w:rPr>
              <w:ins w:id="180" w:author="John" w:date="2018-11-10T16:34:00Z"/>
              <w:noProof/>
            </w:rPr>
          </w:pPr>
          <w:ins w:id="181" w:author="John" w:date="2018-11-10T16:34:00Z">
            <w:r w:rsidRPr="0032219F">
              <w:rPr>
                <w:rStyle w:val="a7"/>
                <w:noProof/>
              </w:rPr>
              <w:fldChar w:fldCharType="begin"/>
            </w:r>
            <w:r w:rsidRPr="0032219F">
              <w:rPr>
                <w:rStyle w:val="a7"/>
                <w:noProof/>
              </w:rPr>
              <w:instrText xml:space="preserve"> </w:instrText>
            </w:r>
            <w:r>
              <w:rPr>
                <w:noProof/>
              </w:rPr>
              <w:instrText>HYPERLINK \l "_Toc529631031"</w:instrText>
            </w:r>
            <w:r w:rsidRPr="0032219F">
              <w:rPr>
                <w:rStyle w:val="a7"/>
                <w:noProof/>
              </w:rPr>
              <w:instrText xml:space="preserve"> </w:instrText>
            </w:r>
            <w:r w:rsidRPr="0032219F">
              <w:rPr>
                <w:rStyle w:val="a7"/>
                <w:noProof/>
              </w:rPr>
              <w:fldChar w:fldCharType="separate"/>
            </w:r>
            <w:r w:rsidRPr="0032219F">
              <w:rPr>
                <w:rStyle w:val="a7"/>
                <w:noProof/>
              </w:rPr>
              <w:t>4经济可行性(投资与效益分析)</w:t>
            </w:r>
            <w:r>
              <w:rPr>
                <w:noProof/>
                <w:webHidden/>
              </w:rPr>
              <w:tab/>
            </w:r>
            <w:r>
              <w:rPr>
                <w:noProof/>
                <w:webHidden/>
              </w:rPr>
              <w:fldChar w:fldCharType="begin"/>
            </w:r>
            <w:r>
              <w:rPr>
                <w:noProof/>
                <w:webHidden/>
              </w:rPr>
              <w:instrText xml:space="preserve"> PAGEREF _Toc529631031 \h </w:instrText>
            </w:r>
          </w:ins>
          <w:r>
            <w:rPr>
              <w:noProof/>
              <w:webHidden/>
            </w:rPr>
          </w:r>
          <w:r>
            <w:rPr>
              <w:noProof/>
              <w:webHidden/>
            </w:rPr>
            <w:fldChar w:fldCharType="separate"/>
          </w:r>
          <w:ins w:id="182" w:author="John" w:date="2018-11-10T16:34:00Z">
            <w:r>
              <w:rPr>
                <w:noProof/>
                <w:webHidden/>
              </w:rPr>
              <w:t>22</w:t>
            </w:r>
            <w:r>
              <w:rPr>
                <w:noProof/>
                <w:webHidden/>
              </w:rPr>
              <w:fldChar w:fldCharType="end"/>
            </w:r>
            <w:r w:rsidRPr="0032219F">
              <w:rPr>
                <w:rStyle w:val="a7"/>
                <w:noProof/>
              </w:rPr>
              <w:fldChar w:fldCharType="end"/>
            </w:r>
          </w:ins>
        </w:p>
        <w:p w14:paraId="6237F3EB" w14:textId="587F4988" w:rsidR="00767E33" w:rsidRDefault="00767E33">
          <w:pPr>
            <w:pStyle w:val="TOC2"/>
            <w:tabs>
              <w:tab w:val="right" w:leader="dot" w:pos="8296"/>
            </w:tabs>
            <w:rPr>
              <w:ins w:id="183" w:author="John" w:date="2018-11-10T16:34:00Z"/>
              <w:noProof/>
            </w:rPr>
          </w:pPr>
          <w:ins w:id="184" w:author="John" w:date="2018-11-10T16:34:00Z">
            <w:r w:rsidRPr="0032219F">
              <w:rPr>
                <w:rStyle w:val="a7"/>
                <w:noProof/>
              </w:rPr>
              <w:fldChar w:fldCharType="begin"/>
            </w:r>
            <w:r w:rsidRPr="0032219F">
              <w:rPr>
                <w:rStyle w:val="a7"/>
                <w:noProof/>
              </w:rPr>
              <w:instrText xml:space="preserve"> </w:instrText>
            </w:r>
            <w:r>
              <w:rPr>
                <w:noProof/>
              </w:rPr>
              <w:instrText>HYPERLINK \l "_Toc529631032"</w:instrText>
            </w:r>
            <w:r w:rsidRPr="0032219F">
              <w:rPr>
                <w:rStyle w:val="a7"/>
                <w:noProof/>
              </w:rPr>
              <w:instrText xml:space="preserve"> </w:instrText>
            </w:r>
            <w:r w:rsidRPr="0032219F">
              <w:rPr>
                <w:rStyle w:val="a7"/>
                <w:noProof/>
              </w:rPr>
              <w:fldChar w:fldCharType="separate"/>
            </w:r>
            <w:r w:rsidRPr="0032219F">
              <w:rPr>
                <w:rStyle w:val="a7"/>
                <w:noProof/>
              </w:rPr>
              <w:t>4.1投资</w:t>
            </w:r>
            <w:r>
              <w:rPr>
                <w:noProof/>
                <w:webHidden/>
              </w:rPr>
              <w:tab/>
            </w:r>
            <w:r>
              <w:rPr>
                <w:noProof/>
                <w:webHidden/>
              </w:rPr>
              <w:fldChar w:fldCharType="begin"/>
            </w:r>
            <w:r>
              <w:rPr>
                <w:noProof/>
                <w:webHidden/>
              </w:rPr>
              <w:instrText xml:space="preserve"> PAGEREF _Toc529631032 \h </w:instrText>
            </w:r>
          </w:ins>
          <w:r>
            <w:rPr>
              <w:noProof/>
              <w:webHidden/>
            </w:rPr>
          </w:r>
          <w:r>
            <w:rPr>
              <w:noProof/>
              <w:webHidden/>
            </w:rPr>
            <w:fldChar w:fldCharType="separate"/>
          </w:r>
          <w:ins w:id="185" w:author="John" w:date="2018-11-10T16:34:00Z">
            <w:r>
              <w:rPr>
                <w:noProof/>
                <w:webHidden/>
              </w:rPr>
              <w:t>22</w:t>
            </w:r>
            <w:r>
              <w:rPr>
                <w:noProof/>
                <w:webHidden/>
              </w:rPr>
              <w:fldChar w:fldCharType="end"/>
            </w:r>
            <w:r w:rsidRPr="0032219F">
              <w:rPr>
                <w:rStyle w:val="a7"/>
                <w:noProof/>
              </w:rPr>
              <w:fldChar w:fldCharType="end"/>
            </w:r>
          </w:ins>
        </w:p>
        <w:p w14:paraId="17956C4C" w14:textId="32B5E9A4" w:rsidR="00767E33" w:rsidRDefault="00767E33">
          <w:pPr>
            <w:pStyle w:val="TOC3"/>
            <w:tabs>
              <w:tab w:val="right" w:leader="dot" w:pos="8296"/>
            </w:tabs>
            <w:rPr>
              <w:ins w:id="186" w:author="John" w:date="2018-11-10T16:34:00Z"/>
              <w:noProof/>
            </w:rPr>
          </w:pPr>
          <w:ins w:id="187" w:author="John" w:date="2018-11-10T16:34:00Z">
            <w:r w:rsidRPr="0032219F">
              <w:rPr>
                <w:rStyle w:val="a7"/>
                <w:noProof/>
              </w:rPr>
              <w:fldChar w:fldCharType="begin"/>
            </w:r>
            <w:r w:rsidRPr="0032219F">
              <w:rPr>
                <w:rStyle w:val="a7"/>
                <w:noProof/>
              </w:rPr>
              <w:instrText xml:space="preserve"> </w:instrText>
            </w:r>
            <w:r>
              <w:rPr>
                <w:noProof/>
              </w:rPr>
              <w:instrText>HYPERLINK \l "_Toc529631033"</w:instrText>
            </w:r>
            <w:r w:rsidRPr="0032219F">
              <w:rPr>
                <w:rStyle w:val="a7"/>
                <w:noProof/>
              </w:rPr>
              <w:instrText xml:space="preserve"> </w:instrText>
            </w:r>
            <w:r w:rsidRPr="0032219F">
              <w:rPr>
                <w:rStyle w:val="a7"/>
                <w:noProof/>
              </w:rPr>
              <w:fldChar w:fldCharType="separate"/>
            </w:r>
            <w:r w:rsidRPr="0032219F">
              <w:rPr>
                <w:rStyle w:val="a7"/>
                <w:noProof/>
              </w:rPr>
              <w:t>4.1.1基本建设投资</w:t>
            </w:r>
            <w:r>
              <w:rPr>
                <w:noProof/>
                <w:webHidden/>
              </w:rPr>
              <w:tab/>
            </w:r>
            <w:r>
              <w:rPr>
                <w:noProof/>
                <w:webHidden/>
              </w:rPr>
              <w:fldChar w:fldCharType="begin"/>
            </w:r>
            <w:r>
              <w:rPr>
                <w:noProof/>
                <w:webHidden/>
              </w:rPr>
              <w:instrText xml:space="preserve"> PAGEREF _Toc529631033 \h </w:instrText>
            </w:r>
          </w:ins>
          <w:r>
            <w:rPr>
              <w:noProof/>
              <w:webHidden/>
            </w:rPr>
          </w:r>
          <w:r>
            <w:rPr>
              <w:noProof/>
              <w:webHidden/>
            </w:rPr>
            <w:fldChar w:fldCharType="separate"/>
          </w:r>
          <w:ins w:id="188" w:author="John" w:date="2018-11-10T16:34:00Z">
            <w:r>
              <w:rPr>
                <w:noProof/>
                <w:webHidden/>
              </w:rPr>
              <w:t>22</w:t>
            </w:r>
            <w:r>
              <w:rPr>
                <w:noProof/>
                <w:webHidden/>
              </w:rPr>
              <w:fldChar w:fldCharType="end"/>
            </w:r>
            <w:r w:rsidRPr="0032219F">
              <w:rPr>
                <w:rStyle w:val="a7"/>
                <w:noProof/>
              </w:rPr>
              <w:fldChar w:fldCharType="end"/>
            </w:r>
          </w:ins>
        </w:p>
        <w:p w14:paraId="5A6855A2" w14:textId="28AB8084" w:rsidR="00767E33" w:rsidRDefault="00767E33">
          <w:pPr>
            <w:pStyle w:val="TOC3"/>
            <w:tabs>
              <w:tab w:val="right" w:leader="dot" w:pos="8296"/>
            </w:tabs>
            <w:rPr>
              <w:ins w:id="189" w:author="John" w:date="2018-11-10T16:34:00Z"/>
              <w:noProof/>
            </w:rPr>
          </w:pPr>
          <w:ins w:id="190" w:author="John" w:date="2018-11-10T16:34:00Z">
            <w:r w:rsidRPr="0032219F">
              <w:rPr>
                <w:rStyle w:val="a7"/>
                <w:noProof/>
              </w:rPr>
              <w:fldChar w:fldCharType="begin"/>
            </w:r>
            <w:r w:rsidRPr="0032219F">
              <w:rPr>
                <w:rStyle w:val="a7"/>
                <w:noProof/>
              </w:rPr>
              <w:instrText xml:space="preserve"> </w:instrText>
            </w:r>
            <w:r>
              <w:rPr>
                <w:noProof/>
              </w:rPr>
              <w:instrText>HYPERLINK \l "_Toc529631034"</w:instrText>
            </w:r>
            <w:r w:rsidRPr="0032219F">
              <w:rPr>
                <w:rStyle w:val="a7"/>
                <w:noProof/>
              </w:rPr>
              <w:instrText xml:space="preserve"> </w:instrText>
            </w:r>
            <w:r w:rsidRPr="0032219F">
              <w:rPr>
                <w:rStyle w:val="a7"/>
                <w:noProof/>
              </w:rPr>
              <w:fldChar w:fldCharType="separate"/>
            </w:r>
            <w:r w:rsidRPr="0032219F">
              <w:rPr>
                <w:rStyle w:val="a7"/>
                <w:noProof/>
              </w:rPr>
              <w:t>4.1.2 其他一次性支出</w:t>
            </w:r>
            <w:r>
              <w:rPr>
                <w:noProof/>
                <w:webHidden/>
              </w:rPr>
              <w:tab/>
            </w:r>
            <w:r>
              <w:rPr>
                <w:noProof/>
                <w:webHidden/>
              </w:rPr>
              <w:fldChar w:fldCharType="begin"/>
            </w:r>
            <w:r>
              <w:rPr>
                <w:noProof/>
                <w:webHidden/>
              </w:rPr>
              <w:instrText xml:space="preserve"> PAGEREF _Toc529631034 \h </w:instrText>
            </w:r>
          </w:ins>
          <w:r>
            <w:rPr>
              <w:noProof/>
              <w:webHidden/>
            </w:rPr>
          </w:r>
          <w:r>
            <w:rPr>
              <w:noProof/>
              <w:webHidden/>
            </w:rPr>
            <w:fldChar w:fldCharType="separate"/>
          </w:r>
          <w:ins w:id="191" w:author="John" w:date="2018-11-10T16:34:00Z">
            <w:r>
              <w:rPr>
                <w:noProof/>
                <w:webHidden/>
              </w:rPr>
              <w:t>22</w:t>
            </w:r>
            <w:r>
              <w:rPr>
                <w:noProof/>
                <w:webHidden/>
              </w:rPr>
              <w:fldChar w:fldCharType="end"/>
            </w:r>
            <w:r w:rsidRPr="0032219F">
              <w:rPr>
                <w:rStyle w:val="a7"/>
                <w:noProof/>
              </w:rPr>
              <w:fldChar w:fldCharType="end"/>
            </w:r>
          </w:ins>
        </w:p>
        <w:p w14:paraId="6FAA0044" w14:textId="4C47A5A2" w:rsidR="00767E33" w:rsidRDefault="00767E33">
          <w:pPr>
            <w:pStyle w:val="TOC3"/>
            <w:tabs>
              <w:tab w:val="right" w:leader="dot" w:pos="8296"/>
            </w:tabs>
            <w:rPr>
              <w:ins w:id="192" w:author="John" w:date="2018-11-10T16:34:00Z"/>
              <w:noProof/>
            </w:rPr>
          </w:pPr>
          <w:ins w:id="193" w:author="John" w:date="2018-11-10T16:34:00Z">
            <w:r w:rsidRPr="0032219F">
              <w:rPr>
                <w:rStyle w:val="a7"/>
                <w:noProof/>
              </w:rPr>
              <w:fldChar w:fldCharType="begin"/>
            </w:r>
            <w:r w:rsidRPr="0032219F">
              <w:rPr>
                <w:rStyle w:val="a7"/>
                <w:noProof/>
              </w:rPr>
              <w:instrText xml:space="preserve"> </w:instrText>
            </w:r>
            <w:r>
              <w:rPr>
                <w:noProof/>
              </w:rPr>
              <w:instrText>HYPERLINK \l "_Toc529631035"</w:instrText>
            </w:r>
            <w:r w:rsidRPr="0032219F">
              <w:rPr>
                <w:rStyle w:val="a7"/>
                <w:noProof/>
              </w:rPr>
              <w:instrText xml:space="preserve"> </w:instrText>
            </w:r>
            <w:r w:rsidRPr="0032219F">
              <w:rPr>
                <w:rStyle w:val="a7"/>
                <w:noProof/>
              </w:rPr>
              <w:fldChar w:fldCharType="separate"/>
            </w:r>
            <w:r w:rsidRPr="0032219F">
              <w:rPr>
                <w:rStyle w:val="a7"/>
                <w:noProof/>
              </w:rPr>
              <w:t>4.1.3非一次性支出</w:t>
            </w:r>
            <w:r>
              <w:rPr>
                <w:noProof/>
                <w:webHidden/>
              </w:rPr>
              <w:tab/>
            </w:r>
            <w:r>
              <w:rPr>
                <w:noProof/>
                <w:webHidden/>
              </w:rPr>
              <w:fldChar w:fldCharType="begin"/>
            </w:r>
            <w:r>
              <w:rPr>
                <w:noProof/>
                <w:webHidden/>
              </w:rPr>
              <w:instrText xml:space="preserve"> PAGEREF _Toc529631035 \h </w:instrText>
            </w:r>
          </w:ins>
          <w:r>
            <w:rPr>
              <w:noProof/>
              <w:webHidden/>
            </w:rPr>
          </w:r>
          <w:r>
            <w:rPr>
              <w:noProof/>
              <w:webHidden/>
            </w:rPr>
            <w:fldChar w:fldCharType="separate"/>
          </w:r>
          <w:ins w:id="194" w:author="John" w:date="2018-11-10T16:34:00Z">
            <w:r>
              <w:rPr>
                <w:noProof/>
                <w:webHidden/>
              </w:rPr>
              <w:t>22</w:t>
            </w:r>
            <w:r>
              <w:rPr>
                <w:noProof/>
                <w:webHidden/>
              </w:rPr>
              <w:fldChar w:fldCharType="end"/>
            </w:r>
            <w:r w:rsidRPr="0032219F">
              <w:rPr>
                <w:rStyle w:val="a7"/>
                <w:noProof/>
              </w:rPr>
              <w:fldChar w:fldCharType="end"/>
            </w:r>
          </w:ins>
        </w:p>
        <w:p w14:paraId="67D9176D" w14:textId="6B5DEFAB" w:rsidR="00767E33" w:rsidRDefault="00767E33">
          <w:pPr>
            <w:pStyle w:val="TOC2"/>
            <w:tabs>
              <w:tab w:val="right" w:leader="dot" w:pos="8296"/>
            </w:tabs>
            <w:rPr>
              <w:ins w:id="195" w:author="John" w:date="2018-11-10T16:34:00Z"/>
              <w:noProof/>
            </w:rPr>
          </w:pPr>
          <w:ins w:id="196" w:author="John" w:date="2018-11-10T16:34:00Z">
            <w:r w:rsidRPr="0032219F">
              <w:rPr>
                <w:rStyle w:val="a7"/>
                <w:noProof/>
              </w:rPr>
              <w:fldChar w:fldCharType="begin"/>
            </w:r>
            <w:r w:rsidRPr="0032219F">
              <w:rPr>
                <w:rStyle w:val="a7"/>
                <w:noProof/>
              </w:rPr>
              <w:instrText xml:space="preserve"> </w:instrText>
            </w:r>
            <w:r>
              <w:rPr>
                <w:noProof/>
              </w:rPr>
              <w:instrText>HYPERLINK \l "_Toc529631036"</w:instrText>
            </w:r>
            <w:r w:rsidRPr="0032219F">
              <w:rPr>
                <w:rStyle w:val="a7"/>
                <w:noProof/>
              </w:rPr>
              <w:instrText xml:space="preserve"> </w:instrText>
            </w:r>
            <w:r w:rsidRPr="0032219F">
              <w:rPr>
                <w:rStyle w:val="a7"/>
                <w:noProof/>
              </w:rPr>
              <w:fldChar w:fldCharType="separate"/>
            </w:r>
            <w:r w:rsidRPr="0032219F">
              <w:rPr>
                <w:rStyle w:val="a7"/>
                <w:rFonts w:ascii="宋体" w:hAnsi="宋体"/>
                <w:noProof/>
              </w:rPr>
              <w:t>4.2</w:t>
            </w:r>
            <w:r w:rsidRPr="0032219F">
              <w:rPr>
                <w:rStyle w:val="a7"/>
                <w:rFonts w:ascii="宋体" w:hAnsi="宋体"/>
                <w:noProof/>
              </w:rPr>
              <w:t>预期经济效益</w:t>
            </w:r>
            <w:r>
              <w:rPr>
                <w:noProof/>
                <w:webHidden/>
              </w:rPr>
              <w:tab/>
            </w:r>
            <w:r>
              <w:rPr>
                <w:noProof/>
                <w:webHidden/>
              </w:rPr>
              <w:fldChar w:fldCharType="begin"/>
            </w:r>
            <w:r>
              <w:rPr>
                <w:noProof/>
                <w:webHidden/>
              </w:rPr>
              <w:instrText xml:space="preserve"> PAGEREF _Toc529631036 \h </w:instrText>
            </w:r>
          </w:ins>
          <w:r>
            <w:rPr>
              <w:noProof/>
              <w:webHidden/>
            </w:rPr>
          </w:r>
          <w:r>
            <w:rPr>
              <w:noProof/>
              <w:webHidden/>
            </w:rPr>
            <w:fldChar w:fldCharType="separate"/>
          </w:r>
          <w:ins w:id="197" w:author="John" w:date="2018-11-10T16:34:00Z">
            <w:r>
              <w:rPr>
                <w:noProof/>
                <w:webHidden/>
              </w:rPr>
              <w:t>22</w:t>
            </w:r>
            <w:r>
              <w:rPr>
                <w:noProof/>
                <w:webHidden/>
              </w:rPr>
              <w:fldChar w:fldCharType="end"/>
            </w:r>
            <w:r w:rsidRPr="0032219F">
              <w:rPr>
                <w:rStyle w:val="a7"/>
                <w:noProof/>
              </w:rPr>
              <w:fldChar w:fldCharType="end"/>
            </w:r>
          </w:ins>
        </w:p>
        <w:p w14:paraId="0E64B201" w14:textId="23CF0CC5" w:rsidR="00767E33" w:rsidRDefault="00767E33">
          <w:pPr>
            <w:pStyle w:val="TOC3"/>
            <w:tabs>
              <w:tab w:val="right" w:leader="dot" w:pos="8296"/>
            </w:tabs>
            <w:rPr>
              <w:ins w:id="198" w:author="John" w:date="2018-11-10T16:34:00Z"/>
              <w:noProof/>
            </w:rPr>
          </w:pPr>
          <w:ins w:id="199" w:author="John" w:date="2018-11-10T16:34:00Z">
            <w:r w:rsidRPr="0032219F">
              <w:rPr>
                <w:rStyle w:val="a7"/>
                <w:noProof/>
              </w:rPr>
              <w:fldChar w:fldCharType="begin"/>
            </w:r>
            <w:r w:rsidRPr="0032219F">
              <w:rPr>
                <w:rStyle w:val="a7"/>
                <w:noProof/>
              </w:rPr>
              <w:instrText xml:space="preserve"> </w:instrText>
            </w:r>
            <w:r>
              <w:rPr>
                <w:noProof/>
              </w:rPr>
              <w:instrText>HYPERLINK \l "_Toc529631037"</w:instrText>
            </w:r>
            <w:r w:rsidRPr="0032219F">
              <w:rPr>
                <w:rStyle w:val="a7"/>
                <w:noProof/>
              </w:rPr>
              <w:instrText xml:space="preserve"> </w:instrText>
            </w:r>
            <w:r w:rsidRPr="0032219F">
              <w:rPr>
                <w:rStyle w:val="a7"/>
                <w:noProof/>
              </w:rPr>
              <w:fldChar w:fldCharType="separate"/>
            </w:r>
            <w:r w:rsidRPr="0032219F">
              <w:rPr>
                <w:rStyle w:val="a7"/>
                <w:noProof/>
              </w:rPr>
              <w:t>4.2.1一次性收益</w:t>
            </w:r>
            <w:r>
              <w:rPr>
                <w:noProof/>
                <w:webHidden/>
              </w:rPr>
              <w:tab/>
            </w:r>
            <w:r>
              <w:rPr>
                <w:noProof/>
                <w:webHidden/>
              </w:rPr>
              <w:fldChar w:fldCharType="begin"/>
            </w:r>
            <w:r>
              <w:rPr>
                <w:noProof/>
                <w:webHidden/>
              </w:rPr>
              <w:instrText xml:space="preserve"> PAGEREF _Toc529631037 \h </w:instrText>
            </w:r>
          </w:ins>
          <w:r>
            <w:rPr>
              <w:noProof/>
              <w:webHidden/>
            </w:rPr>
          </w:r>
          <w:r>
            <w:rPr>
              <w:noProof/>
              <w:webHidden/>
            </w:rPr>
            <w:fldChar w:fldCharType="separate"/>
          </w:r>
          <w:ins w:id="200" w:author="John" w:date="2018-11-10T16:34:00Z">
            <w:r>
              <w:rPr>
                <w:noProof/>
                <w:webHidden/>
              </w:rPr>
              <w:t>22</w:t>
            </w:r>
            <w:r>
              <w:rPr>
                <w:noProof/>
                <w:webHidden/>
              </w:rPr>
              <w:fldChar w:fldCharType="end"/>
            </w:r>
            <w:r w:rsidRPr="0032219F">
              <w:rPr>
                <w:rStyle w:val="a7"/>
                <w:noProof/>
              </w:rPr>
              <w:fldChar w:fldCharType="end"/>
            </w:r>
          </w:ins>
        </w:p>
        <w:p w14:paraId="480D7813" w14:textId="2D0C8729" w:rsidR="00767E33" w:rsidRDefault="00767E33">
          <w:pPr>
            <w:pStyle w:val="TOC3"/>
            <w:tabs>
              <w:tab w:val="right" w:leader="dot" w:pos="8296"/>
            </w:tabs>
            <w:rPr>
              <w:ins w:id="201" w:author="John" w:date="2018-11-10T16:34:00Z"/>
              <w:noProof/>
            </w:rPr>
          </w:pPr>
          <w:ins w:id="202" w:author="John" w:date="2018-11-10T16:34:00Z">
            <w:r w:rsidRPr="0032219F">
              <w:rPr>
                <w:rStyle w:val="a7"/>
                <w:noProof/>
              </w:rPr>
              <w:fldChar w:fldCharType="begin"/>
            </w:r>
            <w:r w:rsidRPr="0032219F">
              <w:rPr>
                <w:rStyle w:val="a7"/>
                <w:noProof/>
              </w:rPr>
              <w:instrText xml:space="preserve"> </w:instrText>
            </w:r>
            <w:r>
              <w:rPr>
                <w:noProof/>
              </w:rPr>
              <w:instrText>HYPERLINK \l "_Toc529631038"</w:instrText>
            </w:r>
            <w:r w:rsidRPr="0032219F">
              <w:rPr>
                <w:rStyle w:val="a7"/>
                <w:noProof/>
              </w:rPr>
              <w:instrText xml:space="preserve"> </w:instrText>
            </w:r>
            <w:r w:rsidRPr="0032219F">
              <w:rPr>
                <w:rStyle w:val="a7"/>
                <w:noProof/>
              </w:rPr>
              <w:fldChar w:fldCharType="separate"/>
            </w:r>
            <w:r w:rsidRPr="0032219F">
              <w:rPr>
                <w:rStyle w:val="a7"/>
                <w:noProof/>
              </w:rPr>
              <w:t>4.2.2非一次性收益</w:t>
            </w:r>
            <w:r>
              <w:rPr>
                <w:noProof/>
                <w:webHidden/>
              </w:rPr>
              <w:tab/>
            </w:r>
            <w:r>
              <w:rPr>
                <w:noProof/>
                <w:webHidden/>
              </w:rPr>
              <w:fldChar w:fldCharType="begin"/>
            </w:r>
            <w:r>
              <w:rPr>
                <w:noProof/>
                <w:webHidden/>
              </w:rPr>
              <w:instrText xml:space="preserve"> PAGEREF _Toc529631038 \h </w:instrText>
            </w:r>
          </w:ins>
          <w:r>
            <w:rPr>
              <w:noProof/>
              <w:webHidden/>
            </w:rPr>
          </w:r>
          <w:r>
            <w:rPr>
              <w:noProof/>
              <w:webHidden/>
            </w:rPr>
            <w:fldChar w:fldCharType="separate"/>
          </w:r>
          <w:ins w:id="203" w:author="John" w:date="2018-11-10T16:34:00Z">
            <w:r>
              <w:rPr>
                <w:noProof/>
                <w:webHidden/>
              </w:rPr>
              <w:t>22</w:t>
            </w:r>
            <w:r>
              <w:rPr>
                <w:noProof/>
                <w:webHidden/>
              </w:rPr>
              <w:fldChar w:fldCharType="end"/>
            </w:r>
            <w:r w:rsidRPr="0032219F">
              <w:rPr>
                <w:rStyle w:val="a7"/>
                <w:noProof/>
              </w:rPr>
              <w:fldChar w:fldCharType="end"/>
            </w:r>
          </w:ins>
        </w:p>
        <w:p w14:paraId="47C45515" w14:textId="2464966E" w:rsidR="00767E33" w:rsidRDefault="00767E33">
          <w:pPr>
            <w:pStyle w:val="TOC3"/>
            <w:tabs>
              <w:tab w:val="right" w:leader="dot" w:pos="8296"/>
            </w:tabs>
            <w:rPr>
              <w:ins w:id="204" w:author="John" w:date="2018-11-10T16:34:00Z"/>
              <w:noProof/>
            </w:rPr>
          </w:pPr>
          <w:ins w:id="205" w:author="John" w:date="2018-11-10T16:34:00Z">
            <w:r w:rsidRPr="0032219F">
              <w:rPr>
                <w:rStyle w:val="a7"/>
                <w:noProof/>
              </w:rPr>
              <w:fldChar w:fldCharType="begin"/>
            </w:r>
            <w:r w:rsidRPr="0032219F">
              <w:rPr>
                <w:rStyle w:val="a7"/>
                <w:noProof/>
              </w:rPr>
              <w:instrText xml:space="preserve"> </w:instrText>
            </w:r>
            <w:r>
              <w:rPr>
                <w:noProof/>
              </w:rPr>
              <w:instrText>HYPERLINK \l "_Toc529631039"</w:instrText>
            </w:r>
            <w:r w:rsidRPr="0032219F">
              <w:rPr>
                <w:rStyle w:val="a7"/>
                <w:noProof/>
              </w:rPr>
              <w:instrText xml:space="preserve"> </w:instrText>
            </w:r>
            <w:r w:rsidRPr="0032219F">
              <w:rPr>
                <w:rStyle w:val="a7"/>
                <w:noProof/>
              </w:rPr>
              <w:fldChar w:fldCharType="separate"/>
            </w:r>
            <w:r w:rsidRPr="0032219F">
              <w:rPr>
                <w:rStyle w:val="a7"/>
                <w:noProof/>
              </w:rPr>
              <w:t>4.2.3不可定量的收益</w:t>
            </w:r>
            <w:r>
              <w:rPr>
                <w:noProof/>
                <w:webHidden/>
              </w:rPr>
              <w:tab/>
            </w:r>
            <w:r>
              <w:rPr>
                <w:noProof/>
                <w:webHidden/>
              </w:rPr>
              <w:fldChar w:fldCharType="begin"/>
            </w:r>
            <w:r>
              <w:rPr>
                <w:noProof/>
                <w:webHidden/>
              </w:rPr>
              <w:instrText xml:space="preserve"> PAGEREF _Toc529631039 \h </w:instrText>
            </w:r>
          </w:ins>
          <w:r>
            <w:rPr>
              <w:noProof/>
              <w:webHidden/>
            </w:rPr>
          </w:r>
          <w:r>
            <w:rPr>
              <w:noProof/>
              <w:webHidden/>
            </w:rPr>
            <w:fldChar w:fldCharType="separate"/>
          </w:r>
          <w:ins w:id="206" w:author="John" w:date="2018-11-10T16:34:00Z">
            <w:r>
              <w:rPr>
                <w:noProof/>
                <w:webHidden/>
              </w:rPr>
              <w:t>23</w:t>
            </w:r>
            <w:r>
              <w:rPr>
                <w:noProof/>
                <w:webHidden/>
              </w:rPr>
              <w:fldChar w:fldCharType="end"/>
            </w:r>
            <w:r w:rsidRPr="0032219F">
              <w:rPr>
                <w:rStyle w:val="a7"/>
                <w:noProof/>
              </w:rPr>
              <w:fldChar w:fldCharType="end"/>
            </w:r>
          </w:ins>
        </w:p>
        <w:p w14:paraId="5200DAD9" w14:textId="3ADC35B0" w:rsidR="00767E33" w:rsidRDefault="00767E33">
          <w:pPr>
            <w:pStyle w:val="TOC3"/>
            <w:tabs>
              <w:tab w:val="right" w:leader="dot" w:pos="8296"/>
            </w:tabs>
            <w:rPr>
              <w:ins w:id="207" w:author="John" w:date="2018-11-10T16:34:00Z"/>
              <w:noProof/>
            </w:rPr>
          </w:pPr>
          <w:ins w:id="208" w:author="John" w:date="2018-11-10T16:34:00Z">
            <w:r w:rsidRPr="0032219F">
              <w:rPr>
                <w:rStyle w:val="a7"/>
                <w:noProof/>
              </w:rPr>
              <w:fldChar w:fldCharType="begin"/>
            </w:r>
            <w:r w:rsidRPr="0032219F">
              <w:rPr>
                <w:rStyle w:val="a7"/>
                <w:noProof/>
              </w:rPr>
              <w:instrText xml:space="preserve"> </w:instrText>
            </w:r>
            <w:r>
              <w:rPr>
                <w:noProof/>
              </w:rPr>
              <w:instrText>HYPERLINK \l "_Toc529631040"</w:instrText>
            </w:r>
            <w:r w:rsidRPr="0032219F">
              <w:rPr>
                <w:rStyle w:val="a7"/>
                <w:noProof/>
              </w:rPr>
              <w:instrText xml:space="preserve"> </w:instrText>
            </w:r>
            <w:r w:rsidRPr="0032219F">
              <w:rPr>
                <w:rStyle w:val="a7"/>
                <w:noProof/>
              </w:rPr>
              <w:fldChar w:fldCharType="separate"/>
            </w:r>
            <w:r w:rsidRPr="0032219F">
              <w:rPr>
                <w:rStyle w:val="a7"/>
                <w:noProof/>
              </w:rPr>
              <w:t>4.2.4 收益/投资比</w:t>
            </w:r>
            <w:r>
              <w:rPr>
                <w:noProof/>
                <w:webHidden/>
              </w:rPr>
              <w:tab/>
            </w:r>
            <w:r>
              <w:rPr>
                <w:noProof/>
                <w:webHidden/>
              </w:rPr>
              <w:fldChar w:fldCharType="begin"/>
            </w:r>
            <w:r>
              <w:rPr>
                <w:noProof/>
                <w:webHidden/>
              </w:rPr>
              <w:instrText xml:space="preserve"> PAGEREF _Toc529631040 \h </w:instrText>
            </w:r>
          </w:ins>
          <w:r>
            <w:rPr>
              <w:noProof/>
              <w:webHidden/>
            </w:rPr>
          </w:r>
          <w:r>
            <w:rPr>
              <w:noProof/>
              <w:webHidden/>
            </w:rPr>
            <w:fldChar w:fldCharType="separate"/>
          </w:r>
          <w:ins w:id="209" w:author="John" w:date="2018-11-10T16:34:00Z">
            <w:r>
              <w:rPr>
                <w:noProof/>
                <w:webHidden/>
              </w:rPr>
              <w:t>23</w:t>
            </w:r>
            <w:r>
              <w:rPr>
                <w:noProof/>
                <w:webHidden/>
              </w:rPr>
              <w:fldChar w:fldCharType="end"/>
            </w:r>
            <w:r w:rsidRPr="0032219F">
              <w:rPr>
                <w:rStyle w:val="a7"/>
                <w:noProof/>
              </w:rPr>
              <w:fldChar w:fldCharType="end"/>
            </w:r>
          </w:ins>
        </w:p>
        <w:p w14:paraId="05D896F8" w14:textId="6B4A6654" w:rsidR="00767E33" w:rsidRDefault="00767E33">
          <w:pPr>
            <w:pStyle w:val="TOC3"/>
            <w:tabs>
              <w:tab w:val="right" w:leader="dot" w:pos="8296"/>
            </w:tabs>
            <w:rPr>
              <w:ins w:id="210" w:author="John" w:date="2018-11-10T16:34:00Z"/>
              <w:noProof/>
            </w:rPr>
          </w:pPr>
          <w:ins w:id="211" w:author="John" w:date="2018-11-10T16:34:00Z">
            <w:r w:rsidRPr="0032219F">
              <w:rPr>
                <w:rStyle w:val="a7"/>
                <w:noProof/>
              </w:rPr>
              <w:fldChar w:fldCharType="begin"/>
            </w:r>
            <w:r w:rsidRPr="0032219F">
              <w:rPr>
                <w:rStyle w:val="a7"/>
                <w:noProof/>
              </w:rPr>
              <w:instrText xml:space="preserve"> </w:instrText>
            </w:r>
            <w:r>
              <w:rPr>
                <w:noProof/>
              </w:rPr>
              <w:instrText>HYPERLINK \l "_Toc529631041"</w:instrText>
            </w:r>
            <w:r w:rsidRPr="0032219F">
              <w:rPr>
                <w:rStyle w:val="a7"/>
                <w:noProof/>
              </w:rPr>
              <w:instrText xml:space="preserve"> </w:instrText>
            </w:r>
            <w:r w:rsidRPr="0032219F">
              <w:rPr>
                <w:rStyle w:val="a7"/>
                <w:noProof/>
              </w:rPr>
              <w:fldChar w:fldCharType="separate"/>
            </w:r>
            <w:r w:rsidRPr="0032219F">
              <w:rPr>
                <w:rStyle w:val="a7"/>
                <w:noProof/>
              </w:rPr>
              <w:t>4.2.5 投资回收周期</w:t>
            </w:r>
            <w:r>
              <w:rPr>
                <w:noProof/>
                <w:webHidden/>
              </w:rPr>
              <w:tab/>
            </w:r>
            <w:r>
              <w:rPr>
                <w:noProof/>
                <w:webHidden/>
              </w:rPr>
              <w:fldChar w:fldCharType="begin"/>
            </w:r>
            <w:r>
              <w:rPr>
                <w:noProof/>
                <w:webHidden/>
              </w:rPr>
              <w:instrText xml:space="preserve"> PAGEREF _Toc529631041 \h </w:instrText>
            </w:r>
          </w:ins>
          <w:r>
            <w:rPr>
              <w:noProof/>
              <w:webHidden/>
            </w:rPr>
          </w:r>
          <w:r>
            <w:rPr>
              <w:noProof/>
              <w:webHidden/>
            </w:rPr>
            <w:fldChar w:fldCharType="separate"/>
          </w:r>
          <w:ins w:id="212" w:author="John" w:date="2018-11-10T16:34:00Z">
            <w:r>
              <w:rPr>
                <w:noProof/>
                <w:webHidden/>
              </w:rPr>
              <w:t>23</w:t>
            </w:r>
            <w:r>
              <w:rPr>
                <w:noProof/>
                <w:webHidden/>
              </w:rPr>
              <w:fldChar w:fldCharType="end"/>
            </w:r>
            <w:r w:rsidRPr="0032219F">
              <w:rPr>
                <w:rStyle w:val="a7"/>
                <w:noProof/>
              </w:rPr>
              <w:fldChar w:fldCharType="end"/>
            </w:r>
          </w:ins>
        </w:p>
        <w:p w14:paraId="61245D4B" w14:textId="0DE73F9C" w:rsidR="00767E33" w:rsidRDefault="00767E33">
          <w:pPr>
            <w:pStyle w:val="TOC1"/>
            <w:tabs>
              <w:tab w:val="right" w:leader="dot" w:pos="8296"/>
            </w:tabs>
            <w:rPr>
              <w:ins w:id="213" w:author="John" w:date="2018-11-10T16:34:00Z"/>
              <w:noProof/>
            </w:rPr>
          </w:pPr>
          <w:ins w:id="214" w:author="John" w:date="2018-11-10T16:34:00Z">
            <w:r w:rsidRPr="0032219F">
              <w:rPr>
                <w:rStyle w:val="a7"/>
                <w:noProof/>
              </w:rPr>
              <w:fldChar w:fldCharType="begin"/>
            </w:r>
            <w:r w:rsidRPr="0032219F">
              <w:rPr>
                <w:rStyle w:val="a7"/>
                <w:noProof/>
              </w:rPr>
              <w:instrText xml:space="preserve"> </w:instrText>
            </w:r>
            <w:r>
              <w:rPr>
                <w:noProof/>
              </w:rPr>
              <w:instrText>HYPERLINK \l "_Toc529631042"</w:instrText>
            </w:r>
            <w:r w:rsidRPr="0032219F">
              <w:rPr>
                <w:rStyle w:val="a7"/>
                <w:noProof/>
              </w:rPr>
              <w:instrText xml:space="preserve"> </w:instrText>
            </w:r>
            <w:r w:rsidRPr="0032219F">
              <w:rPr>
                <w:rStyle w:val="a7"/>
                <w:noProof/>
              </w:rPr>
              <w:fldChar w:fldCharType="separate"/>
            </w:r>
            <w:r w:rsidRPr="0032219F">
              <w:rPr>
                <w:rStyle w:val="a7"/>
                <w:noProof/>
              </w:rPr>
              <w:t>5法律可行性</w:t>
            </w:r>
            <w:r>
              <w:rPr>
                <w:noProof/>
                <w:webHidden/>
              </w:rPr>
              <w:tab/>
            </w:r>
            <w:r>
              <w:rPr>
                <w:noProof/>
                <w:webHidden/>
              </w:rPr>
              <w:fldChar w:fldCharType="begin"/>
            </w:r>
            <w:r>
              <w:rPr>
                <w:noProof/>
                <w:webHidden/>
              </w:rPr>
              <w:instrText xml:space="preserve"> PAGEREF _Toc529631042 \h </w:instrText>
            </w:r>
          </w:ins>
          <w:r>
            <w:rPr>
              <w:noProof/>
              <w:webHidden/>
            </w:rPr>
          </w:r>
          <w:r>
            <w:rPr>
              <w:noProof/>
              <w:webHidden/>
            </w:rPr>
            <w:fldChar w:fldCharType="separate"/>
          </w:r>
          <w:ins w:id="215" w:author="John" w:date="2018-11-10T16:34:00Z">
            <w:r>
              <w:rPr>
                <w:noProof/>
                <w:webHidden/>
              </w:rPr>
              <w:t>23</w:t>
            </w:r>
            <w:r>
              <w:rPr>
                <w:noProof/>
                <w:webHidden/>
              </w:rPr>
              <w:fldChar w:fldCharType="end"/>
            </w:r>
            <w:r w:rsidRPr="0032219F">
              <w:rPr>
                <w:rStyle w:val="a7"/>
                <w:noProof/>
              </w:rPr>
              <w:fldChar w:fldCharType="end"/>
            </w:r>
          </w:ins>
        </w:p>
        <w:p w14:paraId="4B1BDEBC" w14:textId="27D17064" w:rsidR="00767E33" w:rsidRDefault="00767E33">
          <w:pPr>
            <w:pStyle w:val="TOC1"/>
            <w:tabs>
              <w:tab w:val="right" w:leader="dot" w:pos="8296"/>
            </w:tabs>
            <w:rPr>
              <w:ins w:id="216" w:author="John" w:date="2018-11-10T16:34:00Z"/>
              <w:noProof/>
            </w:rPr>
          </w:pPr>
          <w:ins w:id="217" w:author="John" w:date="2018-11-10T16:34:00Z">
            <w:r w:rsidRPr="0032219F">
              <w:rPr>
                <w:rStyle w:val="a7"/>
                <w:noProof/>
              </w:rPr>
              <w:fldChar w:fldCharType="begin"/>
            </w:r>
            <w:r w:rsidRPr="0032219F">
              <w:rPr>
                <w:rStyle w:val="a7"/>
                <w:noProof/>
              </w:rPr>
              <w:instrText xml:space="preserve"> </w:instrText>
            </w:r>
            <w:r>
              <w:rPr>
                <w:noProof/>
              </w:rPr>
              <w:instrText>HYPERLINK \l "_Toc529631043"</w:instrText>
            </w:r>
            <w:r w:rsidRPr="0032219F">
              <w:rPr>
                <w:rStyle w:val="a7"/>
                <w:noProof/>
              </w:rPr>
              <w:instrText xml:space="preserve"> </w:instrText>
            </w:r>
            <w:r w:rsidRPr="0032219F">
              <w:rPr>
                <w:rStyle w:val="a7"/>
                <w:noProof/>
              </w:rPr>
              <w:fldChar w:fldCharType="separate"/>
            </w:r>
            <w:r w:rsidRPr="0032219F">
              <w:rPr>
                <w:rStyle w:val="a7"/>
                <w:noProof/>
              </w:rPr>
              <w:t>6用户操作可行性</w:t>
            </w:r>
            <w:r>
              <w:rPr>
                <w:noProof/>
                <w:webHidden/>
              </w:rPr>
              <w:tab/>
            </w:r>
            <w:r>
              <w:rPr>
                <w:noProof/>
                <w:webHidden/>
              </w:rPr>
              <w:fldChar w:fldCharType="begin"/>
            </w:r>
            <w:r>
              <w:rPr>
                <w:noProof/>
                <w:webHidden/>
              </w:rPr>
              <w:instrText xml:space="preserve"> PAGEREF _Toc529631043 \h </w:instrText>
            </w:r>
          </w:ins>
          <w:r>
            <w:rPr>
              <w:noProof/>
              <w:webHidden/>
            </w:rPr>
          </w:r>
          <w:r>
            <w:rPr>
              <w:noProof/>
              <w:webHidden/>
            </w:rPr>
            <w:fldChar w:fldCharType="separate"/>
          </w:r>
          <w:ins w:id="218" w:author="John" w:date="2018-11-10T16:34:00Z">
            <w:r>
              <w:rPr>
                <w:noProof/>
                <w:webHidden/>
              </w:rPr>
              <w:t>23</w:t>
            </w:r>
            <w:r>
              <w:rPr>
                <w:noProof/>
                <w:webHidden/>
              </w:rPr>
              <w:fldChar w:fldCharType="end"/>
            </w:r>
            <w:r w:rsidRPr="0032219F">
              <w:rPr>
                <w:rStyle w:val="a7"/>
                <w:noProof/>
              </w:rPr>
              <w:fldChar w:fldCharType="end"/>
            </w:r>
          </w:ins>
        </w:p>
        <w:p w14:paraId="073CBFFF" w14:textId="1CEA23D2" w:rsidR="00767E33" w:rsidRDefault="00767E33">
          <w:pPr>
            <w:pStyle w:val="TOC1"/>
            <w:tabs>
              <w:tab w:val="right" w:leader="dot" w:pos="8296"/>
            </w:tabs>
            <w:rPr>
              <w:ins w:id="219" w:author="John" w:date="2018-11-10T16:34:00Z"/>
              <w:noProof/>
            </w:rPr>
          </w:pPr>
          <w:ins w:id="220" w:author="John" w:date="2018-11-10T16:34:00Z">
            <w:r w:rsidRPr="0032219F">
              <w:rPr>
                <w:rStyle w:val="a7"/>
                <w:noProof/>
              </w:rPr>
              <w:fldChar w:fldCharType="begin"/>
            </w:r>
            <w:r w:rsidRPr="0032219F">
              <w:rPr>
                <w:rStyle w:val="a7"/>
                <w:noProof/>
              </w:rPr>
              <w:instrText xml:space="preserve"> </w:instrText>
            </w:r>
            <w:r>
              <w:rPr>
                <w:noProof/>
              </w:rPr>
              <w:instrText>HYPERLINK \l "_Toc529631044"</w:instrText>
            </w:r>
            <w:r w:rsidRPr="0032219F">
              <w:rPr>
                <w:rStyle w:val="a7"/>
                <w:noProof/>
              </w:rPr>
              <w:instrText xml:space="preserve"> </w:instrText>
            </w:r>
            <w:r w:rsidRPr="0032219F">
              <w:rPr>
                <w:rStyle w:val="a7"/>
                <w:noProof/>
              </w:rPr>
              <w:fldChar w:fldCharType="separate"/>
            </w:r>
            <w:r w:rsidRPr="0032219F">
              <w:rPr>
                <w:rStyle w:val="a7"/>
                <w:noProof/>
              </w:rPr>
              <w:t>7其他与项目有关的问题</w:t>
            </w:r>
            <w:r>
              <w:rPr>
                <w:noProof/>
                <w:webHidden/>
              </w:rPr>
              <w:tab/>
            </w:r>
            <w:r>
              <w:rPr>
                <w:noProof/>
                <w:webHidden/>
              </w:rPr>
              <w:fldChar w:fldCharType="begin"/>
            </w:r>
            <w:r>
              <w:rPr>
                <w:noProof/>
                <w:webHidden/>
              </w:rPr>
              <w:instrText xml:space="preserve"> PAGEREF _Toc529631044 \h </w:instrText>
            </w:r>
          </w:ins>
          <w:r>
            <w:rPr>
              <w:noProof/>
              <w:webHidden/>
            </w:rPr>
          </w:r>
          <w:r>
            <w:rPr>
              <w:noProof/>
              <w:webHidden/>
            </w:rPr>
            <w:fldChar w:fldCharType="separate"/>
          </w:r>
          <w:ins w:id="221" w:author="John" w:date="2018-11-10T16:34:00Z">
            <w:r>
              <w:rPr>
                <w:noProof/>
                <w:webHidden/>
              </w:rPr>
              <w:t>23</w:t>
            </w:r>
            <w:r>
              <w:rPr>
                <w:noProof/>
                <w:webHidden/>
              </w:rPr>
              <w:fldChar w:fldCharType="end"/>
            </w:r>
            <w:r w:rsidRPr="0032219F">
              <w:rPr>
                <w:rStyle w:val="a7"/>
                <w:noProof/>
              </w:rPr>
              <w:fldChar w:fldCharType="end"/>
            </w:r>
          </w:ins>
        </w:p>
        <w:p w14:paraId="409E4A1E" w14:textId="2ED217F2" w:rsidR="00767E33" w:rsidRDefault="00767E33">
          <w:pPr>
            <w:pStyle w:val="TOC1"/>
            <w:tabs>
              <w:tab w:val="right" w:leader="dot" w:pos="8296"/>
            </w:tabs>
            <w:rPr>
              <w:ins w:id="222" w:author="John" w:date="2018-11-10T16:34:00Z"/>
              <w:noProof/>
            </w:rPr>
          </w:pPr>
          <w:ins w:id="223" w:author="John" w:date="2018-11-10T16:34:00Z">
            <w:r w:rsidRPr="0032219F">
              <w:rPr>
                <w:rStyle w:val="a7"/>
                <w:noProof/>
              </w:rPr>
              <w:fldChar w:fldCharType="begin"/>
            </w:r>
            <w:r w:rsidRPr="0032219F">
              <w:rPr>
                <w:rStyle w:val="a7"/>
                <w:noProof/>
              </w:rPr>
              <w:instrText xml:space="preserve"> </w:instrText>
            </w:r>
            <w:r>
              <w:rPr>
                <w:noProof/>
              </w:rPr>
              <w:instrText>HYPERLINK \l "_Toc529631045"</w:instrText>
            </w:r>
            <w:r w:rsidRPr="0032219F">
              <w:rPr>
                <w:rStyle w:val="a7"/>
                <w:noProof/>
              </w:rPr>
              <w:instrText xml:space="preserve"> </w:instrText>
            </w:r>
            <w:r w:rsidRPr="0032219F">
              <w:rPr>
                <w:rStyle w:val="a7"/>
                <w:noProof/>
              </w:rPr>
              <w:fldChar w:fldCharType="separate"/>
            </w:r>
            <w:r w:rsidRPr="0032219F">
              <w:rPr>
                <w:rStyle w:val="a7"/>
                <w:noProof/>
              </w:rPr>
              <w:t>8可行性分析报告总结</w:t>
            </w:r>
            <w:r>
              <w:rPr>
                <w:noProof/>
                <w:webHidden/>
              </w:rPr>
              <w:tab/>
            </w:r>
            <w:r>
              <w:rPr>
                <w:noProof/>
                <w:webHidden/>
              </w:rPr>
              <w:fldChar w:fldCharType="begin"/>
            </w:r>
            <w:r>
              <w:rPr>
                <w:noProof/>
                <w:webHidden/>
              </w:rPr>
              <w:instrText xml:space="preserve"> PAGEREF _Toc529631045 \h </w:instrText>
            </w:r>
          </w:ins>
          <w:r>
            <w:rPr>
              <w:noProof/>
              <w:webHidden/>
            </w:rPr>
          </w:r>
          <w:r>
            <w:rPr>
              <w:noProof/>
              <w:webHidden/>
            </w:rPr>
            <w:fldChar w:fldCharType="separate"/>
          </w:r>
          <w:ins w:id="224" w:author="John" w:date="2018-11-10T16:34:00Z">
            <w:r>
              <w:rPr>
                <w:noProof/>
                <w:webHidden/>
              </w:rPr>
              <w:t>24</w:t>
            </w:r>
            <w:r>
              <w:rPr>
                <w:noProof/>
                <w:webHidden/>
              </w:rPr>
              <w:fldChar w:fldCharType="end"/>
            </w:r>
            <w:r w:rsidRPr="0032219F">
              <w:rPr>
                <w:rStyle w:val="a7"/>
                <w:noProof/>
              </w:rPr>
              <w:fldChar w:fldCharType="end"/>
            </w:r>
          </w:ins>
        </w:p>
        <w:p w14:paraId="138E2862" w14:textId="7D74B2FB" w:rsidR="00767E33" w:rsidRDefault="00767E33">
          <w:pPr>
            <w:pStyle w:val="TOC1"/>
            <w:tabs>
              <w:tab w:val="right" w:leader="dot" w:pos="8296"/>
            </w:tabs>
            <w:rPr>
              <w:ins w:id="225" w:author="John" w:date="2018-11-10T16:34:00Z"/>
              <w:noProof/>
            </w:rPr>
          </w:pPr>
          <w:ins w:id="226" w:author="John" w:date="2018-11-10T16:34:00Z">
            <w:r w:rsidRPr="0032219F">
              <w:rPr>
                <w:rStyle w:val="a7"/>
                <w:noProof/>
              </w:rPr>
              <w:fldChar w:fldCharType="begin"/>
            </w:r>
            <w:r w:rsidRPr="0032219F">
              <w:rPr>
                <w:rStyle w:val="a7"/>
                <w:noProof/>
              </w:rPr>
              <w:instrText xml:space="preserve"> </w:instrText>
            </w:r>
            <w:r>
              <w:rPr>
                <w:noProof/>
              </w:rPr>
              <w:instrText>HYPERLINK \l "_Toc529631046"</w:instrText>
            </w:r>
            <w:r w:rsidRPr="0032219F">
              <w:rPr>
                <w:rStyle w:val="a7"/>
                <w:noProof/>
              </w:rPr>
              <w:instrText xml:space="preserve"> </w:instrText>
            </w:r>
            <w:r w:rsidRPr="0032219F">
              <w:rPr>
                <w:rStyle w:val="a7"/>
                <w:noProof/>
              </w:rPr>
              <w:fldChar w:fldCharType="separate"/>
            </w:r>
            <w:r w:rsidRPr="0032219F">
              <w:rPr>
                <w:rStyle w:val="a7"/>
                <w:noProof/>
              </w:rPr>
              <w:t>9附录</w:t>
            </w:r>
            <w:r>
              <w:rPr>
                <w:noProof/>
                <w:webHidden/>
              </w:rPr>
              <w:tab/>
            </w:r>
            <w:r>
              <w:rPr>
                <w:noProof/>
                <w:webHidden/>
              </w:rPr>
              <w:fldChar w:fldCharType="begin"/>
            </w:r>
            <w:r>
              <w:rPr>
                <w:noProof/>
                <w:webHidden/>
              </w:rPr>
              <w:instrText xml:space="preserve"> PAGEREF _Toc529631046 \h </w:instrText>
            </w:r>
          </w:ins>
          <w:r>
            <w:rPr>
              <w:noProof/>
              <w:webHidden/>
            </w:rPr>
          </w:r>
          <w:r>
            <w:rPr>
              <w:noProof/>
              <w:webHidden/>
            </w:rPr>
            <w:fldChar w:fldCharType="separate"/>
          </w:r>
          <w:ins w:id="227" w:author="John" w:date="2018-11-10T16:34:00Z">
            <w:r>
              <w:rPr>
                <w:noProof/>
                <w:webHidden/>
              </w:rPr>
              <w:t>24</w:t>
            </w:r>
            <w:r>
              <w:rPr>
                <w:noProof/>
                <w:webHidden/>
              </w:rPr>
              <w:fldChar w:fldCharType="end"/>
            </w:r>
            <w:r w:rsidRPr="0032219F">
              <w:rPr>
                <w:rStyle w:val="a7"/>
                <w:noProof/>
              </w:rPr>
              <w:fldChar w:fldCharType="end"/>
            </w:r>
          </w:ins>
        </w:p>
        <w:p w14:paraId="20E8F0E4" w14:textId="32F283EC" w:rsidR="008B6A8C" w:rsidDel="00B26013" w:rsidRDefault="008B6A8C">
          <w:pPr>
            <w:pStyle w:val="TOC2"/>
            <w:tabs>
              <w:tab w:val="right" w:leader="dot" w:pos="8296"/>
            </w:tabs>
            <w:rPr>
              <w:ins w:id="228" w:author="Administrator" w:date="2018-11-08T22:57:00Z"/>
              <w:del w:id="229" w:author="John" w:date="2018-11-10T12:23:00Z"/>
              <w:noProof/>
            </w:rPr>
          </w:pPr>
          <w:ins w:id="230" w:author="Administrator" w:date="2018-11-08T22:57:00Z">
            <w:del w:id="231" w:author="John" w:date="2018-11-10T12:23:00Z">
              <w:r w:rsidRPr="00B26013" w:rsidDel="00B26013">
                <w:rPr>
                  <w:rStyle w:val="a7"/>
                  <w:rFonts w:hint="eastAsia"/>
                  <w:noProof/>
                </w:rPr>
                <w:delText>历史版本</w:delText>
              </w:r>
              <w:r w:rsidDel="00B26013">
                <w:rPr>
                  <w:noProof/>
                  <w:webHidden/>
                </w:rPr>
                <w:tab/>
                <w:delText>2</w:delText>
              </w:r>
            </w:del>
          </w:ins>
        </w:p>
        <w:p w14:paraId="236E2502" w14:textId="65F09AC8" w:rsidR="008B6A8C" w:rsidDel="00B26013" w:rsidRDefault="008B6A8C">
          <w:pPr>
            <w:pStyle w:val="TOC1"/>
            <w:tabs>
              <w:tab w:val="right" w:leader="dot" w:pos="8296"/>
            </w:tabs>
            <w:rPr>
              <w:ins w:id="232" w:author="Administrator" w:date="2018-11-08T22:57:00Z"/>
              <w:del w:id="233" w:author="John" w:date="2018-11-10T12:23:00Z"/>
              <w:noProof/>
            </w:rPr>
          </w:pPr>
          <w:ins w:id="234" w:author="Administrator" w:date="2018-11-08T22:57:00Z">
            <w:del w:id="235" w:author="John" w:date="2018-11-10T12:23:00Z">
              <w:r w:rsidRPr="00B26013" w:rsidDel="00B26013">
                <w:rPr>
                  <w:rStyle w:val="a7"/>
                  <w:noProof/>
                </w:rPr>
                <w:delText>1</w:delText>
              </w:r>
              <w:r w:rsidRPr="00B26013" w:rsidDel="00B26013">
                <w:rPr>
                  <w:rStyle w:val="a7"/>
                  <w:rFonts w:hint="eastAsia"/>
                  <w:noProof/>
                </w:rPr>
                <w:delText>引言</w:delText>
              </w:r>
              <w:r w:rsidDel="00B26013">
                <w:rPr>
                  <w:noProof/>
                  <w:webHidden/>
                </w:rPr>
                <w:tab/>
                <w:delText>5</w:delText>
              </w:r>
            </w:del>
          </w:ins>
        </w:p>
        <w:p w14:paraId="538E90D2" w14:textId="66A0A109" w:rsidR="008B6A8C" w:rsidDel="00B26013" w:rsidRDefault="008B6A8C">
          <w:pPr>
            <w:pStyle w:val="TOC2"/>
            <w:tabs>
              <w:tab w:val="right" w:leader="dot" w:pos="8296"/>
            </w:tabs>
            <w:rPr>
              <w:ins w:id="236" w:author="Administrator" w:date="2018-11-08T22:57:00Z"/>
              <w:del w:id="237" w:author="John" w:date="2018-11-10T12:23:00Z"/>
              <w:noProof/>
            </w:rPr>
          </w:pPr>
          <w:ins w:id="238" w:author="Administrator" w:date="2018-11-08T22:57:00Z">
            <w:del w:id="239" w:author="John" w:date="2018-11-10T12:23:00Z">
              <w:r w:rsidRPr="00B26013" w:rsidDel="00B26013">
                <w:rPr>
                  <w:rStyle w:val="a7"/>
                  <w:noProof/>
                </w:rPr>
                <w:delText>1.1</w:delText>
              </w:r>
              <w:r w:rsidRPr="00B26013" w:rsidDel="00B26013">
                <w:rPr>
                  <w:rStyle w:val="a7"/>
                  <w:rFonts w:hint="eastAsia"/>
                  <w:noProof/>
                </w:rPr>
                <w:delText>标识</w:delText>
              </w:r>
              <w:r w:rsidDel="00B26013">
                <w:rPr>
                  <w:noProof/>
                  <w:webHidden/>
                </w:rPr>
                <w:tab/>
                <w:delText>5</w:delText>
              </w:r>
            </w:del>
          </w:ins>
        </w:p>
        <w:p w14:paraId="1F56B2FD" w14:textId="4BFD28C5" w:rsidR="008B6A8C" w:rsidDel="00B26013" w:rsidRDefault="008B6A8C">
          <w:pPr>
            <w:pStyle w:val="TOC2"/>
            <w:tabs>
              <w:tab w:val="right" w:leader="dot" w:pos="8296"/>
            </w:tabs>
            <w:rPr>
              <w:ins w:id="240" w:author="Administrator" w:date="2018-11-08T22:57:00Z"/>
              <w:del w:id="241" w:author="John" w:date="2018-11-10T12:23:00Z"/>
              <w:noProof/>
            </w:rPr>
          </w:pPr>
          <w:ins w:id="242" w:author="Administrator" w:date="2018-11-08T22:57:00Z">
            <w:del w:id="243" w:author="John" w:date="2018-11-10T12:23:00Z">
              <w:r w:rsidRPr="00B26013" w:rsidDel="00B26013">
                <w:rPr>
                  <w:rStyle w:val="a7"/>
                  <w:noProof/>
                </w:rPr>
                <w:delText>1.2</w:delText>
              </w:r>
              <w:r w:rsidRPr="00B26013" w:rsidDel="00B26013">
                <w:rPr>
                  <w:rStyle w:val="a7"/>
                  <w:rFonts w:hint="eastAsia"/>
                  <w:noProof/>
                </w:rPr>
                <w:delText>背景</w:delText>
              </w:r>
              <w:r w:rsidDel="00B26013">
                <w:rPr>
                  <w:noProof/>
                  <w:webHidden/>
                </w:rPr>
                <w:tab/>
                <w:delText>5</w:delText>
              </w:r>
            </w:del>
          </w:ins>
        </w:p>
        <w:p w14:paraId="5C1D608F" w14:textId="2A66259A" w:rsidR="008B6A8C" w:rsidDel="00B26013" w:rsidRDefault="008B6A8C">
          <w:pPr>
            <w:pStyle w:val="TOC3"/>
            <w:tabs>
              <w:tab w:val="right" w:leader="dot" w:pos="8296"/>
            </w:tabs>
            <w:rPr>
              <w:ins w:id="244" w:author="Administrator" w:date="2018-11-08T22:57:00Z"/>
              <w:del w:id="245" w:author="John" w:date="2018-11-10T12:23:00Z"/>
              <w:noProof/>
            </w:rPr>
          </w:pPr>
          <w:ins w:id="246" w:author="Administrator" w:date="2018-11-08T22:57:00Z">
            <w:del w:id="247" w:author="John" w:date="2018-11-10T12:23:00Z">
              <w:r w:rsidRPr="00B26013" w:rsidDel="00B26013">
                <w:rPr>
                  <w:rStyle w:val="a7"/>
                  <w:noProof/>
                </w:rPr>
                <w:delText>1.2.1</w:delText>
              </w:r>
              <w:r w:rsidRPr="00B26013" w:rsidDel="00B26013">
                <w:rPr>
                  <w:rStyle w:val="a7"/>
                  <w:rFonts w:hint="eastAsia"/>
                  <w:noProof/>
                </w:rPr>
                <w:delText>项目提出者</w:delText>
              </w:r>
              <w:r w:rsidDel="00B26013">
                <w:rPr>
                  <w:noProof/>
                  <w:webHidden/>
                </w:rPr>
                <w:tab/>
                <w:delText>5</w:delText>
              </w:r>
            </w:del>
          </w:ins>
        </w:p>
        <w:p w14:paraId="6E0E472E" w14:textId="4A8F8CF7" w:rsidR="008B6A8C" w:rsidDel="00B26013" w:rsidRDefault="008B6A8C">
          <w:pPr>
            <w:pStyle w:val="TOC3"/>
            <w:tabs>
              <w:tab w:val="right" w:leader="dot" w:pos="8296"/>
            </w:tabs>
            <w:rPr>
              <w:ins w:id="248" w:author="Administrator" w:date="2018-11-08T22:57:00Z"/>
              <w:del w:id="249" w:author="John" w:date="2018-11-10T12:23:00Z"/>
              <w:noProof/>
            </w:rPr>
          </w:pPr>
          <w:ins w:id="250" w:author="Administrator" w:date="2018-11-08T22:57:00Z">
            <w:del w:id="251" w:author="John" w:date="2018-11-10T12:23:00Z">
              <w:r w:rsidRPr="00B26013" w:rsidDel="00B26013">
                <w:rPr>
                  <w:rStyle w:val="a7"/>
                  <w:noProof/>
                </w:rPr>
                <w:delText>1.2.2</w:delText>
              </w:r>
              <w:r w:rsidRPr="00B26013" w:rsidDel="00B26013">
                <w:rPr>
                  <w:rStyle w:val="a7"/>
                  <w:rFonts w:hint="eastAsia"/>
                  <w:noProof/>
                </w:rPr>
                <w:delText>项目要求</w:delText>
              </w:r>
              <w:r w:rsidDel="00B26013">
                <w:rPr>
                  <w:noProof/>
                  <w:webHidden/>
                </w:rPr>
                <w:tab/>
                <w:delText>5</w:delText>
              </w:r>
            </w:del>
          </w:ins>
        </w:p>
        <w:p w14:paraId="34CDABDE" w14:textId="50D1820C" w:rsidR="008B6A8C" w:rsidDel="00B26013" w:rsidRDefault="008B6A8C">
          <w:pPr>
            <w:pStyle w:val="TOC3"/>
            <w:tabs>
              <w:tab w:val="right" w:leader="dot" w:pos="8296"/>
            </w:tabs>
            <w:rPr>
              <w:ins w:id="252" w:author="Administrator" w:date="2018-11-08T22:57:00Z"/>
              <w:del w:id="253" w:author="John" w:date="2018-11-10T12:23:00Z"/>
              <w:noProof/>
            </w:rPr>
          </w:pPr>
          <w:ins w:id="254" w:author="Administrator" w:date="2018-11-08T22:57:00Z">
            <w:del w:id="255" w:author="John" w:date="2018-11-10T12:23:00Z">
              <w:r w:rsidRPr="00B26013" w:rsidDel="00B26013">
                <w:rPr>
                  <w:rStyle w:val="a7"/>
                  <w:noProof/>
                </w:rPr>
                <w:delText>1.2.3</w:delText>
              </w:r>
              <w:r w:rsidRPr="00B26013" w:rsidDel="00B26013">
                <w:rPr>
                  <w:rStyle w:val="a7"/>
                  <w:rFonts w:hint="eastAsia"/>
                  <w:noProof/>
                </w:rPr>
                <w:delText>项目目标</w:delText>
              </w:r>
              <w:r w:rsidDel="00B26013">
                <w:rPr>
                  <w:noProof/>
                  <w:webHidden/>
                </w:rPr>
                <w:tab/>
                <w:delText>5</w:delText>
              </w:r>
            </w:del>
          </w:ins>
        </w:p>
        <w:p w14:paraId="51473CBD" w14:textId="14AB7CF5" w:rsidR="008B6A8C" w:rsidDel="00B26013" w:rsidRDefault="008B6A8C">
          <w:pPr>
            <w:pStyle w:val="TOC3"/>
            <w:tabs>
              <w:tab w:val="right" w:leader="dot" w:pos="8296"/>
            </w:tabs>
            <w:rPr>
              <w:ins w:id="256" w:author="Administrator" w:date="2018-11-08T22:57:00Z"/>
              <w:del w:id="257" w:author="John" w:date="2018-11-10T12:23:00Z"/>
              <w:noProof/>
            </w:rPr>
          </w:pPr>
          <w:ins w:id="258" w:author="Administrator" w:date="2018-11-08T22:57:00Z">
            <w:del w:id="259" w:author="John" w:date="2018-11-10T12:23:00Z">
              <w:r w:rsidRPr="00B26013" w:rsidDel="00B26013">
                <w:rPr>
                  <w:rStyle w:val="a7"/>
                  <w:noProof/>
                </w:rPr>
                <w:delText>1.2.4</w:delText>
              </w:r>
              <w:r w:rsidRPr="00B26013" w:rsidDel="00B26013">
                <w:rPr>
                  <w:rStyle w:val="a7"/>
                  <w:rFonts w:hint="eastAsia"/>
                  <w:noProof/>
                </w:rPr>
                <w:delText>实现环境</w:delText>
              </w:r>
              <w:r w:rsidDel="00B26013">
                <w:rPr>
                  <w:noProof/>
                  <w:webHidden/>
                </w:rPr>
                <w:tab/>
                <w:delText>6</w:delText>
              </w:r>
            </w:del>
          </w:ins>
        </w:p>
        <w:p w14:paraId="34F1F760" w14:textId="540D9824" w:rsidR="008B6A8C" w:rsidDel="00B26013" w:rsidRDefault="008B6A8C">
          <w:pPr>
            <w:pStyle w:val="TOC3"/>
            <w:tabs>
              <w:tab w:val="right" w:leader="dot" w:pos="8296"/>
            </w:tabs>
            <w:rPr>
              <w:ins w:id="260" w:author="Administrator" w:date="2018-11-08T22:57:00Z"/>
              <w:del w:id="261" w:author="John" w:date="2018-11-10T12:23:00Z"/>
              <w:noProof/>
            </w:rPr>
          </w:pPr>
          <w:ins w:id="262" w:author="Administrator" w:date="2018-11-08T22:57:00Z">
            <w:del w:id="263" w:author="John" w:date="2018-11-10T12:23:00Z">
              <w:r w:rsidRPr="00B26013" w:rsidDel="00B26013">
                <w:rPr>
                  <w:rStyle w:val="a7"/>
                  <w:noProof/>
                </w:rPr>
                <w:delText>1.2.5</w:delText>
              </w:r>
              <w:r w:rsidRPr="00B26013" w:rsidDel="00B26013">
                <w:rPr>
                  <w:rStyle w:val="a7"/>
                  <w:rFonts w:hint="eastAsia"/>
                  <w:noProof/>
                </w:rPr>
                <w:delText>限制条件</w:delText>
              </w:r>
              <w:r w:rsidDel="00B26013">
                <w:rPr>
                  <w:noProof/>
                  <w:webHidden/>
                </w:rPr>
                <w:tab/>
                <w:delText>6</w:delText>
              </w:r>
            </w:del>
          </w:ins>
        </w:p>
        <w:p w14:paraId="41ABFA1D" w14:textId="2815454F" w:rsidR="008B6A8C" w:rsidDel="00B26013" w:rsidRDefault="008B6A8C">
          <w:pPr>
            <w:pStyle w:val="TOC2"/>
            <w:tabs>
              <w:tab w:val="right" w:leader="dot" w:pos="8296"/>
            </w:tabs>
            <w:rPr>
              <w:ins w:id="264" w:author="Administrator" w:date="2018-11-08T22:57:00Z"/>
              <w:del w:id="265" w:author="John" w:date="2018-11-10T12:23:00Z"/>
              <w:noProof/>
            </w:rPr>
          </w:pPr>
          <w:ins w:id="266" w:author="Administrator" w:date="2018-11-08T22:57:00Z">
            <w:del w:id="267" w:author="John" w:date="2018-11-10T12:23:00Z">
              <w:r w:rsidRPr="00B26013" w:rsidDel="00B26013">
                <w:rPr>
                  <w:rStyle w:val="a7"/>
                  <w:noProof/>
                </w:rPr>
                <w:delText>1.3</w:delText>
              </w:r>
              <w:r w:rsidRPr="00B26013" w:rsidDel="00B26013">
                <w:rPr>
                  <w:rStyle w:val="a7"/>
                  <w:rFonts w:hint="eastAsia"/>
                  <w:noProof/>
                </w:rPr>
                <w:delText>项目概述</w:delText>
              </w:r>
              <w:r w:rsidDel="00B26013">
                <w:rPr>
                  <w:noProof/>
                  <w:webHidden/>
                </w:rPr>
                <w:tab/>
                <w:delText>6</w:delText>
              </w:r>
            </w:del>
          </w:ins>
        </w:p>
        <w:p w14:paraId="7DA6F503" w14:textId="7FE27689" w:rsidR="008B6A8C" w:rsidDel="00B26013" w:rsidRDefault="008B6A8C">
          <w:pPr>
            <w:pStyle w:val="TOC3"/>
            <w:tabs>
              <w:tab w:val="right" w:leader="dot" w:pos="8296"/>
            </w:tabs>
            <w:rPr>
              <w:ins w:id="268" w:author="Administrator" w:date="2018-11-08T22:57:00Z"/>
              <w:del w:id="269" w:author="John" w:date="2018-11-10T12:23:00Z"/>
              <w:noProof/>
            </w:rPr>
          </w:pPr>
          <w:ins w:id="270" w:author="Administrator" w:date="2018-11-08T22:57:00Z">
            <w:del w:id="271" w:author="John" w:date="2018-11-10T12:23:00Z">
              <w:r w:rsidRPr="00B26013" w:rsidDel="00B26013">
                <w:rPr>
                  <w:rStyle w:val="a7"/>
                  <w:noProof/>
                </w:rPr>
                <w:delText>1.3.1</w:delText>
              </w:r>
              <w:r w:rsidRPr="00B26013" w:rsidDel="00B26013">
                <w:rPr>
                  <w:rStyle w:val="a7"/>
                  <w:rFonts w:hint="eastAsia"/>
                  <w:noProof/>
                </w:rPr>
                <w:delText>文档适用项目</w:delText>
              </w:r>
              <w:r w:rsidDel="00B26013">
                <w:rPr>
                  <w:noProof/>
                  <w:webHidden/>
                </w:rPr>
                <w:tab/>
                <w:delText>6</w:delText>
              </w:r>
            </w:del>
          </w:ins>
        </w:p>
        <w:p w14:paraId="09126310" w14:textId="3C742E49" w:rsidR="008B6A8C" w:rsidDel="00B26013" w:rsidRDefault="008B6A8C">
          <w:pPr>
            <w:pStyle w:val="TOC3"/>
            <w:tabs>
              <w:tab w:val="right" w:leader="dot" w:pos="8296"/>
            </w:tabs>
            <w:rPr>
              <w:ins w:id="272" w:author="Administrator" w:date="2018-11-08T22:57:00Z"/>
              <w:del w:id="273" w:author="John" w:date="2018-11-10T12:23:00Z"/>
              <w:noProof/>
            </w:rPr>
          </w:pPr>
          <w:ins w:id="274" w:author="Administrator" w:date="2018-11-08T22:57:00Z">
            <w:del w:id="275" w:author="John" w:date="2018-11-10T12:23:00Z">
              <w:r w:rsidRPr="00B26013" w:rsidDel="00B26013">
                <w:rPr>
                  <w:rStyle w:val="a7"/>
                  <w:noProof/>
                </w:rPr>
                <w:delText>1.3.2</w:delText>
              </w:r>
              <w:r w:rsidRPr="00B26013" w:rsidDel="00B26013">
                <w:rPr>
                  <w:rStyle w:val="a7"/>
                  <w:rFonts w:hint="eastAsia"/>
                  <w:noProof/>
                </w:rPr>
                <w:delText>软件用途</w:delText>
              </w:r>
              <w:r w:rsidDel="00B26013">
                <w:rPr>
                  <w:noProof/>
                  <w:webHidden/>
                </w:rPr>
                <w:tab/>
                <w:delText>7</w:delText>
              </w:r>
            </w:del>
          </w:ins>
        </w:p>
        <w:p w14:paraId="216F10BD" w14:textId="23B6C236" w:rsidR="008B6A8C" w:rsidDel="00B26013" w:rsidRDefault="008B6A8C">
          <w:pPr>
            <w:pStyle w:val="TOC3"/>
            <w:tabs>
              <w:tab w:val="right" w:leader="dot" w:pos="8296"/>
            </w:tabs>
            <w:rPr>
              <w:ins w:id="276" w:author="Administrator" w:date="2018-11-08T22:57:00Z"/>
              <w:del w:id="277" w:author="John" w:date="2018-11-10T12:23:00Z"/>
              <w:noProof/>
            </w:rPr>
          </w:pPr>
          <w:ins w:id="278" w:author="Administrator" w:date="2018-11-08T22:57:00Z">
            <w:del w:id="279" w:author="John" w:date="2018-11-10T12:23:00Z">
              <w:r w:rsidRPr="00B26013" w:rsidDel="00B26013">
                <w:rPr>
                  <w:rStyle w:val="a7"/>
                  <w:noProof/>
                </w:rPr>
                <w:delText>1.3.3</w:delText>
              </w:r>
              <w:r w:rsidRPr="00B26013" w:rsidDel="00B26013">
                <w:rPr>
                  <w:rStyle w:val="a7"/>
                  <w:rFonts w:hint="eastAsia"/>
                  <w:noProof/>
                </w:rPr>
                <w:delText>项目功能点</w:delText>
              </w:r>
              <w:r w:rsidDel="00B26013">
                <w:rPr>
                  <w:noProof/>
                  <w:webHidden/>
                </w:rPr>
                <w:tab/>
                <w:delText>7</w:delText>
              </w:r>
            </w:del>
          </w:ins>
        </w:p>
        <w:p w14:paraId="3CE1F7C7" w14:textId="7EFC57E6" w:rsidR="008B6A8C" w:rsidDel="00B26013" w:rsidRDefault="008B6A8C">
          <w:pPr>
            <w:pStyle w:val="TOC3"/>
            <w:tabs>
              <w:tab w:val="right" w:leader="dot" w:pos="8296"/>
            </w:tabs>
            <w:rPr>
              <w:ins w:id="280" w:author="Administrator" w:date="2018-11-08T22:57:00Z"/>
              <w:del w:id="281" w:author="John" w:date="2018-11-10T12:23:00Z"/>
              <w:noProof/>
            </w:rPr>
          </w:pPr>
          <w:ins w:id="282" w:author="Administrator" w:date="2018-11-08T22:57:00Z">
            <w:del w:id="283" w:author="John" w:date="2018-11-10T12:23:00Z">
              <w:r w:rsidRPr="00B26013" w:rsidDel="00B26013">
                <w:rPr>
                  <w:rStyle w:val="a7"/>
                  <w:noProof/>
                </w:rPr>
                <w:delText>1.3.4</w:delText>
              </w:r>
              <w:r w:rsidRPr="00B26013" w:rsidDel="00B26013">
                <w:rPr>
                  <w:rStyle w:val="a7"/>
                  <w:rFonts w:hint="eastAsia"/>
                  <w:noProof/>
                </w:rPr>
                <w:delText>项目历史</w:delText>
              </w:r>
              <w:r w:rsidDel="00B26013">
                <w:rPr>
                  <w:noProof/>
                  <w:webHidden/>
                </w:rPr>
                <w:tab/>
                <w:delText>8</w:delText>
              </w:r>
            </w:del>
          </w:ins>
        </w:p>
        <w:p w14:paraId="43EB7452" w14:textId="0391D6C2" w:rsidR="008B6A8C" w:rsidDel="00B26013" w:rsidRDefault="008B6A8C">
          <w:pPr>
            <w:pStyle w:val="TOC3"/>
            <w:tabs>
              <w:tab w:val="right" w:leader="dot" w:pos="8296"/>
            </w:tabs>
            <w:rPr>
              <w:ins w:id="284" w:author="Administrator" w:date="2018-11-08T22:57:00Z"/>
              <w:del w:id="285" w:author="John" w:date="2018-11-10T12:23:00Z"/>
              <w:noProof/>
            </w:rPr>
          </w:pPr>
          <w:ins w:id="286" w:author="Administrator" w:date="2018-11-08T22:57:00Z">
            <w:del w:id="287" w:author="John" w:date="2018-11-10T12:23:00Z">
              <w:r w:rsidRPr="00B26013" w:rsidDel="00B26013">
                <w:rPr>
                  <w:rStyle w:val="a7"/>
                  <w:noProof/>
                </w:rPr>
                <w:delText>1.3.5</w:delText>
              </w:r>
              <w:r w:rsidRPr="00B26013" w:rsidDel="00B26013">
                <w:rPr>
                  <w:rStyle w:val="a7"/>
                  <w:rFonts w:hint="eastAsia"/>
                  <w:noProof/>
                </w:rPr>
                <w:delText>项目用户</w:delText>
              </w:r>
              <w:r w:rsidDel="00B26013">
                <w:rPr>
                  <w:noProof/>
                  <w:webHidden/>
                </w:rPr>
                <w:tab/>
                <w:delText>8</w:delText>
              </w:r>
            </w:del>
          </w:ins>
        </w:p>
        <w:p w14:paraId="3ADA3E43" w14:textId="4E987434" w:rsidR="008B6A8C" w:rsidDel="00B26013" w:rsidRDefault="008B6A8C">
          <w:pPr>
            <w:pStyle w:val="TOC3"/>
            <w:tabs>
              <w:tab w:val="right" w:leader="dot" w:pos="8296"/>
            </w:tabs>
            <w:rPr>
              <w:ins w:id="288" w:author="Administrator" w:date="2018-11-08T22:57:00Z"/>
              <w:del w:id="289" w:author="John" w:date="2018-11-10T12:23:00Z"/>
              <w:noProof/>
            </w:rPr>
          </w:pPr>
          <w:ins w:id="290" w:author="Administrator" w:date="2018-11-08T22:57:00Z">
            <w:del w:id="291" w:author="John" w:date="2018-11-10T12:23:00Z">
              <w:r w:rsidRPr="00B26013" w:rsidDel="00B26013">
                <w:rPr>
                  <w:rStyle w:val="a7"/>
                  <w:noProof/>
                </w:rPr>
                <w:delText>1.3.6</w:delText>
              </w:r>
              <w:r w:rsidRPr="00B26013" w:rsidDel="00B26013">
                <w:rPr>
                  <w:rStyle w:val="a7"/>
                  <w:rFonts w:hint="eastAsia"/>
                  <w:noProof/>
                </w:rPr>
                <w:delText>开发团队</w:delText>
              </w:r>
              <w:r w:rsidDel="00B26013">
                <w:rPr>
                  <w:noProof/>
                  <w:webHidden/>
                </w:rPr>
                <w:tab/>
                <w:delText>9</w:delText>
              </w:r>
            </w:del>
          </w:ins>
        </w:p>
        <w:p w14:paraId="61936D53" w14:textId="73DC6EE4" w:rsidR="008B6A8C" w:rsidDel="00B26013" w:rsidRDefault="008B6A8C">
          <w:pPr>
            <w:pStyle w:val="TOC2"/>
            <w:tabs>
              <w:tab w:val="right" w:leader="dot" w:pos="8296"/>
            </w:tabs>
            <w:rPr>
              <w:ins w:id="292" w:author="Administrator" w:date="2018-11-08T22:57:00Z"/>
              <w:del w:id="293" w:author="John" w:date="2018-11-10T12:23:00Z"/>
              <w:noProof/>
            </w:rPr>
          </w:pPr>
          <w:ins w:id="294" w:author="Administrator" w:date="2018-11-08T22:57:00Z">
            <w:del w:id="295" w:author="John" w:date="2018-11-10T12:23:00Z">
              <w:r w:rsidRPr="00B26013" w:rsidDel="00B26013">
                <w:rPr>
                  <w:rStyle w:val="a7"/>
                  <w:noProof/>
                </w:rPr>
                <w:delText>1.4</w:delText>
              </w:r>
              <w:r w:rsidRPr="00B26013" w:rsidDel="00B26013">
                <w:rPr>
                  <w:rStyle w:val="a7"/>
                  <w:rFonts w:hint="eastAsia"/>
                  <w:noProof/>
                </w:rPr>
                <w:delText>术语定义</w:delText>
              </w:r>
              <w:r w:rsidDel="00B26013">
                <w:rPr>
                  <w:noProof/>
                  <w:webHidden/>
                </w:rPr>
                <w:tab/>
                <w:delText>9</w:delText>
              </w:r>
            </w:del>
          </w:ins>
        </w:p>
        <w:p w14:paraId="6FD5F2F3" w14:textId="3F3A4A9A" w:rsidR="008B6A8C" w:rsidDel="00B26013" w:rsidRDefault="008B6A8C">
          <w:pPr>
            <w:pStyle w:val="TOC2"/>
            <w:tabs>
              <w:tab w:val="right" w:leader="dot" w:pos="8296"/>
            </w:tabs>
            <w:rPr>
              <w:ins w:id="296" w:author="Administrator" w:date="2018-11-08T22:57:00Z"/>
              <w:del w:id="297" w:author="John" w:date="2018-11-10T12:23:00Z"/>
              <w:noProof/>
            </w:rPr>
          </w:pPr>
          <w:ins w:id="298" w:author="Administrator" w:date="2018-11-08T22:57:00Z">
            <w:del w:id="299" w:author="John" w:date="2018-11-10T12:23:00Z">
              <w:r w:rsidRPr="00B26013" w:rsidDel="00B26013">
                <w:rPr>
                  <w:rStyle w:val="a7"/>
                  <w:noProof/>
                </w:rPr>
                <w:delText>1.5</w:delText>
              </w:r>
              <w:r w:rsidRPr="00B26013" w:rsidDel="00B26013">
                <w:rPr>
                  <w:rStyle w:val="a7"/>
                  <w:rFonts w:hint="eastAsia"/>
                  <w:noProof/>
                </w:rPr>
                <w:delText>文档概述</w:delText>
              </w:r>
              <w:r w:rsidDel="00B26013">
                <w:rPr>
                  <w:noProof/>
                  <w:webHidden/>
                </w:rPr>
                <w:tab/>
                <w:delText>10</w:delText>
              </w:r>
            </w:del>
          </w:ins>
        </w:p>
        <w:p w14:paraId="7DD64065" w14:textId="219EF7A3" w:rsidR="008B6A8C" w:rsidDel="00B26013" w:rsidRDefault="008B6A8C">
          <w:pPr>
            <w:pStyle w:val="TOC2"/>
            <w:tabs>
              <w:tab w:val="right" w:leader="dot" w:pos="8296"/>
            </w:tabs>
            <w:rPr>
              <w:ins w:id="300" w:author="Administrator" w:date="2018-11-08T22:57:00Z"/>
              <w:del w:id="301" w:author="John" w:date="2018-11-10T12:23:00Z"/>
              <w:noProof/>
            </w:rPr>
          </w:pPr>
          <w:ins w:id="302" w:author="Administrator" w:date="2018-11-08T22:57:00Z">
            <w:del w:id="303" w:author="John" w:date="2018-11-10T12:23:00Z">
              <w:r w:rsidRPr="00B26013" w:rsidDel="00B26013">
                <w:rPr>
                  <w:rStyle w:val="a7"/>
                  <w:noProof/>
                </w:rPr>
                <w:delText>1.6</w:delText>
              </w:r>
              <w:r w:rsidRPr="00B26013" w:rsidDel="00B26013">
                <w:rPr>
                  <w:rStyle w:val="a7"/>
                  <w:rFonts w:hint="eastAsia"/>
                  <w:noProof/>
                </w:rPr>
                <w:delText>参考文献</w:delText>
              </w:r>
              <w:r w:rsidDel="00B26013">
                <w:rPr>
                  <w:noProof/>
                  <w:webHidden/>
                </w:rPr>
                <w:tab/>
                <w:delText>10</w:delText>
              </w:r>
            </w:del>
          </w:ins>
        </w:p>
        <w:p w14:paraId="1F716718" w14:textId="12C74A3F" w:rsidR="008B6A8C" w:rsidDel="00B26013" w:rsidRDefault="008B6A8C">
          <w:pPr>
            <w:pStyle w:val="TOC1"/>
            <w:tabs>
              <w:tab w:val="right" w:leader="dot" w:pos="8296"/>
            </w:tabs>
            <w:rPr>
              <w:ins w:id="304" w:author="Administrator" w:date="2018-11-08T22:57:00Z"/>
              <w:del w:id="305" w:author="John" w:date="2018-11-10T12:23:00Z"/>
              <w:noProof/>
            </w:rPr>
          </w:pPr>
          <w:ins w:id="306" w:author="Administrator" w:date="2018-11-08T22:57:00Z">
            <w:del w:id="307" w:author="John" w:date="2018-11-10T12:23:00Z">
              <w:r w:rsidRPr="00B26013" w:rsidDel="00B26013">
                <w:rPr>
                  <w:rStyle w:val="a7"/>
                  <w:noProof/>
                </w:rPr>
                <w:delText>2</w:delText>
              </w:r>
              <w:r w:rsidRPr="00B26013" w:rsidDel="00B26013">
                <w:rPr>
                  <w:rStyle w:val="a7"/>
                  <w:rFonts w:hint="eastAsia"/>
                  <w:noProof/>
                </w:rPr>
                <w:delText>可行性研究的前提</w:delText>
              </w:r>
              <w:r w:rsidDel="00B26013">
                <w:rPr>
                  <w:noProof/>
                  <w:webHidden/>
                </w:rPr>
                <w:tab/>
                <w:delText>10</w:delText>
              </w:r>
            </w:del>
          </w:ins>
        </w:p>
        <w:p w14:paraId="5C8CB5B2" w14:textId="3408C54E" w:rsidR="008B6A8C" w:rsidDel="00B26013" w:rsidRDefault="008B6A8C">
          <w:pPr>
            <w:pStyle w:val="TOC2"/>
            <w:tabs>
              <w:tab w:val="right" w:leader="dot" w:pos="8296"/>
            </w:tabs>
            <w:rPr>
              <w:ins w:id="308" w:author="Administrator" w:date="2018-11-08T22:57:00Z"/>
              <w:del w:id="309" w:author="John" w:date="2018-11-10T12:23:00Z"/>
              <w:noProof/>
            </w:rPr>
          </w:pPr>
          <w:ins w:id="310" w:author="Administrator" w:date="2018-11-08T22:57:00Z">
            <w:del w:id="311" w:author="John" w:date="2018-11-10T12:23:00Z">
              <w:r w:rsidRPr="00B26013" w:rsidDel="00B26013">
                <w:rPr>
                  <w:rStyle w:val="a7"/>
                  <w:noProof/>
                </w:rPr>
                <w:delText>2.1</w:delText>
              </w:r>
              <w:r w:rsidRPr="00B26013" w:rsidDel="00B26013">
                <w:rPr>
                  <w:rStyle w:val="a7"/>
                  <w:rFonts w:hint="eastAsia"/>
                  <w:noProof/>
                </w:rPr>
                <w:delText>项目的要求</w:delText>
              </w:r>
              <w:r w:rsidDel="00B26013">
                <w:rPr>
                  <w:noProof/>
                  <w:webHidden/>
                </w:rPr>
                <w:tab/>
                <w:delText>10</w:delText>
              </w:r>
            </w:del>
          </w:ins>
        </w:p>
        <w:p w14:paraId="1D234D6D" w14:textId="422743A4" w:rsidR="008B6A8C" w:rsidDel="00B26013" w:rsidRDefault="008B6A8C">
          <w:pPr>
            <w:pStyle w:val="TOC2"/>
            <w:tabs>
              <w:tab w:val="right" w:leader="dot" w:pos="8296"/>
            </w:tabs>
            <w:rPr>
              <w:ins w:id="312" w:author="Administrator" w:date="2018-11-08T22:57:00Z"/>
              <w:del w:id="313" w:author="John" w:date="2018-11-10T12:23:00Z"/>
              <w:noProof/>
            </w:rPr>
          </w:pPr>
          <w:ins w:id="314" w:author="Administrator" w:date="2018-11-08T22:57:00Z">
            <w:del w:id="315" w:author="John" w:date="2018-11-10T12:23:00Z">
              <w:r w:rsidRPr="00B26013" w:rsidDel="00B26013">
                <w:rPr>
                  <w:rStyle w:val="a7"/>
                  <w:noProof/>
                </w:rPr>
                <w:delText>2.2</w:delText>
              </w:r>
              <w:r w:rsidRPr="00B26013" w:rsidDel="00B26013">
                <w:rPr>
                  <w:rStyle w:val="a7"/>
                  <w:rFonts w:hint="eastAsia"/>
                  <w:noProof/>
                </w:rPr>
                <w:delText>项目的目标</w:delText>
              </w:r>
              <w:r w:rsidDel="00B26013">
                <w:rPr>
                  <w:noProof/>
                  <w:webHidden/>
                </w:rPr>
                <w:tab/>
                <w:delText>11</w:delText>
              </w:r>
            </w:del>
          </w:ins>
        </w:p>
        <w:p w14:paraId="6E5E0751" w14:textId="1E86B17A" w:rsidR="008B6A8C" w:rsidDel="00B26013" w:rsidRDefault="008B6A8C">
          <w:pPr>
            <w:pStyle w:val="TOC2"/>
            <w:tabs>
              <w:tab w:val="right" w:leader="dot" w:pos="8296"/>
            </w:tabs>
            <w:rPr>
              <w:ins w:id="316" w:author="Administrator" w:date="2018-11-08T22:57:00Z"/>
              <w:del w:id="317" w:author="John" w:date="2018-11-10T12:23:00Z"/>
              <w:noProof/>
            </w:rPr>
          </w:pPr>
          <w:ins w:id="318" w:author="Administrator" w:date="2018-11-08T22:57:00Z">
            <w:del w:id="319" w:author="John" w:date="2018-11-10T12:23:00Z">
              <w:r w:rsidRPr="00B26013" w:rsidDel="00B26013">
                <w:rPr>
                  <w:rStyle w:val="a7"/>
                  <w:noProof/>
                </w:rPr>
                <w:delText>2.3</w:delText>
              </w:r>
              <w:r w:rsidRPr="00B26013" w:rsidDel="00B26013">
                <w:rPr>
                  <w:rStyle w:val="a7"/>
                  <w:rFonts w:hint="eastAsia"/>
                  <w:noProof/>
                </w:rPr>
                <w:delText>项目的环境、条件、假定和限制</w:delText>
              </w:r>
              <w:r w:rsidDel="00B26013">
                <w:rPr>
                  <w:noProof/>
                  <w:webHidden/>
                </w:rPr>
                <w:tab/>
                <w:delText>11</w:delText>
              </w:r>
            </w:del>
          </w:ins>
        </w:p>
        <w:p w14:paraId="284B9B86" w14:textId="5BFB31BA" w:rsidR="008B6A8C" w:rsidDel="00B26013" w:rsidRDefault="008B6A8C">
          <w:pPr>
            <w:pStyle w:val="TOC3"/>
            <w:tabs>
              <w:tab w:val="right" w:leader="dot" w:pos="8296"/>
            </w:tabs>
            <w:rPr>
              <w:ins w:id="320" w:author="Administrator" w:date="2018-11-08T22:57:00Z"/>
              <w:del w:id="321" w:author="John" w:date="2018-11-10T12:23:00Z"/>
              <w:noProof/>
            </w:rPr>
          </w:pPr>
          <w:ins w:id="322" w:author="Administrator" w:date="2018-11-08T22:57:00Z">
            <w:del w:id="323" w:author="John" w:date="2018-11-10T12:23:00Z">
              <w:r w:rsidRPr="00B26013" w:rsidDel="00B26013">
                <w:rPr>
                  <w:rStyle w:val="a7"/>
                  <w:noProof/>
                </w:rPr>
                <w:delText>2.3.1</w:delText>
              </w:r>
              <w:r w:rsidRPr="00B26013" w:rsidDel="00B26013">
                <w:rPr>
                  <w:rStyle w:val="a7"/>
                  <w:rFonts w:hint="eastAsia"/>
                  <w:noProof/>
                </w:rPr>
                <w:delText>硬件、软件、运行环境和开发环境方面的条件和限制</w:delText>
              </w:r>
              <w:r w:rsidDel="00B26013">
                <w:rPr>
                  <w:noProof/>
                  <w:webHidden/>
                </w:rPr>
                <w:tab/>
                <w:delText>11</w:delText>
              </w:r>
            </w:del>
          </w:ins>
        </w:p>
        <w:p w14:paraId="779A2923" w14:textId="1B2BD504" w:rsidR="008B6A8C" w:rsidDel="00B26013" w:rsidRDefault="008B6A8C">
          <w:pPr>
            <w:pStyle w:val="TOC3"/>
            <w:tabs>
              <w:tab w:val="right" w:leader="dot" w:pos="8296"/>
            </w:tabs>
            <w:rPr>
              <w:ins w:id="324" w:author="Administrator" w:date="2018-11-08T22:57:00Z"/>
              <w:del w:id="325" w:author="John" w:date="2018-11-10T12:23:00Z"/>
              <w:noProof/>
            </w:rPr>
          </w:pPr>
          <w:ins w:id="326" w:author="Administrator" w:date="2018-11-08T22:57:00Z">
            <w:del w:id="327" w:author="John" w:date="2018-11-10T12:23:00Z">
              <w:r w:rsidRPr="00B26013" w:rsidDel="00B26013">
                <w:rPr>
                  <w:rStyle w:val="a7"/>
                  <w:noProof/>
                </w:rPr>
                <w:delText>2.3.2</w:delText>
              </w:r>
              <w:r w:rsidRPr="00B26013" w:rsidDel="00B26013">
                <w:rPr>
                  <w:rStyle w:val="a7"/>
                  <w:rFonts w:hint="eastAsia"/>
                  <w:noProof/>
                </w:rPr>
                <w:delText>项目经费限制</w:delText>
              </w:r>
              <w:r w:rsidDel="00B26013">
                <w:rPr>
                  <w:noProof/>
                  <w:webHidden/>
                </w:rPr>
                <w:tab/>
                <w:delText>11</w:delText>
              </w:r>
            </w:del>
          </w:ins>
        </w:p>
        <w:p w14:paraId="70290C2A" w14:textId="482EC793" w:rsidR="008B6A8C" w:rsidDel="00B26013" w:rsidRDefault="008B6A8C">
          <w:pPr>
            <w:pStyle w:val="TOC3"/>
            <w:tabs>
              <w:tab w:val="right" w:leader="dot" w:pos="8296"/>
            </w:tabs>
            <w:rPr>
              <w:ins w:id="328" w:author="Administrator" w:date="2018-11-08T22:57:00Z"/>
              <w:del w:id="329" w:author="John" w:date="2018-11-10T12:23:00Z"/>
              <w:noProof/>
            </w:rPr>
          </w:pPr>
          <w:ins w:id="330" w:author="Administrator" w:date="2018-11-08T22:57:00Z">
            <w:del w:id="331" w:author="John" w:date="2018-11-10T12:23:00Z">
              <w:r w:rsidRPr="00B26013" w:rsidDel="00B26013">
                <w:rPr>
                  <w:rStyle w:val="a7"/>
                  <w:noProof/>
                </w:rPr>
                <w:delText>2.3.3</w:delText>
              </w:r>
              <w:r w:rsidRPr="00B26013" w:rsidDel="00B26013">
                <w:rPr>
                  <w:rStyle w:val="a7"/>
                  <w:rFonts w:hint="eastAsia"/>
                  <w:noProof/>
                </w:rPr>
                <w:delText>所建议系统的运行寿命的最小限制</w:delText>
              </w:r>
              <w:r w:rsidDel="00B26013">
                <w:rPr>
                  <w:noProof/>
                  <w:webHidden/>
                </w:rPr>
                <w:tab/>
                <w:delText>11</w:delText>
              </w:r>
            </w:del>
          </w:ins>
        </w:p>
        <w:p w14:paraId="71C48930" w14:textId="2935045C" w:rsidR="008B6A8C" w:rsidDel="00B26013" w:rsidRDefault="008B6A8C">
          <w:pPr>
            <w:pStyle w:val="TOC2"/>
            <w:tabs>
              <w:tab w:val="right" w:leader="dot" w:pos="8296"/>
            </w:tabs>
            <w:rPr>
              <w:ins w:id="332" w:author="Administrator" w:date="2018-11-08T22:57:00Z"/>
              <w:del w:id="333" w:author="John" w:date="2018-11-10T12:23:00Z"/>
              <w:noProof/>
            </w:rPr>
          </w:pPr>
          <w:ins w:id="334" w:author="Administrator" w:date="2018-11-08T22:57:00Z">
            <w:del w:id="335" w:author="John" w:date="2018-11-10T12:23:00Z">
              <w:r w:rsidRPr="00B26013" w:rsidDel="00B26013">
                <w:rPr>
                  <w:rStyle w:val="a7"/>
                  <w:noProof/>
                </w:rPr>
                <w:delText>2.4 SWOT</w:delText>
              </w:r>
              <w:r w:rsidRPr="00B26013" w:rsidDel="00B26013">
                <w:rPr>
                  <w:rStyle w:val="a7"/>
                  <w:rFonts w:hint="eastAsia"/>
                  <w:noProof/>
                </w:rPr>
                <w:delText>分析</w:delText>
              </w:r>
              <w:r w:rsidDel="00B26013">
                <w:rPr>
                  <w:noProof/>
                  <w:webHidden/>
                </w:rPr>
                <w:tab/>
                <w:delText>12</w:delText>
              </w:r>
            </w:del>
          </w:ins>
        </w:p>
        <w:p w14:paraId="1BCFDFDD" w14:textId="10B5E514" w:rsidR="008B6A8C" w:rsidDel="00B26013" w:rsidRDefault="008B6A8C">
          <w:pPr>
            <w:pStyle w:val="TOC3"/>
            <w:tabs>
              <w:tab w:val="right" w:leader="dot" w:pos="8296"/>
            </w:tabs>
            <w:rPr>
              <w:ins w:id="336" w:author="Administrator" w:date="2018-11-08T22:57:00Z"/>
              <w:del w:id="337" w:author="John" w:date="2018-11-10T12:23:00Z"/>
              <w:noProof/>
            </w:rPr>
          </w:pPr>
          <w:ins w:id="338" w:author="Administrator" w:date="2018-11-08T22:57:00Z">
            <w:del w:id="339" w:author="John" w:date="2018-11-10T12:23:00Z">
              <w:r w:rsidRPr="00B26013" w:rsidDel="00B26013">
                <w:rPr>
                  <w:rStyle w:val="a7"/>
                  <w:noProof/>
                </w:rPr>
                <w:delText xml:space="preserve">2.4.1 </w:delText>
              </w:r>
              <w:r w:rsidRPr="00B26013" w:rsidDel="00B26013">
                <w:rPr>
                  <w:rStyle w:val="a7"/>
                  <w:rFonts w:hint="eastAsia"/>
                  <w:noProof/>
                </w:rPr>
                <w:delText>优势（</w:delText>
              </w:r>
              <w:r w:rsidRPr="00B26013" w:rsidDel="00B26013">
                <w:rPr>
                  <w:rStyle w:val="a7"/>
                  <w:noProof/>
                </w:rPr>
                <w:delText>Strength</w:delText>
              </w:r>
              <w:r w:rsidRPr="00B26013" w:rsidDel="00B26013">
                <w:rPr>
                  <w:rStyle w:val="a7"/>
                  <w:rFonts w:hint="eastAsia"/>
                  <w:noProof/>
                </w:rPr>
                <w:delText>）</w:delText>
              </w:r>
              <w:r w:rsidDel="00B26013">
                <w:rPr>
                  <w:noProof/>
                  <w:webHidden/>
                </w:rPr>
                <w:tab/>
                <w:delText>12</w:delText>
              </w:r>
            </w:del>
          </w:ins>
        </w:p>
        <w:p w14:paraId="10CBEAA5" w14:textId="55FE0398" w:rsidR="008B6A8C" w:rsidDel="00B26013" w:rsidRDefault="008B6A8C">
          <w:pPr>
            <w:pStyle w:val="TOC3"/>
            <w:tabs>
              <w:tab w:val="right" w:leader="dot" w:pos="8296"/>
            </w:tabs>
            <w:rPr>
              <w:ins w:id="340" w:author="Administrator" w:date="2018-11-08T22:57:00Z"/>
              <w:del w:id="341" w:author="John" w:date="2018-11-10T12:23:00Z"/>
              <w:noProof/>
            </w:rPr>
          </w:pPr>
          <w:ins w:id="342" w:author="Administrator" w:date="2018-11-08T22:57:00Z">
            <w:del w:id="343" w:author="John" w:date="2018-11-10T12:23:00Z">
              <w:r w:rsidRPr="00B26013" w:rsidDel="00B26013">
                <w:rPr>
                  <w:rStyle w:val="a7"/>
                  <w:noProof/>
                </w:rPr>
                <w:delText xml:space="preserve">2.4.2 </w:delText>
              </w:r>
              <w:r w:rsidRPr="00B26013" w:rsidDel="00B26013">
                <w:rPr>
                  <w:rStyle w:val="a7"/>
                  <w:rFonts w:hint="eastAsia"/>
                  <w:noProof/>
                </w:rPr>
                <w:delText>劣势（</w:delText>
              </w:r>
              <w:r w:rsidRPr="00B26013" w:rsidDel="00B26013">
                <w:rPr>
                  <w:rStyle w:val="a7"/>
                  <w:noProof/>
                </w:rPr>
                <w:delText>Weakness</w:delText>
              </w:r>
              <w:r w:rsidRPr="00B26013" w:rsidDel="00B26013">
                <w:rPr>
                  <w:rStyle w:val="a7"/>
                  <w:rFonts w:hint="eastAsia"/>
                  <w:noProof/>
                </w:rPr>
                <w:delText>）</w:delText>
              </w:r>
              <w:r w:rsidDel="00B26013">
                <w:rPr>
                  <w:noProof/>
                  <w:webHidden/>
                </w:rPr>
                <w:tab/>
                <w:delText>12</w:delText>
              </w:r>
            </w:del>
          </w:ins>
        </w:p>
        <w:p w14:paraId="79F568BF" w14:textId="69D39B62" w:rsidR="008B6A8C" w:rsidDel="00B26013" w:rsidRDefault="008B6A8C">
          <w:pPr>
            <w:pStyle w:val="TOC3"/>
            <w:tabs>
              <w:tab w:val="right" w:leader="dot" w:pos="8296"/>
            </w:tabs>
            <w:rPr>
              <w:ins w:id="344" w:author="Administrator" w:date="2018-11-08T22:57:00Z"/>
              <w:del w:id="345" w:author="John" w:date="2018-11-10T12:23:00Z"/>
              <w:noProof/>
            </w:rPr>
          </w:pPr>
          <w:ins w:id="346" w:author="Administrator" w:date="2018-11-08T22:57:00Z">
            <w:del w:id="347" w:author="John" w:date="2018-11-10T12:23:00Z">
              <w:r w:rsidRPr="00B26013" w:rsidDel="00B26013">
                <w:rPr>
                  <w:rStyle w:val="a7"/>
                  <w:noProof/>
                </w:rPr>
                <w:delText xml:space="preserve">2.4.3 </w:delText>
              </w:r>
              <w:r w:rsidRPr="00B26013" w:rsidDel="00B26013">
                <w:rPr>
                  <w:rStyle w:val="a7"/>
                  <w:rFonts w:hint="eastAsia"/>
                  <w:noProof/>
                </w:rPr>
                <w:delText>机会（</w:delText>
              </w:r>
              <w:r w:rsidRPr="00B26013" w:rsidDel="00B26013">
                <w:rPr>
                  <w:rStyle w:val="a7"/>
                  <w:noProof/>
                </w:rPr>
                <w:delText>opportunities</w:delText>
              </w:r>
              <w:r w:rsidRPr="00B26013" w:rsidDel="00B26013">
                <w:rPr>
                  <w:rStyle w:val="a7"/>
                  <w:rFonts w:hint="eastAsia"/>
                  <w:noProof/>
                </w:rPr>
                <w:delText>）</w:delText>
              </w:r>
              <w:r w:rsidDel="00B26013">
                <w:rPr>
                  <w:noProof/>
                  <w:webHidden/>
                </w:rPr>
                <w:tab/>
                <w:delText>12</w:delText>
              </w:r>
            </w:del>
          </w:ins>
        </w:p>
        <w:p w14:paraId="56C0590D" w14:textId="301B5D65" w:rsidR="008B6A8C" w:rsidDel="00B26013" w:rsidRDefault="008B6A8C">
          <w:pPr>
            <w:pStyle w:val="TOC3"/>
            <w:tabs>
              <w:tab w:val="right" w:leader="dot" w:pos="8296"/>
            </w:tabs>
            <w:rPr>
              <w:ins w:id="348" w:author="Administrator" w:date="2018-11-08T22:57:00Z"/>
              <w:del w:id="349" w:author="John" w:date="2018-11-10T12:23:00Z"/>
              <w:noProof/>
            </w:rPr>
          </w:pPr>
          <w:ins w:id="350" w:author="Administrator" w:date="2018-11-08T22:57:00Z">
            <w:del w:id="351" w:author="John" w:date="2018-11-10T12:23:00Z">
              <w:r w:rsidRPr="00B26013" w:rsidDel="00B26013">
                <w:rPr>
                  <w:rStyle w:val="a7"/>
                  <w:noProof/>
                </w:rPr>
                <w:delText xml:space="preserve">2.4.4 </w:delText>
              </w:r>
              <w:r w:rsidRPr="00B26013" w:rsidDel="00B26013">
                <w:rPr>
                  <w:rStyle w:val="a7"/>
                  <w:rFonts w:hint="eastAsia"/>
                  <w:noProof/>
                </w:rPr>
                <w:delText>威胁（</w:delText>
              </w:r>
              <w:r w:rsidRPr="00B26013" w:rsidDel="00B26013">
                <w:rPr>
                  <w:rStyle w:val="a7"/>
                  <w:noProof/>
                </w:rPr>
                <w:delText>Threats</w:delText>
              </w:r>
              <w:r w:rsidRPr="00B26013" w:rsidDel="00B26013">
                <w:rPr>
                  <w:rStyle w:val="a7"/>
                  <w:rFonts w:hint="eastAsia"/>
                  <w:noProof/>
                </w:rPr>
                <w:delText>）</w:delText>
              </w:r>
              <w:r w:rsidDel="00B26013">
                <w:rPr>
                  <w:noProof/>
                  <w:webHidden/>
                </w:rPr>
                <w:tab/>
                <w:delText>12</w:delText>
              </w:r>
            </w:del>
          </w:ins>
        </w:p>
        <w:p w14:paraId="2C2536B1" w14:textId="574F5389" w:rsidR="008B6A8C" w:rsidDel="00B26013" w:rsidRDefault="008B6A8C">
          <w:pPr>
            <w:pStyle w:val="TOC2"/>
            <w:tabs>
              <w:tab w:val="right" w:leader="dot" w:pos="8296"/>
            </w:tabs>
            <w:rPr>
              <w:ins w:id="352" w:author="Administrator" w:date="2018-11-08T22:57:00Z"/>
              <w:del w:id="353" w:author="John" w:date="2018-11-10T12:23:00Z"/>
              <w:noProof/>
            </w:rPr>
          </w:pPr>
          <w:ins w:id="354" w:author="Administrator" w:date="2018-11-08T22:57:00Z">
            <w:del w:id="355" w:author="John" w:date="2018-11-10T12:23:00Z">
              <w:r w:rsidRPr="00B26013" w:rsidDel="00B26013">
                <w:rPr>
                  <w:rStyle w:val="a7"/>
                  <w:noProof/>
                </w:rPr>
                <w:delText>2.5</w:delText>
              </w:r>
              <w:r w:rsidRPr="00B26013" w:rsidDel="00B26013">
                <w:rPr>
                  <w:rStyle w:val="a7"/>
                  <w:rFonts w:hint="eastAsia"/>
                  <w:noProof/>
                </w:rPr>
                <w:delText>进行可行性分析的方法</w:delText>
              </w:r>
              <w:r w:rsidDel="00B26013">
                <w:rPr>
                  <w:noProof/>
                  <w:webHidden/>
                </w:rPr>
                <w:tab/>
                <w:delText>12</w:delText>
              </w:r>
            </w:del>
          </w:ins>
        </w:p>
        <w:p w14:paraId="2AAFFE84" w14:textId="40DC0981" w:rsidR="008B6A8C" w:rsidDel="00B26013" w:rsidRDefault="008B6A8C">
          <w:pPr>
            <w:pStyle w:val="TOC1"/>
            <w:tabs>
              <w:tab w:val="right" w:leader="dot" w:pos="8296"/>
            </w:tabs>
            <w:rPr>
              <w:ins w:id="356" w:author="Administrator" w:date="2018-11-08T22:57:00Z"/>
              <w:del w:id="357" w:author="John" w:date="2018-11-10T12:23:00Z"/>
              <w:noProof/>
            </w:rPr>
          </w:pPr>
          <w:ins w:id="358" w:author="Administrator" w:date="2018-11-08T22:57:00Z">
            <w:del w:id="359" w:author="John" w:date="2018-11-10T12:23:00Z">
              <w:r w:rsidRPr="00B26013" w:rsidDel="00B26013">
                <w:rPr>
                  <w:rStyle w:val="a7"/>
                  <w:noProof/>
                </w:rPr>
                <w:delText>3</w:delText>
              </w:r>
              <w:r w:rsidRPr="00B26013" w:rsidDel="00B26013">
                <w:rPr>
                  <w:rStyle w:val="a7"/>
                  <w:rFonts w:hint="eastAsia"/>
                  <w:noProof/>
                </w:rPr>
                <w:delText>经济可行性</w:delText>
              </w:r>
              <w:r w:rsidDel="00B26013">
                <w:rPr>
                  <w:noProof/>
                  <w:webHidden/>
                </w:rPr>
                <w:tab/>
                <w:delText>13</w:delText>
              </w:r>
            </w:del>
          </w:ins>
        </w:p>
        <w:p w14:paraId="3CC3DC1B" w14:textId="612C2B0A" w:rsidR="008B6A8C" w:rsidDel="00B26013" w:rsidRDefault="008B6A8C">
          <w:pPr>
            <w:pStyle w:val="TOC1"/>
            <w:tabs>
              <w:tab w:val="right" w:leader="dot" w:pos="8296"/>
            </w:tabs>
            <w:rPr>
              <w:ins w:id="360" w:author="Administrator" w:date="2018-11-08T22:57:00Z"/>
              <w:del w:id="361" w:author="John" w:date="2018-11-10T12:23:00Z"/>
              <w:noProof/>
            </w:rPr>
          </w:pPr>
          <w:ins w:id="362" w:author="Administrator" w:date="2018-11-08T22:57:00Z">
            <w:del w:id="363" w:author="John" w:date="2018-11-10T12:23:00Z">
              <w:r w:rsidRPr="00B26013" w:rsidDel="00B26013">
                <w:rPr>
                  <w:rStyle w:val="a7"/>
                  <w:noProof/>
                </w:rPr>
                <w:delText>4</w:delText>
              </w:r>
              <w:r w:rsidRPr="00B26013" w:rsidDel="00B26013">
                <w:rPr>
                  <w:rStyle w:val="a7"/>
                  <w:rFonts w:hint="eastAsia"/>
                  <w:noProof/>
                </w:rPr>
                <w:delText>技术可行性</w:delText>
              </w:r>
              <w:r w:rsidDel="00B26013">
                <w:rPr>
                  <w:noProof/>
                  <w:webHidden/>
                </w:rPr>
                <w:tab/>
                <w:delText>13</w:delText>
              </w:r>
            </w:del>
          </w:ins>
        </w:p>
        <w:p w14:paraId="40DFBC98" w14:textId="1758CCBE" w:rsidR="008B6A8C" w:rsidDel="00B26013" w:rsidRDefault="008B6A8C">
          <w:pPr>
            <w:pStyle w:val="TOC2"/>
            <w:tabs>
              <w:tab w:val="right" w:leader="dot" w:pos="8296"/>
            </w:tabs>
            <w:rPr>
              <w:ins w:id="364" w:author="Administrator" w:date="2018-11-08T22:57:00Z"/>
              <w:del w:id="365" w:author="John" w:date="2018-11-10T12:23:00Z"/>
              <w:noProof/>
            </w:rPr>
          </w:pPr>
          <w:ins w:id="366" w:author="Administrator" w:date="2018-11-08T22:57:00Z">
            <w:del w:id="367" w:author="John" w:date="2018-11-10T12:23:00Z">
              <w:r w:rsidRPr="00B26013" w:rsidDel="00B26013">
                <w:rPr>
                  <w:rStyle w:val="a7"/>
                  <w:noProof/>
                </w:rPr>
                <w:delText xml:space="preserve">4.1 </w:delText>
              </w:r>
              <w:r w:rsidRPr="00B26013" w:rsidDel="00B26013">
                <w:rPr>
                  <w:rStyle w:val="a7"/>
                  <w:rFonts w:hint="eastAsia"/>
                  <w:noProof/>
                </w:rPr>
                <w:delText>角色与职责</w:delText>
              </w:r>
              <w:r w:rsidDel="00B26013">
                <w:rPr>
                  <w:noProof/>
                  <w:webHidden/>
                </w:rPr>
                <w:tab/>
                <w:delText>13</w:delText>
              </w:r>
            </w:del>
          </w:ins>
        </w:p>
        <w:p w14:paraId="6252E351" w14:textId="3B6530AB" w:rsidR="008B6A8C" w:rsidDel="00B26013" w:rsidRDefault="008B6A8C">
          <w:pPr>
            <w:pStyle w:val="TOC2"/>
            <w:tabs>
              <w:tab w:val="right" w:leader="dot" w:pos="8296"/>
            </w:tabs>
            <w:rPr>
              <w:ins w:id="368" w:author="Administrator" w:date="2018-11-08T22:57:00Z"/>
              <w:del w:id="369" w:author="John" w:date="2018-11-10T12:23:00Z"/>
              <w:noProof/>
            </w:rPr>
          </w:pPr>
          <w:ins w:id="370" w:author="Administrator" w:date="2018-11-08T22:57:00Z">
            <w:del w:id="371" w:author="John" w:date="2018-11-10T12:23:00Z">
              <w:r w:rsidRPr="00B26013" w:rsidDel="00B26013">
                <w:rPr>
                  <w:rStyle w:val="a7"/>
                  <w:noProof/>
                </w:rPr>
                <w:delText>4.2</w:delText>
              </w:r>
              <w:r w:rsidRPr="00B26013" w:rsidDel="00B26013">
                <w:rPr>
                  <w:rStyle w:val="a7"/>
                  <w:rFonts w:hint="eastAsia"/>
                  <w:noProof/>
                </w:rPr>
                <w:delText>人员</w:delText>
              </w:r>
              <w:r w:rsidDel="00B26013">
                <w:rPr>
                  <w:noProof/>
                  <w:webHidden/>
                </w:rPr>
                <w:tab/>
                <w:delText>14</w:delText>
              </w:r>
            </w:del>
          </w:ins>
        </w:p>
        <w:p w14:paraId="20E77AF0" w14:textId="5406DD3F" w:rsidR="008B6A8C" w:rsidDel="00B26013" w:rsidRDefault="008B6A8C">
          <w:pPr>
            <w:pStyle w:val="TOC2"/>
            <w:tabs>
              <w:tab w:val="right" w:leader="dot" w:pos="8296"/>
            </w:tabs>
            <w:rPr>
              <w:ins w:id="372" w:author="Administrator" w:date="2018-11-08T22:57:00Z"/>
              <w:del w:id="373" w:author="John" w:date="2018-11-10T12:23:00Z"/>
              <w:noProof/>
            </w:rPr>
          </w:pPr>
          <w:ins w:id="374" w:author="Administrator" w:date="2018-11-08T22:57:00Z">
            <w:del w:id="375" w:author="John" w:date="2018-11-10T12:23:00Z">
              <w:r w:rsidRPr="00B26013" w:rsidDel="00B26013">
                <w:rPr>
                  <w:rStyle w:val="a7"/>
                  <w:noProof/>
                </w:rPr>
                <w:delText>4.3</w:delText>
              </w:r>
              <w:r w:rsidRPr="00B26013" w:rsidDel="00B26013">
                <w:rPr>
                  <w:rStyle w:val="a7"/>
                  <w:rFonts w:hint="eastAsia"/>
                  <w:noProof/>
                </w:rPr>
                <w:delText>环境资源</w:delText>
              </w:r>
              <w:r w:rsidDel="00B26013">
                <w:rPr>
                  <w:noProof/>
                  <w:webHidden/>
                </w:rPr>
                <w:tab/>
                <w:delText>15</w:delText>
              </w:r>
            </w:del>
          </w:ins>
        </w:p>
        <w:p w14:paraId="6B63FADD" w14:textId="41CE5838" w:rsidR="008B6A8C" w:rsidDel="00B26013" w:rsidRDefault="008B6A8C">
          <w:pPr>
            <w:pStyle w:val="TOC2"/>
            <w:tabs>
              <w:tab w:val="right" w:leader="dot" w:pos="8296"/>
            </w:tabs>
            <w:rPr>
              <w:ins w:id="376" w:author="Administrator" w:date="2018-11-08T22:57:00Z"/>
              <w:del w:id="377" w:author="John" w:date="2018-11-10T12:23:00Z"/>
              <w:noProof/>
            </w:rPr>
          </w:pPr>
          <w:ins w:id="378" w:author="Administrator" w:date="2018-11-08T22:57:00Z">
            <w:del w:id="379" w:author="John" w:date="2018-11-10T12:23:00Z">
              <w:r w:rsidRPr="00B26013" w:rsidDel="00B26013">
                <w:rPr>
                  <w:rStyle w:val="a7"/>
                  <w:noProof/>
                </w:rPr>
                <w:delText>4.4</w:delText>
              </w:r>
              <w:r w:rsidRPr="00B26013" w:rsidDel="00B26013">
                <w:rPr>
                  <w:rStyle w:val="a7"/>
                  <w:rFonts w:hint="eastAsia"/>
                  <w:noProof/>
                </w:rPr>
                <w:delText>投资</w:delText>
              </w:r>
              <w:r w:rsidDel="00B26013">
                <w:rPr>
                  <w:noProof/>
                  <w:webHidden/>
                </w:rPr>
                <w:tab/>
                <w:delText>15</w:delText>
              </w:r>
            </w:del>
          </w:ins>
        </w:p>
        <w:p w14:paraId="759BDA88" w14:textId="7B13FC93" w:rsidR="008B6A8C" w:rsidDel="00B26013" w:rsidRDefault="008B6A8C">
          <w:pPr>
            <w:pStyle w:val="TOC3"/>
            <w:tabs>
              <w:tab w:val="right" w:leader="dot" w:pos="8296"/>
            </w:tabs>
            <w:rPr>
              <w:ins w:id="380" w:author="Administrator" w:date="2018-11-08T22:57:00Z"/>
              <w:del w:id="381" w:author="John" w:date="2018-11-10T12:23:00Z"/>
              <w:noProof/>
            </w:rPr>
          </w:pPr>
          <w:ins w:id="382" w:author="Administrator" w:date="2018-11-08T22:57:00Z">
            <w:del w:id="383" w:author="John" w:date="2018-11-10T12:23:00Z">
              <w:r w:rsidRPr="00B26013" w:rsidDel="00B26013">
                <w:rPr>
                  <w:rStyle w:val="a7"/>
                  <w:noProof/>
                </w:rPr>
                <w:delText>4.4.1</w:delText>
              </w:r>
              <w:r w:rsidRPr="00B26013" w:rsidDel="00B26013">
                <w:rPr>
                  <w:rStyle w:val="a7"/>
                  <w:rFonts w:hint="eastAsia"/>
                  <w:noProof/>
                </w:rPr>
                <w:delText>资金</w:delText>
              </w:r>
              <w:r w:rsidDel="00B26013">
                <w:rPr>
                  <w:noProof/>
                  <w:webHidden/>
                </w:rPr>
                <w:tab/>
                <w:delText>15</w:delText>
              </w:r>
            </w:del>
          </w:ins>
        </w:p>
        <w:p w14:paraId="771B831F" w14:textId="1622F032" w:rsidR="008B6A8C" w:rsidDel="00B26013" w:rsidRDefault="008B6A8C">
          <w:pPr>
            <w:pStyle w:val="TOC3"/>
            <w:tabs>
              <w:tab w:val="right" w:leader="dot" w:pos="8296"/>
            </w:tabs>
            <w:rPr>
              <w:ins w:id="384" w:author="Administrator" w:date="2018-11-08T22:57:00Z"/>
              <w:del w:id="385" w:author="John" w:date="2018-11-10T12:23:00Z"/>
              <w:noProof/>
            </w:rPr>
          </w:pPr>
          <w:ins w:id="386" w:author="Administrator" w:date="2018-11-08T22:57:00Z">
            <w:del w:id="387" w:author="John" w:date="2018-11-10T12:23:00Z">
              <w:r w:rsidRPr="00B26013" w:rsidDel="00B26013">
                <w:rPr>
                  <w:rStyle w:val="a7"/>
                  <w:noProof/>
                </w:rPr>
                <w:delText>4.4.2</w:delText>
              </w:r>
              <w:r w:rsidRPr="00B26013" w:rsidDel="00B26013">
                <w:rPr>
                  <w:rStyle w:val="a7"/>
                  <w:rFonts w:hint="eastAsia"/>
                  <w:noProof/>
                </w:rPr>
                <w:delText>人力</w:delText>
              </w:r>
              <w:r w:rsidDel="00B26013">
                <w:rPr>
                  <w:noProof/>
                  <w:webHidden/>
                </w:rPr>
                <w:tab/>
                <w:delText>15</w:delText>
              </w:r>
            </w:del>
          </w:ins>
        </w:p>
        <w:p w14:paraId="758235DE" w14:textId="62B91A59" w:rsidR="008B6A8C" w:rsidDel="00B26013" w:rsidRDefault="008B6A8C">
          <w:pPr>
            <w:pStyle w:val="TOC2"/>
            <w:tabs>
              <w:tab w:val="right" w:leader="dot" w:pos="8296"/>
            </w:tabs>
            <w:rPr>
              <w:ins w:id="388" w:author="Administrator" w:date="2018-11-08T22:57:00Z"/>
              <w:del w:id="389" w:author="John" w:date="2018-11-10T12:23:00Z"/>
              <w:noProof/>
            </w:rPr>
          </w:pPr>
          <w:ins w:id="390" w:author="Administrator" w:date="2018-11-08T22:57:00Z">
            <w:del w:id="391" w:author="John" w:date="2018-11-10T12:23:00Z">
              <w:r w:rsidRPr="00B26013" w:rsidDel="00B26013">
                <w:rPr>
                  <w:rStyle w:val="a7"/>
                  <w:noProof/>
                </w:rPr>
                <w:delText>4.5</w:delText>
              </w:r>
              <w:r w:rsidRPr="00B26013" w:rsidDel="00B26013">
                <w:rPr>
                  <w:rStyle w:val="a7"/>
                  <w:rFonts w:hint="eastAsia"/>
                  <w:noProof/>
                </w:rPr>
                <w:delText>设备</w:delText>
              </w:r>
              <w:r w:rsidDel="00B26013">
                <w:rPr>
                  <w:noProof/>
                  <w:webHidden/>
                </w:rPr>
                <w:tab/>
                <w:delText>16</w:delText>
              </w:r>
            </w:del>
          </w:ins>
        </w:p>
        <w:p w14:paraId="1F597E5C" w14:textId="58AC6B6B" w:rsidR="008B6A8C" w:rsidDel="00B26013" w:rsidRDefault="008B6A8C">
          <w:pPr>
            <w:pStyle w:val="TOC2"/>
            <w:tabs>
              <w:tab w:val="right" w:leader="dot" w:pos="8296"/>
            </w:tabs>
            <w:rPr>
              <w:ins w:id="392" w:author="Administrator" w:date="2018-11-08T22:57:00Z"/>
              <w:del w:id="393" w:author="John" w:date="2018-11-10T12:23:00Z"/>
              <w:noProof/>
            </w:rPr>
          </w:pPr>
          <w:ins w:id="394" w:author="Administrator" w:date="2018-11-08T22:57:00Z">
            <w:del w:id="395" w:author="John" w:date="2018-11-10T12:23:00Z">
              <w:r w:rsidRPr="00B26013" w:rsidDel="00B26013">
                <w:rPr>
                  <w:rStyle w:val="a7"/>
                  <w:noProof/>
                </w:rPr>
                <w:delText>4.6</w:delText>
              </w:r>
              <w:r w:rsidRPr="00B26013" w:rsidDel="00B26013">
                <w:rPr>
                  <w:rStyle w:val="a7"/>
                  <w:rFonts w:hint="eastAsia"/>
                  <w:noProof/>
                </w:rPr>
                <w:delText>关键技术分析及备选方案</w:delText>
              </w:r>
              <w:r w:rsidDel="00B26013">
                <w:rPr>
                  <w:noProof/>
                  <w:webHidden/>
                </w:rPr>
                <w:tab/>
                <w:delText>16</w:delText>
              </w:r>
            </w:del>
          </w:ins>
        </w:p>
        <w:p w14:paraId="47515AE0" w14:textId="4F58A1DE" w:rsidR="008B6A8C" w:rsidDel="00B26013" w:rsidRDefault="008B6A8C">
          <w:pPr>
            <w:pStyle w:val="TOC3"/>
            <w:tabs>
              <w:tab w:val="right" w:leader="dot" w:pos="8296"/>
            </w:tabs>
            <w:rPr>
              <w:ins w:id="396" w:author="Administrator" w:date="2018-11-08T22:57:00Z"/>
              <w:del w:id="397" w:author="John" w:date="2018-11-10T12:23:00Z"/>
              <w:noProof/>
            </w:rPr>
          </w:pPr>
          <w:ins w:id="398" w:author="Administrator" w:date="2018-11-08T22:57:00Z">
            <w:del w:id="399" w:author="John" w:date="2018-11-10T12:23:00Z">
              <w:r w:rsidRPr="00B26013" w:rsidDel="00B26013">
                <w:rPr>
                  <w:rStyle w:val="a7"/>
                  <w:noProof/>
                </w:rPr>
                <w:delText xml:space="preserve">4.6.1 </w:delText>
              </w:r>
              <w:r w:rsidRPr="00B26013" w:rsidDel="00B26013">
                <w:rPr>
                  <w:rStyle w:val="a7"/>
                  <w:rFonts w:hint="eastAsia"/>
                  <w:noProof/>
                </w:rPr>
                <w:delText>网站后端</w:delText>
              </w:r>
              <w:r w:rsidDel="00B26013">
                <w:rPr>
                  <w:noProof/>
                  <w:webHidden/>
                </w:rPr>
                <w:tab/>
                <w:delText>16</w:delText>
              </w:r>
            </w:del>
          </w:ins>
        </w:p>
        <w:p w14:paraId="171819D8" w14:textId="077F2BCD" w:rsidR="008B6A8C" w:rsidDel="00B26013" w:rsidRDefault="008B6A8C">
          <w:pPr>
            <w:pStyle w:val="TOC3"/>
            <w:tabs>
              <w:tab w:val="right" w:leader="dot" w:pos="8296"/>
            </w:tabs>
            <w:rPr>
              <w:ins w:id="400" w:author="Administrator" w:date="2018-11-08T22:57:00Z"/>
              <w:del w:id="401" w:author="John" w:date="2018-11-10T12:23:00Z"/>
              <w:noProof/>
            </w:rPr>
          </w:pPr>
          <w:ins w:id="402" w:author="Administrator" w:date="2018-11-08T22:57:00Z">
            <w:del w:id="403" w:author="John" w:date="2018-11-10T12:23:00Z">
              <w:r w:rsidRPr="00B26013" w:rsidDel="00B26013">
                <w:rPr>
                  <w:rStyle w:val="a7"/>
                  <w:noProof/>
                </w:rPr>
                <w:delText>4.6.2 APP</w:delText>
              </w:r>
              <w:r w:rsidRPr="00B26013" w:rsidDel="00B26013">
                <w:rPr>
                  <w:rStyle w:val="a7"/>
                  <w:rFonts w:hint="eastAsia"/>
                  <w:noProof/>
                </w:rPr>
                <w:delText>前端</w:delText>
              </w:r>
              <w:r w:rsidDel="00B26013">
                <w:rPr>
                  <w:noProof/>
                  <w:webHidden/>
                </w:rPr>
                <w:tab/>
                <w:delText>17</w:delText>
              </w:r>
            </w:del>
          </w:ins>
        </w:p>
        <w:p w14:paraId="12A43E7A" w14:textId="128CAE05" w:rsidR="008B6A8C" w:rsidDel="00B26013" w:rsidRDefault="008B6A8C">
          <w:pPr>
            <w:pStyle w:val="TOC3"/>
            <w:tabs>
              <w:tab w:val="right" w:leader="dot" w:pos="8296"/>
            </w:tabs>
            <w:rPr>
              <w:ins w:id="404" w:author="Administrator" w:date="2018-11-08T22:57:00Z"/>
              <w:del w:id="405" w:author="John" w:date="2018-11-10T12:23:00Z"/>
              <w:noProof/>
            </w:rPr>
          </w:pPr>
          <w:ins w:id="406" w:author="Administrator" w:date="2018-11-08T22:57:00Z">
            <w:del w:id="407" w:author="John" w:date="2018-11-10T12:23:00Z">
              <w:r w:rsidRPr="00B26013" w:rsidDel="00B26013">
                <w:rPr>
                  <w:rStyle w:val="a7"/>
                  <w:noProof/>
                </w:rPr>
                <w:delText>4.6.3</w:delText>
              </w:r>
              <w:r w:rsidRPr="00B26013" w:rsidDel="00B26013">
                <w:rPr>
                  <w:rStyle w:val="a7"/>
                  <w:rFonts w:hint="eastAsia"/>
                  <w:noProof/>
                </w:rPr>
                <w:delText>数据库</w:delText>
              </w:r>
              <w:r w:rsidDel="00B26013">
                <w:rPr>
                  <w:noProof/>
                  <w:webHidden/>
                </w:rPr>
                <w:tab/>
                <w:delText>17</w:delText>
              </w:r>
            </w:del>
          </w:ins>
        </w:p>
        <w:p w14:paraId="41FD7AFA" w14:textId="62DBE1F3" w:rsidR="008B6A8C" w:rsidDel="00B26013" w:rsidRDefault="008B6A8C">
          <w:pPr>
            <w:pStyle w:val="TOC2"/>
            <w:tabs>
              <w:tab w:val="right" w:leader="dot" w:pos="8296"/>
            </w:tabs>
            <w:rPr>
              <w:ins w:id="408" w:author="Administrator" w:date="2018-11-08T22:57:00Z"/>
              <w:del w:id="409" w:author="John" w:date="2018-11-10T12:23:00Z"/>
              <w:noProof/>
            </w:rPr>
          </w:pPr>
          <w:ins w:id="410" w:author="Administrator" w:date="2018-11-08T22:57:00Z">
            <w:del w:id="411" w:author="John" w:date="2018-11-10T12:23:00Z">
              <w:r w:rsidRPr="00B26013" w:rsidDel="00B26013">
                <w:rPr>
                  <w:rStyle w:val="a7"/>
                  <w:noProof/>
                </w:rPr>
                <w:delText>4.7</w:delText>
              </w:r>
              <w:r w:rsidRPr="00B26013" w:rsidDel="00B26013">
                <w:rPr>
                  <w:rStyle w:val="a7"/>
                  <w:rFonts w:hint="eastAsia"/>
                  <w:noProof/>
                </w:rPr>
                <w:delText>所建议的系统</w:delText>
              </w:r>
              <w:r w:rsidDel="00B26013">
                <w:rPr>
                  <w:noProof/>
                  <w:webHidden/>
                </w:rPr>
                <w:tab/>
                <w:delText>18</w:delText>
              </w:r>
            </w:del>
          </w:ins>
        </w:p>
        <w:p w14:paraId="3463AC8D" w14:textId="2AC013A9" w:rsidR="008B6A8C" w:rsidDel="00B26013" w:rsidRDefault="008B6A8C">
          <w:pPr>
            <w:pStyle w:val="TOC3"/>
            <w:tabs>
              <w:tab w:val="right" w:leader="dot" w:pos="8296"/>
            </w:tabs>
            <w:rPr>
              <w:ins w:id="412" w:author="Administrator" w:date="2018-11-08T22:57:00Z"/>
              <w:del w:id="413" w:author="John" w:date="2018-11-10T12:23:00Z"/>
              <w:noProof/>
            </w:rPr>
          </w:pPr>
          <w:ins w:id="414" w:author="Administrator" w:date="2018-11-08T22:57:00Z">
            <w:del w:id="415" w:author="John" w:date="2018-11-10T12:23:00Z">
              <w:r w:rsidRPr="00B26013" w:rsidDel="00B26013">
                <w:rPr>
                  <w:rStyle w:val="a7"/>
                  <w:noProof/>
                </w:rPr>
                <w:delText>4.7.1</w:delText>
              </w:r>
              <w:r w:rsidRPr="00B26013" w:rsidDel="00B26013">
                <w:rPr>
                  <w:rStyle w:val="a7"/>
                  <w:rFonts w:hint="eastAsia"/>
                  <w:noProof/>
                </w:rPr>
                <w:delText>对所建议的系统的说明</w:delText>
              </w:r>
              <w:r w:rsidDel="00B26013">
                <w:rPr>
                  <w:noProof/>
                  <w:webHidden/>
                </w:rPr>
                <w:tab/>
                <w:delText>18</w:delText>
              </w:r>
            </w:del>
          </w:ins>
        </w:p>
        <w:p w14:paraId="6EDF6DFE" w14:textId="55184DEA" w:rsidR="008B6A8C" w:rsidDel="00B26013" w:rsidRDefault="008B6A8C">
          <w:pPr>
            <w:pStyle w:val="TOC3"/>
            <w:tabs>
              <w:tab w:val="right" w:leader="dot" w:pos="8296"/>
            </w:tabs>
            <w:rPr>
              <w:ins w:id="416" w:author="Administrator" w:date="2018-11-08T22:57:00Z"/>
              <w:del w:id="417" w:author="John" w:date="2018-11-10T12:23:00Z"/>
              <w:noProof/>
            </w:rPr>
          </w:pPr>
          <w:ins w:id="418" w:author="Administrator" w:date="2018-11-08T22:57:00Z">
            <w:del w:id="419" w:author="John" w:date="2018-11-10T12:23:00Z">
              <w:r w:rsidRPr="00B26013" w:rsidDel="00B26013">
                <w:rPr>
                  <w:rStyle w:val="a7"/>
                  <w:noProof/>
                </w:rPr>
                <w:delText>4.7.2</w:delText>
              </w:r>
              <w:r w:rsidRPr="00B26013" w:rsidDel="00B26013">
                <w:rPr>
                  <w:rStyle w:val="a7"/>
                  <w:rFonts w:hint="eastAsia"/>
                  <w:noProof/>
                </w:rPr>
                <w:delText>数据流程和处理流程</w:delText>
              </w:r>
              <w:r w:rsidDel="00B26013">
                <w:rPr>
                  <w:noProof/>
                  <w:webHidden/>
                </w:rPr>
                <w:tab/>
                <w:delText>18</w:delText>
              </w:r>
            </w:del>
          </w:ins>
        </w:p>
        <w:p w14:paraId="0C8BA223" w14:textId="74F602B7" w:rsidR="008B6A8C" w:rsidDel="00B26013" w:rsidRDefault="008B6A8C">
          <w:pPr>
            <w:pStyle w:val="TOC3"/>
            <w:tabs>
              <w:tab w:val="right" w:leader="dot" w:pos="8296"/>
            </w:tabs>
            <w:rPr>
              <w:ins w:id="420" w:author="Administrator" w:date="2018-11-08T22:57:00Z"/>
              <w:del w:id="421" w:author="John" w:date="2018-11-10T12:23:00Z"/>
              <w:noProof/>
            </w:rPr>
          </w:pPr>
          <w:ins w:id="422" w:author="Administrator" w:date="2018-11-08T22:57:00Z">
            <w:del w:id="423" w:author="John" w:date="2018-11-10T12:23:00Z">
              <w:r w:rsidRPr="00B26013" w:rsidDel="00B26013">
                <w:rPr>
                  <w:rStyle w:val="a7"/>
                  <w:noProof/>
                </w:rPr>
                <w:delText>4.7.3</w:delText>
              </w:r>
              <w:r w:rsidRPr="00B26013" w:rsidDel="00B26013">
                <w:rPr>
                  <w:rStyle w:val="a7"/>
                  <w:rFonts w:hint="eastAsia"/>
                  <w:noProof/>
                </w:rPr>
                <w:delText>与原系统的比较</w:delText>
              </w:r>
              <w:r w:rsidRPr="00B26013" w:rsidDel="00B26013">
                <w:rPr>
                  <w:rStyle w:val="a7"/>
                  <w:noProof/>
                </w:rPr>
                <w:delText>(</w:delText>
              </w:r>
              <w:r w:rsidRPr="00B26013" w:rsidDel="00B26013">
                <w:rPr>
                  <w:rStyle w:val="a7"/>
                  <w:rFonts w:hint="eastAsia"/>
                  <w:noProof/>
                </w:rPr>
                <w:delText>若有原系统</w:delText>
              </w:r>
              <w:r w:rsidRPr="00B26013" w:rsidDel="00B26013">
                <w:rPr>
                  <w:rStyle w:val="a7"/>
                  <w:noProof/>
                </w:rPr>
                <w:delText>)</w:delText>
              </w:r>
              <w:r w:rsidDel="00B26013">
                <w:rPr>
                  <w:noProof/>
                  <w:webHidden/>
                </w:rPr>
                <w:tab/>
                <w:delText>19</w:delText>
              </w:r>
            </w:del>
          </w:ins>
        </w:p>
        <w:p w14:paraId="63D7CBBD" w14:textId="2B97AA11" w:rsidR="008B6A8C" w:rsidDel="00B26013" w:rsidRDefault="008B6A8C">
          <w:pPr>
            <w:pStyle w:val="TOC3"/>
            <w:tabs>
              <w:tab w:val="right" w:leader="dot" w:pos="8296"/>
            </w:tabs>
            <w:rPr>
              <w:ins w:id="424" w:author="Administrator" w:date="2018-11-08T22:57:00Z"/>
              <w:del w:id="425" w:author="John" w:date="2018-11-10T12:23:00Z"/>
              <w:noProof/>
            </w:rPr>
          </w:pPr>
          <w:ins w:id="426" w:author="Administrator" w:date="2018-11-08T22:57:00Z">
            <w:del w:id="427" w:author="John" w:date="2018-11-10T12:23:00Z">
              <w:r w:rsidRPr="00B26013" w:rsidDel="00B26013">
                <w:rPr>
                  <w:rStyle w:val="a7"/>
                  <w:noProof/>
                </w:rPr>
                <w:delText>4.7.4</w:delText>
              </w:r>
              <w:r w:rsidRPr="00B26013" w:rsidDel="00B26013">
                <w:rPr>
                  <w:rStyle w:val="a7"/>
                  <w:rFonts w:hint="eastAsia"/>
                  <w:noProof/>
                </w:rPr>
                <w:delText>影响</w:delText>
              </w:r>
              <w:r w:rsidRPr="00B26013" w:rsidDel="00B26013">
                <w:rPr>
                  <w:rStyle w:val="a7"/>
                  <w:noProof/>
                </w:rPr>
                <w:delText>(</w:delText>
              </w:r>
              <w:r w:rsidRPr="00B26013" w:rsidDel="00B26013">
                <w:rPr>
                  <w:rStyle w:val="a7"/>
                  <w:rFonts w:hint="eastAsia"/>
                  <w:noProof/>
                </w:rPr>
                <w:delText>或要求</w:delText>
              </w:r>
              <w:r w:rsidRPr="00B26013" w:rsidDel="00B26013">
                <w:rPr>
                  <w:rStyle w:val="a7"/>
                  <w:noProof/>
                </w:rPr>
                <w:delText>)</w:delText>
              </w:r>
              <w:r w:rsidDel="00B26013">
                <w:rPr>
                  <w:noProof/>
                  <w:webHidden/>
                </w:rPr>
                <w:tab/>
                <w:delText>20</w:delText>
              </w:r>
            </w:del>
          </w:ins>
        </w:p>
        <w:p w14:paraId="68B0063F" w14:textId="231AE42B" w:rsidR="008B6A8C" w:rsidDel="00B26013" w:rsidRDefault="008B6A8C">
          <w:pPr>
            <w:pStyle w:val="TOC3"/>
            <w:tabs>
              <w:tab w:val="right" w:leader="dot" w:pos="8296"/>
            </w:tabs>
            <w:rPr>
              <w:ins w:id="428" w:author="Administrator" w:date="2018-11-08T22:57:00Z"/>
              <w:del w:id="429" w:author="John" w:date="2018-11-10T12:23:00Z"/>
              <w:noProof/>
            </w:rPr>
          </w:pPr>
          <w:ins w:id="430" w:author="Administrator" w:date="2018-11-08T22:57:00Z">
            <w:del w:id="431" w:author="John" w:date="2018-11-10T12:23:00Z">
              <w:r w:rsidRPr="00B26013" w:rsidDel="00B26013">
                <w:rPr>
                  <w:rStyle w:val="a7"/>
                  <w:noProof/>
                </w:rPr>
                <w:delText>4.7.5</w:delText>
              </w:r>
              <w:r w:rsidRPr="00B26013" w:rsidDel="00B26013">
                <w:rPr>
                  <w:rStyle w:val="a7"/>
                  <w:rFonts w:hint="eastAsia"/>
                  <w:noProof/>
                </w:rPr>
                <w:delText>设备</w:delText>
              </w:r>
              <w:r w:rsidDel="00B26013">
                <w:rPr>
                  <w:noProof/>
                  <w:webHidden/>
                </w:rPr>
                <w:tab/>
                <w:delText>20</w:delText>
              </w:r>
            </w:del>
          </w:ins>
        </w:p>
        <w:p w14:paraId="43EC9101" w14:textId="737456BD" w:rsidR="008B6A8C" w:rsidDel="00B26013" w:rsidRDefault="008B6A8C">
          <w:pPr>
            <w:pStyle w:val="TOC3"/>
            <w:tabs>
              <w:tab w:val="right" w:leader="dot" w:pos="8296"/>
            </w:tabs>
            <w:rPr>
              <w:ins w:id="432" w:author="Administrator" w:date="2018-11-08T22:57:00Z"/>
              <w:del w:id="433" w:author="John" w:date="2018-11-10T12:23:00Z"/>
              <w:noProof/>
            </w:rPr>
          </w:pPr>
          <w:ins w:id="434" w:author="Administrator" w:date="2018-11-08T22:57:00Z">
            <w:del w:id="435" w:author="John" w:date="2018-11-10T12:23:00Z">
              <w:r w:rsidRPr="00B26013" w:rsidDel="00B26013">
                <w:rPr>
                  <w:rStyle w:val="a7"/>
                  <w:noProof/>
                </w:rPr>
                <w:delText>4.7.6</w:delText>
              </w:r>
              <w:r w:rsidRPr="00B26013" w:rsidDel="00B26013">
                <w:rPr>
                  <w:rStyle w:val="a7"/>
                  <w:rFonts w:hint="eastAsia"/>
                  <w:noProof/>
                </w:rPr>
                <w:delText>开发</w:delText>
              </w:r>
              <w:r w:rsidDel="00B26013">
                <w:rPr>
                  <w:noProof/>
                  <w:webHidden/>
                </w:rPr>
                <w:tab/>
                <w:delText>20</w:delText>
              </w:r>
            </w:del>
          </w:ins>
        </w:p>
        <w:p w14:paraId="65839F57" w14:textId="3F11BFBC" w:rsidR="008B6A8C" w:rsidDel="00B26013" w:rsidRDefault="008B6A8C">
          <w:pPr>
            <w:pStyle w:val="TOC3"/>
            <w:tabs>
              <w:tab w:val="right" w:leader="dot" w:pos="8296"/>
            </w:tabs>
            <w:rPr>
              <w:ins w:id="436" w:author="Administrator" w:date="2018-11-08T22:57:00Z"/>
              <w:del w:id="437" w:author="John" w:date="2018-11-10T12:23:00Z"/>
              <w:noProof/>
            </w:rPr>
          </w:pPr>
          <w:ins w:id="438" w:author="Administrator" w:date="2018-11-08T22:57:00Z">
            <w:del w:id="439" w:author="John" w:date="2018-11-10T12:23:00Z">
              <w:r w:rsidRPr="00B26013" w:rsidDel="00B26013">
                <w:rPr>
                  <w:rStyle w:val="a7"/>
                  <w:noProof/>
                </w:rPr>
                <w:delText>4.7.7</w:delText>
              </w:r>
              <w:r w:rsidRPr="00B26013" w:rsidDel="00B26013">
                <w:rPr>
                  <w:rStyle w:val="a7"/>
                  <w:rFonts w:hint="eastAsia"/>
                  <w:noProof/>
                </w:rPr>
                <w:delText>局限性</w:delText>
              </w:r>
              <w:r w:rsidDel="00B26013">
                <w:rPr>
                  <w:noProof/>
                  <w:webHidden/>
                </w:rPr>
                <w:tab/>
                <w:delText>20</w:delText>
              </w:r>
            </w:del>
          </w:ins>
        </w:p>
        <w:p w14:paraId="0584AD7E" w14:textId="0DE4D851" w:rsidR="008B6A8C" w:rsidDel="00B26013" w:rsidRDefault="008B6A8C">
          <w:pPr>
            <w:pStyle w:val="TOC1"/>
            <w:tabs>
              <w:tab w:val="right" w:leader="dot" w:pos="8296"/>
            </w:tabs>
            <w:rPr>
              <w:ins w:id="440" w:author="Administrator" w:date="2018-11-08T22:57:00Z"/>
              <w:del w:id="441" w:author="John" w:date="2018-11-10T12:23:00Z"/>
              <w:noProof/>
            </w:rPr>
          </w:pPr>
          <w:ins w:id="442" w:author="Administrator" w:date="2018-11-08T22:57:00Z">
            <w:del w:id="443" w:author="John" w:date="2018-11-10T12:23:00Z">
              <w:r w:rsidRPr="00B26013" w:rsidDel="00B26013">
                <w:rPr>
                  <w:rStyle w:val="a7"/>
                  <w:noProof/>
                </w:rPr>
                <w:delText>5</w:delText>
              </w:r>
              <w:r w:rsidRPr="00B26013" w:rsidDel="00B26013">
                <w:rPr>
                  <w:rStyle w:val="a7"/>
                  <w:rFonts w:hint="eastAsia"/>
                  <w:noProof/>
                </w:rPr>
                <w:delText>法律可行性</w:delText>
              </w:r>
              <w:r w:rsidDel="00B26013">
                <w:rPr>
                  <w:noProof/>
                  <w:webHidden/>
                </w:rPr>
                <w:tab/>
                <w:delText>21</w:delText>
              </w:r>
            </w:del>
          </w:ins>
        </w:p>
        <w:p w14:paraId="4E0068EE" w14:textId="3AEDC428" w:rsidR="008B6A8C" w:rsidDel="00B26013" w:rsidRDefault="008B6A8C">
          <w:pPr>
            <w:pStyle w:val="TOC1"/>
            <w:tabs>
              <w:tab w:val="right" w:leader="dot" w:pos="8296"/>
            </w:tabs>
            <w:rPr>
              <w:ins w:id="444" w:author="Administrator" w:date="2018-11-08T22:57:00Z"/>
              <w:del w:id="445" w:author="John" w:date="2018-11-10T12:23:00Z"/>
              <w:noProof/>
            </w:rPr>
          </w:pPr>
          <w:ins w:id="446" w:author="Administrator" w:date="2018-11-08T22:57:00Z">
            <w:del w:id="447" w:author="John" w:date="2018-11-10T12:23:00Z">
              <w:r w:rsidRPr="00B26013" w:rsidDel="00B26013">
                <w:rPr>
                  <w:rStyle w:val="a7"/>
                  <w:noProof/>
                </w:rPr>
                <w:delText>6</w:delText>
              </w:r>
              <w:r w:rsidRPr="00B26013" w:rsidDel="00B26013">
                <w:rPr>
                  <w:rStyle w:val="a7"/>
                  <w:rFonts w:hint="eastAsia"/>
                  <w:noProof/>
                </w:rPr>
                <w:delText>用户操作可行性</w:delText>
              </w:r>
              <w:r w:rsidDel="00B26013">
                <w:rPr>
                  <w:noProof/>
                  <w:webHidden/>
                </w:rPr>
                <w:tab/>
                <w:delText>21</w:delText>
              </w:r>
            </w:del>
          </w:ins>
        </w:p>
        <w:p w14:paraId="00C6481C" w14:textId="55876591" w:rsidR="008B6A8C" w:rsidDel="00B26013" w:rsidRDefault="008B6A8C">
          <w:pPr>
            <w:pStyle w:val="TOC1"/>
            <w:tabs>
              <w:tab w:val="right" w:leader="dot" w:pos="8296"/>
            </w:tabs>
            <w:rPr>
              <w:ins w:id="448" w:author="Administrator" w:date="2018-11-08T22:57:00Z"/>
              <w:del w:id="449" w:author="John" w:date="2018-11-10T12:23:00Z"/>
              <w:noProof/>
            </w:rPr>
          </w:pPr>
          <w:ins w:id="450" w:author="Administrator" w:date="2018-11-08T22:57:00Z">
            <w:del w:id="451" w:author="John" w:date="2018-11-10T12:23:00Z">
              <w:r w:rsidRPr="00B26013" w:rsidDel="00B26013">
                <w:rPr>
                  <w:rStyle w:val="a7"/>
                  <w:noProof/>
                </w:rPr>
                <w:delText>7</w:delText>
              </w:r>
              <w:r w:rsidRPr="00B26013" w:rsidDel="00B26013">
                <w:rPr>
                  <w:rStyle w:val="a7"/>
                  <w:rFonts w:hint="eastAsia"/>
                  <w:noProof/>
                </w:rPr>
                <w:delText>项目干系人</w:delText>
              </w:r>
              <w:r w:rsidDel="00B26013">
                <w:rPr>
                  <w:noProof/>
                  <w:webHidden/>
                </w:rPr>
                <w:tab/>
                <w:delText>21</w:delText>
              </w:r>
            </w:del>
          </w:ins>
        </w:p>
        <w:p w14:paraId="51C8FEE3" w14:textId="049BBB7B" w:rsidR="008B6A8C" w:rsidDel="00B26013" w:rsidRDefault="008B6A8C">
          <w:pPr>
            <w:pStyle w:val="TOC1"/>
            <w:tabs>
              <w:tab w:val="right" w:leader="dot" w:pos="8296"/>
            </w:tabs>
            <w:rPr>
              <w:ins w:id="452" w:author="Administrator" w:date="2018-11-08T22:57:00Z"/>
              <w:del w:id="453" w:author="John" w:date="2018-11-10T12:23:00Z"/>
              <w:noProof/>
            </w:rPr>
          </w:pPr>
          <w:ins w:id="454" w:author="Administrator" w:date="2018-11-08T22:57:00Z">
            <w:del w:id="455" w:author="John" w:date="2018-11-10T12:23:00Z">
              <w:r w:rsidRPr="00B26013" w:rsidDel="00B26013">
                <w:rPr>
                  <w:rStyle w:val="a7"/>
                  <w:noProof/>
                </w:rPr>
                <w:delText>8</w:delText>
              </w:r>
              <w:r w:rsidRPr="00B26013" w:rsidDel="00B26013">
                <w:rPr>
                  <w:rStyle w:val="a7"/>
                  <w:rFonts w:hint="eastAsia"/>
                  <w:noProof/>
                </w:rPr>
                <w:delText>项目风险</w:delText>
              </w:r>
              <w:r w:rsidDel="00B26013">
                <w:rPr>
                  <w:noProof/>
                  <w:webHidden/>
                </w:rPr>
                <w:tab/>
                <w:delText>22</w:delText>
              </w:r>
            </w:del>
          </w:ins>
        </w:p>
        <w:p w14:paraId="26E72475" w14:textId="2F67DF71" w:rsidR="008B6A8C" w:rsidDel="00B26013" w:rsidRDefault="008B6A8C">
          <w:pPr>
            <w:pStyle w:val="TOC2"/>
            <w:tabs>
              <w:tab w:val="right" w:leader="dot" w:pos="8296"/>
            </w:tabs>
            <w:rPr>
              <w:ins w:id="456" w:author="Administrator" w:date="2018-11-08T22:57:00Z"/>
              <w:del w:id="457" w:author="John" w:date="2018-11-10T12:23:00Z"/>
              <w:noProof/>
            </w:rPr>
          </w:pPr>
          <w:ins w:id="458" w:author="Administrator" w:date="2018-11-08T22:57:00Z">
            <w:del w:id="459" w:author="John" w:date="2018-11-10T12:23:00Z">
              <w:r w:rsidRPr="00B26013" w:rsidDel="00B26013">
                <w:rPr>
                  <w:rStyle w:val="a7"/>
                  <w:noProof/>
                </w:rPr>
                <w:delText>8.1</w:delText>
              </w:r>
              <w:r w:rsidRPr="00B26013" w:rsidDel="00B26013">
                <w:rPr>
                  <w:rStyle w:val="a7"/>
                  <w:rFonts w:hint="eastAsia"/>
                  <w:noProof/>
                </w:rPr>
                <w:delText>项目风险类别定义</w:delText>
              </w:r>
              <w:r w:rsidDel="00B26013">
                <w:rPr>
                  <w:noProof/>
                  <w:webHidden/>
                </w:rPr>
                <w:tab/>
                <w:delText>22</w:delText>
              </w:r>
            </w:del>
          </w:ins>
        </w:p>
        <w:p w14:paraId="0C6E6137" w14:textId="485DA3A3" w:rsidR="008B6A8C" w:rsidDel="00B26013" w:rsidRDefault="008B6A8C">
          <w:pPr>
            <w:pStyle w:val="TOC2"/>
            <w:tabs>
              <w:tab w:val="right" w:leader="dot" w:pos="8296"/>
            </w:tabs>
            <w:rPr>
              <w:ins w:id="460" w:author="Administrator" w:date="2018-11-08T22:57:00Z"/>
              <w:del w:id="461" w:author="John" w:date="2018-11-10T12:23:00Z"/>
              <w:noProof/>
            </w:rPr>
          </w:pPr>
          <w:ins w:id="462" w:author="Administrator" w:date="2018-11-08T22:57:00Z">
            <w:del w:id="463" w:author="John" w:date="2018-11-10T12:23:00Z">
              <w:r w:rsidRPr="00B26013" w:rsidDel="00B26013">
                <w:rPr>
                  <w:rStyle w:val="a7"/>
                  <w:noProof/>
                </w:rPr>
                <w:delText>8.2</w:delText>
              </w:r>
              <w:r w:rsidRPr="00B26013" w:rsidDel="00B26013">
                <w:rPr>
                  <w:rStyle w:val="a7"/>
                  <w:rFonts w:hint="eastAsia"/>
                  <w:noProof/>
                </w:rPr>
                <w:delText>项目风险概率和影响定义</w:delText>
              </w:r>
              <w:r w:rsidDel="00B26013">
                <w:rPr>
                  <w:noProof/>
                  <w:webHidden/>
                </w:rPr>
                <w:tab/>
                <w:delText>23</w:delText>
              </w:r>
            </w:del>
          </w:ins>
        </w:p>
        <w:p w14:paraId="0194441D" w14:textId="5F50D0DE" w:rsidR="008B6A8C" w:rsidDel="00B26013" w:rsidRDefault="008B6A8C">
          <w:pPr>
            <w:pStyle w:val="TOC2"/>
            <w:tabs>
              <w:tab w:val="right" w:leader="dot" w:pos="8296"/>
            </w:tabs>
            <w:rPr>
              <w:ins w:id="464" w:author="Administrator" w:date="2018-11-08T22:57:00Z"/>
              <w:del w:id="465" w:author="John" w:date="2018-11-10T12:23:00Z"/>
              <w:noProof/>
            </w:rPr>
          </w:pPr>
          <w:ins w:id="466" w:author="Administrator" w:date="2018-11-08T22:57:00Z">
            <w:del w:id="467" w:author="John" w:date="2018-11-10T12:23:00Z">
              <w:r w:rsidRPr="00B26013" w:rsidDel="00B26013">
                <w:rPr>
                  <w:rStyle w:val="a7"/>
                  <w:noProof/>
                </w:rPr>
                <w:delText>8.3</w:delText>
              </w:r>
              <w:r w:rsidRPr="00B26013" w:rsidDel="00B26013">
                <w:rPr>
                  <w:rStyle w:val="a7"/>
                  <w:rFonts w:hint="eastAsia"/>
                  <w:noProof/>
                </w:rPr>
                <w:delText>项目风险状态定义</w:delText>
              </w:r>
              <w:r w:rsidDel="00B26013">
                <w:rPr>
                  <w:noProof/>
                  <w:webHidden/>
                </w:rPr>
                <w:tab/>
                <w:delText>23</w:delText>
              </w:r>
            </w:del>
          </w:ins>
        </w:p>
        <w:p w14:paraId="3005CACD" w14:textId="100F1DB9" w:rsidR="008B6A8C" w:rsidDel="00B26013" w:rsidRDefault="008B6A8C">
          <w:pPr>
            <w:pStyle w:val="TOC2"/>
            <w:tabs>
              <w:tab w:val="right" w:leader="dot" w:pos="8296"/>
            </w:tabs>
            <w:rPr>
              <w:ins w:id="468" w:author="Administrator" w:date="2018-11-08T22:57:00Z"/>
              <w:del w:id="469" w:author="John" w:date="2018-11-10T12:23:00Z"/>
              <w:noProof/>
            </w:rPr>
          </w:pPr>
          <w:ins w:id="470" w:author="Administrator" w:date="2018-11-08T22:57:00Z">
            <w:del w:id="471" w:author="John" w:date="2018-11-10T12:23:00Z">
              <w:r w:rsidRPr="00B26013" w:rsidDel="00B26013">
                <w:rPr>
                  <w:rStyle w:val="a7"/>
                  <w:noProof/>
                </w:rPr>
                <w:delText>8.4</w:delText>
              </w:r>
              <w:r w:rsidRPr="00B26013" w:rsidDel="00B26013">
                <w:rPr>
                  <w:rStyle w:val="a7"/>
                  <w:rFonts w:hint="eastAsia"/>
                  <w:noProof/>
                </w:rPr>
                <w:delText>风险评估</w:delText>
              </w:r>
              <w:r w:rsidDel="00B26013">
                <w:rPr>
                  <w:noProof/>
                  <w:webHidden/>
                </w:rPr>
                <w:tab/>
                <w:delText>24</w:delText>
              </w:r>
            </w:del>
          </w:ins>
        </w:p>
        <w:p w14:paraId="6941F223" w14:textId="53058369" w:rsidR="008B6A8C" w:rsidDel="00B26013" w:rsidRDefault="008B6A8C">
          <w:pPr>
            <w:pStyle w:val="TOC2"/>
            <w:tabs>
              <w:tab w:val="right" w:leader="dot" w:pos="8296"/>
            </w:tabs>
            <w:rPr>
              <w:ins w:id="472" w:author="Administrator" w:date="2018-11-08T22:57:00Z"/>
              <w:del w:id="473" w:author="John" w:date="2018-11-10T12:23:00Z"/>
              <w:noProof/>
            </w:rPr>
          </w:pPr>
          <w:ins w:id="474" w:author="Administrator" w:date="2018-11-08T22:57:00Z">
            <w:del w:id="475" w:author="John" w:date="2018-11-10T12:23:00Z">
              <w:r w:rsidRPr="00B26013" w:rsidDel="00B26013">
                <w:rPr>
                  <w:rStyle w:val="a7"/>
                  <w:noProof/>
                </w:rPr>
                <w:delText>8.5</w:delText>
              </w:r>
              <w:r w:rsidRPr="00B26013" w:rsidDel="00B26013">
                <w:rPr>
                  <w:rStyle w:val="a7"/>
                  <w:rFonts w:hint="eastAsia"/>
                  <w:noProof/>
                </w:rPr>
                <w:delText>风险控制</w:delText>
              </w:r>
              <w:r w:rsidDel="00B26013">
                <w:rPr>
                  <w:noProof/>
                  <w:webHidden/>
                </w:rPr>
                <w:tab/>
                <w:delText>25</w:delText>
              </w:r>
            </w:del>
          </w:ins>
        </w:p>
        <w:p w14:paraId="21F321FD" w14:textId="6EC975A9" w:rsidR="008B6A8C" w:rsidDel="00B26013" w:rsidRDefault="008B6A8C">
          <w:pPr>
            <w:pStyle w:val="TOC1"/>
            <w:tabs>
              <w:tab w:val="right" w:leader="dot" w:pos="8296"/>
            </w:tabs>
            <w:rPr>
              <w:ins w:id="476" w:author="Administrator" w:date="2018-11-08T22:57:00Z"/>
              <w:del w:id="477" w:author="John" w:date="2018-11-10T12:23:00Z"/>
              <w:noProof/>
            </w:rPr>
          </w:pPr>
          <w:ins w:id="478" w:author="Administrator" w:date="2018-11-08T22:57:00Z">
            <w:del w:id="479" w:author="John" w:date="2018-11-10T12:23:00Z">
              <w:r w:rsidRPr="00B26013" w:rsidDel="00B26013">
                <w:rPr>
                  <w:rStyle w:val="a7"/>
                  <w:noProof/>
                </w:rPr>
                <w:delText>9</w:delText>
              </w:r>
              <w:r w:rsidRPr="00B26013" w:rsidDel="00B26013">
                <w:rPr>
                  <w:rStyle w:val="a7"/>
                  <w:rFonts w:hint="eastAsia"/>
                  <w:noProof/>
                </w:rPr>
                <w:delText>其他与项目有关的问题</w:delText>
              </w:r>
              <w:r w:rsidDel="00B26013">
                <w:rPr>
                  <w:noProof/>
                  <w:webHidden/>
                </w:rPr>
                <w:tab/>
                <w:delText>26</w:delText>
              </w:r>
            </w:del>
          </w:ins>
        </w:p>
        <w:p w14:paraId="076BAD0C" w14:textId="6C883C14" w:rsidR="008B6A8C" w:rsidDel="00B26013" w:rsidRDefault="008B6A8C">
          <w:pPr>
            <w:pStyle w:val="TOC1"/>
            <w:tabs>
              <w:tab w:val="right" w:leader="dot" w:pos="8296"/>
            </w:tabs>
            <w:rPr>
              <w:ins w:id="480" w:author="Administrator" w:date="2018-11-08T22:57:00Z"/>
              <w:del w:id="481" w:author="John" w:date="2018-11-10T12:23:00Z"/>
              <w:noProof/>
            </w:rPr>
          </w:pPr>
          <w:ins w:id="482" w:author="Administrator" w:date="2018-11-08T22:57:00Z">
            <w:del w:id="483" w:author="John" w:date="2018-11-10T12:23:00Z">
              <w:r w:rsidRPr="00B26013" w:rsidDel="00B26013">
                <w:rPr>
                  <w:rStyle w:val="a7"/>
                  <w:noProof/>
                </w:rPr>
                <w:delText>10</w:delText>
              </w:r>
              <w:r w:rsidRPr="00B26013" w:rsidDel="00B26013">
                <w:rPr>
                  <w:rStyle w:val="a7"/>
                  <w:rFonts w:hint="eastAsia"/>
                  <w:noProof/>
                </w:rPr>
                <w:delText>可行性分析报告总结</w:delText>
              </w:r>
              <w:r w:rsidDel="00B26013">
                <w:rPr>
                  <w:noProof/>
                  <w:webHidden/>
                </w:rPr>
                <w:tab/>
                <w:delText>26</w:delText>
              </w:r>
            </w:del>
          </w:ins>
        </w:p>
        <w:p w14:paraId="48DA596F" w14:textId="5ECA1C17" w:rsidR="008B6A8C" w:rsidDel="00B26013" w:rsidRDefault="008B6A8C">
          <w:pPr>
            <w:pStyle w:val="TOC1"/>
            <w:tabs>
              <w:tab w:val="right" w:leader="dot" w:pos="8296"/>
            </w:tabs>
            <w:rPr>
              <w:ins w:id="484" w:author="Administrator" w:date="2018-11-08T22:57:00Z"/>
              <w:del w:id="485" w:author="John" w:date="2018-11-10T12:23:00Z"/>
              <w:noProof/>
            </w:rPr>
          </w:pPr>
          <w:ins w:id="486" w:author="Administrator" w:date="2018-11-08T22:57:00Z">
            <w:del w:id="487" w:author="John" w:date="2018-11-10T12:23:00Z">
              <w:r w:rsidRPr="00B26013" w:rsidDel="00B26013">
                <w:rPr>
                  <w:rStyle w:val="a7"/>
                  <w:noProof/>
                </w:rPr>
                <w:delText>11</w:delText>
              </w:r>
              <w:r w:rsidRPr="00B26013" w:rsidDel="00B26013">
                <w:rPr>
                  <w:rStyle w:val="a7"/>
                  <w:rFonts w:hint="eastAsia"/>
                  <w:noProof/>
                </w:rPr>
                <w:delText>附录</w:delText>
              </w:r>
              <w:r w:rsidDel="00B26013">
                <w:rPr>
                  <w:noProof/>
                  <w:webHidden/>
                </w:rPr>
                <w:tab/>
                <w:delText>26</w:delText>
              </w:r>
            </w:del>
          </w:ins>
        </w:p>
        <w:p w14:paraId="384D2385" w14:textId="1D9FB054" w:rsidR="00C26456" w:rsidDel="00B26013" w:rsidRDefault="00C26456">
          <w:pPr>
            <w:pStyle w:val="TOC1"/>
            <w:tabs>
              <w:tab w:val="right" w:leader="dot" w:pos="8296"/>
            </w:tabs>
            <w:rPr>
              <w:del w:id="488" w:author="John" w:date="2018-11-10T12:23:00Z"/>
              <w:noProof/>
            </w:rPr>
          </w:pPr>
          <w:del w:id="489" w:author="John" w:date="2018-11-10T12:23:00Z">
            <w:r w:rsidRPr="008B6A8C" w:rsidDel="00B26013">
              <w:rPr>
                <w:rPrChange w:id="490" w:author="Administrator" w:date="2018-11-08T22:57:00Z">
                  <w:rPr>
                    <w:rStyle w:val="a7"/>
                    <w:noProof/>
                  </w:rPr>
                </w:rPrChange>
              </w:rPr>
              <w:delText>历史版本</w:delText>
            </w:r>
            <w:r w:rsidDel="00B26013">
              <w:rPr>
                <w:noProof/>
                <w:webHidden/>
              </w:rPr>
              <w:tab/>
              <w:delText>2</w:delText>
            </w:r>
          </w:del>
        </w:p>
        <w:p w14:paraId="02586562" w14:textId="080DFE34" w:rsidR="00C26456" w:rsidDel="00B26013" w:rsidRDefault="00C26456">
          <w:pPr>
            <w:pStyle w:val="TOC1"/>
            <w:tabs>
              <w:tab w:val="right" w:leader="dot" w:pos="8296"/>
            </w:tabs>
            <w:rPr>
              <w:del w:id="491" w:author="John" w:date="2018-11-10T12:23:00Z"/>
              <w:noProof/>
            </w:rPr>
          </w:pPr>
          <w:del w:id="492" w:author="John" w:date="2018-11-10T12:23:00Z">
            <w:r w:rsidRPr="008B6A8C" w:rsidDel="00B26013">
              <w:rPr>
                <w:rPrChange w:id="493" w:author="Administrator" w:date="2018-11-08T22:57:00Z">
                  <w:rPr>
                    <w:rStyle w:val="a7"/>
                    <w:noProof/>
                  </w:rPr>
                </w:rPrChange>
              </w:rPr>
              <w:delText>1引言</w:delText>
            </w:r>
            <w:r w:rsidDel="00B26013">
              <w:rPr>
                <w:noProof/>
                <w:webHidden/>
              </w:rPr>
              <w:tab/>
              <w:delText>5</w:delText>
            </w:r>
          </w:del>
        </w:p>
        <w:p w14:paraId="14361FB2" w14:textId="0E027A29" w:rsidR="00C26456" w:rsidDel="00B26013" w:rsidRDefault="00C26456">
          <w:pPr>
            <w:pStyle w:val="TOC2"/>
            <w:tabs>
              <w:tab w:val="right" w:leader="dot" w:pos="8296"/>
            </w:tabs>
            <w:rPr>
              <w:del w:id="494" w:author="John" w:date="2018-11-10T12:23:00Z"/>
              <w:noProof/>
            </w:rPr>
          </w:pPr>
          <w:del w:id="495" w:author="John" w:date="2018-11-10T12:23:00Z">
            <w:r w:rsidRPr="008B6A8C" w:rsidDel="00B26013">
              <w:rPr>
                <w:rPrChange w:id="496" w:author="Administrator" w:date="2018-11-08T22:57:00Z">
                  <w:rPr>
                    <w:rStyle w:val="a7"/>
                    <w:noProof/>
                  </w:rPr>
                </w:rPrChange>
              </w:rPr>
              <w:delText>1.1标识</w:delText>
            </w:r>
            <w:r w:rsidDel="00B26013">
              <w:rPr>
                <w:noProof/>
                <w:webHidden/>
              </w:rPr>
              <w:tab/>
              <w:delText>5</w:delText>
            </w:r>
          </w:del>
        </w:p>
        <w:p w14:paraId="7B6AA0E4" w14:textId="412EA25D" w:rsidR="00C26456" w:rsidDel="00B26013" w:rsidRDefault="00C26456">
          <w:pPr>
            <w:pStyle w:val="TOC2"/>
            <w:tabs>
              <w:tab w:val="right" w:leader="dot" w:pos="8296"/>
            </w:tabs>
            <w:rPr>
              <w:del w:id="497" w:author="John" w:date="2018-11-10T12:23:00Z"/>
              <w:noProof/>
            </w:rPr>
          </w:pPr>
          <w:del w:id="498" w:author="John" w:date="2018-11-10T12:23:00Z">
            <w:r w:rsidRPr="008B6A8C" w:rsidDel="00B26013">
              <w:rPr>
                <w:rPrChange w:id="499" w:author="Administrator" w:date="2018-11-08T22:57:00Z">
                  <w:rPr>
                    <w:rStyle w:val="a7"/>
                    <w:noProof/>
                  </w:rPr>
                </w:rPrChange>
              </w:rPr>
              <w:delText>1.2背景</w:delText>
            </w:r>
            <w:r w:rsidDel="00B26013">
              <w:rPr>
                <w:noProof/>
                <w:webHidden/>
              </w:rPr>
              <w:tab/>
              <w:delText>5</w:delText>
            </w:r>
          </w:del>
        </w:p>
        <w:p w14:paraId="44AB48A2" w14:textId="3B324767" w:rsidR="00C26456" w:rsidDel="00B26013" w:rsidRDefault="00C26456">
          <w:pPr>
            <w:pStyle w:val="TOC3"/>
            <w:tabs>
              <w:tab w:val="right" w:leader="dot" w:pos="8296"/>
            </w:tabs>
            <w:rPr>
              <w:del w:id="500" w:author="John" w:date="2018-11-10T12:23:00Z"/>
              <w:noProof/>
            </w:rPr>
          </w:pPr>
          <w:del w:id="501" w:author="John" w:date="2018-11-10T12:23:00Z">
            <w:r w:rsidRPr="008B6A8C" w:rsidDel="00B26013">
              <w:rPr>
                <w:rPrChange w:id="502" w:author="Administrator" w:date="2018-11-08T22:57:00Z">
                  <w:rPr>
                    <w:rStyle w:val="a7"/>
                    <w:noProof/>
                  </w:rPr>
                </w:rPrChange>
              </w:rPr>
              <w:delText>1.2.1项目提出者</w:delText>
            </w:r>
            <w:r w:rsidDel="00B26013">
              <w:rPr>
                <w:noProof/>
                <w:webHidden/>
              </w:rPr>
              <w:tab/>
              <w:delText>5</w:delText>
            </w:r>
          </w:del>
        </w:p>
        <w:p w14:paraId="7A0E47CA" w14:textId="566907F2" w:rsidR="00C26456" w:rsidDel="00B26013" w:rsidRDefault="00C26456">
          <w:pPr>
            <w:pStyle w:val="TOC3"/>
            <w:tabs>
              <w:tab w:val="right" w:leader="dot" w:pos="8296"/>
            </w:tabs>
            <w:rPr>
              <w:del w:id="503" w:author="John" w:date="2018-11-10T12:23:00Z"/>
              <w:noProof/>
            </w:rPr>
          </w:pPr>
          <w:del w:id="504" w:author="John" w:date="2018-11-10T12:23:00Z">
            <w:r w:rsidRPr="008B6A8C" w:rsidDel="00B26013">
              <w:rPr>
                <w:rPrChange w:id="505" w:author="Administrator" w:date="2018-11-08T22:57:00Z">
                  <w:rPr>
                    <w:rStyle w:val="a7"/>
                    <w:noProof/>
                  </w:rPr>
                </w:rPrChange>
              </w:rPr>
              <w:delText>1.2.2项目要求</w:delText>
            </w:r>
            <w:r w:rsidDel="00B26013">
              <w:rPr>
                <w:noProof/>
                <w:webHidden/>
              </w:rPr>
              <w:tab/>
              <w:delText>5</w:delText>
            </w:r>
          </w:del>
        </w:p>
        <w:p w14:paraId="10E50187" w14:textId="4249E027" w:rsidR="00C26456" w:rsidDel="00B26013" w:rsidRDefault="00C26456">
          <w:pPr>
            <w:pStyle w:val="TOC3"/>
            <w:tabs>
              <w:tab w:val="right" w:leader="dot" w:pos="8296"/>
            </w:tabs>
            <w:rPr>
              <w:del w:id="506" w:author="John" w:date="2018-11-10T12:23:00Z"/>
              <w:noProof/>
            </w:rPr>
          </w:pPr>
          <w:del w:id="507" w:author="John" w:date="2018-11-10T12:23:00Z">
            <w:r w:rsidRPr="008B6A8C" w:rsidDel="00B26013">
              <w:rPr>
                <w:rPrChange w:id="508" w:author="Administrator" w:date="2018-11-08T22:57:00Z">
                  <w:rPr>
                    <w:rStyle w:val="a7"/>
                    <w:noProof/>
                  </w:rPr>
                </w:rPrChange>
              </w:rPr>
              <w:delText>1.2.3项目目标</w:delText>
            </w:r>
            <w:r w:rsidDel="00B26013">
              <w:rPr>
                <w:noProof/>
                <w:webHidden/>
              </w:rPr>
              <w:tab/>
              <w:delText>5</w:delText>
            </w:r>
          </w:del>
        </w:p>
        <w:p w14:paraId="3C78564F" w14:textId="5316E54B" w:rsidR="00C26456" w:rsidDel="00B26013" w:rsidRDefault="00C26456">
          <w:pPr>
            <w:pStyle w:val="TOC3"/>
            <w:tabs>
              <w:tab w:val="right" w:leader="dot" w:pos="8296"/>
            </w:tabs>
            <w:rPr>
              <w:del w:id="509" w:author="John" w:date="2018-11-10T12:23:00Z"/>
              <w:noProof/>
            </w:rPr>
          </w:pPr>
          <w:del w:id="510" w:author="John" w:date="2018-11-10T12:23:00Z">
            <w:r w:rsidRPr="008B6A8C" w:rsidDel="00B26013">
              <w:rPr>
                <w:rPrChange w:id="511" w:author="Administrator" w:date="2018-11-08T22:57:00Z">
                  <w:rPr>
                    <w:rStyle w:val="a7"/>
                    <w:noProof/>
                  </w:rPr>
                </w:rPrChange>
              </w:rPr>
              <w:delText>1.2.4实现环境</w:delText>
            </w:r>
            <w:r w:rsidDel="00B26013">
              <w:rPr>
                <w:noProof/>
                <w:webHidden/>
              </w:rPr>
              <w:tab/>
              <w:delText>6</w:delText>
            </w:r>
          </w:del>
        </w:p>
        <w:p w14:paraId="6F93EC5D" w14:textId="6AEA6022" w:rsidR="00C26456" w:rsidDel="00B26013" w:rsidRDefault="00C26456">
          <w:pPr>
            <w:pStyle w:val="TOC3"/>
            <w:tabs>
              <w:tab w:val="right" w:leader="dot" w:pos="8296"/>
            </w:tabs>
            <w:rPr>
              <w:del w:id="512" w:author="John" w:date="2018-11-10T12:23:00Z"/>
              <w:noProof/>
            </w:rPr>
          </w:pPr>
          <w:del w:id="513" w:author="John" w:date="2018-11-10T12:23:00Z">
            <w:r w:rsidRPr="008B6A8C" w:rsidDel="00B26013">
              <w:rPr>
                <w:rPrChange w:id="514" w:author="Administrator" w:date="2018-11-08T22:57:00Z">
                  <w:rPr>
                    <w:rStyle w:val="a7"/>
                    <w:noProof/>
                  </w:rPr>
                </w:rPrChange>
              </w:rPr>
              <w:delText>1.2.5限制条件</w:delText>
            </w:r>
            <w:r w:rsidDel="00B26013">
              <w:rPr>
                <w:noProof/>
                <w:webHidden/>
              </w:rPr>
              <w:tab/>
              <w:delText>6</w:delText>
            </w:r>
          </w:del>
        </w:p>
        <w:p w14:paraId="18DF998F" w14:textId="4C27F0E4" w:rsidR="00C26456" w:rsidDel="00B26013" w:rsidRDefault="00C26456">
          <w:pPr>
            <w:pStyle w:val="TOC2"/>
            <w:tabs>
              <w:tab w:val="right" w:leader="dot" w:pos="8296"/>
            </w:tabs>
            <w:rPr>
              <w:del w:id="515" w:author="John" w:date="2018-11-10T12:23:00Z"/>
              <w:noProof/>
            </w:rPr>
          </w:pPr>
          <w:del w:id="516" w:author="John" w:date="2018-11-10T12:23:00Z">
            <w:r w:rsidRPr="008B6A8C" w:rsidDel="00B26013">
              <w:rPr>
                <w:rPrChange w:id="517" w:author="Administrator" w:date="2018-11-08T22:57:00Z">
                  <w:rPr>
                    <w:rStyle w:val="a7"/>
                    <w:noProof/>
                  </w:rPr>
                </w:rPrChange>
              </w:rPr>
              <w:delText>1.3项目概述</w:delText>
            </w:r>
            <w:r w:rsidDel="00B26013">
              <w:rPr>
                <w:noProof/>
                <w:webHidden/>
              </w:rPr>
              <w:tab/>
              <w:delText>6</w:delText>
            </w:r>
          </w:del>
        </w:p>
        <w:p w14:paraId="5512BA78" w14:textId="3B853C34" w:rsidR="00C26456" w:rsidDel="00B26013" w:rsidRDefault="00C26456">
          <w:pPr>
            <w:pStyle w:val="TOC3"/>
            <w:tabs>
              <w:tab w:val="right" w:leader="dot" w:pos="8296"/>
            </w:tabs>
            <w:rPr>
              <w:del w:id="518" w:author="John" w:date="2018-11-10T12:23:00Z"/>
              <w:noProof/>
            </w:rPr>
          </w:pPr>
          <w:del w:id="519" w:author="John" w:date="2018-11-10T12:23:00Z">
            <w:r w:rsidRPr="008B6A8C" w:rsidDel="00B26013">
              <w:rPr>
                <w:rPrChange w:id="520" w:author="Administrator" w:date="2018-11-08T22:57:00Z">
                  <w:rPr>
                    <w:rStyle w:val="a7"/>
                    <w:noProof/>
                  </w:rPr>
                </w:rPrChange>
              </w:rPr>
              <w:delText>1.3.1文档适用项目</w:delText>
            </w:r>
            <w:r w:rsidDel="00B26013">
              <w:rPr>
                <w:noProof/>
                <w:webHidden/>
              </w:rPr>
              <w:tab/>
              <w:delText>6</w:delText>
            </w:r>
          </w:del>
        </w:p>
        <w:p w14:paraId="4A887E49" w14:textId="54D8174B" w:rsidR="00C26456" w:rsidDel="00B26013" w:rsidRDefault="00C26456">
          <w:pPr>
            <w:pStyle w:val="TOC3"/>
            <w:tabs>
              <w:tab w:val="right" w:leader="dot" w:pos="8296"/>
            </w:tabs>
            <w:rPr>
              <w:del w:id="521" w:author="John" w:date="2018-11-10T12:23:00Z"/>
              <w:noProof/>
            </w:rPr>
          </w:pPr>
          <w:del w:id="522" w:author="John" w:date="2018-11-10T12:23:00Z">
            <w:r w:rsidRPr="008B6A8C" w:rsidDel="00B26013">
              <w:rPr>
                <w:rPrChange w:id="523" w:author="Administrator" w:date="2018-11-08T22:57:00Z">
                  <w:rPr>
                    <w:rStyle w:val="a7"/>
                    <w:noProof/>
                  </w:rPr>
                </w:rPrChange>
              </w:rPr>
              <w:delText>1.3.2软件用途</w:delText>
            </w:r>
            <w:r w:rsidDel="00B26013">
              <w:rPr>
                <w:noProof/>
                <w:webHidden/>
              </w:rPr>
              <w:tab/>
              <w:delText>6</w:delText>
            </w:r>
          </w:del>
        </w:p>
        <w:p w14:paraId="7161978D" w14:textId="741A4AB6" w:rsidR="00C26456" w:rsidDel="00B26013" w:rsidRDefault="00C26456">
          <w:pPr>
            <w:pStyle w:val="TOC3"/>
            <w:tabs>
              <w:tab w:val="right" w:leader="dot" w:pos="8296"/>
            </w:tabs>
            <w:rPr>
              <w:del w:id="524" w:author="John" w:date="2018-11-10T12:23:00Z"/>
              <w:noProof/>
            </w:rPr>
          </w:pPr>
          <w:del w:id="525" w:author="John" w:date="2018-11-10T12:23:00Z">
            <w:r w:rsidRPr="008B6A8C" w:rsidDel="00B26013">
              <w:rPr>
                <w:rPrChange w:id="526" w:author="Administrator" w:date="2018-11-08T22:57:00Z">
                  <w:rPr>
                    <w:rStyle w:val="a7"/>
                    <w:noProof/>
                  </w:rPr>
                </w:rPrChange>
              </w:rPr>
              <w:delText>1.3.3项目功能点</w:delText>
            </w:r>
            <w:r w:rsidDel="00B26013">
              <w:rPr>
                <w:noProof/>
                <w:webHidden/>
              </w:rPr>
              <w:tab/>
              <w:delText>7</w:delText>
            </w:r>
          </w:del>
        </w:p>
        <w:p w14:paraId="47FFDEAE" w14:textId="392AB477" w:rsidR="00C26456" w:rsidDel="00B26013" w:rsidRDefault="00C26456">
          <w:pPr>
            <w:pStyle w:val="TOC3"/>
            <w:tabs>
              <w:tab w:val="right" w:leader="dot" w:pos="8296"/>
            </w:tabs>
            <w:rPr>
              <w:del w:id="527" w:author="John" w:date="2018-11-10T12:23:00Z"/>
              <w:noProof/>
            </w:rPr>
          </w:pPr>
          <w:del w:id="528" w:author="John" w:date="2018-11-10T12:23:00Z">
            <w:r w:rsidRPr="008B6A8C" w:rsidDel="00B26013">
              <w:rPr>
                <w:rPrChange w:id="529" w:author="Administrator" w:date="2018-11-08T22:57:00Z">
                  <w:rPr>
                    <w:rStyle w:val="a7"/>
                    <w:noProof/>
                  </w:rPr>
                </w:rPrChange>
              </w:rPr>
              <w:delText>1.3.4项目历史</w:delText>
            </w:r>
            <w:r w:rsidDel="00B26013">
              <w:rPr>
                <w:noProof/>
                <w:webHidden/>
              </w:rPr>
              <w:tab/>
              <w:delText>8</w:delText>
            </w:r>
          </w:del>
        </w:p>
        <w:p w14:paraId="3E0E86C3" w14:textId="2DC6A102" w:rsidR="00C26456" w:rsidDel="00B26013" w:rsidRDefault="00C26456">
          <w:pPr>
            <w:pStyle w:val="TOC3"/>
            <w:tabs>
              <w:tab w:val="right" w:leader="dot" w:pos="8296"/>
            </w:tabs>
            <w:rPr>
              <w:del w:id="530" w:author="John" w:date="2018-11-10T12:23:00Z"/>
              <w:noProof/>
            </w:rPr>
          </w:pPr>
          <w:del w:id="531" w:author="John" w:date="2018-11-10T12:23:00Z">
            <w:r w:rsidRPr="008B6A8C" w:rsidDel="00B26013">
              <w:rPr>
                <w:rPrChange w:id="532" w:author="Administrator" w:date="2018-11-08T22:57:00Z">
                  <w:rPr>
                    <w:rStyle w:val="a7"/>
                    <w:noProof/>
                  </w:rPr>
                </w:rPrChange>
              </w:rPr>
              <w:delText>1.3.5项目用户</w:delText>
            </w:r>
            <w:r w:rsidDel="00B26013">
              <w:rPr>
                <w:noProof/>
                <w:webHidden/>
              </w:rPr>
              <w:tab/>
              <w:delText>8</w:delText>
            </w:r>
          </w:del>
        </w:p>
        <w:p w14:paraId="4E54C09A" w14:textId="0FC48AE7" w:rsidR="00C26456" w:rsidDel="00B26013" w:rsidRDefault="00C26456">
          <w:pPr>
            <w:pStyle w:val="TOC3"/>
            <w:tabs>
              <w:tab w:val="right" w:leader="dot" w:pos="8296"/>
            </w:tabs>
            <w:rPr>
              <w:del w:id="533" w:author="John" w:date="2018-11-10T12:23:00Z"/>
              <w:noProof/>
            </w:rPr>
          </w:pPr>
          <w:del w:id="534" w:author="John" w:date="2018-11-10T12:23:00Z">
            <w:r w:rsidRPr="008B6A8C" w:rsidDel="00B26013">
              <w:rPr>
                <w:rPrChange w:id="535" w:author="Administrator" w:date="2018-11-08T22:57:00Z">
                  <w:rPr>
                    <w:rStyle w:val="a7"/>
                    <w:noProof/>
                  </w:rPr>
                </w:rPrChange>
              </w:rPr>
              <w:delText>1.3.6开发团队</w:delText>
            </w:r>
            <w:r w:rsidDel="00B26013">
              <w:rPr>
                <w:noProof/>
                <w:webHidden/>
              </w:rPr>
              <w:tab/>
              <w:delText>8</w:delText>
            </w:r>
          </w:del>
        </w:p>
        <w:p w14:paraId="246DC504" w14:textId="03DF282E" w:rsidR="00C26456" w:rsidDel="00B26013" w:rsidRDefault="00C26456">
          <w:pPr>
            <w:pStyle w:val="TOC2"/>
            <w:tabs>
              <w:tab w:val="right" w:leader="dot" w:pos="8296"/>
            </w:tabs>
            <w:rPr>
              <w:del w:id="536" w:author="John" w:date="2018-11-10T12:23:00Z"/>
              <w:noProof/>
            </w:rPr>
          </w:pPr>
          <w:del w:id="537" w:author="John" w:date="2018-11-10T12:23:00Z">
            <w:r w:rsidRPr="008B6A8C" w:rsidDel="00B26013">
              <w:rPr>
                <w:rPrChange w:id="538" w:author="Administrator" w:date="2018-11-08T22:57:00Z">
                  <w:rPr>
                    <w:rStyle w:val="a7"/>
                    <w:noProof/>
                  </w:rPr>
                </w:rPrChange>
              </w:rPr>
              <w:delText>1.4术语定义</w:delText>
            </w:r>
            <w:r w:rsidDel="00B26013">
              <w:rPr>
                <w:noProof/>
                <w:webHidden/>
              </w:rPr>
              <w:tab/>
              <w:delText>8</w:delText>
            </w:r>
          </w:del>
        </w:p>
        <w:p w14:paraId="222BE19A" w14:textId="61A82F07" w:rsidR="00C26456" w:rsidDel="00B26013" w:rsidRDefault="00C26456">
          <w:pPr>
            <w:pStyle w:val="TOC2"/>
            <w:tabs>
              <w:tab w:val="right" w:leader="dot" w:pos="8296"/>
            </w:tabs>
            <w:rPr>
              <w:del w:id="539" w:author="John" w:date="2018-11-10T12:23:00Z"/>
              <w:noProof/>
            </w:rPr>
          </w:pPr>
          <w:del w:id="540" w:author="John" w:date="2018-11-10T12:23:00Z">
            <w:r w:rsidRPr="008B6A8C" w:rsidDel="00B26013">
              <w:rPr>
                <w:rPrChange w:id="541" w:author="Administrator" w:date="2018-11-08T22:57:00Z">
                  <w:rPr>
                    <w:rStyle w:val="a7"/>
                    <w:noProof/>
                  </w:rPr>
                </w:rPrChange>
              </w:rPr>
              <w:delText>1.5文档概述</w:delText>
            </w:r>
            <w:r w:rsidDel="00B26013">
              <w:rPr>
                <w:noProof/>
                <w:webHidden/>
              </w:rPr>
              <w:tab/>
              <w:delText>9</w:delText>
            </w:r>
          </w:del>
        </w:p>
        <w:p w14:paraId="087A9ECD" w14:textId="147DE808" w:rsidR="00C26456" w:rsidDel="00B26013" w:rsidRDefault="00C26456">
          <w:pPr>
            <w:pStyle w:val="TOC2"/>
            <w:tabs>
              <w:tab w:val="right" w:leader="dot" w:pos="8296"/>
            </w:tabs>
            <w:rPr>
              <w:del w:id="542" w:author="John" w:date="2018-11-10T12:23:00Z"/>
              <w:noProof/>
            </w:rPr>
          </w:pPr>
          <w:del w:id="543" w:author="John" w:date="2018-11-10T12:23:00Z">
            <w:r w:rsidRPr="008B6A8C" w:rsidDel="00B26013">
              <w:rPr>
                <w:rPrChange w:id="544" w:author="Administrator" w:date="2018-11-08T22:57:00Z">
                  <w:rPr>
                    <w:rStyle w:val="a7"/>
                    <w:noProof/>
                  </w:rPr>
                </w:rPrChange>
              </w:rPr>
              <w:delText>1.6参考文献</w:delText>
            </w:r>
            <w:r w:rsidDel="00B26013">
              <w:rPr>
                <w:noProof/>
                <w:webHidden/>
              </w:rPr>
              <w:tab/>
              <w:delText>9</w:delText>
            </w:r>
          </w:del>
        </w:p>
        <w:p w14:paraId="632AC762" w14:textId="03BA79CF" w:rsidR="00C26456" w:rsidDel="00B26013" w:rsidRDefault="00C26456">
          <w:pPr>
            <w:pStyle w:val="TOC1"/>
            <w:tabs>
              <w:tab w:val="right" w:leader="dot" w:pos="8296"/>
            </w:tabs>
            <w:rPr>
              <w:del w:id="545" w:author="John" w:date="2018-11-10T12:23:00Z"/>
              <w:noProof/>
            </w:rPr>
          </w:pPr>
          <w:del w:id="546" w:author="John" w:date="2018-11-10T12:23:00Z">
            <w:r w:rsidRPr="008B6A8C" w:rsidDel="00B26013">
              <w:rPr>
                <w:rPrChange w:id="547" w:author="Administrator" w:date="2018-11-08T22:57:00Z">
                  <w:rPr>
                    <w:rStyle w:val="a7"/>
                    <w:noProof/>
                  </w:rPr>
                </w:rPrChange>
              </w:rPr>
              <w:delText>2可行性研究的前提</w:delText>
            </w:r>
            <w:r w:rsidDel="00B26013">
              <w:rPr>
                <w:noProof/>
                <w:webHidden/>
              </w:rPr>
              <w:tab/>
              <w:delText>9</w:delText>
            </w:r>
          </w:del>
        </w:p>
        <w:p w14:paraId="7B2FDB2E" w14:textId="4F684AFC" w:rsidR="00C26456" w:rsidDel="00B26013" w:rsidRDefault="00C26456">
          <w:pPr>
            <w:pStyle w:val="TOC2"/>
            <w:tabs>
              <w:tab w:val="right" w:leader="dot" w:pos="8296"/>
            </w:tabs>
            <w:rPr>
              <w:del w:id="548" w:author="John" w:date="2018-11-10T12:23:00Z"/>
              <w:noProof/>
            </w:rPr>
          </w:pPr>
          <w:del w:id="549" w:author="John" w:date="2018-11-10T12:23:00Z">
            <w:r w:rsidRPr="008B6A8C" w:rsidDel="00B26013">
              <w:rPr>
                <w:rPrChange w:id="550" w:author="Administrator" w:date="2018-11-08T22:57:00Z">
                  <w:rPr>
                    <w:rStyle w:val="a7"/>
                    <w:noProof/>
                  </w:rPr>
                </w:rPrChange>
              </w:rPr>
              <w:delText>2.1项目的要求</w:delText>
            </w:r>
            <w:r w:rsidDel="00B26013">
              <w:rPr>
                <w:noProof/>
                <w:webHidden/>
              </w:rPr>
              <w:tab/>
              <w:delText>9</w:delText>
            </w:r>
          </w:del>
        </w:p>
        <w:p w14:paraId="75F87915" w14:textId="5153D33F" w:rsidR="00C26456" w:rsidDel="00B26013" w:rsidRDefault="00C26456">
          <w:pPr>
            <w:pStyle w:val="TOC2"/>
            <w:tabs>
              <w:tab w:val="right" w:leader="dot" w:pos="8296"/>
            </w:tabs>
            <w:rPr>
              <w:del w:id="551" w:author="John" w:date="2018-11-10T12:23:00Z"/>
              <w:noProof/>
            </w:rPr>
          </w:pPr>
          <w:del w:id="552" w:author="John" w:date="2018-11-10T12:23:00Z">
            <w:r w:rsidRPr="008B6A8C" w:rsidDel="00B26013">
              <w:rPr>
                <w:rPrChange w:id="553" w:author="Administrator" w:date="2018-11-08T22:57:00Z">
                  <w:rPr>
                    <w:rStyle w:val="a7"/>
                    <w:noProof/>
                  </w:rPr>
                </w:rPrChange>
              </w:rPr>
              <w:delText>2.2项目的目标</w:delText>
            </w:r>
            <w:r w:rsidDel="00B26013">
              <w:rPr>
                <w:noProof/>
                <w:webHidden/>
              </w:rPr>
              <w:tab/>
              <w:delText>9</w:delText>
            </w:r>
          </w:del>
        </w:p>
        <w:p w14:paraId="584A00C1" w14:textId="6FE7F082" w:rsidR="00C26456" w:rsidDel="00B26013" w:rsidRDefault="00C26456">
          <w:pPr>
            <w:pStyle w:val="TOC2"/>
            <w:tabs>
              <w:tab w:val="right" w:leader="dot" w:pos="8296"/>
            </w:tabs>
            <w:rPr>
              <w:del w:id="554" w:author="John" w:date="2018-11-10T12:23:00Z"/>
              <w:noProof/>
            </w:rPr>
          </w:pPr>
          <w:del w:id="555" w:author="John" w:date="2018-11-10T12:23:00Z">
            <w:r w:rsidRPr="008B6A8C" w:rsidDel="00B26013">
              <w:rPr>
                <w:rPrChange w:id="556" w:author="Administrator" w:date="2018-11-08T22:57:00Z">
                  <w:rPr>
                    <w:rStyle w:val="a7"/>
                    <w:noProof/>
                  </w:rPr>
                </w:rPrChange>
              </w:rPr>
              <w:delText>2.3项目的环境、条件、假定和限制</w:delText>
            </w:r>
            <w:r w:rsidDel="00B26013">
              <w:rPr>
                <w:noProof/>
                <w:webHidden/>
              </w:rPr>
              <w:tab/>
              <w:delText>10</w:delText>
            </w:r>
          </w:del>
        </w:p>
        <w:p w14:paraId="2A0BDC22" w14:textId="4FDB1B4E" w:rsidR="00C26456" w:rsidDel="00B26013" w:rsidRDefault="00C26456">
          <w:pPr>
            <w:pStyle w:val="TOC3"/>
            <w:tabs>
              <w:tab w:val="right" w:leader="dot" w:pos="8296"/>
            </w:tabs>
            <w:rPr>
              <w:del w:id="557" w:author="John" w:date="2018-11-10T12:23:00Z"/>
              <w:noProof/>
            </w:rPr>
          </w:pPr>
          <w:del w:id="558" w:author="John" w:date="2018-11-10T12:23:00Z">
            <w:r w:rsidRPr="008B6A8C" w:rsidDel="00B26013">
              <w:rPr>
                <w:rPrChange w:id="559" w:author="Administrator" w:date="2018-11-08T22:57:00Z">
                  <w:rPr>
                    <w:rStyle w:val="a7"/>
                    <w:noProof/>
                  </w:rPr>
                </w:rPrChange>
              </w:rPr>
              <w:delText>2.3.1硬件、软件、运行环境和开发环境方面的条件和限制</w:delText>
            </w:r>
            <w:r w:rsidDel="00B26013">
              <w:rPr>
                <w:noProof/>
                <w:webHidden/>
              </w:rPr>
              <w:tab/>
              <w:delText>10</w:delText>
            </w:r>
          </w:del>
        </w:p>
        <w:p w14:paraId="2408CD09" w14:textId="57B381B5" w:rsidR="00C26456" w:rsidDel="00B26013" w:rsidRDefault="00C26456">
          <w:pPr>
            <w:pStyle w:val="TOC3"/>
            <w:tabs>
              <w:tab w:val="right" w:leader="dot" w:pos="8296"/>
            </w:tabs>
            <w:rPr>
              <w:del w:id="560" w:author="John" w:date="2018-11-10T12:23:00Z"/>
              <w:noProof/>
            </w:rPr>
          </w:pPr>
          <w:del w:id="561" w:author="John" w:date="2018-11-10T12:23:00Z">
            <w:r w:rsidRPr="008B6A8C" w:rsidDel="00B26013">
              <w:rPr>
                <w:rPrChange w:id="562" w:author="Administrator" w:date="2018-11-08T22:57:00Z">
                  <w:rPr>
                    <w:rStyle w:val="a7"/>
                    <w:noProof/>
                  </w:rPr>
                </w:rPrChange>
              </w:rPr>
              <w:delText>2.3.2项目经费限制</w:delText>
            </w:r>
            <w:r w:rsidDel="00B26013">
              <w:rPr>
                <w:noProof/>
                <w:webHidden/>
              </w:rPr>
              <w:tab/>
              <w:delText>10</w:delText>
            </w:r>
          </w:del>
        </w:p>
        <w:p w14:paraId="00AE8D18" w14:textId="333977F0" w:rsidR="00C26456" w:rsidDel="00B26013" w:rsidRDefault="00C26456">
          <w:pPr>
            <w:pStyle w:val="TOC3"/>
            <w:tabs>
              <w:tab w:val="right" w:leader="dot" w:pos="8296"/>
            </w:tabs>
            <w:rPr>
              <w:del w:id="563" w:author="John" w:date="2018-11-10T12:23:00Z"/>
              <w:noProof/>
            </w:rPr>
          </w:pPr>
          <w:del w:id="564" w:author="John" w:date="2018-11-10T12:23:00Z">
            <w:r w:rsidRPr="008B6A8C" w:rsidDel="00B26013">
              <w:rPr>
                <w:rPrChange w:id="565" w:author="Administrator" w:date="2018-11-08T22:57:00Z">
                  <w:rPr>
                    <w:rStyle w:val="a7"/>
                    <w:noProof/>
                  </w:rPr>
                </w:rPrChange>
              </w:rPr>
              <w:delText>2.3.3所建议系统的运行寿命的最小限制</w:delText>
            </w:r>
            <w:r w:rsidDel="00B26013">
              <w:rPr>
                <w:noProof/>
                <w:webHidden/>
              </w:rPr>
              <w:tab/>
              <w:delText>10</w:delText>
            </w:r>
          </w:del>
        </w:p>
        <w:p w14:paraId="43677562" w14:textId="07D53190" w:rsidR="00C26456" w:rsidDel="00B26013" w:rsidRDefault="00C26456">
          <w:pPr>
            <w:pStyle w:val="TOC2"/>
            <w:tabs>
              <w:tab w:val="right" w:leader="dot" w:pos="8296"/>
            </w:tabs>
            <w:rPr>
              <w:del w:id="566" w:author="John" w:date="2018-11-10T12:23:00Z"/>
              <w:noProof/>
            </w:rPr>
          </w:pPr>
          <w:del w:id="567" w:author="John" w:date="2018-11-10T12:23:00Z">
            <w:r w:rsidRPr="008B6A8C" w:rsidDel="00B26013">
              <w:rPr>
                <w:rPrChange w:id="568" w:author="Administrator" w:date="2018-11-08T22:57:00Z">
                  <w:rPr>
                    <w:rStyle w:val="a7"/>
                    <w:noProof/>
                  </w:rPr>
                </w:rPrChange>
              </w:rPr>
              <w:delText>2.4进行可行性分析的方法</w:delText>
            </w:r>
            <w:r w:rsidDel="00B26013">
              <w:rPr>
                <w:noProof/>
                <w:webHidden/>
              </w:rPr>
              <w:tab/>
              <w:delText>10</w:delText>
            </w:r>
          </w:del>
        </w:p>
        <w:p w14:paraId="730F1C1F" w14:textId="7D9F206C" w:rsidR="00C26456" w:rsidDel="00B26013" w:rsidRDefault="00C26456">
          <w:pPr>
            <w:pStyle w:val="TOC1"/>
            <w:tabs>
              <w:tab w:val="right" w:leader="dot" w:pos="8296"/>
            </w:tabs>
            <w:rPr>
              <w:del w:id="569" w:author="John" w:date="2018-11-10T12:23:00Z"/>
              <w:noProof/>
            </w:rPr>
          </w:pPr>
          <w:del w:id="570" w:author="John" w:date="2018-11-10T12:23:00Z">
            <w:r w:rsidRPr="008B6A8C" w:rsidDel="00B26013">
              <w:rPr>
                <w:rPrChange w:id="571" w:author="Administrator" w:date="2018-11-08T22:57:00Z">
                  <w:rPr>
                    <w:rStyle w:val="a7"/>
                    <w:noProof/>
                  </w:rPr>
                </w:rPrChange>
              </w:rPr>
              <w:delText>3技术可行性</w:delText>
            </w:r>
            <w:r w:rsidDel="00B26013">
              <w:rPr>
                <w:noProof/>
                <w:webHidden/>
              </w:rPr>
              <w:tab/>
              <w:delText>10</w:delText>
            </w:r>
          </w:del>
        </w:p>
        <w:p w14:paraId="25B6CFAB" w14:textId="47D28FB1" w:rsidR="00C26456" w:rsidDel="00B26013" w:rsidRDefault="00C26456">
          <w:pPr>
            <w:pStyle w:val="TOC2"/>
            <w:tabs>
              <w:tab w:val="right" w:leader="dot" w:pos="8296"/>
            </w:tabs>
            <w:rPr>
              <w:del w:id="572" w:author="John" w:date="2018-11-10T12:23:00Z"/>
              <w:noProof/>
            </w:rPr>
          </w:pPr>
          <w:del w:id="573" w:author="John" w:date="2018-11-10T12:23:00Z">
            <w:r w:rsidRPr="008B6A8C" w:rsidDel="00B26013">
              <w:rPr>
                <w:rPrChange w:id="574" w:author="Administrator" w:date="2018-11-08T22:57:00Z">
                  <w:rPr>
                    <w:rStyle w:val="a7"/>
                    <w:noProof/>
                  </w:rPr>
                </w:rPrChange>
              </w:rPr>
              <w:delText>3.1人员</w:delText>
            </w:r>
            <w:r w:rsidDel="00B26013">
              <w:rPr>
                <w:noProof/>
                <w:webHidden/>
              </w:rPr>
              <w:tab/>
              <w:delText>10</w:delText>
            </w:r>
          </w:del>
        </w:p>
        <w:p w14:paraId="71499714" w14:textId="3604BBB0" w:rsidR="00C26456" w:rsidDel="00B26013" w:rsidRDefault="00C26456">
          <w:pPr>
            <w:pStyle w:val="TOC2"/>
            <w:tabs>
              <w:tab w:val="right" w:leader="dot" w:pos="8296"/>
            </w:tabs>
            <w:rPr>
              <w:del w:id="575" w:author="John" w:date="2018-11-10T12:23:00Z"/>
              <w:noProof/>
            </w:rPr>
          </w:pPr>
          <w:del w:id="576" w:author="John" w:date="2018-11-10T12:23:00Z">
            <w:r w:rsidRPr="008B6A8C" w:rsidDel="00B26013">
              <w:rPr>
                <w:rPrChange w:id="577" w:author="Administrator" w:date="2018-11-08T22:57:00Z">
                  <w:rPr>
                    <w:rStyle w:val="a7"/>
                    <w:noProof/>
                  </w:rPr>
                </w:rPrChange>
              </w:rPr>
              <w:delText>3.2环境资源</w:delText>
            </w:r>
            <w:r w:rsidDel="00B26013">
              <w:rPr>
                <w:noProof/>
                <w:webHidden/>
              </w:rPr>
              <w:tab/>
              <w:delText>11</w:delText>
            </w:r>
          </w:del>
        </w:p>
        <w:p w14:paraId="2F35D0CE" w14:textId="41FB6DFD" w:rsidR="00C26456" w:rsidDel="00B26013" w:rsidRDefault="00C26456">
          <w:pPr>
            <w:pStyle w:val="TOC2"/>
            <w:tabs>
              <w:tab w:val="right" w:leader="dot" w:pos="8296"/>
            </w:tabs>
            <w:rPr>
              <w:del w:id="578" w:author="John" w:date="2018-11-10T12:23:00Z"/>
              <w:noProof/>
            </w:rPr>
          </w:pPr>
          <w:del w:id="579" w:author="John" w:date="2018-11-10T12:23:00Z">
            <w:r w:rsidRPr="008B6A8C" w:rsidDel="00B26013">
              <w:rPr>
                <w:rPrChange w:id="580" w:author="Administrator" w:date="2018-11-08T22:57:00Z">
                  <w:rPr>
                    <w:rStyle w:val="a7"/>
                    <w:noProof/>
                  </w:rPr>
                </w:rPrChange>
              </w:rPr>
              <w:delText>3.3投资</w:delText>
            </w:r>
            <w:r w:rsidDel="00B26013">
              <w:rPr>
                <w:noProof/>
                <w:webHidden/>
              </w:rPr>
              <w:tab/>
              <w:delText>11</w:delText>
            </w:r>
          </w:del>
        </w:p>
        <w:p w14:paraId="3E983019" w14:textId="433273D2" w:rsidR="00C26456" w:rsidDel="00B26013" w:rsidRDefault="00C26456">
          <w:pPr>
            <w:pStyle w:val="TOC3"/>
            <w:tabs>
              <w:tab w:val="right" w:leader="dot" w:pos="8296"/>
            </w:tabs>
            <w:rPr>
              <w:del w:id="581" w:author="John" w:date="2018-11-10T12:23:00Z"/>
              <w:noProof/>
            </w:rPr>
          </w:pPr>
          <w:del w:id="582" w:author="John" w:date="2018-11-10T12:23:00Z">
            <w:r w:rsidRPr="008B6A8C" w:rsidDel="00B26013">
              <w:rPr>
                <w:rPrChange w:id="583" w:author="Administrator" w:date="2018-11-08T22:57:00Z">
                  <w:rPr>
                    <w:rStyle w:val="a7"/>
                    <w:noProof/>
                  </w:rPr>
                </w:rPrChange>
              </w:rPr>
              <w:delText>3.3.1资金</w:delText>
            </w:r>
            <w:r w:rsidDel="00B26013">
              <w:rPr>
                <w:noProof/>
                <w:webHidden/>
              </w:rPr>
              <w:tab/>
              <w:delText>11</w:delText>
            </w:r>
          </w:del>
        </w:p>
        <w:p w14:paraId="6F7A10F0" w14:textId="656D1F2E" w:rsidR="00C26456" w:rsidDel="00B26013" w:rsidRDefault="00C26456">
          <w:pPr>
            <w:pStyle w:val="TOC3"/>
            <w:tabs>
              <w:tab w:val="right" w:leader="dot" w:pos="8296"/>
            </w:tabs>
            <w:rPr>
              <w:del w:id="584" w:author="John" w:date="2018-11-10T12:23:00Z"/>
              <w:noProof/>
            </w:rPr>
          </w:pPr>
          <w:del w:id="585" w:author="John" w:date="2018-11-10T12:23:00Z">
            <w:r w:rsidRPr="008B6A8C" w:rsidDel="00B26013">
              <w:rPr>
                <w:rPrChange w:id="586" w:author="Administrator" w:date="2018-11-08T22:57:00Z">
                  <w:rPr>
                    <w:rStyle w:val="a7"/>
                    <w:noProof/>
                  </w:rPr>
                </w:rPrChange>
              </w:rPr>
              <w:delText>3.3.2人力</w:delText>
            </w:r>
            <w:r w:rsidDel="00B26013">
              <w:rPr>
                <w:noProof/>
                <w:webHidden/>
              </w:rPr>
              <w:tab/>
              <w:delText>11</w:delText>
            </w:r>
          </w:del>
        </w:p>
        <w:p w14:paraId="38E8A992" w14:textId="371B7EAB" w:rsidR="00C26456" w:rsidDel="00B26013" w:rsidRDefault="00C26456">
          <w:pPr>
            <w:pStyle w:val="TOC2"/>
            <w:tabs>
              <w:tab w:val="right" w:leader="dot" w:pos="8296"/>
            </w:tabs>
            <w:rPr>
              <w:del w:id="587" w:author="John" w:date="2018-11-10T12:23:00Z"/>
              <w:noProof/>
            </w:rPr>
          </w:pPr>
          <w:del w:id="588" w:author="John" w:date="2018-11-10T12:23:00Z">
            <w:r w:rsidRPr="008B6A8C" w:rsidDel="00B26013">
              <w:rPr>
                <w:rPrChange w:id="589" w:author="Administrator" w:date="2018-11-08T22:57:00Z">
                  <w:rPr>
                    <w:rStyle w:val="a7"/>
                    <w:noProof/>
                  </w:rPr>
                </w:rPrChange>
              </w:rPr>
              <w:delText>3.4设备</w:delText>
            </w:r>
            <w:r w:rsidDel="00B26013">
              <w:rPr>
                <w:noProof/>
                <w:webHidden/>
              </w:rPr>
              <w:tab/>
              <w:delText>11</w:delText>
            </w:r>
          </w:del>
        </w:p>
        <w:p w14:paraId="50BE0C8C" w14:textId="117EF9F0" w:rsidR="00C26456" w:rsidDel="00B26013" w:rsidRDefault="00C26456">
          <w:pPr>
            <w:pStyle w:val="TOC2"/>
            <w:tabs>
              <w:tab w:val="right" w:leader="dot" w:pos="8296"/>
            </w:tabs>
            <w:rPr>
              <w:del w:id="590" w:author="John" w:date="2018-11-10T12:23:00Z"/>
              <w:noProof/>
            </w:rPr>
          </w:pPr>
          <w:del w:id="591" w:author="John" w:date="2018-11-10T12:23:00Z">
            <w:r w:rsidRPr="008B6A8C" w:rsidDel="00B26013">
              <w:rPr>
                <w:rPrChange w:id="592" w:author="Administrator" w:date="2018-11-08T22:57:00Z">
                  <w:rPr>
                    <w:rStyle w:val="a7"/>
                    <w:noProof/>
                  </w:rPr>
                </w:rPrChange>
              </w:rPr>
              <w:delText>3.5关键技术分析</w:delText>
            </w:r>
            <w:r w:rsidDel="00B26013">
              <w:rPr>
                <w:noProof/>
                <w:webHidden/>
              </w:rPr>
              <w:tab/>
              <w:delText>12</w:delText>
            </w:r>
          </w:del>
        </w:p>
        <w:p w14:paraId="25F42DC7" w14:textId="35857656" w:rsidR="00C26456" w:rsidDel="00B26013" w:rsidRDefault="00C26456">
          <w:pPr>
            <w:pStyle w:val="TOC3"/>
            <w:tabs>
              <w:tab w:val="right" w:leader="dot" w:pos="8296"/>
            </w:tabs>
            <w:rPr>
              <w:del w:id="593" w:author="John" w:date="2018-11-10T12:23:00Z"/>
              <w:noProof/>
            </w:rPr>
          </w:pPr>
          <w:del w:id="594" w:author="John" w:date="2018-11-10T12:23:00Z">
            <w:r w:rsidRPr="008B6A8C" w:rsidDel="00B26013">
              <w:rPr>
                <w:rPrChange w:id="595" w:author="Administrator" w:date="2018-11-08T22:57:00Z">
                  <w:rPr>
                    <w:rStyle w:val="a7"/>
                    <w:noProof/>
                  </w:rPr>
                </w:rPrChange>
              </w:rPr>
              <w:delText>3.5.1网页后端</w:delText>
            </w:r>
            <w:r w:rsidDel="00B26013">
              <w:rPr>
                <w:noProof/>
                <w:webHidden/>
              </w:rPr>
              <w:tab/>
              <w:delText>12</w:delText>
            </w:r>
          </w:del>
        </w:p>
        <w:p w14:paraId="238CF9BF" w14:textId="3CE820C6" w:rsidR="00C26456" w:rsidDel="00B26013" w:rsidRDefault="00C26456">
          <w:pPr>
            <w:pStyle w:val="TOC3"/>
            <w:tabs>
              <w:tab w:val="right" w:leader="dot" w:pos="8296"/>
            </w:tabs>
            <w:rPr>
              <w:del w:id="596" w:author="John" w:date="2018-11-10T12:23:00Z"/>
              <w:noProof/>
            </w:rPr>
          </w:pPr>
          <w:del w:id="597" w:author="John" w:date="2018-11-10T12:23:00Z">
            <w:r w:rsidRPr="008B6A8C" w:rsidDel="00B26013">
              <w:rPr>
                <w:rPrChange w:id="598" w:author="Administrator" w:date="2018-11-08T22:57:00Z">
                  <w:rPr>
                    <w:rStyle w:val="a7"/>
                    <w:noProof/>
                  </w:rPr>
                </w:rPrChange>
              </w:rPr>
              <w:delText>3.5.2网页前端</w:delText>
            </w:r>
            <w:r w:rsidDel="00B26013">
              <w:rPr>
                <w:noProof/>
                <w:webHidden/>
              </w:rPr>
              <w:tab/>
              <w:delText>12</w:delText>
            </w:r>
          </w:del>
        </w:p>
        <w:p w14:paraId="7255CEAE" w14:textId="4D988FAB" w:rsidR="00C26456" w:rsidDel="00B26013" w:rsidRDefault="00C26456">
          <w:pPr>
            <w:pStyle w:val="TOC3"/>
            <w:tabs>
              <w:tab w:val="right" w:leader="dot" w:pos="8296"/>
            </w:tabs>
            <w:rPr>
              <w:del w:id="599" w:author="John" w:date="2018-11-10T12:23:00Z"/>
              <w:noProof/>
            </w:rPr>
          </w:pPr>
          <w:del w:id="600" w:author="John" w:date="2018-11-10T12:23:00Z">
            <w:r w:rsidRPr="008B6A8C" w:rsidDel="00B26013">
              <w:rPr>
                <w:rPrChange w:id="601" w:author="Administrator" w:date="2018-11-08T22:57:00Z">
                  <w:rPr>
                    <w:rStyle w:val="a7"/>
                    <w:noProof/>
                  </w:rPr>
                </w:rPrChange>
              </w:rPr>
              <w:delText>3.5.3数据库</w:delText>
            </w:r>
            <w:r w:rsidDel="00B26013">
              <w:rPr>
                <w:noProof/>
                <w:webHidden/>
              </w:rPr>
              <w:tab/>
              <w:delText>13</w:delText>
            </w:r>
          </w:del>
        </w:p>
        <w:p w14:paraId="60E6CF30" w14:textId="05A00125" w:rsidR="00C26456" w:rsidDel="00B26013" w:rsidRDefault="00C26456">
          <w:pPr>
            <w:pStyle w:val="TOC3"/>
            <w:tabs>
              <w:tab w:val="right" w:leader="dot" w:pos="8296"/>
            </w:tabs>
            <w:rPr>
              <w:del w:id="602" w:author="John" w:date="2018-11-10T12:23:00Z"/>
              <w:noProof/>
            </w:rPr>
          </w:pPr>
          <w:del w:id="603" w:author="John" w:date="2018-11-10T12:23:00Z">
            <w:r w:rsidRPr="008B6A8C" w:rsidDel="00B26013">
              <w:rPr>
                <w:rPrChange w:id="604" w:author="Administrator" w:date="2018-11-08T22:57:00Z">
                  <w:rPr>
                    <w:rStyle w:val="a7"/>
                    <w:noProof/>
                  </w:rPr>
                </w:rPrChange>
              </w:rPr>
              <w:delText>3.5.4处理和数据流程</w:delText>
            </w:r>
            <w:r w:rsidDel="00B26013">
              <w:rPr>
                <w:noProof/>
                <w:webHidden/>
              </w:rPr>
              <w:tab/>
              <w:delText>13</w:delText>
            </w:r>
          </w:del>
        </w:p>
        <w:p w14:paraId="11A74686" w14:textId="3BA9DE89" w:rsidR="00C26456" w:rsidDel="00B26013" w:rsidRDefault="00C26456">
          <w:pPr>
            <w:pStyle w:val="TOC2"/>
            <w:tabs>
              <w:tab w:val="right" w:leader="dot" w:pos="8296"/>
            </w:tabs>
            <w:rPr>
              <w:del w:id="605" w:author="John" w:date="2018-11-10T12:23:00Z"/>
              <w:noProof/>
            </w:rPr>
          </w:pPr>
          <w:del w:id="606" w:author="John" w:date="2018-11-10T12:23:00Z">
            <w:r w:rsidRPr="008B6A8C" w:rsidDel="00B26013">
              <w:rPr>
                <w:rPrChange w:id="607" w:author="Administrator" w:date="2018-11-08T22:57:00Z">
                  <w:rPr>
                    <w:rStyle w:val="a7"/>
                    <w:noProof/>
                  </w:rPr>
                </w:rPrChange>
              </w:rPr>
              <w:delText>3.6所建议的系统</w:delText>
            </w:r>
            <w:r w:rsidDel="00B26013">
              <w:rPr>
                <w:noProof/>
                <w:webHidden/>
              </w:rPr>
              <w:tab/>
              <w:delText>13</w:delText>
            </w:r>
          </w:del>
        </w:p>
        <w:p w14:paraId="59492D3D" w14:textId="5285810E" w:rsidR="00C26456" w:rsidDel="00B26013" w:rsidRDefault="00C26456">
          <w:pPr>
            <w:pStyle w:val="TOC3"/>
            <w:tabs>
              <w:tab w:val="right" w:leader="dot" w:pos="8296"/>
            </w:tabs>
            <w:rPr>
              <w:del w:id="608" w:author="John" w:date="2018-11-10T12:23:00Z"/>
              <w:noProof/>
            </w:rPr>
          </w:pPr>
          <w:del w:id="609" w:author="John" w:date="2018-11-10T12:23:00Z">
            <w:r w:rsidRPr="008B6A8C" w:rsidDel="00B26013">
              <w:rPr>
                <w:rPrChange w:id="610" w:author="Administrator" w:date="2018-11-08T22:57:00Z">
                  <w:rPr>
                    <w:rStyle w:val="a7"/>
                    <w:noProof/>
                  </w:rPr>
                </w:rPrChange>
              </w:rPr>
              <w:delText>3.6.1对所建议的系统的说明</w:delText>
            </w:r>
            <w:r w:rsidDel="00B26013">
              <w:rPr>
                <w:noProof/>
                <w:webHidden/>
              </w:rPr>
              <w:tab/>
              <w:delText>13</w:delText>
            </w:r>
          </w:del>
        </w:p>
        <w:p w14:paraId="67595D97" w14:textId="36E3BB34" w:rsidR="00C26456" w:rsidDel="00B26013" w:rsidRDefault="00C26456">
          <w:pPr>
            <w:pStyle w:val="TOC3"/>
            <w:tabs>
              <w:tab w:val="right" w:leader="dot" w:pos="8296"/>
            </w:tabs>
            <w:rPr>
              <w:del w:id="611" w:author="John" w:date="2018-11-10T12:23:00Z"/>
              <w:noProof/>
            </w:rPr>
          </w:pPr>
          <w:del w:id="612" w:author="John" w:date="2018-11-10T12:23:00Z">
            <w:r w:rsidRPr="008B6A8C" w:rsidDel="00B26013">
              <w:rPr>
                <w:rPrChange w:id="613" w:author="Administrator" w:date="2018-11-08T22:57:00Z">
                  <w:rPr>
                    <w:rStyle w:val="a7"/>
                    <w:noProof/>
                  </w:rPr>
                </w:rPrChange>
              </w:rPr>
              <w:delText>3.6.2数据流程和处理流程</w:delText>
            </w:r>
            <w:r w:rsidDel="00B26013">
              <w:rPr>
                <w:noProof/>
                <w:webHidden/>
              </w:rPr>
              <w:tab/>
              <w:delText>14</w:delText>
            </w:r>
          </w:del>
        </w:p>
        <w:p w14:paraId="6A68614A" w14:textId="3AFCA8A6" w:rsidR="00C26456" w:rsidDel="00B26013" w:rsidRDefault="00C26456">
          <w:pPr>
            <w:pStyle w:val="TOC3"/>
            <w:tabs>
              <w:tab w:val="right" w:leader="dot" w:pos="8296"/>
            </w:tabs>
            <w:rPr>
              <w:del w:id="614" w:author="John" w:date="2018-11-10T12:23:00Z"/>
              <w:noProof/>
            </w:rPr>
          </w:pPr>
          <w:del w:id="615" w:author="John" w:date="2018-11-10T12:23:00Z">
            <w:r w:rsidRPr="008B6A8C" w:rsidDel="00B26013">
              <w:rPr>
                <w:rPrChange w:id="616" w:author="Administrator" w:date="2018-11-08T22:57:00Z">
                  <w:rPr>
                    <w:rStyle w:val="a7"/>
                    <w:noProof/>
                  </w:rPr>
                </w:rPrChange>
              </w:rPr>
              <w:delText>3.6.3与原系统的比较(若有原系统)</w:delText>
            </w:r>
            <w:r w:rsidDel="00B26013">
              <w:rPr>
                <w:noProof/>
                <w:webHidden/>
              </w:rPr>
              <w:tab/>
              <w:delText>15</w:delText>
            </w:r>
          </w:del>
        </w:p>
        <w:p w14:paraId="41694241" w14:textId="7B864F73" w:rsidR="00C26456" w:rsidDel="00B26013" w:rsidRDefault="00C26456">
          <w:pPr>
            <w:pStyle w:val="TOC3"/>
            <w:tabs>
              <w:tab w:val="right" w:leader="dot" w:pos="8296"/>
            </w:tabs>
            <w:rPr>
              <w:del w:id="617" w:author="John" w:date="2018-11-10T12:23:00Z"/>
              <w:noProof/>
            </w:rPr>
          </w:pPr>
          <w:del w:id="618" w:author="John" w:date="2018-11-10T12:23:00Z">
            <w:r w:rsidRPr="008B6A8C" w:rsidDel="00B26013">
              <w:rPr>
                <w:rPrChange w:id="619" w:author="Administrator" w:date="2018-11-08T22:57:00Z">
                  <w:rPr>
                    <w:rStyle w:val="a7"/>
                    <w:noProof/>
                  </w:rPr>
                </w:rPrChange>
              </w:rPr>
              <w:delText>3.6.4影响(或要求)</w:delText>
            </w:r>
            <w:r w:rsidDel="00B26013">
              <w:rPr>
                <w:noProof/>
                <w:webHidden/>
              </w:rPr>
              <w:tab/>
              <w:delText>15</w:delText>
            </w:r>
          </w:del>
        </w:p>
        <w:p w14:paraId="7E1F8071" w14:textId="44501C46" w:rsidR="00C26456" w:rsidDel="00B26013" w:rsidRDefault="00C26456">
          <w:pPr>
            <w:pStyle w:val="TOC3"/>
            <w:tabs>
              <w:tab w:val="right" w:leader="dot" w:pos="8296"/>
            </w:tabs>
            <w:rPr>
              <w:del w:id="620" w:author="John" w:date="2018-11-10T12:23:00Z"/>
              <w:noProof/>
            </w:rPr>
          </w:pPr>
          <w:del w:id="621" w:author="John" w:date="2018-11-10T12:23:00Z">
            <w:r w:rsidRPr="008B6A8C" w:rsidDel="00B26013">
              <w:rPr>
                <w:rPrChange w:id="622" w:author="Administrator" w:date="2018-11-08T22:57:00Z">
                  <w:rPr>
                    <w:rStyle w:val="a7"/>
                    <w:noProof/>
                  </w:rPr>
                </w:rPrChange>
              </w:rPr>
              <w:delText>3.6.5设备</w:delText>
            </w:r>
            <w:r w:rsidDel="00B26013">
              <w:rPr>
                <w:noProof/>
                <w:webHidden/>
              </w:rPr>
              <w:tab/>
              <w:delText>15</w:delText>
            </w:r>
          </w:del>
        </w:p>
        <w:p w14:paraId="198F5E2C" w14:textId="4408799B" w:rsidR="00C26456" w:rsidDel="00B26013" w:rsidRDefault="00C26456">
          <w:pPr>
            <w:pStyle w:val="TOC3"/>
            <w:tabs>
              <w:tab w:val="right" w:leader="dot" w:pos="8296"/>
            </w:tabs>
            <w:rPr>
              <w:del w:id="623" w:author="John" w:date="2018-11-10T12:23:00Z"/>
              <w:noProof/>
            </w:rPr>
          </w:pPr>
          <w:del w:id="624" w:author="John" w:date="2018-11-10T12:23:00Z">
            <w:r w:rsidRPr="008B6A8C" w:rsidDel="00B26013">
              <w:rPr>
                <w:rPrChange w:id="625" w:author="Administrator" w:date="2018-11-08T22:57:00Z">
                  <w:rPr>
                    <w:rStyle w:val="a7"/>
                    <w:noProof/>
                  </w:rPr>
                </w:rPrChange>
              </w:rPr>
              <w:delText>3.6.6开发</w:delText>
            </w:r>
            <w:r w:rsidDel="00B26013">
              <w:rPr>
                <w:noProof/>
                <w:webHidden/>
              </w:rPr>
              <w:tab/>
              <w:delText>15</w:delText>
            </w:r>
          </w:del>
        </w:p>
        <w:p w14:paraId="2C1C7FD9" w14:textId="120EB7BB" w:rsidR="00C26456" w:rsidDel="00B26013" w:rsidRDefault="00C26456">
          <w:pPr>
            <w:pStyle w:val="TOC3"/>
            <w:tabs>
              <w:tab w:val="right" w:leader="dot" w:pos="8296"/>
            </w:tabs>
            <w:rPr>
              <w:del w:id="626" w:author="John" w:date="2018-11-10T12:23:00Z"/>
              <w:noProof/>
            </w:rPr>
          </w:pPr>
          <w:del w:id="627" w:author="John" w:date="2018-11-10T12:23:00Z">
            <w:r w:rsidRPr="008B6A8C" w:rsidDel="00B26013">
              <w:rPr>
                <w:rPrChange w:id="628" w:author="Administrator" w:date="2018-11-08T22:57:00Z">
                  <w:rPr>
                    <w:rStyle w:val="a7"/>
                    <w:noProof/>
                  </w:rPr>
                </w:rPrChange>
              </w:rPr>
              <w:delText>3.6.7环境</w:delText>
            </w:r>
            <w:r w:rsidDel="00B26013">
              <w:rPr>
                <w:noProof/>
                <w:webHidden/>
              </w:rPr>
              <w:tab/>
              <w:delText>15</w:delText>
            </w:r>
          </w:del>
        </w:p>
        <w:p w14:paraId="5C6174B5" w14:textId="0298A134" w:rsidR="00C26456" w:rsidDel="00B26013" w:rsidRDefault="00C26456">
          <w:pPr>
            <w:pStyle w:val="TOC3"/>
            <w:tabs>
              <w:tab w:val="right" w:leader="dot" w:pos="8296"/>
            </w:tabs>
            <w:rPr>
              <w:del w:id="629" w:author="John" w:date="2018-11-10T12:23:00Z"/>
              <w:noProof/>
            </w:rPr>
          </w:pPr>
          <w:del w:id="630" w:author="John" w:date="2018-11-10T12:23:00Z">
            <w:r w:rsidRPr="008B6A8C" w:rsidDel="00B26013">
              <w:rPr>
                <w:rPrChange w:id="631" w:author="Administrator" w:date="2018-11-08T22:57:00Z">
                  <w:rPr>
                    <w:rStyle w:val="a7"/>
                    <w:noProof/>
                  </w:rPr>
                </w:rPrChange>
              </w:rPr>
              <w:delText>3.6.8局限性</w:delText>
            </w:r>
            <w:r w:rsidDel="00B26013">
              <w:rPr>
                <w:noProof/>
                <w:webHidden/>
              </w:rPr>
              <w:tab/>
              <w:delText>16</w:delText>
            </w:r>
          </w:del>
        </w:p>
        <w:p w14:paraId="21C72B88" w14:textId="7DA0A564" w:rsidR="00C26456" w:rsidDel="00B26013" w:rsidRDefault="00C26456">
          <w:pPr>
            <w:pStyle w:val="TOC1"/>
            <w:tabs>
              <w:tab w:val="right" w:leader="dot" w:pos="8296"/>
            </w:tabs>
            <w:rPr>
              <w:del w:id="632" w:author="John" w:date="2018-11-10T12:23:00Z"/>
              <w:noProof/>
            </w:rPr>
          </w:pPr>
          <w:del w:id="633" w:author="John" w:date="2018-11-10T12:23:00Z">
            <w:r w:rsidRPr="008B6A8C" w:rsidDel="00B26013">
              <w:rPr>
                <w:rPrChange w:id="634" w:author="Administrator" w:date="2018-11-08T22:57:00Z">
                  <w:rPr>
                    <w:rStyle w:val="a7"/>
                    <w:noProof/>
                  </w:rPr>
                </w:rPrChange>
              </w:rPr>
              <w:delText>4法律可行性</w:delText>
            </w:r>
            <w:r w:rsidDel="00B26013">
              <w:rPr>
                <w:noProof/>
                <w:webHidden/>
              </w:rPr>
              <w:tab/>
              <w:delText>16</w:delText>
            </w:r>
          </w:del>
        </w:p>
        <w:p w14:paraId="70DDC9D5" w14:textId="078C1250" w:rsidR="00C26456" w:rsidDel="00B26013" w:rsidRDefault="00C26456">
          <w:pPr>
            <w:pStyle w:val="TOC1"/>
            <w:tabs>
              <w:tab w:val="right" w:leader="dot" w:pos="8296"/>
            </w:tabs>
            <w:rPr>
              <w:del w:id="635" w:author="John" w:date="2018-11-10T12:23:00Z"/>
              <w:noProof/>
            </w:rPr>
          </w:pPr>
          <w:del w:id="636" w:author="John" w:date="2018-11-10T12:23:00Z">
            <w:r w:rsidRPr="008B6A8C" w:rsidDel="00B26013">
              <w:rPr>
                <w:rPrChange w:id="637" w:author="Administrator" w:date="2018-11-08T22:57:00Z">
                  <w:rPr>
                    <w:rStyle w:val="a7"/>
                    <w:noProof/>
                  </w:rPr>
                </w:rPrChange>
              </w:rPr>
              <w:delText>5用户操作可行性</w:delText>
            </w:r>
            <w:r w:rsidDel="00B26013">
              <w:rPr>
                <w:noProof/>
                <w:webHidden/>
              </w:rPr>
              <w:tab/>
              <w:delText>16</w:delText>
            </w:r>
          </w:del>
        </w:p>
        <w:p w14:paraId="0794F0E2" w14:textId="4EB436A9" w:rsidR="00C26456" w:rsidDel="00B26013" w:rsidRDefault="00C26456">
          <w:pPr>
            <w:pStyle w:val="TOC1"/>
            <w:tabs>
              <w:tab w:val="right" w:leader="dot" w:pos="8296"/>
            </w:tabs>
            <w:rPr>
              <w:del w:id="638" w:author="John" w:date="2018-11-10T12:23:00Z"/>
              <w:noProof/>
            </w:rPr>
          </w:pPr>
          <w:del w:id="639" w:author="John" w:date="2018-11-10T12:23:00Z">
            <w:r w:rsidRPr="008B6A8C" w:rsidDel="00B26013">
              <w:rPr>
                <w:rPrChange w:id="640" w:author="Administrator" w:date="2018-11-08T22:57:00Z">
                  <w:rPr>
                    <w:rStyle w:val="a7"/>
                    <w:noProof/>
                  </w:rPr>
                </w:rPrChange>
              </w:rPr>
              <w:delText>6项目干系人</w:delText>
            </w:r>
            <w:r w:rsidDel="00B26013">
              <w:rPr>
                <w:noProof/>
                <w:webHidden/>
              </w:rPr>
              <w:tab/>
              <w:delText>16</w:delText>
            </w:r>
          </w:del>
        </w:p>
        <w:p w14:paraId="77E9D55B" w14:textId="5B038EFF" w:rsidR="00C26456" w:rsidDel="00B26013" w:rsidRDefault="00C26456">
          <w:pPr>
            <w:pStyle w:val="TOC1"/>
            <w:tabs>
              <w:tab w:val="right" w:leader="dot" w:pos="8296"/>
            </w:tabs>
            <w:rPr>
              <w:del w:id="641" w:author="John" w:date="2018-11-10T12:23:00Z"/>
              <w:noProof/>
            </w:rPr>
          </w:pPr>
          <w:del w:id="642" w:author="John" w:date="2018-11-10T12:23:00Z">
            <w:r w:rsidRPr="008B6A8C" w:rsidDel="00B26013">
              <w:rPr>
                <w:rPrChange w:id="643" w:author="Administrator" w:date="2018-11-08T22:57:00Z">
                  <w:rPr>
                    <w:rStyle w:val="a7"/>
                    <w:noProof/>
                  </w:rPr>
                </w:rPrChange>
              </w:rPr>
              <w:delText>7项目风险</w:delText>
            </w:r>
            <w:r w:rsidDel="00B26013">
              <w:rPr>
                <w:noProof/>
                <w:webHidden/>
              </w:rPr>
              <w:tab/>
              <w:delText>17</w:delText>
            </w:r>
          </w:del>
        </w:p>
        <w:p w14:paraId="60AAFA4B" w14:textId="042D16B4" w:rsidR="00C26456" w:rsidDel="00B26013" w:rsidRDefault="00C26456">
          <w:pPr>
            <w:pStyle w:val="TOC2"/>
            <w:tabs>
              <w:tab w:val="right" w:leader="dot" w:pos="8296"/>
            </w:tabs>
            <w:rPr>
              <w:del w:id="644" w:author="John" w:date="2018-11-10T12:23:00Z"/>
              <w:noProof/>
            </w:rPr>
          </w:pPr>
          <w:del w:id="645" w:author="John" w:date="2018-11-10T12:23:00Z">
            <w:r w:rsidRPr="008B6A8C" w:rsidDel="00B26013">
              <w:rPr>
                <w:rPrChange w:id="646" w:author="Administrator" w:date="2018-11-08T22:57:00Z">
                  <w:rPr>
                    <w:rStyle w:val="a7"/>
                    <w:noProof/>
                  </w:rPr>
                </w:rPrChange>
              </w:rPr>
              <w:delText>7.1项目风险类别定义</w:delText>
            </w:r>
            <w:r w:rsidDel="00B26013">
              <w:rPr>
                <w:noProof/>
                <w:webHidden/>
              </w:rPr>
              <w:tab/>
              <w:delText>17</w:delText>
            </w:r>
          </w:del>
        </w:p>
        <w:p w14:paraId="1A51015D" w14:textId="1C4CD6A9" w:rsidR="00C26456" w:rsidDel="00B26013" w:rsidRDefault="00C26456">
          <w:pPr>
            <w:pStyle w:val="TOC2"/>
            <w:tabs>
              <w:tab w:val="right" w:leader="dot" w:pos="8296"/>
            </w:tabs>
            <w:rPr>
              <w:del w:id="647" w:author="John" w:date="2018-11-10T12:23:00Z"/>
              <w:noProof/>
            </w:rPr>
          </w:pPr>
          <w:del w:id="648" w:author="John" w:date="2018-11-10T12:23:00Z">
            <w:r w:rsidRPr="008B6A8C" w:rsidDel="00B26013">
              <w:rPr>
                <w:rPrChange w:id="649" w:author="Administrator" w:date="2018-11-08T22:57:00Z">
                  <w:rPr>
                    <w:rStyle w:val="a7"/>
                    <w:noProof/>
                  </w:rPr>
                </w:rPrChange>
              </w:rPr>
              <w:delText>7.2项目风险概率和影响定义</w:delText>
            </w:r>
            <w:r w:rsidDel="00B26013">
              <w:rPr>
                <w:noProof/>
                <w:webHidden/>
              </w:rPr>
              <w:tab/>
              <w:delText>17</w:delText>
            </w:r>
          </w:del>
        </w:p>
        <w:p w14:paraId="30AE18C4" w14:textId="08A2D1F7" w:rsidR="00C26456" w:rsidDel="00B26013" w:rsidRDefault="00C26456">
          <w:pPr>
            <w:pStyle w:val="TOC2"/>
            <w:tabs>
              <w:tab w:val="right" w:leader="dot" w:pos="8296"/>
            </w:tabs>
            <w:rPr>
              <w:del w:id="650" w:author="John" w:date="2018-11-10T12:23:00Z"/>
              <w:noProof/>
            </w:rPr>
          </w:pPr>
          <w:del w:id="651" w:author="John" w:date="2018-11-10T12:23:00Z">
            <w:r w:rsidRPr="008B6A8C" w:rsidDel="00B26013">
              <w:rPr>
                <w:rPrChange w:id="652" w:author="Administrator" w:date="2018-11-08T22:57:00Z">
                  <w:rPr>
                    <w:rStyle w:val="a7"/>
                    <w:noProof/>
                  </w:rPr>
                </w:rPrChange>
              </w:rPr>
              <w:delText>7.3项目风险状态定义</w:delText>
            </w:r>
            <w:r w:rsidDel="00B26013">
              <w:rPr>
                <w:noProof/>
                <w:webHidden/>
              </w:rPr>
              <w:tab/>
              <w:delText>17</w:delText>
            </w:r>
          </w:del>
        </w:p>
        <w:p w14:paraId="21F8D1B9" w14:textId="66157B61" w:rsidR="00C26456" w:rsidDel="00B26013" w:rsidRDefault="00C26456">
          <w:pPr>
            <w:pStyle w:val="TOC2"/>
            <w:tabs>
              <w:tab w:val="right" w:leader="dot" w:pos="8296"/>
            </w:tabs>
            <w:rPr>
              <w:del w:id="653" w:author="John" w:date="2018-11-10T12:23:00Z"/>
              <w:noProof/>
            </w:rPr>
          </w:pPr>
          <w:del w:id="654" w:author="John" w:date="2018-11-10T12:23:00Z">
            <w:r w:rsidRPr="008B6A8C" w:rsidDel="00B26013">
              <w:rPr>
                <w:rPrChange w:id="655" w:author="Administrator" w:date="2018-11-08T22:57:00Z">
                  <w:rPr>
                    <w:rStyle w:val="a7"/>
                    <w:noProof/>
                  </w:rPr>
                </w:rPrChange>
              </w:rPr>
              <w:delText>7.4风险评估</w:delText>
            </w:r>
            <w:r w:rsidDel="00B26013">
              <w:rPr>
                <w:noProof/>
                <w:webHidden/>
              </w:rPr>
              <w:tab/>
              <w:delText>18</w:delText>
            </w:r>
          </w:del>
        </w:p>
        <w:p w14:paraId="61927AB9" w14:textId="10CD0654" w:rsidR="00C26456" w:rsidDel="00B26013" w:rsidRDefault="00C26456">
          <w:pPr>
            <w:pStyle w:val="TOC2"/>
            <w:tabs>
              <w:tab w:val="right" w:leader="dot" w:pos="8296"/>
            </w:tabs>
            <w:rPr>
              <w:del w:id="656" w:author="John" w:date="2018-11-10T12:23:00Z"/>
              <w:noProof/>
            </w:rPr>
          </w:pPr>
          <w:del w:id="657" w:author="John" w:date="2018-11-10T12:23:00Z">
            <w:r w:rsidRPr="008B6A8C" w:rsidDel="00B26013">
              <w:rPr>
                <w:rPrChange w:id="658" w:author="Administrator" w:date="2018-11-08T22:57:00Z">
                  <w:rPr>
                    <w:rStyle w:val="a7"/>
                    <w:noProof/>
                  </w:rPr>
                </w:rPrChange>
              </w:rPr>
              <w:delText>7.5风险控制</w:delText>
            </w:r>
            <w:r w:rsidDel="00B26013">
              <w:rPr>
                <w:noProof/>
                <w:webHidden/>
              </w:rPr>
              <w:tab/>
              <w:delText>18</w:delText>
            </w:r>
          </w:del>
        </w:p>
        <w:p w14:paraId="4B7B0737" w14:textId="1413B065" w:rsidR="00C26456" w:rsidDel="00B26013" w:rsidRDefault="00C26456">
          <w:pPr>
            <w:pStyle w:val="TOC1"/>
            <w:tabs>
              <w:tab w:val="right" w:leader="dot" w:pos="8296"/>
            </w:tabs>
            <w:rPr>
              <w:del w:id="659" w:author="John" w:date="2018-11-10T12:23:00Z"/>
              <w:noProof/>
            </w:rPr>
          </w:pPr>
          <w:del w:id="660" w:author="John" w:date="2018-11-10T12:23:00Z">
            <w:r w:rsidRPr="008B6A8C" w:rsidDel="00B26013">
              <w:rPr>
                <w:rPrChange w:id="661" w:author="Administrator" w:date="2018-11-08T22:57:00Z">
                  <w:rPr>
                    <w:rStyle w:val="a7"/>
                    <w:noProof/>
                  </w:rPr>
                </w:rPrChange>
              </w:rPr>
              <w:delText>8其他与项目有关的问题</w:delText>
            </w:r>
            <w:r w:rsidDel="00B26013">
              <w:rPr>
                <w:noProof/>
                <w:webHidden/>
              </w:rPr>
              <w:tab/>
              <w:delText>19</w:delText>
            </w:r>
          </w:del>
        </w:p>
        <w:p w14:paraId="49D0940F" w14:textId="68C330F1" w:rsidR="00C26456" w:rsidDel="00B26013" w:rsidRDefault="00C26456">
          <w:pPr>
            <w:pStyle w:val="TOC1"/>
            <w:tabs>
              <w:tab w:val="right" w:leader="dot" w:pos="8296"/>
            </w:tabs>
            <w:rPr>
              <w:del w:id="662" w:author="John" w:date="2018-11-10T12:23:00Z"/>
              <w:noProof/>
            </w:rPr>
          </w:pPr>
          <w:del w:id="663" w:author="John" w:date="2018-11-10T12:23:00Z">
            <w:r w:rsidRPr="008B6A8C" w:rsidDel="00B26013">
              <w:rPr>
                <w:rPrChange w:id="664" w:author="Administrator" w:date="2018-11-08T22:57:00Z">
                  <w:rPr>
                    <w:rStyle w:val="a7"/>
                    <w:noProof/>
                  </w:rPr>
                </w:rPrChange>
              </w:rPr>
              <w:delText>9可行性分析报告总结</w:delText>
            </w:r>
            <w:r w:rsidDel="00B26013">
              <w:rPr>
                <w:noProof/>
                <w:webHidden/>
              </w:rPr>
              <w:tab/>
              <w:delText>19</w:delText>
            </w:r>
          </w:del>
        </w:p>
        <w:p w14:paraId="61CCDD70" w14:textId="5E30C90B" w:rsidR="00C26456" w:rsidDel="00B26013" w:rsidRDefault="00C26456">
          <w:pPr>
            <w:pStyle w:val="TOC1"/>
            <w:tabs>
              <w:tab w:val="right" w:leader="dot" w:pos="8296"/>
            </w:tabs>
            <w:rPr>
              <w:del w:id="665" w:author="John" w:date="2018-11-10T12:23:00Z"/>
              <w:noProof/>
            </w:rPr>
          </w:pPr>
          <w:del w:id="666" w:author="John" w:date="2018-11-10T12:23:00Z">
            <w:r w:rsidRPr="008B6A8C" w:rsidDel="00B26013">
              <w:rPr>
                <w:rPrChange w:id="667" w:author="Administrator" w:date="2018-11-08T22:57:00Z">
                  <w:rPr>
                    <w:rStyle w:val="a7"/>
                    <w:noProof/>
                  </w:rPr>
                </w:rPrChange>
              </w:rPr>
              <w:delText>10附录</w:delText>
            </w:r>
            <w:r w:rsidDel="00B26013">
              <w:rPr>
                <w:noProof/>
                <w:webHidden/>
              </w:rPr>
              <w:tab/>
              <w:delText>19</w:delText>
            </w:r>
          </w:del>
        </w:p>
        <w:p w14:paraId="38DC5A21" w14:textId="628F8E26"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p>
    <w:p w14:paraId="10EF9077" w14:textId="1E119043" w:rsidR="00E87378" w:rsidRDefault="007613F1" w:rsidP="007613F1">
      <w:pPr>
        <w:pStyle w:val="1"/>
      </w:pPr>
      <w:bookmarkStart w:id="668" w:name="_Toc529630981"/>
      <w:r>
        <w:rPr>
          <w:rFonts w:hint="eastAsia"/>
        </w:rPr>
        <w:lastRenderedPageBreak/>
        <w:t>1</w:t>
      </w:r>
      <w:r>
        <w:rPr>
          <w:rFonts w:hint="eastAsia"/>
        </w:rPr>
        <w:t>引言</w:t>
      </w:r>
      <w:bookmarkEnd w:id="668"/>
    </w:p>
    <w:p w14:paraId="64A13599" w14:textId="241050E9" w:rsidR="00BC4722" w:rsidRDefault="00BC4722" w:rsidP="00BC4722">
      <w:pPr>
        <w:pStyle w:val="2"/>
      </w:pPr>
      <w:bookmarkStart w:id="669" w:name="_Toc529630982"/>
      <w:r>
        <w:t>1.1</w:t>
      </w:r>
      <w:r>
        <w:t>标识</w:t>
      </w:r>
      <w:bookmarkEnd w:id="669"/>
    </w:p>
    <w:tbl>
      <w:tblPr>
        <w:tblStyle w:val="a8"/>
        <w:tblW w:w="0" w:type="auto"/>
        <w:tblLook w:val="04A0" w:firstRow="1" w:lastRow="0" w:firstColumn="1" w:lastColumn="0" w:noHBand="0" w:noVBand="1"/>
      </w:tblPr>
      <w:tblGrid>
        <w:gridCol w:w="1838"/>
        <w:gridCol w:w="6458"/>
      </w:tblGrid>
      <w:tr w:rsidR="003609CC" w14:paraId="54144335" w14:textId="77777777" w:rsidTr="00AF5593">
        <w:tc>
          <w:tcPr>
            <w:tcW w:w="1838" w:type="dxa"/>
          </w:tcPr>
          <w:p w14:paraId="1C62331E" w14:textId="77777777" w:rsidR="003609CC" w:rsidRPr="00AF5593" w:rsidRDefault="003609CC" w:rsidP="00AF5593">
            <w:pPr>
              <w:rPr>
                <w:szCs w:val="21"/>
              </w:rPr>
            </w:pPr>
            <w:r w:rsidRPr="00AF5593">
              <w:rPr>
                <w:rFonts w:hint="eastAsia"/>
                <w:szCs w:val="21"/>
              </w:rPr>
              <w:t>文件标识</w:t>
            </w:r>
          </w:p>
        </w:tc>
        <w:tc>
          <w:tcPr>
            <w:tcW w:w="6458" w:type="dxa"/>
          </w:tcPr>
          <w:p w14:paraId="7E4FBD0B" w14:textId="77777777" w:rsidR="003609CC" w:rsidRPr="00AF5593" w:rsidRDefault="003609CC" w:rsidP="00AF5593">
            <w:pPr>
              <w:jc w:val="center"/>
              <w:rPr>
                <w:szCs w:val="21"/>
              </w:rPr>
            </w:pPr>
            <w:r w:rsidRPr="00AF5593">
              <w:rPr>
                <w:rFonts w:hint="eastAsia"/>
                <w:szCs w:val="21"/>
              </w:rPr>
              <w:t>P</w:t>
            </w:r>
            <w:r w:rsidRPr="00AF5593">
              <w:rPr>
                <w:szCs w:val="21"/>
              </w:rPr>
              <w:t>RD2018-G03-FSR</w:t>
            </w:r>
          </w:p>
        </w:tc>
      </w:tr>
      <w:tr w:rsidR="003609CC" w14:paraId="620FE90B" w14:textId="77777777" w:rsidTr="00AF5593">
        <w:tc>
          <w:tcPr>
            <w:tcW w:w="1838" w:type="dxa"/>
          </w:tcPr>
          <w:p w14:paraId="28633DF8" w14:textId="77777777" w:rsidR="003609CC" w:rsidRPr="00AF5593" w:rsidRDefault="003609CC" w:rsidP="00AF5593">
            <w:pPr>
              <w:rPr>
                <w:szCs w:val="21"/>
              </w:rPr>
            </w:pPr>
            <w:r w:rsidRPr="00AF5593">
              <w:rPr>
                <w:rFonts w:hint="eastAsia"/>
                <w:szCs w:val="21"/>
              </w:rPr>
              <w:t>当前版本</w:t>
            </w:r>
          </w:p>
        </w:tc>
        <w:tc>
          <w:tcPr>
            <w:tcW w:w="6458" w:type="dxa"/>
          </w:tcPr>
          <w:p w14:paraId="024D1449" w14:textId="171FE921" w:rsidR="003609CC" w:rsidRPr="00AF5593" w:rsidRDefault="003609CC">
            <w:pPr>
              <w:jc w:val="center"/>
              <w:rPr>
                <w:szCs w:val="21"/>
              </w:rPr>
            </w:pPr>
            <w:r w:rsidRPr="00AF5593">
              <w:rPr>
                <w:rFonts w:hint="eastAsia"/>
                <w:szCs w:val="21"/>
              </w:rPr>
              <w:t>0.1.</w:t>
            </w:r>
            <w:del w:id="670" w:author="Administrator" w:date="2018-11-08T22:58:00Z">
              <w:r w:rsidRPr="00AF5593" w:rsidDel="008B6A8C">
                <w:rPr>
                  <w:rFonts w:hint="eastAsia"/>
                  <w:szCs w:val="21"/>
                </w:rPr>
                <w:delText>1</w:delText>
              </w:r>
            </w:del>
            <w:ins w:id="671" w:author="Administrator" w:date="2018-11-08T22:58:00Z">
              <w:r w:rsidR="008B6A8C">
                <w:rPr>
                  <w:szCs w:val="21"/>
                </w:rPr>
                <w:t>2</w:t>
              </w:r>
            </w:ins>
          </w:p>
        </w:tc>
      </w:tr>
    </w:tbl>
    <w:p w14:paraId="540323F3" w14:textId="77777777" w:rsidR="003609CC" w:rsidRPr="003609CC" w:rsidRDefault="003609CC" w:rsidP="003609CC"/>
    <w:p w14:paraId="17922B31" w14:textId="19FB3E10" w:rsidR="00BC4722" w:rsidRDefault="00BC4722" w:rsidP="00BC4722">
      <w:pPr>
        <w:pStyle w:val="2"/>
      </w:pPr>
      <w:bookmarkStart w:id="672" w:name="_Toc529630983"/>
      <w:r>
        <w:t>1.2</w:t>
      </w:r>
      <w:r>
        <w:t>背景</w:t>
      </w:r>
      <w:bookmarkEnd w:id="672"/>
    </w:p>
    <w:p w14:paraId="5D8FACE6" w14:textId="7525385E" w:rsidR="00BC4722" w:rsidRDefault="00BC4722">
      <w:pPr>
        <w:pStyle w:val="3"/>
      </w:pPr>
      <w:bookmarkStart w:id="673" w:name="_Toc529630984"/>
      <w:r>
        <w:t>1.2.1项目提出者</w:t>
      </w:r>
      <w:bookmarkEnd w:id="6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609CC" w:rsidRPr="00B10F3C" w14:paraId="089535FD" w14:textId="77777777" w:rsidTr="00AF5593">
        <w:tc>
          <w:tcPr>
            <w:tcW w:w="2074" w:type="dxa"/>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074" w:type="dxa"/>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074" w:type="dxa"/>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2074" w:type="dxa"/>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AF5593">
        <w:tc>
          <w:tcPr>
            <w:tcW w:w="2074" w:type="dxa"/>
          </w:tcPr>
          <w:p w14:paraId="5F44D159" w14:textId="77777777" w:rsidR="003609CC" w:rsidRPr="00AF5593" w:rsidRDefault="003609CC" w:rsidP="00AF5593">
            <w:pPr>
              <w:rPr>
                <w:szCs w:val="21"/>
              </w:rPr>
            </w:pPr>
            <w:r w:rsidRPr="00AF5593">
              <w:rPr>
                <w:rFonts w:hint="eastAsia"/>
                <w:szCs w:val="21"/>
              </w:rPr>
              <w:t>杨</w:t>
            </w:r>
            <w:proofErr w:type="gramStart"/>
            <w:r w:rsidRPr="00AF5593">
              <w:rPr>
                <w:rFonts w:hint="eastAsia"/>
                <w:szCs w:val="21"/>
              </w:rPr>
              <w:t>枨</w:t>
            </w:r>
            <w:proofErr w:type="gramEnd"/>
          </w:p>
        </w:tc>
        <w:tc>
          <w:tcPr>
            <w:tcW w:w="2074" w:type="dxa"/>
          </w:tcPr>
          <w:p w14:paraId="6E202423" w14:textId="77777777" w:rsidR="003609CC" w:rsidRPr="00AF5593" w:rsidRDefault="003609CC" w:rsidP="00AF5593">
            <w:pPr>
              <w:rPr>
                <w:szCs w:val="21"/>
              </w:rPr>
            </w:pPr>
            <w:r w:rsidRPr="00AF5593">
              <w:rPr>
                <w:szCs w:val="21"/>
              </w:rPr>
              <w:t>13357102333</w:t>
            </w:r>
          </w:p>
        </w:tc>
        <w:tc>
          <w:tcPr>
            <w:tcW w:w="2074" w:type="dxa"/>
          </w:tcPr>
          <w:p w14:paraId="621746A1" w14:textId="77777777" w:rsidR="003609CC" w:rsidRPr="00AF5593" w:rsidRDefault="003609CC" w:rsidP="00AF5593">
            <w:pPr>
              <w:rPr>
                <w:szCs w:val="21"/>
              </w:rPr>
            </w:pPr>
            <w:r w:rsidRPr="00AF5593">
              <w:rPr>
                <w:szCs w:val="21"/>
              </w:rPr>
              <w:t>yangc@zucc.edu.cn</w:t>
            </w:r>
          </w:p>
        </w:tc>
        <w:tc>
          <w:tcPr>
            <w:tcW w:w="2074" w:type="dxa"/>
          </w:tcPr>
          <w:p w14:paraId="31FD685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504</w:t>
            </w:r>
            <w:proofErr w:type="gramEnd"/>
          </w:p>
        </w:tc>
      </w:tr>
      <w:tr w:rsidR="003609CC" w:rsidRPr="00B10F3C" w14:paraId="15FA789A" w14:textId="77777777" w:rsidTr="00AF5593">
        <w:tc>
          <w:tcPr>
            <w:tcW w:w="2074" w:type="dxa"/>
          </w:tcPr>
          <w:p w14:paraId="267D7AD4" w14:textId="77777777" w:rsidR="003609CC" w:rsidRPr="00AF5593" w:rsidRDefault="003609CC" w:rsidP="00AF5593">
            <w:pPr>
              <w:rPr>
                <w:szCs w:val="21"/>
              </w:rPr>
            </w:pPr>
            <w:r w:rsidRPr="00AF5593">
              <w:rPr>
                <w:rFonts w:hint="eastAsia"/>
                <w:szCs w:val="21"/>
              </w:rPr>
              <w:t>侯宏仑</w:t>
            </w:r>
          </w:p>
        </w:tc>
        <w:tc>
          <w:tcPr>
            <w:tcW w:w="2074" w:type="dxa"/>
          </w:tcPr>
          <w:p w14:paraId="36DDE53E" w14:textId="77777777" w:rsidR="003609CC" w:rsidRPr="00AF5593" w:rsidRDefault="003609CC" w:rsidP="00AF5593">
            <w:pPr>
              <w:rPr>
                <w:szCs w:val="21"/>
              </w:rPr>
            </w:pPr>
            <w:r w:rsidRPr="00AF5593">
              <w:rPr>
                <w:szCs w:val="21"/>
              </w:rPr>
              <w:t>13071858629</w:t>
            </w:r>
          </w:p>
        </w:tc>
        <w:tc>
          <w:tcPr>
            <w:tcW w:w="2074" w:type="dxa"/>
          </w:tcPr>
          <w:p w14:paraId="79B04746" w14:textId="77777777" w:rsidR="003609CC" w:rsidRPr="00AF5593" w:rsidRDefault="003609CC" w:rsidP="00AF5593">
            <w:pPr>
              <w:rPr>
                <w:szCs w:val="21"/>
              </w:rPr>
            </w:pPr>
            <w:r w:rsidRPr="00AF5593">
              <w:rPr>
                <w:szCs w:val="21"/>
              </w:rPr>
              <w:t>houhl@zucc.edu.cn</w:t>
            </w:r>
          </w:p>
        </w:tc>
        <w:tc>
          <w:tcPr>
            <w:tcW w:w="2074" w:type="dxa"/>
          </w:tcPr>
          <w:p w14:paraId="7AAB3AC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501</w:t>
            </w:r>
            <w:proofErr w:type="gramEnd"/>
          </w:p>
        </w:tc>
      </w:tr>
    </w:tbl>
    <w:p w14:paraId="28E9A20F" w14:textId="77777777" w:rsidR="003609CC" w:rsidRPr="003609CC" w:rsidRDefault="003609CC" w:rsidP="003609CC"/>
    <w:p w14:paraId="6BE8D2F0" w14:textId="2FF065E3" w:rsidR="00BC4722" w:rsidRDefault="00BC4722">
      <w:pPr>
        <w:pStyle w:val="3"/>
      </w:pPr>
      <w:bookmarkStart w:id="674" w:name="_Toc529630985"/>
      <w:r>
        <w:t>1.2.2项目要求</w:t>
      </w:r>
      <w:bookmarkEnd w:id="674"/>
    </w:p>
    <w:p w14:paraId="70472FFC" w14:textId="4F675D93" w:rsidR="003609CC" w:rsidRPr="00292CE8" w:rsidRDefault="00292CE8" w:rsidP="00292CE8">
      <w:pPr>
        <w:pStyle w:val="a9"/>
        <w:rPr>
          <w:rFonts w:ascii="宋体" w:hAnsi="宋体"/>
        </w:rPr>
      </w:pPr>
      <w:r>
        <w:rPr>
          <w:rFonts w:ascii="宋体" w:hAnsi="宋体"/>
        </w:rPr>
        <w:tab/>
      </w:r>
      <w:r w:rsidR="003609CC" w:rsidRPr="00292CE8">
        <w:rPr>
          <w:rFonts w:ascii="宋体" w:hAnsi="宋体"/>
        </w:rPr>
        <w:t>“软件工程</w:t>
      </w:r>
      <w:r w:rsidR="003609CC" w:rsidRPr="00292CE8">
        <w:rPr>
          <w:rFonts w:ascii="宋体" w:hAnsi="宋体" w:hint="eastAsia"/>
        </w:rPr>
        <w:t>系列课程教学辅助</w:t>
      </w:r>
      <w:r w:rsidR="003609CC" w:rsidRPr="00292CE8">
        <w:rPr>
          <w:rFonts w:ascii="宋体" w:hAnsi="宋体"/>
        </w:rPr>
        <w:t>网站”是软件工程相关课程教学和学习的辅助工具，</w:t>
      </w:r>
      <w:r w:rsidR="003609CC" w:rsidRPr="00292CE8">
        <w:rPr>
          <w:rFonts w:ascii="宋体" w:hAnsi="宋体" w:hint="eastAsia"/>
        </w:rPr>
        <w:t>要求能够做到以下方面：</w:t>
      </w:r>
      <w:r w:rsidR="003609CC" w:rsidRPr="00292CE8">
        <w:rPr>
          <w:rFonts w:ascii="宋体" w:hAnsi="宋体"/>
        </w:rPr>
        <w:t>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；能够使对该课程感兴趣的学生了解软件工程各个子领域的发展情况以及教师的情况。该网站</w:t>
      </w:r>
      <w:r w:rsidR="003609CC" w:rsidRPr="00292CE8">
        <w:rPr>
          <w:rFonts w:ascii="宋体" w:hAnsi="宋体" w:hint="eastAsia"/>
        </w:rPr>
        <w:t>能够</w:t>
      </w:r>
      <w:r w:rsidR="003609CC" w:rsidRPr="00292CE8">
        <w:rPr>
          <w:rFonts w:ascii="宋体" w:hAnsi="宋体"/>
        </w:rPr>
        <w:t>推动项目管理,需求工程,对象建模等软件工程学科的发展。</w:t>
      </w:r>
    </w:p>
    <w:p w14:paraId="44F1681D" w14:textId="77777777" w:rsidR="003609CC" w:rsidRPr="003609CC" w:rsidRDefault="003609CC" w:rsidP="003609CC"/>
    <w:p w14:paraId="5DF123CB" w14:textId="34817322" w:rsidR="00BC4722" w:rsidRDefault="00BC4722">
      <w:pPr>
        <w:pStyle w:val="3"/>
      </w:pPr>
      <w:bookmarkStart w:id="675" w:name="_Toc529630986"/>
      <w:r>
        <w:t>1.2.3项目目标</w:t>
      </w:r>
      <w:bookmarkEnd w:id="675"/>
    </w:p>
    <w:p w14:paraId="76EC36F8" w14:textId="62436ADC" w:rsidR="003609CC" w:rsidRPr="00292CE8" w:rsidRDefault="00292CE8" w:rsidP="00292CE8">
      <w:pPr>
        <w:pStyle w:val="a9"/>
        <w:rPr>
          <w:rFonts w:ascii="宋体" w:hAnsi="宋体"/>
        </w:rPr>
      </w:pPr>
      <w:r>
        <w:rPr>
          <w:rFonts w:ascii="宋体" w:hAnsi="宋体"/>
        </w:rPr>
        <w:tab/>
      </w:r>
      <w:r w:rsidR="003609CC" w:rsidRPr="00292CE8">
        <w:rPr>
          <w:rFonts w:ascii="宋体" w:hAnsi="宋体" w:hint="eastAsia"/>
        </w:rPr>
        <w:t>一方面，虽然如今有很多教学网站，但是专门针对一门新开的大学课程和一位专门的教师；又为学生之间提供交流平台的网站为数不多。因此，该项目的目标是：实现这个网站作为一个开课的辅助工具，有利于教师的教学和学生的学习；也为软件工程系列课程的成熟记录下足迹。另一方面，这个网站可以作为热爱软件工程爱好者的交流平台，通过分享经验交流心得，提高大家的知识。</w:t>
      </w:r>
    </w:p>
    <w:p w14:paraId="7608D04D" w14:textId="77777777" w:rsidR="003609CC" w:rsidRPr="003609CC" w:rsidRDefault="003609CC" w:rsidP="003609CC"/>
    <w:p w14:paraId="06F6FE16" w14:textId="652AA5A2" w:rsidR="00BC4722" w:rsidRDefault="00BC4722">
      <w:pPr>
        <w:pStyle w:val="3"/>
      </w:pPr>
      <w:bookmarkStart w:id="676" w:name="_Toc529630987"/>
      <w:r>
        <w:t>1.2.4实现环境</w:t>
      </w:r>
      <w:bookmarkEnd w:id="676"/>
    </w:p>
    <w:p w14:paraId="2AAF23DA" w14:textId="22558A1D" w:rsidR="003609CC" w:rsidRPr="00292CE8" w:rsidRDefault="00292CE8" w:rsidP="00292CE8">
      <w:pPr>
        <w:pStyle w:val="a9"/>
        <w:rPr>
          <w:rFonts w:ascii="宋体" w:hAnsi="宋体"/>
        </w:rPr>
      </w:pPr>
      <w:r>
        <w:rPr>
          <w:rFonts w:ascii="宋体" w:hAnsi="宋体"/>
        </w:rPr>
        <w:tab/>
      </w:r>
      <w:r w:rsidR="003609CC" w:rsidRPr="00292CE8">
        <w:rPr>
          <w:rFonts w:ascii="宋体" w:hAnsi="宋体" w:hint="eastAsia"/>
        </w:rPr>
        <w:t>成功地开发该网站，</w:t>
      </w:r>
      <w:r w:rsidR="003609CC" w:rsidRPr="00292CE8">
        <w:rPr>
          <w:rFonts w:ascii="宋体" w:hAnsi="宋体"/>
        </w:rPr>
        <w:t xml:space="preserve"> 我们首先得得到教师和学院的支持和认可；还需要得到教师，同学的高度配合。其次我们团队有较好的合作精神，工作能力和有空余时间</w:t>
      </w:r>
      <w:r w:rsidR="003609CC" w:rsidRPr="00292CE8">
        <w:rPr>
          <w:rFonts w:ascii="宋体" w:hAnsi="宋体" w:hint="eastAsia"/>
        </w:rPr>
        <w:t>。以下为我们的开发环境。</w:t>
      </w:r>
    </w:p>
    <w:tbl>
      <w:tblPr>
        <w:tblStyle w:val="a8"/>
        <w:tblW w:w="0" w:type="auto"/>
        <w:tblLook w:val="04A0" w:firstRow="1" w:lastRow="0" w:firstColumn="1" w:lastColumn="0" w:noHBand="0" w:noVBand="1"/>
      </w:tblPr>
      <w:tblGrid>
        <w:gridCol w:w="1838"/>
        <w:gridCol w:w="6458"/>
      </w:tblGrid>
      <w:tr w:rsidR="003609CC" w:rsidRPr="00AF5593" w14:paraId="1B40838F" w14:textId="77777777" w:rsidTr="00AF5593">
        <w:tc>
          <w:tcPr>
            <w:tcW w:w="1838" w:type="dxa"/>
          </w:tcPr>
          <w:p w14:paraId="1BFF270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服务器</w:t>
            </w:r>
          </w:p>
        </w:tc>
        <w:tc>
          <w:tcPr>
            <w:tcW w:w="6458" w:type="dxa"/>
          </w:tcPr>
          <w:p w14:paraId="268A1B28"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 xml:space="preserve">一台 </w:t>
            </w:r>
            <w:r w:rsidRPr="00292CE8">
              <w:rPr>
                <w:rFonts w:ascii="宋体" w:eastAsia="宋体" w:hAnsi="宋体"/>
                <w:szCs w:val="24"/>
              </w:rPr>
              <w:t>WIN 10操作系统</w:t>
            </w:r>
            <w:r w:rsidRPr="00292CE8">
              <w:rPr>
                <w:rFonts w:ascii="宋体" w:eastAsia="宋体" w:hAnsi="宋体" w:hint="eastAsia"/>
                <w:szCs w:val="24"/>
              </w:rPr>
              <w:t>笔记本</w:t>
            </w:r>
          </w:p>
        </w:tc>
      </w:tr>
      <w:tr w:rsidR="003609CC" w:rsidRPr="00AF5593" w14:paraId="2001F789" w14:textId="77777777" w:rsidTr="00AF5593">
        <w:tc>
          <w:tcPr>
            <w:tcW w:w="1838" w:type="dxa"/>
          </w:tcPr>
          <w:p w14:paraId="1503B701"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开发平台</w:t>
            </w:r>
          </w:p>
        </w:tc>
        <w:tc>
          <w:tcPr>
            <w:tcW w:w="6458" w:type="dxa"/>
          </w:tcPr>
          <w:p w14:paraId="4A9061BA"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Eclipse开发环境</w:t>
            </w:r>
          </w:p>
        </w:tc>
      </w:tr>
      <w:tr w:rsidR="003609CC" w:rsidRPr="00AF5593" w14:paraId="34BCC6B2" w14:textId="77777777" w:rsidTr="00AF5593">
        <w:tc>
          <w:tcPr>
            <w:tcW w:w="1838" w:type="dxa"/>
          </w:tcPr>
          <w:p w14:paraId="068209E1" w14:textId="47966D44" w:rsidR="003609CC" w:rsidRPr="00292CE8" w:rsidRDefault="003609CC" w:rsidP="00AF5593">
            <w:pPr>
              <w:ind w:firstLine="420"/>
              <w:rPr>
                <w:rFonts w:ascii="宋体" w:eastAsia="宋体" w:hAnsi="宋体"/>
                <w:szCs w:val="24"/>
              </w:rPr>
            </w:pPr>
            <w:del w:id="677" w:author="Administrator" w:date="2018-11-08T22:56:00Z">
              <w:r w:rsidRPr="00292CE8" w:rsidDel="00E765D7">
                <w:rPr>
                  <w:rFonts w:ascii="宋体" w:eastAsia="宋体" w:hAnsi="宋体" w:hint="eastAsia"/>
                  <w:szCs w:val="24"/>
                </w:rPr>
                <w:delText>网页</w:delText>
              </w:r>
            </w:del>
            <w:ins w:id="678" w:author="Administrator" w:date="2018-11-08T22:56:00Z">
              <w:r w:rsidR="00E765D7">
                <w:rPr>
                  <w:rFonts w:ascii="宋体" w:eastAsia="宋体" w:hAnsi="宋体" w:hint="eastAsia"/>
                  <w:szCs w:val="24"/>
                </w:rPr>
                <w:t>A</w:t>
              </w:r>
              <w:r w:rsidR="00E765D7">
                <w:rPr>
                  <w:rFonts w:ascii="宋体" w:eastAsia="宋体" w:hAnsi="宋体"/>
                  <w:szCs w:val="24"/>
                </w:rPr>
                <w:t>PP</w:t>
              </w:r>
            </w:ins>
            <w:r w:rsidRPr="00292CE8">
              <w:rPr>
                <w:rFonts w:ascii="宋体" w:eastAsia="宋体" w:hAnsi="宋体" w:hint="eastAsia"/>
                <w:szCs w:val="24"/>
              </w:rPr>
              <w:t>前端</w:t>
            </w:r>
          </w:p>
        </w:tc>
        <w:tc>
          <w:tcPr>
            <w:tcW w:w="6458" w:type="dxa"/>
          </w:tcPr>
          <w:p w14:paraId="45C1BEAD" w14:textId="60A2DFB2" w:rsidR="003609CC" w:rsidRPr="00292CE8" w:rsidRDefault="003609CC" w:rsidP="00AF5593">
            <w:pPr>
              <w:ind w:firstLine="420"/>
              <w:rPr>
                <w:rFonts w:ascii="宋体" w:eastAsia="宋体" w:hAnsi="宋体"/>
                <w:szCs w:val="24"/>
              </w:rPr>
            </w:pPr>
            <w:del w:id="679" w:author="Administrator" w:date="2018-11-08T22:56:00Z">
              <w:r w:rsidRPr="00292CE8" w:rsidDel="00E765D7">
                <w:rPr>
                  <w:rFonts w:ascii="宋体" w:eastAsia="宋体" w:hAnsi="宋体"/>
                  <w:szCs w:val="24"/>
                </w:rPr>
                <w:delText>HTML5+CSS+JavaScript</w:delText>
              </w:r>
            </w:del>
            <w:ins w:id="680" w:author="Administrator" w:date="2018-11-08T22:56:00Z">
              <w:r w:rsidR="00E765D7">
                <w:rPr>
                  <w:rFonts w:ascii="宋体" w:eastAsia="宋体" w:hAnsi="宋体"/>
                  <w:szCs w:val="24"/>
                </w:rPr>
                <w:t>Java</w:t>
              </w:r>
            </w:ins>
          </w:p>
        </w:tc>
      </w:tr>
      <w:tr w:rsidR="003609CC" w:rsidRPr="00AF5593" w14:paraId="4AFDAAD1" w14:textId="77777777" w:rsidTr="00AF5593">
        <w:tc>
          <w:tcPr>
            <w:tcW w:w="1838" w:type="dxa"/>
          </w:tcPr>
          <w:p w14:paraId="491F57F5"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网页后台</w:t>
            </w:r>
          </w:p>
        </w:tc>
        <w:tc>
          <w:tcPr>
            <w:tcW w:w="6458" w:type="dxa"/>
          </w:tcPr>
          <w:p w14:paraId="527E1BCF"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Spring</w:t>
            </w:r>
          </w:p>
        </w:tc>
      </w:tr>
      <w:tr w:rsidR="003609CC" w:rsidRPr="00AF5593" w14:paraId="5985F914" w14:textId="77777777" w:rsidTr="00AF5593">
        <w:tc>
          <w:tcPr>
            <w:tcW w:w="1838" w:type="dxa"/>
          </w:tcPr>
          <w:p w14:paraId="008EECD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数据库</w:t>
            </w:r>
          </w:p>
        </w:tc>
        <w:tc>
          <w:tcPr>
            <w:tcW w:w="6458" w:type="dxa"/>
          </w:tcPr>
          <w:p w14:paraId="0621CB6E"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M</w:t>
            </w:r>
            <w:r w:rsidRPr="00292CE8">
              <w:rPr>
                <w:rFonts w:ascii="宋体" w:eastAsia="宋体" w:hAnsi="宋体"/>
                <w:szCs w:val="24"/>
              </w:rPr>
              <w:t>YSQL</w:t>
            </w:r>
          </w:p>
        </w:tc>
      </w:tr>
      <w:tr w:rsidR="003609CC" w:rsidRPr="00AF5593" w14:paraId="6B0BDE23" w14:textId="77777777" w:rsidTr="00AF5593">
        <w:tc>
          <w:tcPr>
            <w:tcW w:w="1838" w:type="dxa"/>
          </w:tcPr>
          <w:p w14:paraId="03B1497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配置管理</w:t>
            </w:r>
          </w:p>
        </w:tc>
        <w:tc>
          <w:tcPr>
            <w:tcW w:w="6458" w:type="dxa"/>
          </w:tcPr>
          <w:p w14:paraId="435D3D77" w14:textId="55A48071" w:rsidR="003609CC" w:rsidRPr="00292CE8" w:rsidRDefault="003609CC">
            <w:pPr>
              <w:ind w:firstLine="420"/>
              <w:rPr>
                <w:rFonts w:ascii="宋体" w:eastAsia="宋体" w:hAnsi="宋体"/>
                <w:szCs w:val="24"/>
              </w:rPr>
            </w:pPr>
            <w:r w:rsidRPr="00292CE8">
              <w:rPr>
                <w:rFonts w:ascii="宋体" w:eastAsia="宋体" w:hAnsi="宋体"/>
                <w:szCs w:val="24"/>
              </w:rPr>
              <w:t xml:space="preserve">Git </w:t>
            </w:r>
            <w:del w:id="681" w:author="Administrator" w:date="2018-11-08T22:56:00Z">
              <w:r w:rsidRPr="00292CE8" w:rsidDel="00E765D7">
                <w:rPr>
                  <w:rFonts w:ascii="宋体" w:eastAsia="宋体" w:hAnsi="宋体"/>
                  <w:szCs w:val="24"/>
                </w:rPr>
                <w:delText>Bash</w:delText>
              </w:r>
            </w:del>
          </w:p>
        </w:tc>
      </w:tr>
      <w:tr w:rsidR="003609CC" w:rsidRPr="00AF5593" w14:paraId="2834C440" w14:textId="77777777" w:rsidTr="00AF5593">
        <w:tc>
          <w:tcPr>
            <w:tcW w:w="1838" w:type="dxa"/>
          </w:tcPr>
          <w:p w14:paraId="4155D1BC"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文档管理</w:t>
            </w:r>
          </w:p>
        </w:tc>
        <w:tc>
          <w:tcPr>
            <w:tcW w:w="6458" w:type="dxa"/>
          </w:tcPr>
          <w:p w14:paraId="145BFE3A"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Microsoft office</w:t>
            </w:r>
          </w:p>
        </w:tc>
      </w:tr>
      <w:tr w:rsidR="003609CC" w:rsidRPr="00AF5593" w14:paraId="511565E2" w14:textId="77777777" w:rsidTr="00AF5593">
        <w:tc>
          <w:tcPr>
            <w:tcW w:w="1838" w:type="dxa"/>
          </w:tcPr>
          <w:p w14:paraId="0B59822D"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项目管理</w:t>
            </w:r>
          </w:p>
        </w:tc>
        <w:tc>
          <w:tcPr>
            <w:tcW w:w="6458" w:type="dxa"/>
          </w:tcPr>
          <w:p w14:paraId="03E3B14C"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Microsoft Project</w:t>
            </w:r>
          </w:p>
        </w:tc>
      </w:tr>
      <w:tr w:rsidR="003609CC" w:rsidRPr="00AF5593" w14:paraId="7712E4E5" w14:textId="77777777" w:rsidTr="00AF5593">
        <w:tc>
          <w:tcPr>
            <w:tcW w:w="1838" w:type="dxa"/>
          </w:tcPr>
          <w:p w14:paraId="3CF26E90"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分析与建模工具</w:t>
            </w:r>
          </w:p>
        </w:tc>
        <w:tc>
          <w:tcPr>
            <w:tcW w:w="6458" w:type="dxa"/>
          </w:tcPr>
          <w:p w14:paraId="3B884D86" w14:textId="14106FFA" w:rsidR="003609CC" w:rsidRPr="00292CE8" w:rsidRDefault="003609CC" w:rsidP="00AF5593">
            <w:pPr>
              <w:ind w:firstLine="420"/>
              <w:rPr>
                <w:rFonts w:ascii="宋体" w:eastAsia="宋体" w:hAnsi="宋体"/>
                <w:szCs w:val="24"/>
              </w:rPr>
            </w:pPr>
            <w:del w:id="682" w:author="Administrator" w:date="2018-11-08T22:55:00Z">
              <w:r w:rsidRPr="00292CE8" w:rsidDel="00E765D7">
                <w:rPr>
                  <w:rFonts w:ascii="宋体" w:eastAsia="宋体" w:hAnsi="宋体"/>
                  <w:szCs w:val="24"/>
                </w:rPr>
                <w:delText>IBM Rational Rose</w:delText>
              </w:r>
            </w:del>
            <w:proofErr w:type="spellStart"/>
            <w:ins w:id="683" w:author="Administrator" w:date="2018-11-08T22:55:00Z">
              <w:r w:rsidR="00E765D7">
                <w:rPr>
                  <w:rFonts w:ascii="宋体" w:eastAsia="宋体" w:hAnsi="宋体"/>
                  <w:szCs w:val="24"/>
                </w:rPr>
                <w:t>starUML</w:t>
              </w:r>
            </w:ins>
            <w:proofErr w:type="spellEnd"/>
          </w:p>
        </w:tc>
      </w:tr>
      <w:tr w:rsidR="003609CC" w:rsidRPr="00AF5593" w14:paraId="099E91FA" w14:textId="77777777" w:rsidTr="00AF5593">
        <w:tc>
          <w:tcPr>
            <w:tcW w:w="1838" w:type="dxa"/>
          </w:tcPr>
          <w:p w14:paraId="2AE40F84"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原型设计工具</w:t>
            </w:r>
          </w:p>
        </w:tc>
        <w:tc>
          <w:tcPr>
            <w:tcW w:w="6458" w:type="dxa"/>
          </w:tcPr>
          <w:p w14:paraId="0A340B34" w14:textId="171A377C" w:rsidR="003609CC" w:rsidRPr="00292CE8" w:rsidRDefault="003609CC" w:rsidP="00AF5593">
            <w:pPr>
              <w:ind w:firstLine="420"/>
              <w:rPr>
                <w:rFonts w:ascii="宋体" w:eastAsia="宋体" w:hAnsi="宋体"/>
                <w:szCs w:val="24"/>
              </w:rPr>
            </w:pPr>
            <w:del w:id="684" w:author="Administrator" w:date="2018-11-08T22:55:00Z">
              <w:r w:rsidRPr="00292CE8" w:rsidDel="00E765D7">
                <w:rPr>
                  <w:rFonts w:ascii="宋体" w:eastAsia="宋体" w:hAnsi="宋体"/>
                  <w:szCs w:val="24"/>
                </w:rPr>
                <w:delText>Axure RP8</w:delText>
              </w:r>
            </w:del>
            <w:proofErr w:type="gramStart"/>
            <w:ins w:id="685" w:author="Administrator" w:date="2018-11-08T22:55:00Z">
              <w:r w:rsidR="00E765D7">
                <w:rPr>
                  <w:rFonts w:ascii="宋体" w:eastAsia="宋体" w:hAnsi="宋体" w:hint="eastAsia"/>
                  <w:szCs w:val="24"/>
                </w:rPr>
                <w:t>墨刀</w:t>
              </w:r>
            </w:ins>
            <w:proofErr w:type="gramEnd"/>
          </w:p>
        </w:tc>
      </w:tr>
    </w:tbl>
    <w:p w14:paraId="5F05C5AC" w14:textId="77777777" w:rsidR="003609CC" w:rsidRPr="003609CC" w:rsidRDefault="003609CC" w:rsidP="003609CC"/>
    <w:p w14:paraId="4C7E5594" w14:textId="3021203A" w:rsidR="00BC4722" w:rsidRDefault="00BC4722">
      <w:pPr>
        <w:pStyle w:val="3"/>
      </w:pPr>
      <w:bookmarkStart w:id="686" w:name="_Toc529630988"/>
      <w:r>
        <w:t>1.2.5限制条件</w:t>
      </w:r>
      <w:bookmarkEnd w:id="686"/>
    </w:p>
    <w:tbl>
      <w:tblPr>
        <w:tblStyle w:val="a8"/>
        <w:tblW w:w="0" w:type="auto"/>
        <w:tblLook w:val="04A0" w:firstRow="1" w:lastRow="0" w:firstColumn="1" w:lastColumn="0" w:noHBand="0" w:noVBand="1"/>
      </w:tblPr>
      <w:tblGrid>
        <w:gridCol w:w="1555"/>
        <w:gridCol w:w="6741"/>
      </w:tblGrid>
      <w:tr w:rsidR="003609CC" w14:paraId="0DBAD438" w14:textId="77777777" w:rsidTr="00AF5593">
        <w:tc>
          <w:tcPr>
            <w:tcW w:w="1555" w:type="dxa"/>
          </w:tcPr>
          <w:p w14:paraId="5BE26DCC"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经济限制</w:t>
            </w:r>
          </w:p>
        </w:tc>
        <w:tc>
          <w:tcPr>
            <w:tcW w:w="6741" w:type="dxa"/>
          </w:tcPr>
          <w:p w14:paraId="189B027A" w14:textId="4F1C42FB" w:rsidR="003609CC" w:rsidRPr="00292CE8" w:rsidRDefault="00E765D7" w:rsidP="00AF5593">
            <w:pPr>
              <w:ind w:firstLine="420"/>
              <w:rPr>
                <w:rFonts w:ascii="宋体" w:eastAsia="宋体" w:hAnsi="宋体"/>
                <w:szCs w:val="24"/>
              </w:rPr>
            </w:pPr>
            <w:ins w:id="687" w:author="Administrator" w:date="2018-11-08T22:54:00Z">
              <w:r>
                <w:rPr>
                  <w:rFonts w:ascii="宋体" w:eastAsia="宋体" w:hAnsi="宋体" w:hint="eastAsia"/>
                  <w:szCs w:val="24"/>
                </w:rPr>
                <w:t>（</w:t>
              </w:r>
            </w:ins>
            <w:del w:id="688" w:author="Administrator" w:date="2018-11-08T22:54:00Z">
              <w:r w:rsidR="003609CC" w:rsidRPr="00292CE8" w:rsidDel="00E765D7">
                <w:rPr>
                  <w:rFonts w:ascii="宋体" w:eastAsia="宋体" w:hAnsi="宋体" w:hint="eastAsia"/>
                  <w:szCs w:val="24"/>
                </w:rPr>
                <w:delText>人均15yuan每小时的预算</w:delText>
              </w:r>
            </w:del>
            <w:ins w:id="689" w:author="Administrator" w:date="2018-11-08T22:54:00Z">
              <w:r>
                <w:rPr>
                  <w:rFonts w:ascii="宋体" w:eastAsia="宋体" w:hAnsi="宋体" w:hint="eastAsia"/>
                  <w:szCs w:val="24"/>
                </w:rPr>
                <w:t>本项目不涉及</w:t>
              </w:r>
              <w:r>
                <w:rPr>
                  <w:rFonts w:ascii="宋体" w:eastAsia="宋体" w:hAnsi="宋体"/>
                  <w:szCs w:val="24"/>
                </w:rPr>
                <w:t>经济可行性</w:t>
              </w:r>
              <w:r>
                <w:rPr>
                  <w:rFonts w:ascii="宋体" w:eastAsia="宋体" w:hAnsi="宋体" w:hint="eastAsia"/>
                  <w:szCs w:val="24"/>
                </w:rPr>
                <w:t>）</w:t>
              </w:r>
            </w:ins>
          </w:p>
        </w:tc>
      </w:tr>
      <w:tr w:rsidR="003609CC" w14:paraId="1B055AE9" w14:textId="77777777" w:rsidTr="00AF5593">
        <w:tc>
          <w:tcPr>
            <w:tcW w:w="1555" w:type="dxa"/>
          </w:tcPr>
          <w:p w14:paraId="536C3046"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技术限制</w:t>
            </w:r>
          </w:p>
        </w:tc>
        <w:tc>
          <w:tcPr>
            <w:tcW w:w="6741" w:type="dxa"/>
          </w:tcPr>
          <w:p w14:paraId="7884D5A7"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开发人员对软件使用技术掌握不熟</w:t>
            </w:r>
          </w:p>
        </w:tc>
      </w:tr>
      <w:tr w:rsidR="003609CC" w14:paraId="49361BA8" w14:textId="77777777" w:rsidTr="00AF5593">
        <w:tc>
          <w:tcPr>
            <w:tcW w:w="1555" w:type="dxa"/>
          </w:tcPr>
          <w:p w14:paraId="377D5E35"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时间限制</w:t>
            </w:r>
          </w:p>
        </w:tc>
        <w:tc>
          <w:tcPr>
            <w:tcW w:w="6741" w:type="dxa"/>
          </w:tcPr>
          <w:p w14:paraId="5F93EE9E" w14:textId="27B95DC1" w:rsidR="003609CC" w:rsidRPr="00292CE8" w:rsidRDefault="00E765D7" w:rsidP="00AF5593">
            <w:pPr>
              <w:ind w:firstLine="420"/>
              <w:rPr>
                <w:rFonts w:ascii="宋体" w:eastAsia="宋体" w:hAnsi="宋体"/>
                <w:szCs w:val="24"/>
              </w:rPr>
            </w:pPr>
            <w:ins w:id="690" w:author="Administrator" w:date="2018-11-08T22:55:00Z">
              <w:r>
                <w:rPr>
                  <w:rFonts w:ascii="宋体" w:eastAsia="宋体" w:hAnsi="宋体" w:hint="eastAsia"/>
                  <w:szCs w:val="24"/>
                </w:rPr>
                <w:t>周二到</w:t>
              </w:r>
              <w:r>
                <w:rPr>
                  <w:rFonts w:ascii="宋体" w:eastAsia="宋体" w:hAnsi="宋体"/>
                  <w:szCs w:val="24"/>
                </w:rPr>
                <w:t>周五</w:t>
              </w:r>
            </w:ins>
            <w:r w:rsidR="003609CC" w:rsidRPr="00292CE8">
              <w:rPr>
                <w:rFonts w:ascii="宋体" w:eastAsia="宋体" w:hAnsi="宋体" w:hint="eastAsia"/>
                <w:szCs w:val="24"/>
              </w:rPr>
              <w:t>每天1小时工作时间</w:t>
            </w:r>
            <w:ins w:id="691" w:author="Administrator" w:date="2018-11-08T22:55:00Z">
              <w:r>
                <w:rPr>
                  <w:rFonts w:ascii="宋体" w:eastAsia="宋体" w:hAnsi="宋体" w:hint="eastAsia"/>
                  <w:szCs w:val="24"/>
                </w:rPr>
                <w:t>，</w:t>
              </w:r>
              <w:r>
                <w:rPr>
                  <w:rFonts w:ascii="宋体" w:eastAsia="宋体" w:hAnsi="宋体"/>
                  <w:szCs w:val="24"/>
                </w:rPr>
                <w:t>周六周日每天</w:t>
              </w:r>
              <w:r>
                <w:rPr>
                  <w:rFonts w:ascii="宋体" w:eastAsia="宋体" w:hAnsi="宋体" w:hint="eastAsia"/>
                  <w:szCs w:val="24"/>
                </w:rPr>
                <w:t>3小时</w:t>
              </w:r>
            </w:ins>
          </w:p>
        </w:tc>
      </w:tr>
      <w:tr w:rsidR="003609CC" w14:paraId="4261081D" w14:textId="77777777" w:rsidTr="00AF5593">
        <w:tc>
          <w:tcPr>
            <w:tcW w:w="1555" w:type="dxa"/>
          </w:tcPr>
          <w:p w14:paraId="3BCFEA54"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法律限制</w:t>
            </w:r>
          </w:p>
        </w:tc>
        <w:tc>
          <w:tcPr>
            <w:tcW w:w="6741" w:type="dxa"/>
          </w:tcPr>
          <w:p w14:paraId="325D5A61"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本项目依法依规执行</w:t>
            </w:r>
          </w:p>
        </w:tc>
      </w:tr>
    </w:tbl>
    <w:p w14:paraId="56E9A16B" w14:textId="77777777" w:rsidR="003609CC" w:rsidRPr="003609CC" w:rsidRDefault="003609CC" w:rsidP="003609CC"/>
    <w:p w14:paraId="4FAB104D" w14:textId="4CD3BE9D" w:rsidR="00721561" w:rsidRPr="00721561" w:rsidRDefault="00BC4722" w:rsidP="00721561">
      <w:pPr>
        <w:pStyle w:val="2"/>
      </w:pPr>
      <w:bookmarkStart w:id="692" w:name="_Toc529630989"/>
      <w:r>
        <w:t>1.3</w:t>
      </w:r>
      <w:r>
        <w:t>项目概述</w:t>
      </w:r>
      <w:bookmarkEnd w:id="692"/>
    </w:p>
    <w:p w14:paraId="67ED9E95" w14:textId="01DE2BE3" w:rsidR="00BC4722" w:rsidRDefault="00BC4722">
      <w:pPr>
        <w:pStyle w:val="3"/>
      </w:pPr>
      <w:bookmarkStart w:id="693" w:name="_Toc529630990"/>
      <w:r>
        <w:t>1.3.1文档适用项目</w:t>
      </w:r>
      <w:bookmarkEnd w:id="693"/>
    </w:p>
    <w:p w14:paraId="446AD9B6" w14:textId="1361A0C2" w:rsidR="00721561" w:rsidRPr="00292CE8" w:rsidRDefault="00292CE8" w:rsidP="00292CE8">
      <w:pPr>
        <w:pStyle w:val="a9"/>
        <w:rPr>
          <w:rFonts w:ascii="宋体" w:hAnsi="宋体"/>
          <w:sz w:val="24"/>
        </w:rPr>
      </w:pPr>
      <w:r>
        <w:rPr>
          <w:rFonts w:ascii="宋体" w:hAnsi="宋体"/>
        </w:rPr>
        <w:tab/>
      </w:r>
      <w:r w:rsidR="00721561" w:rsidRPr="00292CE8">
        <w:rPr>
          <w:rFonts w:ascii="宋体" w:hAnsi="宋体" w:hint="eastAsia"/>
        </w:rPr>
        <w:t>开发“软件工程系列课程教学辅助网站”</w:t>
      </w:r>
    </w:p>
    <w:p w14:paraId="5FBF66B3" w14:textId="77777777" w:rsidR="00721561" w:rsidRPr="00721561" w:rsidRDefault="00721561" w:rsidP="00721561"/>
    <w:p w14:paraId="21E9B28A" w14:textId="7D5CA365" w:rsidR="00BC4722" w:rsidRDefault="00BC4722">
      <w:pPr>
        <w:pStyle w:val="3"/>
      </w:pPr>
      <w:bookmarkStart w:id="694" w:name="_Toc529630991"/>
      <w:r>
        <w:lastRenderedPageBreak/>
        <w:t>1.3.2软件用途</w:t>
      </w:r>
      <w:bookmarkEnd w:id="694"/>
    </w:p>
    <w:p w14:paraId="6DBE77BD" w14:textId="6B7A664B" w:rsidR="00721561" w:rsidRPr="00292CE8" w:rsidRDefault="00292CE8" w:rsidP="00292CE8">
      <w:pPr>
        <w:pStyle w:val="a9"/>
        <w:rPr>
          <w:rFonts w:ascii="宋体" w:hAnsi="宋体"/>
        </w:rPr>
      </w:pPr>
      <w:r>
        <w:rPr>
          <w:rFonts w:ascii="宋体" w:hAnsi="宋体"/>
        </w:rPr>
        <w:tab/>
      </w:r>
      <w:r w:rsidR="00721561" w:rsidRPr="00292CE8">
        <w:rPr>
          <w:rFonts w:ascii="宋体" w:hAnsi="宋体" w:hint="eastAsia"/>
        </w:rPr>
        <w: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w:t>
      </w:r>
      <w:proofErr w:type="gramStart"/>
      <w:r w:rsidR="00721561" w:rsidRPr="00292CE8">
        <w:rPr>
          <w:rFonts w:ascii="宋体" w:hAnsi="宋体" w:hint="eastAsia"/>
        </w:rPr>
        <w:t>这门课从诞生</w:t>
      </w:r>
      <w:proofErr w:type="gramEnd"/>
      <w:r w:rsidR="00721561" w:rsidRPr="00292CE8">
        <w:rPr>
          <w:rFonts w:ascii="宋体" w:hAnsi="宋体" w:hint="eastAsia"/>
        </w:rPr>
        <w:t>到成熟的过程。</w:t>
      </w:r>
    </w:p>
    <w:p w14:paraId="522EFC26" w14:textId="77777777" w:rsidR="00721561" w:rsidRPr="00721561" w:rsidRDefault="00721561" w:rsidP="00721561"/>
    <w:p w14:paraId="1D732E01" w14:textId="65F543CA" w:rsidR="00BC4722" w:rsidRDefault="00BC4722">
      <w:pPr>
        <w:pStyle w:val="3"/>
      </w:pPr>
      <w:bookmarkStart w:id="695" w:name="_Toc529630992"/>
      <w:r>
        <w:t>1.3.3项目功能点</w:t>
      </w:r>
      <w:bookmarkEnd w:id="695"/>
    </w:p>
    <w:tbl>
      <w:tblPr>
        <w:tblStyle w:val="a8"/>
        <w:tblW w:w="0" w:type="auto"/>
        <w:tblLook w:val="04A0" w:firstRow="1" w:lastRow="0" w:firstColumn="1" w:lastColumn="0" w:noHBand="0" w:noVBand="1"/>
      </w:tblPr>
      <w:tblGrid>
        <w:gridCol w:w="8296"/>
      </w:tblGrid>
      <w:tr w:rsidR="004428FB" w:rsidRPr="00CE2485" w14:paraId="5E84568F" w14:textId="77777777" w:rsidTr="00AF5593">
        <w:tc>
          <w:tcPr>
            <w:tcW w:w="8296" w:type="dxa"/>
          </w:tcPr>
          <w:p w14:paraId="6114300D" w14:textId="799A9A98" w:rsidR="004428FB" w:rsidRPr="00292CE8" w:rsidRDefault="004428FB" w:rsidP="00292CE8">
            <w:pPr>
              <w:spacing w:line="360" w:lineRule="auto"/>
              <w:ind w:firstLine="420"/>
              <w:rPr>
                <w:rFonts w:ascii="宋体" w:eastAsia="宋体" w:hAnsi="宋体"/>
                <w:b/>
                <w:szCs w:val="24"/>
              </w:rPr>
            </w:pPr>
            <w:bookmarkStart w:id="696" w:name="_Hlk527228704"/>
            <w:r w:rsidRPr="00292CE8">
              <w:rPr>
                <w:rFonts w:ascii="宋体" w:eastAsia="宋体" w:hAnsi="宋体" w:hint="eastAsia"/>
                <w:b/>
                <w:sz w:val="22"/>
                <w:szCs w:val="24"/>
              </w:rPr>
              <w:t>教师需求功能:</w:t>
            </w:r>
          </w:p>
        </w:tc>
      </w:tr>
      <w:tr w:rsidR="004428FB" w:rsidRPr="00CE2485" w14:paraId="253FF200" w14:textId="77777777" w:rsidTr="00AF5593">
        <w:tc>
          <w:tcPr>
            <w:tcW w:w="8296" w:type="dxa"/>
          </w:tcPr>
          <w:p w14:paraId="15F9A51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w:t>
            </w:r>
            <w:r w:rsidRPr="00292CE8">
              <w:rPr>
                <w:rFonts w:ascii="宋体" w:eastAsia="宋体" w:hAnsi="宋体"/>
                <w:szCs w:val="24"/>
              </w:rPr>
              <w:tab/>
              <w:t>网站上要有系统的课程介绍并可以在以后增加另外课程的时候可以定制</w:t>
            </w:r>
          </w:p>
        </w:tc>
      </w:tr>
      <w:tr w:rsidR="004428FB" w:rsidRPr="00CE2485" w14:paraId="54AB9D4D" w14:textId="77777777" w:rsidTr="00AF5593">
        <w:tc>
          <w:tcPr>
            <w:tcW w:w="8296" w:type="dxa"/>
          </w:tcPr>
          <w:p w14:paraId="2133A0C6"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szCs w:val="24"/>
              </w:rPr>
              <w:tab/>
              <w:t>网站要有教师介绍，对任课老师的以往教学、科研成果，及其教学风格，出版书 籍，所获荣誉的详细介绍</w:t>
            </w:r>
          </w:p>
        </w:tc>
      </w:tr>
      <w:tr w:rsidR="004428FB" w:rsidRPr="00CE2485" w14:paraId="63E267E7" w14:textId="77777777" w:rsidTr="00AF5593">
        <w:tc>
          <w:tcPr>
            <w:tcW w:w="8296" w:type="dxa"/>
          </w:tcPr>
          <w:p w14:paraId="56BE76DA"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3</w:t>
            </w:r>
            <w:r w:rsidRPr="00292CE8">
              <w:rPr>
                <w:rFonts w:ascii="宋体" w:eastAsia="宋体" w:hAnsi="宋体"/>
                <w:szCs w:val="24"/>
              </w:rPr>
              <w:tab/>
              <w:t>课件、模板、参考资料、以往优秀作业、教学视频、音频资料下载，可以及时更新。本班老师同学可以通过账号下载，其他用户可以在线浏览简化版课件</w:t>
            </w:r>
          </w:p>
        </w:tc>
      </w:tr>
      <w:tr w:rsidR="004428FB" w:rsidRPr="00CE2485" w14:paraId="7649D6D5" w14:textId="77777777" w:rsidTr="00AF5593">
        <w:tc>
          <w:tcPr>
            <w:tcW w:w="8296" w:type="dxa"/>
          </w:tcPr>
          <w:p w14:paraId="7FB8F98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4</w:t>
            </w:r>
            <w:r w:rsidRPr="00292CE8">
              <w:rPr>
                <w:rFonts w:ascii="宋体" w:eastAsia="宋体" w:hAnsi="宋体"/>
                <w:szCs w:val="24"/>
              </w:rPr>
              <w:tab/>
              <w:t>教师消息发布</w:t>
            </w:r>
            <w:proofErr w:type="gramStart"/>
            <w:r w:rsidRPr="00292CE8">
              <w:rPr>
                <w:rFonts w:ascii="宋体" w:eastAsia="宋体" w:hAnsi="宋体"/>
                <w:szCs w:val="24"/>
              </w:rPr>
              <w:t>栏用于</w:t>
            </w:r>
            <w:proofErr w:type="gramEnd"/>
            <w:r w:rsidRPr="00292CE8">
              <w:rPr>
                <w:rFonts w:ascii="宋体" w:eastAsia="宋体" w:hAnsi="宋体"/>
                <w:szCs w:val="24"/>
              </w:rPr>
              <w:t>老师发布作业点评、临时课程变更等通知</w:t>
            </w:r>
          </w:p>
        </w:tc>
      </w:tr>
      <w:tr w:rsidR="004428FB" w:rsidRPr="00CE2485" w14:paraId="2E7C36D9" w14:textId="77777777" w:rsidTr="00AF5593">
        <w:tc>
          <w:tcPr>
            <w:tcW w:w="8296" w:type="dxa"/>
          </w:tcPr>
          <w:p w14:paraId="09C3901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5</w:t>
            </w:r>
            <w:r w:rsidRPr="00292CE8">
              <w:rPr>
                <w:rFonts w:ascii="宋体" w:eastAsia="宋体" w:hAnsi="宋体"/>
                <w:szCs w:val="24"/>
              </w:rPr>
              <w:tab/>
              <w:t>网站上要有网站向导即使用指南</w:t>
            </w:r>
          </w:p>
        </w:tc>
      </w:tr>
      <w:tr w:rsidR="004428FB" w:rsidRPr="00CE2485" w14:paraId="3236D876" w14:textId="77777777" w:rsidTr="00AF5593">
        <w:tc>
          <w:tcPr>
            <w:tcW w:w="8296" w:type="dxa"/>
          </w:tcPr>
          <w:p w14:paraId="6E50F0E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6</w:t>
            </w:r>
            <w:r w:rsidRPr="00292CE8">
              <w:rPr>
                <w:rFonts w:ascii="宋体" w:eastAsia="宋体" w:hAnsi="宋体"/>
                <w:szCs w:val="24"/>
              </w:rPr>
              <w:tab/>
              <w:t>网站上要能显示最新信息：公布老师最近的一些教学或外出交流的心得，以及网站一些最近更新信息的介绍</w:t>
            </w:r>
          </w:p>
        </w:tc>
      </w:tr>
      <w:tr w:rsidR="004428FB" w:rsidRPr="00CE2485" w14:paraId="0F223B00" w14:textId="77777777" w:rsidTr="00AF5593">
        <w:tc>
          <w:tcPr>
            <w:tcW w:w="8296" w:type="dxa"/>
          </w:tcPr>
          <w:p w14:paraId="7D1AFB2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7</w:t>
            </w:r>
            <w:r w:rsidRPr="00292CE8">
              <w:rPr>
                <w:rFonts w:ascii="宋体" w:eastAsia="宋体" w:hAnsi="宋体"/>
                <w:szCs w:val="24"/>
              </w:rPr>
              <w:tab/>
              <w:t>网站上要有友情连接（如网上选课主页）要求实时更新</w:t>
            </w:r>
          </w:p>
        </w:tc>
      </w:tr>
      <w:tr w:rsidR="004428FB" w:rsidRPr="00CE2485" w14:paraId="7D617821" w14:textId="77777777" w:rsidTr="00AF5593">
        <w:tc>
          <w:tcPr>
            <w:tcW w:w="8296" w:type="dxa"/>
          </w:tcPr>
          <w:p w14:paraId="2F3E2014"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8</w:t>
            </w:r>
            <w:r w:rsidRPr="00292CE8">
              <w:rPr>
                <w:rFonts w:ascii="宋体" w:eastAsia="宋体" w:hAnsi="宋体"/>
                <w:szCs w:val="24"/>
              </w:rPr>
              <w:tab/>
              <w:t>提供专门的作业点评,作业完成情况跟踪的功能,对学生的作业,和课后作业讨论进行点评</w:t>
            </w:r>
          </w:p>
        </w:tc>
      </w:tr>
      <w:tr w:rsidR="004428FB" w:rsidRPr="00CE2485" w14:paraId="06573193" w14:textId="77777777" w:rsidTr="00AF5593">
        <w:tc>
          <w:tcPr>
            <w:tcW w:w="8296" w:type="dxa"/>
          </w:tcPr>
          <w:p w14:paraId="1F4A742A" w14:textId="686BE7C5" w:rsidR="004428FB" w:rsidRPr="00292CE8" w:rsidRDefault="004428FB" w:rsidP="00292CE8">
            <w:pPr>
              <w:spacing w:line="360" w:lineRule="auto"/>
              <w:ind w:firstLine="420"/>
              <w:rPr>
                <w:rFonts w:ascii="宋体" w:eastAsia="宋体" w:hAnsi="宋体"/>
                <w:b/>
                <w:sz w:val="22"/>
                <w:szCs w:val="24"/>
              </w:rPr>
            </w:pPr>
            <w:r w:rsidRPr="00292CE8">
              <w:rPr>
                <w:rFonts w:ascii="宋体" w:eastAsia="宋体" w:hAnsi="宋体" w:hint="eastAsia"/>
                <w:b/>
                <w:sz w:val="22"/>
                <w:szCs w:val="24"/>
              </w:rPr>
              <w:t>学生需求功能：</w:t>
            </w:r>
          </w:p>
        </w:tc>
      </w:tr>
      <w:tr w:rsidR="004428FB" w:rsidRPr="00CE2485" w14:paraId="059D84D7" w14:textId="77777777" w:rsidTr="00AF5593">
        <w:tc>
          <w:tcPr>
            <w:tcW w:w="8296" w:type="dxa"/>
          </w:tcPr>
          <w:p w14:paraId="5A157E5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9</w:t>
            </w:r>
            <w:r w:rsidRPr="00292CE8">
              <w:rPr>
                <w:rFonts w:ascii="宋体" w:eastAsia="宋体" w:hAnsi="宋体"/>
                <w:szCs w:val="24"/>
              </w:rPr>
              <w:tab/>
              <w:t>学生能够在网站上进行课件下载，包括以往的旧版本课件，以及最新的课件</w:t>
            </w:r>
          </w:p>
        </w:tc>
      </w:tr>
      <w:tr w:rsidR="004428FB" w:rsidRPr="00CE2485" w14:paraId="5257E13E" w14:textId="77777777" w:rsidTr="00AF5593">
        <w:tc>
          <w:tcPr>
            <w:tcW w:w="8296" w:type="dxa"/>
          </w:tcPr>
          <w:p w14:paraId="06FDD16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10</w:t>
            </w:r>
            <w:r w:rsidRPr="00292CE8">
              <w:rPr>
                <w:rFonts w:ascii="宋体" w:eastAsia="宋体" w:hAnsi="宋体"/>
                <w:szCs w:val="24"/>
              </w:rPr>
              <w:tab/>
              <w:t>学生能下载老师提供的参考资料(含电子教材、历年试卷、补课资料，以及老师的教学交流文章)并且网站能及时更新这些资料。下载的速度能够得到保证：要求同时可容纳10人下载，并且人均速度能达到50kb/s。</w:t>
            </w:r>
          </w:p>
        </w:tc>
      </w:tr>
      <w:tr w:rsidR="004428FB" w:rsidRPr="00CE2485" w14:paraId="2446CB31" w14:textId="77777777" w:rsidTr="00AF5593">
        <w:tc>
          <w:tcPr>
            <w:tcW w:w="8296" w:type="dxa"/>
          </w:tcPr>
          <w:p w14:paraId="1068EC8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11</w:t>
            </w:r>
            <w:r w:rsidRPr="00292CE8">
              <w:rPr>
                <w:rFonts w:ascii="宋体" w:eastAsia="宋体" w:hAnsi="宋体"/>
                <w:szCs w:val="24"/>
              </w:rPr>
              <w:tab/>
              <w:t>学生能</w:t>
            </w:r>
            <w:r w:rsidRPr="00292CE8">
              <w:rPr>
                <w:rFonts w:ascii="宋体" w:eastAsia="宋体" w:hAnsi="宋体" w:hint="eastAsia"/>
                <w:szCs w:val="24"/>
              </w:rPr>
              <w:t>够</w:t>
            </w:r>
            <w:r w:rsidRPr="00292CE8">
              <w:rPr>
                <w:rFonts w:ascii="宋体" w:eastAsia="宋体" w:hAnsi="宋体"/>
                <w:szCs w:val="24"/>
              </w:rPr>
              <w:t>及时看到老师的通知(含课程相关通知及作业点评</w:t>
            </w:r>
          </w:p>
        </w:tc>
      </w:tr>
      <w:tr w:rsidR="004428FB" w:rsidRPr="00CE2485" w14:paraId="1F5BF8A2" w14:textId="77777777" w:rsidTr="00AF5593">
        <w:tc>
          <w:tcPr>
            <w:tcW w:w="8296" w:type="dxa"/>
          </w:tcPr>
          <w:p w14:paraId="4AEDC99A"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lastRenderedPageBreak/>
              <w:t>12</w:t>
            </w:r>
            <w:r w:rsidRPr="00292CE8">
              <w:rPr>
                <w:rFonts w:ascii="宋体" w:eastAsia="宋体" w:hAnsi="宋体"/>
                <w:szCs w:val="24"/>
              </w:rPr>
              <w:tab/>
              <w:t>如果教师提供的是多媒体资料，网站能提供下载及在线观看功能（如课堂录像）</w:t>
            </w:r>
          </w:p>
        </w:tc>
      </w:tr>
      <w:tr w:rsidR="004428FB" w:rsidRPr="00CE2485" w14:paraId="01AFD52B" w14:textId="77777777" w:rsidTr="00AF5593">
        <w:tc>
          <w:tcPr>
            <w:tcW w:w="8296" w:type="dxa"/>
          </w:tcPr>
          <w:p w14:paraId="265E109B"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13</w:t>
            </w:r>
            <w:r w:rsidRPr="00292CE8">
              <w:rPr>
                <w:rFonts w:ascii="宋体" w:eastAsia="宋体" w:hAnsi="宋体"/>
                <w:szCs w:val="24"/>
              </w:rPr>
              <w:tab/>
              <w:t>网站界面要求简洁大方，有网站导航、相关链接(</w:t>
            </w:r>
            <w:proofErr w:type="gramStart"/>
            <w:r w:rsidRPr="00292CE8">
              <w:rPr>
                <w:rFonts w:ascii="宋体" w:eastAsia="宋体" w:hAnsi="宋体"/>
                <w:szCs w:val="24"/>
              </w:rPr>
              <w:t>含学校</w:t>
            </w:r>
            <w:proofErr w:type="gramEnd"/>
            <w:r w:rsidRPr="00292CE8">
              <w:rPr>
                <w:rFonts w:ascii="宋体" w:eastAsia="宋体" w:hAnsi="宋体"/>
                <w:szCs w:val="24"/>
              </w:rPr>
              <w:t>选课系统、学院网页、需求相关主题网站)</w:t>
            </w:r>
          </w:p>
        </w:tc>
      </w:tr>
      <w:tr w:rsidR="004428FB" w:rsidRPr="00CE2485" w14:paraId="53B60294" w14:textId="77777777" w:rsidTr="00AF5593">
        <w:tc>
          <w:tcPr>
            <w:tcW w:w="8296" w:type="dxa"/>
          </w:tcPr>
          <w:p w14:paraId="51917157"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14</w:t>
            </w:r>
            <w:r w:rsidRPr="00292CE8">
              <w:rPr>
                <w:rFonts w:ascii="宋体" w:eastAsia="宋体" w:hAnsi="宋体"/>
                <w:szCs w:val="24"/>
              </w:rPr>
              <w:tab/>
              <w:t>网站提供通过提问方式的密码取回功能</w:t>
            </w:r>
          </w:p>
        </w:tc>
      </w:tr>
      <w:tr w:rsidR="004428FB" w:rsidRPr="00CE2485" w14:paraId="43431238" w14:textId="77777777" w:rsidTr="00AF5593">
        <w:tc>
          <w:tcPr>
            <w:tcW w:w="8296" w:type="dxa"/>
          </w:tcPr>
          <w:p w14:paraId="088DCEC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15</w:t>
            </w:r>
            <w:r w:rsidRPr="00292CE8">
              <w:rPr>
                <w:rFonts w:ascii="宋体" w:eastAsia="宋体" w:hAnsi="宋体"/>
                <w:szCs w:val="24"/>
              </w:rPr>
              <w:tab/>
              <w:t>网站能提供让分组的各个团队能有团队内部的交流工具(如论坛，不同团队可以申请认证板块，非团队成员不能浏览使用，但希望教师可以进入各个板块进行一定的指导，而网站管理人员也可管理认证板块)</w:t>
            </w:r>
          </w:p>
        </w:tc>
      </w:tr>
      <w:tr w:rsidR="004428FB" w:rsidRPr="00CE2485" w14:paraId="5B6B3F50" w14:textId="77777777" w:rsidTr="00AF5593">
        <w:tc>
          <w:tcPr>
            <w:tcW w:w="8296" w:type="dxa"/>
          </w:tcPr>
          <w:p w14:paraId="7F1ECB54"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16</w:t>
            </w:r>
            <w:r w:rsidRPr="00292CE8">
              <w:rPr>
                <w:rFonts w:ascii="宋体" w:eastAsia="宋体" w:hAnsi="宋体"/>
                <w:szCs w:val="24"/>
              </w:rPr>
              <w:tab/>
              <w:t>网站能提供一定资料共享功能(如论坛有上传下载附件功能、但对附件大小有限制，不得大于2M</w:t>
            </w:r>
            <w:r w:rsidRPr="00292CE8">
              <w:rPr>
                <w:rFonts w:ascii="宋体" w:eastAsia="宋体" w:hAnsi="宋体" w:hint="eastAsia"/>
                <w:szCs w:val="24"/>
              </w:rPr>
              <w:t>)</w:t>
            </w:r>
          </w:p>
        </w:tc>
      </w:tr>
      <w:tr w:rsidR="004428FB" w:rsidRPr="00CE2485" w14:paraId="1B6E0509" w14:textId="77777777" w:rsidTr="00AF5593">
        <w:tc>
          <w:tcPr>
            <w:tcW w:w="8296" w:type="dxa"/>
          </w:tcPr>
          <w:p w14:paraId="3C68CC2F"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17</w:t>
            </w:r>
            <w:r w:rsidRPr="00292CE8">
              <w:rPr>
                <w:rFonts w:ascii="宋体" w:eastAsia="宋体" w:hAnsi="宋体"/>
                <w:szCs w:val="24"/>
              </w:rPr>
              <w:tab/>
              <w:t>网站能较醒目地提供教师的联系方式</w:t>
            </w:r>
          </w:p>
        </w:tc>
      </w:tr>
      <w:tr w:rsidR="004428FB" w:rsidRPr="00CE2485" w14:paraId="0796C697" w14:textId="77777777" w:rsidTr="00AF5593">
        <w:tc>
          <w:tcPr>
            <w:tcW w:w="8296" w:type="dxa"/>
          </w:tcPr>
          <w:p w14:paraId="66C3FB91"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18</w:t>
            </w:r>
            <w:r w:rsidRPr="00292CE8">
              <w:rPr>
                <w:rFonts w:ascii="宋体" w:eastAsia="宋体" w:hAnsi="宋体"/>
                <w:szCs w:val="24"/>
              </w:rPr>
              <w:tab/>
              <w:t>网站可以提供站内文章标题搜索功能</w:t>
            </w:r>
          </w:p>
        </w:tc>
      </w:tr>
      <w:tr w:rsidR="004428FB" w:rsidRPr="00CE2485" w14:paraId="364F7908" w14:textId="77777777" w:rsidTr="00AF5593">
        <w:tc>
          <w:tcPr>
            <w:tcW w:w="8296" w:type="dxa"/>
          </w:tcPr>
          <w:p w14:paraId="3E4D4B53"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19</w:t>
            </w:r>
            <w:r w:rsidRPr="00292CE8">
              <w:rPr>
                <w:rFonts w:ascii="宋体" w:eastAsia="宋体" w:hAnsi="宋体"/>
                <w:szCs w:val="24"/>
              </w:rPr>
              <w:tab/>
              <w:t>网站能够提供学生自身作业提交功能,并可以跟踪作业的批复情况</w:t>
            </w:r>
          </w:p>
        </w:tc>
      </w:tr>
      <w:tr w:rsidR="004428FB" w:rsidRPr="00CE2485" w14:paraId="06105698" w14:textId="77777777" w:rsidTr="00AF5593">
        <w:tc>
          <w:tcPr>
            <w:tcW w:w="8296" w:type="dxa"/>
          </w:tcPr>
          <w:p w14:paraId="2CFD220F" w14:textId="7750D484" w:rsidR="004428FB" w:rsidRPr="00292CE8" w:rsidRDefault="004428FB" w:rsidP="00292CE8">
            <w:pPr>
              <w:spacing w:line="360" w:lineRule="auto"/>
              <w:ind w:firstLine="420"/>
              <w:rPr>
                <w:rFonts w:ascii="宋体" w:eastAsia="宋体" w:hAnsi="宋体"/>
                <w:b/>
                <w:szCs w:val="24"/>
              </w:rPr>
            </w:pPr>
            <w:r w:rsidRPr="00292CE8">
              <w:rPr>
                <w:rFonts w:ascii="宋体" w:eastAsia="宋体" w:hAnsi="宋体" w:hint="eastAsia"/>
                <w:b/>
                <w:sz w:val="22"/>
                <w:szCs w:val="24"/>
              </w:rPr>
              <w:t>游客需求功能：</w:t>
            </w:r>
          </w:p>
        </w:tc>
      </w:tr>
      <w:tr w:rsidR="004428FB" w:rsidRPr="00CE2485" w14:paraId="6FA7E8F9" w14:textId="77777777" w:rsidTr="00AF5593">
        <w:tc>
          <w:tcPr>
            <w:tcW w:w="8296" w:type="dxa"/>
          </w:tcPr>
          <w:p w14:paraId="3BDB85C7" w14:textId="1D56CD94"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hint="eastAsia"/>
                <w:szCs w:val="24"/>
              </w:rPr>
              <w:t>20</w:t>
            </w:r>
            <w:r w:rsidRPr="00292CE8">
              <w:rPr>
                <w:rFonts w:ascii="宋体" w:eastAsia="宋体" w:hAnsi="宋体"/>
                <w:szCs w:val="24"/>
              </w:rPr>
              <w:tab/>
              <w:t>网站提供项目管理,需求工程,对象建模，以及软件工程相关课程、还有老师的详细介绍，并放在网站显著位置</w:t>
            </w:r>
          </w:p>
        </w:tc>
      </w:tr>
      <w:tr w:rsidR="004428FB" w:rsidRPr="00CE2485" w14:paraId="22E19A88" w14:textId="77777777" w:rsidTr="00AF5593">
        <w:tc>
          <w:tcPr>
            <w:tcW w:w="8296" w:type="dxa"/>
          </w:tcPr>
          <w:p w14:paraId="06707267" w14:textId="0453C91B"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1</w:t>
            </w:r>
            <w:r w:rsidRPr="00292CE8">
              <w:rPr>
                <w:rFonts w:ascii="宋体" w:eastAsia="宋体" w:hAnsi="宋体"/>
                <w:szCs w:val="24"/>
              </w:rPr>
              <w:tab/>
              <w:t>网站允许游客可以针对网站内容留言(如提供留言板的功能，留言者有EMAIL可选项，用于信息反馈</w:t>
            </w:r>
          </w:p>
        </w:tc>
      </w:tr>
      <w:tr w:rsidR="004428FB" w:rsidRPr="00CE2485" w14:paraId="45F03CFB" w14:textId="77777777" w:rsidTr="00AF5593">
        <w:tc>
          <w:tcPr>
            <w:tcW w:w="8296" w:type="dxa"/>
          </w:tcPr>
          <w:p w14:paraId="57BE9894" w14:textId="5F06C650"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2</w:t>
            </w:r>
            <w:r w:rsidRPr="00292CE8">
              <w:rPr>
                <w:rFonts w:ascii="宋体" w:eastAsia="宋体" w:hAnsi="宋体"/>
                <w:szCs w:val="24"/>
              </w:rPr>
              <w:tab/>
              <w:t>网站可以提供站内文章标题搜索功能</w:t>
            </w:r>
          </w:p>
        </w:tc>
      </w:tr>
      <w:tr w:rsidR="004428FB" w:rsidRPr="00CE2485" w14:paraId="355BC780" w14:textId="77777777" w:rsidTr="00AF5593">
        <w:tc>
          <w:tcPr>
            <w:tcW w:w="8296" w:type="dxa"/>
          </w:tcPr>
          <w:p w14:paraId="43628381" w14:textId="78E6C7F0"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3</w:t>
            </w:r>
            <w:r w:rsidRPr="00292CE8">
              <w:rPr>
                <w:rFonts w:ascii="宋体" w:eastAsia="宋体" w:hAnsi="宋体"/>
                <w:szCs w:val="24"/>
              </w:rPr>
              <w:tab/>
              <w:t>网站管理员不随便删除游客留言</w:t>
            </w:r>
          </w:p>
        </w:tc>
      </w:tr>
    </w:tbl>
    <w:p w14:paraId="66B895FB" w14:textId="0D367E05" w:rsidR="00BC4722" w:rsidRDefault="00BC4722">
      <w:pPr>
        <w:pStyle w:val="3"/>
      </w:pPr>
      <w:bookmarkStart w:id="697" w:name="_Toc529630993"/>
      <w:bookmarkEnd w:id="696"/>
      <w:r>
        <w:t>1.3.4项目历史</w:t>
      </w:r>
      <w:bookmarkEnd w:id="697"/>
    </w:p>
    <w:tbl>
      <w:tblPr>
        <w:tblStyle w:val="a8"/>
        <w:tblW w:w="0" w:type="auto"/>
        <w:tblLook w:val="04A0" w:firstRow="1" w:lastRow="0" w:firstColumn="1" w:lastColumn="0" w:noHBand="0" w:noVBand="1"/>
      </w:tblPr>
      <w:tblGrid>
        <w:gridCol w:w="1271"/>
        <w:gridCol w:w="2877"/>
        <w:gridCol w:w="2074"/>
        <w:gridCol w:w="2074"/>
      </w:tblGrid>
      <w:tr w:rsidR="00721561" w14:paraId="3AEFA5B1" w14:textId="77777777" w:rsidTr="00AF5593">
        <w:tc>
          <w:tcPr>
            <w:tcW w:w="1271" w:type="dxa"/>
          </w:tcPr>
          <w:p w14:paraId="7D8A9E6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项目阶段</w:t>
            </w:r>
          </w:p>
        </w:tc>
        <w:tc>
          <w:tcPr>
            <w:tcW w:w="2877" w:type="dxa"/>
          </w:tcPr>
          <w:p w14:paraId="49EC858D"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具体内容</w:t>
            </w:r>
          </w:p>
        </w:tc>
        <w:tc>
          <w:tcPr>
            <w:tcW w:w="2074" w:type="dxa"/>
          </w:tcPr>
          <w:p w14:paraId="11CC56DB"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参与人员</w:t>
            </w:r>
          </w:p>
        </w:tc>
        <w:tc>
          <w:tcPr>
            <w:tcW w:w="2074" w:type="dxa"/>
          </w:tcPr>
          <w:p w14:paraId="672CC0D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起止时间</w:t>
            </w:r>
          </w:p>
        </w:tc>
      </w:tr>
      <w:tr w:rsidR="00721561" w14:paraId="2BFC9FA6" w14:textId="77777777" w:rsidTr="00AF5593">
        <w:tc>
          <w:tcPr>
            <w:tcW w:w="1271" w:type="dxa"/>
          </w:tcPr>
          <w:p w14:paraId="16B4551D"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分析阶段</w:t>
            </w:r>
          </w:p>
        </w:tc>
        <w:tc>
          <w:tcPr>
            <w:tcW w:w="2877" w:type="dxa"/>
          </w:tcPr>
          <w:p w14:paraId="1F31FCE6"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填写完善可行性分析报告</w:t>
            </w:r>
          </w:p>
        </w:tc>
        <w:tc>
          <w:tcPr>
            <w:tcW w:w="2074" w:type="dxa"/>
          </w:tcPr>
          <w:p w14:paraId="5BBFC258"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沈启航、叶柏成，徐哲远，杨以恒，骆佳俊</w:t>
            </w:r>
          </w:p>
        </w:tc>
        <w:tc>
          <w:tcPr>
            <w:tcW w:w="2074" w:type="dxa"/>
          </w:tcPr>
          <w:p w14:paraId="668F8C0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2018/10/9-2018/10/12</w:t>
            </w:r>
          </w:p>
        </w:tc>
      </w:tr>
    </w:tbl>
    <w:p w14:paraId="525EB22C" w14:textId="7E8D2CED" w:rsidR="00BC4722" w:rsidRDefault="00BC4722">
      <w:pPr>
        <w:pStyle w:val="3"/>
      </w:pPr>
      <w:bookmarkStart w:id="698" w:name="_Toc529630994"/>
      <w:r>
        <w:t>1.3.5项目用户</w:t>
      </w:r>
      <w:bookmarkEnd w:id="698"/>
    </w:p>
    <w:tbl>
      <w:tblPr>
        <w:tblStyle w:val="a8"/>
        <w:tblW w:w="0" w:type="auto"/>
        <w:tblLook w:val="04A0" w:firstRow="1" w:lastRow="0" w:firstColumn="1" w:lastColumn="0" w:noHBand="0" w:noVBand="1"/>
      </w:tblPr>
      <w:tblGrid>
        <w:gridCol w:w="1980"/>
        <w:gridCol w:w="6316"/>
      </w:tblGrid>
      <w:tr w:rsidR="00721561" w14:paraId="0FCCE800" w14:textId="77777777" w:rsidTr="00AF5593">
        <w:tc>
          <w:tcPr>
            <w:tcW w:w="1980" w:type="dxa"/>
          </w:tcPr>
          <w:p w14:paraId="22B424FB" w14:textId="77777777" w:rsidR="00721561" w:rsidRPr="00292CE8" w:rsidRDefault="00721561" w:rsidP="00292CE8">
            <w:pPr>
              <w:pStyle w:val="a9"/>
              <w:jc w:val="center"/>
              <w:rPr>
                <w:rFonts w:ascii="宋体" w:hAnsi="宋体"/>
              </w:rPr>
            </w:pPr>
            <w:r w:rsidRPr="00292CE8">
              <w:rPr>
                <w:rFonts w:ascii="宋体" w:hAnsi="宋体" w:hint="eastAsia"/>
              </w:rPr>
              <w:t>用户类别</w:t>
            </w:r>
          </w:p>
        </w:tc>
        <w:tc>
          <w:tcPr>
            <w:tcW w:w="6316" w:type="dxa"/>
          </w:tcPr>
          <w:p w14:paraId="73FB6E8C" w14:textId="77777777" w:rsidR="00721561" w:rsidRPr="00292CE8" w:rsidRDefault="00721561" w:rsidP="00292CE8">
            <w:pPr>
              <w:pStyle w:val="a9"/>
              <w:jc w:val="center"/>
              <w:rPr>
                <w:rFonts w:ascii="宋体" w:hAnsi="宋体"/>
              </w:rPr>
            </w:pPr>
            <w:r w:rsidRPr="00292CE8">
              <w:rPr>
                <w:rFonts w:ascii="宋体" w:hAnsi="宋体" w:hint="eastAsia"/>
              </w:rPr>
              <w:t>具体说明</w:t>
            </w:r>
          </w:p>
        </w:tc>
      </w:tr>
      <w:tr w:rsidR="00721561" w14:paraId="7F2D5C28" w14:textId="77777777" w:rsidTr="00AF5593">
        <w:tc>
          <w:tcPr>
            <w:tcW w:w="1980" w:type="dxa"/>
          </w:tcPr>
          <w:p w14:paraId="42ECF448" w14:textId="77777777" w:rsidR="00721561" w:rsidRPr="00292CE8" w:rsidRDefault="00721561" w:rsidP="00292CE8">
            <w:pPr>
              <w:pStyle w:val="a9"/>
              <w:jc w:val="left"/>
              <w:rPr>
                <w:rFonts w:ascii="宋体" w:hAnsi="宋体"/>
              </w:rPr>
            </w:pPr>
            <w:r w:rsidRPr="00292CE8">
              <w:rPr>
                <w:rFonts w:ascii="宋体" w:hAnsi="宋体" w:hint="eastAsia"/>
              </w:rPr>
              <w:lastRenderedPageBreak/>
              <w:t>教师</w:t>
            </w:r>
          </w:p>
        </w:tc>
        <w:tc>
          <w:tcPr>
            <w:tcW w:w="6316" w:type="dxa"/>
          </w:tcPr>
          <w:p w14:paraId="17645569" w14:textId="77777777" w:rsidR="00721561" w:rsidRPr="00292CE8" w:rsidRDefault="00721561" w:rsidP="00292CE8">
            <w:pPr>
              <w:pStyle w:val="a9"/>
              <w:jc w:val="left"/>
              <w:rPr>
                <w:rFonts w:ascii="宋体" w:hAnsi="宋体"/>
              </w:rPr>
            </w:pPr>
            <w:r w:rsidRPr="00292CE8">
              <w:rPr>
                <w:rFonts w:ascii="宋体" w:hAnsi="宋体" w:hint="eastAsia"/>
              </w:rPr>
              <w:t>软件工程课程的授课教师</w:t>
            </w:r>
          </w:p>
        </w:tc>
      </w:tr>
      <w:tr w:rsidR="00721561" w14:paraId="1C0145EF" w14:textId="77777777" w:rsidTr="00AF5593">
        <w:tc>
          <w:tcPr>
            <w:tcW w:w="1980" w:type="dxa"/>
          </w:tcPr>
          <w:p w14:paraId="0A356185" w14:textId="77777777" w:rsidR="00721561" w:rsidRPr="00292CE8" w:rsidRDefault="00721561" w:rsidP="00292CE8">
            <w:pPr>
              <w:pStyle w:val="a9"/>
              <w:jc w:val="left"/>
              <w:rPr>
                <w:rFonts w:ascii="宋体" w:hAnsi="宋体"/>
              </w:rPr>
            </w:pPr>
            <w:r w:rsidRPr="00292CE8">
              <w:rPr>
                <w:rFonts w:ascii="宋体" w:hAnsi="宋体" w:hint="eastAsia"/>
              </w:rPr>
              <w:t>注册学生</w:t>
            </w:r>
          </w:p>
        </w:tc>
        <w:tc>
          <w:tcPr>
            <w:tcW w:w="6316" w:type="dxa"/>
          </w:tcPr>
          <w:p w14:paraId="3CEAEFE0" w14:textId="77777777" w:rsidR="00721561" w:rsidRPr="00292CE8" w:rsidRDefault="00721561" w:rsidP="00292CE8">
            <w:pPr>
              <w:pStyle w:val="a9"/>
              <w:jc w:val="left"/>
              <w:rPr>
                <w:rFonts w:ascii="宋体" w:hAnsi="宋体"/>
              </w:rPr>
            </w:pPr>
            <w:r w:rsidRPr="00292CE8">
              <w:rPr>
                <w:rFonts w:ascii="宋体" w:hAnsi="宋体" w:hint="eastAsia"/>
              </w:rPr>
              <w:t>该课程的注册学生，即当前学期选修该课程的学生</w:t>
            </w:r>
          </w:p>
        </w:tc>
      </w:tr>
      <w:tr w:rsidR="00721561" w14:paraId="09D7AF90" w14:textId="77777777" w:rsidTr="00AF5593">
        <w:tc>
          <w:tcPr>
            <w:tcW w:w="1980" w:type="dxa"/>
          </w:tcPr>
          <w:p w14:paraId="77E4A854" w14:textId="77777777" w:rsidR="00721561" w:rsidRPr="00292CE8" w:rsidRDefault="00721561" w:rsidP="00292CE8">
            <w:pPr>
              <w:pStyle w:val="a9"/>
              <w:jc w:val="left"/>
              <w:rPr>
                <w:rFonts w:ascii="宋体" w:hAnsi="宋体"/>
              </w:rPr>
            </w:pPr>
            <w:r w:rsidRPr="00292CE8">
              <w:rPr>
                <w:rFonts w:ascii="宋体" w:hAnsi="宋体" w:hint="eastAsia"/>
              </w:rPr>
              <w:t>游客</w:t>
            </w:r>
          </w:p>
        </w:tc>
        <w:tc>
          <w:tcPr>
            <w:tcW w:w="6316" w:type="dxa"/>
          </w:tcPr>
          <w:p w14:paraId="1A1A9BCC" w14:textId="249C77E8" w:rsidR="00721561" w:rsidRPr="00292CE8" w:rsidRDefault="00721561" w:rsidP="00292CE8">
            <w:pPr>
              <w:pStyle w:val="a9"/>
              <w:jc w:val="left"/>
              <w:rPr>
                <w:rFonts w:ascii="宋体" w:hAnsi="宋体"/>
              </w:rPr>
            </w:pPr>
            <w:r w:rsidRPr="00292CE8">
              <w:rPr>
                <w:rFonts w:ascii="宋体" w:hAnsi="宋体" w:hint="eastAsia"/>
              </w:rPr>
              <w:t>当前学期未选该课程，但对</w:t>
            </w:r>
            <w:r w:rsidR="003E189F" w:rsidRPr="00292CE8">
              <w:rPr>
                <w:rFonts w:ascii="宋体" w:hAnsi="宋体" w:hint="eastAsia"/>
              </w:rPr>
              <w:t>该课程有兴趣的学生，通常指软件学院低年级学生，也泛指所有可能</w:t>
            </w:r>
            <w:r w:rsidR="003E189F" w:rsidRPr="00292CE8">
              <w:rPr>
                <w:rFonts w:ascii="宋体" w:hAnsi="宋体"/>
              </w:rPr>
              <w:t>使用者</w:t>
            </w:r>
          </w:p>
        </w:tc>
      </w:tr>
      <w:tr w:rsidR="00A71E1A" w14:paraId="4AF35F7F" w14:textId="77777777" w:rsidTr="00AF5593">
        <w:tc>
          <w:tcPr>
            <w:tcW w:w="1980" w:type="dxa"/>
          </w:tcPr>
          <w:p w14:paraId="019A5B27" w14:textId="253E0F61" w:rsidR="00A71E1A" w:rsidRPr="00292CE8" w:rsidRDefault="00A71E1A" w:rsidP="00292CE8">
            <w:pPr>
              <w:pStyle w:val="a9"/>
              <w:jc w:val="left"/>
              <w:rPr>
                <w:rFonts w:ascii="宋体" w:hAnsi="宋体"/>
              </w:rPr>
            </w:pPr>
            <w:r w:rsidRPr="00292CE8">
              <w:rPr>
                <w:rFonts w:ascii="宋体" w:hAnsi="宋体" w:hint="eastAsia"/>
              </w:rPr>
              <w:t>管理员</w:t>
            </w:r>
          </w:p>
        </w:tc>
        <w:tc>
          <w:tcPr>
            <w:tcW w:w="6316" w:type="dxa"/>
          </w:tcPr>
          <w:p w14:paraId="19A78704" w14:textId="35879E73" w:rsidR="00A71E1A" w:rsidRPr="00292CE8" w:rsidRDefault="00A71E1A" w:rsidP="00292CE8">
            <w:pPr>
              <w:pStyle w:val="a9"/>
              <w:jc w:val="left"/>
              <w:rPr>
                <w:rFonts w:ascii="宋体" w:hAnsi="宋体"/>
              </w:rPr>
            </w:pPr>
            <w:r w:rsidRPr="00292CE8">
              <w:rPr>
                <w:rFonts w:ascii="宋体" w:hAnsi="宋体" w:hint="eastAsia"/>
              </w:rPr>
              <w:t>该系统</w:t>
            </w:r>
            <w:r w:rsidRPr="00292CE8">
              <w:rPr>
                <w:rFonts w:ascii="宋体" w:hAnsi="宋体"/>
              </w:rPr>
              <w:t>的管理员</w:t>
            </w:r>
          </w:p>
        </w:tc>
      </w:tr>
    </w:tbl>
    <w:p w14:paraId="15E622B8" w14:textId="09017943" w:rsidR="00BC4722" w:rsidRDefault="00BC4722">
      <w:pPr>
        <w:pStyle w:val="3"/>
      </w:pPr>
      <w:bookmarkStart w:id="699" w:name="_Toc529630995"/>
      <w:r>
        <w:t>1.3.6开发团队</w:t>
      </w:r>
      <w:bookmarkEnd w:id="6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721561" w:rsidRPr="00B10F3C" w14:paraId="6CC45482" w14:textId="77777777" w:rsidTr="00AF5593">
        <w:tc>
          <w:tcPr>
            <w:tcW w:w="1659" w:type="dxa"/>
          </w:tcPr>
          <w:p w14:paraId="4981E5EF" w14:textId="77777777" w:rsidR="00721561" w:rsidRPr="00292CE8" w:rsidRDefault="00721561" w:rsidP="00292CE8">
            <w:pPr>
              <w:pStyle w:val="a9"/>
              <w:jc w:val="center"/>
              <w:rPr>
                <w:rFonts w:ascii="宋体" w:hAnsi="宋体"/>
              </w:rPr>
            </w:pPr>
            <w:r w:rsidRPr="00292CE8">
              <w:rPr>
                <w:rFonts w:ascii="宋体" w:hAnsi="宋体" w:hint="eastAsia"/>
              </w:rPr>
              <w:t>姓名</w:t>
            </w:r>
          </w:p>
        </w:tc>
        <w:tc>
          <w:tcPr>
            <w:tcW w:w="1659" w:type="dxa"/>
          </w:tcPr>
          <w:p w14:paraId="175EEC86" w14:textId="77777777" w:rsidR="00721561" w:rsidRPr="00292CE8" w:rsidRDefault="00721561" w:rsidP="00292CE8">
            <w:pPr>
              <w:pStyle w:val="a9"/>
              <w:jc w:val="center"/>
              <w:rPr>
                <w:rFonts w:ascii="宋体" w:hAnsi="宋体"/>
              </w:rPr>
            </w:pPr>
            <w:r w:rsidRPr="00292CE8">
              <w:rPr>
                <w:rFonts w:ascii="宋体" w:hAnsi="宋体" w:hint="eastAsia"/>
              </w:rPr>
              <w:t>角色</w:t>
            </w:r>
          </w:p>
        </w:tc>
        <w:tc>
          <w:tcPr>
            <w:tcW w:w="1659" w:type="dxa"/>
          </w:tcPr>
          <w:p w14:paraId="2FA49D55" w14:textId="77777777" w:rsidR="00721561" w:rsidRPr="00292CE8" w:rsidRDefault="00721561" w:rsidP="00292CE8">
            <w:pPr>
              <w:pStyle w:val="a9"/>
              <w:jc w:val="center"/>
              <w:rPr>
                <w:rFonts w:ascii="宋体" w:hAnsi="宋体"/>
              </w:rPr>
            </w:pPr>
            <w:r w:rsidRPr="00292CE8">
              <w:rPr>
                <w:rFonts w:ascii="宋体" w:hAnsi="宋体" w:hint="eastAsia"/>
              </w:rPr>
              <w:t>手机号码</w:t>
            </w:r>
          </w:p>
        </w:tc>
        <w:tc>
          <w:tcPr>
            <w:tcW w:w="1659" w:type="dxa"/>
          </w:tcPr>
          <w:p w14:paraId="593498C0" w14:textId="77777777" w:rsidR="00721561" w:rsidRPr="00292CE8" w:rsidRDefault="00721561" w:rsidP="00292CE8">
            <w:pPr>
              <w:pStyle w:val="a9"/>
              <w:jc w:val="center"/>
              <w:rPr>
                <w:rFonts w:ascii="宋体" w:hAnsi="宋体"/>
              </w:rPr>
            </w:pPr>
            <w:r w:rsidRPr="00292CE8">
              <w:rPr>
                <w:rFonts w:ascii="宋体" w:hAnsi="宋体" w:hint="eastAsia"/>
              </w:rPr>
              <w:t>邮箱</w:t>
            </w:r>
          </w:p>
        </w:tc>
        <w:tc>
          <w:tcPr>
            <w:tcW w:w="1660" w:type="dxa"/>
          </w:tcPr>
          <w:p w14:paraId="51D4D38B" w14:textId="77777777" w:rsidR="00721561" w:rsidRPr="00292CE8" w:rsidRDefault="00721561" w:rsidP="00292CE8">
            <w:pPr>
              <w:pStyle w:val="a9"/>
              <w:jc w:val="center"/>
              <w:rPr>
                <w:rFonts w:ascii="宋体" w:hAnsi="宋体"/>
              </w:rPr>
            </w:pPr>
            <w:r w:rsidRPr="00292CE8">
              <w:rPr>
                <w:rFonts w:ascii="宋体" w:hAnsi="宋体" w:hint="eastAsia"/>
              </w:rPr>
              <w:t>地址</w:t>
            </w:r>
          </w:p>
        </w:tc>
      </w:tr>
      <w:tr w:rsidR="00721561" w:rsidRPr="00B10F3C" w14:paraId="6ABFD350" w14:textId="77777777" w:rsidTr="00AF5593">
        <w:tc>
          <w:tcPr>
            <w:tcW w:w="1659" w:type="dxa"/>
          </w:tcPr>
          <w:p w14:paraId="42EAF756" w14:textId="77777777" w:rsidR="00721561" w:rsidRPr="00292CE8" w:rsidRDefault="00721561" w:rsidP="00292CE8">
            <w:pPr>
              <w:pStyle w:val="a9"/>
              <w:jc w:val="center"/>
              <w:rPr>
                <w:rFonts w:ascii="宋体" w:hAnsi="宋体"/>
              </w:rPr>
            </w:pPr>
            <w:r w:rsidRPr="00292CE8">
              <w:rPr>
                <w:rFonts w:ascii="宋体" w:hAnsi="宋体" w:hint="eastAsia"/>
              </w:rPr>
              <w:t>沈启航</w:t>
            </w:r>
          </w:p>
        </w:tc>
        <w:tc>
          <w:tcPr>
            <w:tcW w:w="1659" w:type="dxa"/>
          </w:tcPr>
          <w:p w14:paraId="4B1F7EAD" w14:textId="77777777" w:rsidR="00721561" w:rsidRPr="00292CE8" w:rsidRDefault="00721561" w:rsidP="00292CE8">
            <w:pPr>
              <w:pStyle w:val="a9"/>
              <w:jc w:val="center"/>
              <w:rPr>
                <w:rFonts w:ascii="宋体" w:hAnsi="宋体"/>
              </w:rPr>
            </w:pPr>
            <w:r w:rsidRPr="00292CE8">
              <w:rPr>
                <w:rFonts w:ascii="宋体" w:hAnsi="宋体" w:hint="eastAsia"/>
              </w:rPr>
              <w:t>组长</w:t>
            </w:r>
          </w:p>
        </w:tc>
        <w:tc>
          <w:tcPr>
            <w:tcW w:w="1659" w:type="dxa"/>
          </w:tcPr>
          <w:p w14:paraId="124B83EC" w14:textId="77777777" w:rsidR="00721561" w:rsidRPr="00292CE8" w:rsidRDefault="00721561" w:rsidP="00292CE8">
            <w:pPr>
              <w:pStyle w:val="a9"/>
              <w:jc w:val="center"/>
              <w:rPr>
                <w:rFonts w:ascii="宋体" w:hAnsi="宋体"/>
              </w:rPr>
            </w:pPr>
            <w:r w:rsidRPr="00292CE8">
              <w:rPr>
                <w:rFonts w:ascii="宋体" w:hAnsi="宋体"/>
              </w:rPr>
              <w:t>15988122404</w:t>
            </w:r>
          </w:p>
        </w:tc>
        <w:tc>
          <w:tcPr>
            <w:tcW w:w="1659" w:type="dxa"/>
          </w:tcPr>
          <w:p w14:paraId="7610BCBD" w14:textId="77777777" w:rsidR="00721561" w:rsidRPr="00292CE8" w:rsidRDefault="00721561" w:rsidP="00292CE8">
            <w:pPr>
              <w:pStyle w:val="a9"/>
              <w:jc w:val="center"/>
              <w:rPr>
                <w:rFonts w:ascii="宋体" w:hAnsi="宋体"/>
              </w:rPr>
            </w:pPr>
            <w:r w:rsidRPr="00292CE8">
              <w:rPr>
                <w:rFonts w:ascii="宋体" w:hAnsi="宋体"/>
              </w:rPr>
              <w:t>3160140</w:t>
            </w:r>
            <w:r w:rsidRPr="00292CE8">
              <w:rPr>
                <w:rFonts w:ascii="宋体" w:hAnsi="宋体" w:hint="eastAsia"/>
              </w:rPr>
              <w:t>4</w:t>
            </w:r>
            <w:r w:rsidRPr="00292CE8">
              <w:rPr>
                <w:rFonts w:ascii="宋体" w:hAnsi="宋体"/>
              </w:rPr>
              <w:t>@stu.zucc.edu.cn</w:t>
            </w:r>
          </w:p>
        </w:tc>
        <w:tc>
          <w:tcPr>
            <w:tcW w:w="1660" w:type="dxa"/>
          </w:tcPr>
          <w:p w14:paraId="7B258DDA" w14:textId="77777777" w:rsidR="00721561" w:rsidRPr="00292CE8" w:rsidRDefault="00721561" w:rsidP="00292CE8">
            <w:pPr>
              <w:pStyle w:val="a9"/>
              <w:jc w:val="center"/>
              <w:rPr>
                <w:rFonts w:ascii="宋体" w:hAnsi="宋体"/>
              </w:rPr>
            </w:pPr>
            <w:r w:rsidRPr="00292CE8">
              <w:rPr>
                <w:rFonts w:ascii="宋体" w:hAnsi="宋体" w:hint="eastAsia"/>
              </w:rPr>
              <w:t>弘毅B</w:t>
            </w:r>
            <w:r w:rsidRPr="00292CE8">
              <w:rPr>
                <w:rFonts w:ascii="宋体" w:hAnsi="宋体"/>
              </w:rPr>
              <w:t>1</w:t>
            </w:r>
            <w:r w:rsidRPr="00292CE8">
              <w:rPr>
                <w:rFonts w:ascii="宋体" w:hAnsi="宋体" w:hint="eastAsia"/>
              </w:rPr>
              <w:t>-614</w:t>
            </w:r>
          </w:p>
        </w:tc>
      </w:tr>
      <w:tr w:rsidR="00721561" w:rsidRPr="00B10F3C" w14:paraId="1EC4221D" w14:textId="77777777" w:rsidTr="00AF5593">
        <w:tc>
          <w:tcPr>
            <w:tcW w:w="1659" w:type="dxa"/>
          </w:tcPr>
          <w:p w14:paraId="5C1A8C49" w14:textId="77777777" w:rsidR="00721561" w:rsidRPr="00292CE8" w:rsidRDefault="00721561" w:rsidP="00292CE8">
            <w:pPr>
              <w:pStyle w:val="a9"/>
              <w:jc w:val="center"/>
              <w:rPr>
                <w:rFonts w:ascii="宋体" w:hAnsi="宋体"/>
              </w:rPr>
            </w:pPr>
            <w:r w:rsidRPr="00292CE8">
              <w:rPr>
                <w:rFonts w:ascii="宋体" w:hAnsi="宋体" w:hint="eastAsia"/>
              </w:rPr>
              <w:t>叶柏成</w:t>
            </w:r>
          </w:p>
        </w:tc>
        <w:tc>
          <w:tcPr>
            <w:tcW w:w="1659" w:type="dxa"/>
          </w:tcPr>
          <w:p w14:paraId="0184BFC3" w14:textId="77777777" w:rsidR="00721561" w:rsidRPr="00292CE8" w:rsidRDefault="00721561" w:rsidP="00292CE8">
            <w:pPr>
              <w:pStyle w:val="a9"/>
              <w:jc w:val="center"/>
              <w:rPr>
                <w:rFonts w:ascii="宋体" w:hAnsi="宋体"/>
              </w:rPr>
            </w:pPr>
            <w:r w:rsidRPr="00292CE8">
              <w:rPr>
                <w:rFonts w:ascii="宋体" w:hAnsi="宋体" w:hint="eastAsia"/>
              </w:rPr>
              <w:t>组员</w:t>
            </w:r>
          </w:p>
        </w:tc>
        <w:tc>
          <w:tcPr>
            <w:tcW w:w="1659" w:type="dxa"/>
          </w:tcPr>
          <w:p w14:paraId="5CBD5D40" w14:textId="77777777" w:rsidR="00721561" w:rsidRPr="00292CE8" w:rsidRDefault="00721561" w:rsidP="00292CE8">
            <w:pPr>
              <w:pStyle w:val="a9"/>
              <w:jc w:val="center"/>
              <w:rPr>
                <w:rFonts w:ascii="宋体" w:hAnsi="宋体"/>
              </w:rPr>
            </w:pPr>
            <w:r w:rsidRPr="00292CE8">
              <w:rPr>
                <w:rFonts w:ascii="宋体" w:hAnsi="宋体" w:hint="eastAsia"/>
              </w:rPr>
              <w:t>13588025779</w:t>
            </w:r>
          </w:p>
        </w:tc>
        <w:tc>
          <w:tcPr>
            <w:tcW w:w="1659" w:type="dxa"/>
          </w:tcPr>
          <w:p w14:paraId="67AF500B" w14:textId="77777777" w:rsidR="00721561" w:rsidRPr="00292CE8" w:rsidRDefault="00721561" w:rsidP="00292CE8">
            <w:pPr>
              <w:pStyle w:val="a9"/>
              <w:jc w:val="center"/>
              <w:rPr>
                <w:rFonts w:ascii="宋体" w:hAnsi="宋体"/>
              </w:rPr>
            </w:pPr>
            <w:r w:rsidRPr="00292CE8">
              <w:rPr>
                <w:rFonts w:ascii="宋体" w:hAnsi="宋体"/>
              </w:rPr>
              <w:t>316014</w:t>
            </w:r>
            <w:r w:rsidRPr="00292CE8">
              <w:rPr>
                <w:rFonts w:ascii="宋体" w:hAnsi="宋体" w:hint="eastAsia"/>
              </w:rPr>
              <w:t>11</w:t>
            </w:r>
            <w:r w:rsidRPr="00292CE8">
              <w:rPr>
                <w:rFonts w:ascii="宋体" w:hAnsi="宋体"/>
              </w:rPr>
              <w:t>@stu.zucc.edu.cn</w:t>
            </w:r>
          </w:p>
        </w:tc>
        <w:tc>
          <w:tcPr>
            <w:tcW w:w="1660" w:type="dxa"/>
          </w:tcPr>
          <w:p w14:paraId="4B9E9B99" w14:textId="77777777" w:rsidR="00721561" w:rsidRPr="00292CE8" w:rsidRDefault="00721561" w:rsidP="00292CE8">
            <w:pPr>
              <w:pStyle w:val="a9"/>
              <w:jc w:val="center"/>
              <w:rPr>
                <w:rFonts w:ascii="宋体" w:hAnsi="宋体"/>
              </w:rPr>
            </w:pPr>
            <w:r w:rsidRPr="00292CE8">
              <w:rPr>
                <w:rFonts w:ascii="宋体" w:hAnsi="宋体" w:hint="eastAsia"/>
              </w:rPr>
              <w:t>弘毅B</w:t>
            </w:r>
            <w:r w:rsidRPr="00292CE8">
              <w:rPr>
                <w:rFonts w:ascii="宋体" w:hAnsi="宋体"/>
              </w:rPr>
              <w:t>1-</w:t>
            </w:r>
            <w:r w:rsidRPr="00292CE8">
              <w:rPr>
                <w:rFonts w:ascii="宋体" w:hAnsi="宋体" w:hint="eastAsia"/>
              </w:rPr>
              <w:t>615</w:t>
            </w:r>
          </w:p>
        </w:tc>
      </w:tr>
      <w:tr w:rsidR="00721561" w:rsidRPr="00B10F3C" w14:paraId="35F210E4" w14:textId="77777777" w:rsidTr="00AF5593">
        <w:tc>
          <w:tcPr>
            <w:tcW w:w="1659" w:type="dxa"/>
          </w:tcPr>
          <w:p w14:paraId="655D6ABB" w14:textId="77777777" w:rsidR="00721561" w:rsidRPr="00292CE8" w:rsidRDefault="00721561" w:rsidP="00292CE8">
            <w:pPr>
              <w:pStyle w:val="a9"/>
              <w:jc w:val="center"/>
              <w:rPr>
                <w:rFonts w:ascii="宋体" w:hAnsi="宋体"/>
              </w:rPr>
            </w:pPr>
            <w:r w:rsidRPr="00292CE8">
              <w:rPr>
                <w:rFonts w:ascii="宋体" w:hAnsi="宋体" w:hint="eastAsia"/>
              </w:rPr>
              <w:t>杨以恒</w:t>
            </w:r>
          </w:p>
        </w:tc>
        <w:tc>
          <w:tcPr>
            <w:tcW w:w="1659" w:type="dxa"/>
          </w:tcPr>
          <w:p w14:paraId="4BD46A9D" w14:textId="77777777" w:rsidR="00721561" w:rsidRPr="00292CE8" w:rsidRDefault="00721561" w:rsidP="00292CE8">
            <w:pPr>
              <w:pStyle w:val="a9"/>
              <w:jc w:val="center"/>
              <w:rPr>
                <w:rFonts w:ascii="宋体" w:hAnsi="宋体"/>
              </w:rPr>
            </w:pPr>
            <w:r w:rsidRPr="00292CE8">
              <w:rPr>
                <w:rFonts w:ascii="宋体" w:hAnsi="宋体" w:hint="eastAsia"/>
              </w:rPr>
              <w:t>组员</w:t>
            </w:r>
          </w:p>
        </w:tc>
        <w:tc>
          <w:tcPr>
            <w:tcW w:w="1659" w:type="dxa"/>
          </w:tcPr>
          <w:p w14:paraId="2F0AEB58" w14:textId="77777777" w:rsidR="00721561" w:rsidRPr="00292CE8" w:rsidRDefault="00721561" w:rsidP="00292CE8">
            <w:pPr>
              <w:pStyle w:val="a9"/>
              <w:jc w:val="center"/>
              <w:rPr>
                <w:rFonts w:ascii="宋体" w:hAnsi="宋体"/>
              </w:rPr>
            </w:pPr>
            <w:r w:rsidRPr="00292CE8">
              <w:rPr>
                <w:rFonts w:ascii="宋体" w:hAnsi="宋体"/>
              </w:rPr>
              <w:t>18989678901</w:t>
            </w:r>
          </w:p>
        </w:tc>
        <w:tc>
          <w:tcPr>
            <w:tcW w:w="1659" w:type="dxa"/>
          </w:tcPr>
          <w:p w14:paraId="50F34E6F" w14:textId="77777777" w:rsidR="00721561" w:rsidRPr="00292CE8" w:rsidRDefault="00721561" w:rsidP="00292CE8">
            <w:pPr>
              <w:pStyle w:val="a9"/>
              <w:jc w:val="center"/>
              <w:rPr>
                <w:rFonts w:ascii="宋体" w:hAnsi="宋体"/>
              </w:rPr>
            </w:pPr>
            <w:r w:rsidRPr="00292CE8">
              <w:rPr>
                <w:rFonts w:ascii="宋体" w:hAnsi="宋体"/>
              </w:rPr>
              <w:t>316014</w:t>
            </w:r>
            <w:r w:rsidRPr="00292CE8">
              <w:rPr>
                <w:rFonts w:ascii="宋体" w:hAnsi="宋体" w:hint="eastAsia"/>
              </w:rPr>
              <w:t>10</w:t>
            </w:r>
            <w:r w:rsidRPr="00292CE8">
              <w:rPr>
                <w:rFonts w:ascii="宋体" w:hAnsi="宋体"/>
              </w:rPr>
              <w:t>@stu.zucc.edu.cn</w:t>
            </w:r>
          </w:p>
        </w:tc>
        <w:tc>
          <w:tcPr>
            <w:tcW w:w="1660" w:type="dxa"/>
          </w:tcPr>
          <w:p w14:paraId="2114CC65" w14:textId="77777777" w:rsidR="00721561" w:rsidRPr="00292CE8" w:rsidRDefault="00721561" w:rsidP="00292CE8">
            <w:pPr>
              <w:pStyle w:val="a9"/>
              <w:jc w:val="center"/>
              <w:rPr>
                <w:rFonts w:ascii="宋体" w:hAnsi="宋体"/>
              </w:rPr>
            </w:pPr>
            <w:r w:rsidRPr="00292CE8">
              <w:rPr>
                <w:rFonts w:ascii="宋体" w:hAnsi="宋体" w:hint="eastAsia"/>
              </w:rPr>
              <w:t>弘毅</w:t>
            </w:r>
            <w:r w:rsidRPr="00292CE8">
              <w:rPr>
                <w:rFonts w:ascii="宋体" w:hAnsi="宋体"/>
              </w:rPr>
              <w:t>B</w:t>
            </w:r>
            <w:r w:rsidRPr="00292CE8">
              <w:rPr>
                <w:rFonts w:ascii="宋体" w:hAnsi="宋体" w:hint="eastAsia"/>
              </w:rPr>
              <w:t>1-615</w:t>
            </w:r>
          </w:p>
        </w:tc>
      </w:tr>
      <w:tr w:rsidR="00721561" w:rsidRPr="00B10F3C" w14:paraId="1556318E" w14:textId="77777777" w:rsidTr="00AF5593">
        <w:tc>
          <w:tcPr>
            <w:tcW w:w="1659" w:type="dxa"/>
          </w:tcPr>
          <w:p w14:paraId="227EB845" w14:textId="77777777" w:rsidR="00721561" w:rsidRPr="00292CE8" w:rsidRDefault="00721561" w:rsidP="00292CE8">
            <w:pPr>
              <w:pStyle w:val="a9"/>
              <w:jc w:val="center"/>
              <w:rPr>
                <w:rFonts w:ascii="宋体" w:hAnsi="宋体"/>
              </w:rPr>
            </w:pPr>
            <w:r w:rsidRPr="00292CE8">
              <w:rPr>
                <w:rFonts w:ascii="宋体" w:hAnsi="宋体" w:hint="eastAsia"/>
              </w:rPr>
              <w:t>徐哲远</w:t>
            </w:r>
          </w:p>
        </w:tc>
        <w:tc>
          <w:tcPr>
            <w:tcW w:w="1659" w:type="dxa"/>
          </w:tcPr>
          <w:p w14:paraId="727006CE" w14:textId="77777777" w:rsidR="00721561" w:rsidRPr="00292CE8" w:rsidRDefault="00721561" w:rsidP="00292CE8">
            <w:pPr>
              <w:pStyle w:val="a9"/>
              <w:jc w:val="center"/>
              <w:rPr>
                <w:rFonts w:ascii="宋体" w:hAnsi="宋体"/>
              </w:rPr>
            </w:pPr>
            <w:r w:rsidRPr="00292CE8">
              <w:rPr>
                <w:rFonts w:ascii="宋体" w:hAnsi="宋体" w:hint="eastAsia"/>
              </w:rPr>
              <w:t>组员</w:t>
            </w:r>
          </w:p>
        </w:tc>
        <w:tc>
          <w:tcPr>
            <w:tcW w:w="1659" w:type="dxa"/>
          </w:tcPr>
          <w:p w14:paraId="4EC20193" w14:textId="77777777" w:rsidR="00721561" w:rsidRPr="00292CE8" w:rsidRDefault="00721561" w:rsidP="00292CE8">
            <w:pPr>
              <w:pStyle w:val="a9"/>
              <w:jc w:val="center"/>
              <w:rPr>
                <w:rFonts w:ascii="宋体" w:hAnsi="宋体"/>
              </w:rPr>
            </w:pPr>
            <w:r w:rsidRPr="00292CE8">
              <w:rPr>
                <w:rFonts w:ascii="宋体" w:hAnsi="宋体"/>
              </w:rPr>
              <w:t>15968805302</w:t>
            </w:r>
          </w:p>
        </w:tc>
        <w:tc>
          <w:tcPr>
            <w:tcW w:w="1659" w:type="dxa"/>
          </w:tcPr>
          <w:p w14:paraId="03C33E3F" w14:textId="77777777" w:rsidR="00721561" w:rsidRPr="00292CE8" w:rsidRDefault="00721561" w:rsidP="00292CE8">
            <w:pPr>
              <w:pStyle w:val="a9"/>
              <w:jc w:val="center"/>
              <w:rPr>
                <w:rFonts w:ascii="宋体" w:hAnsi="宋体"/>
              </w:rPr>
            </w:pPr>
            <w:r w:rsidRPr="00292CE8">
              <w:rPr>
                <w:rFonts w:ascii="宋体" w:hAnsi="宋体"/>
              </w:rPr>
              <w:t>31601409@stu.zucc.edu.cn</w:t>
            </w:r>
          </w:p>
        </w:tc>
        <w:tc>
          <w:tcPr>
            <w:tcW w:w="1660" w:type="dxa"/>
          </w:tcPr>
          <w:p w14:paraId="7437A231" w14:textId="77777777" w:rsidR="00721561" w:rsidRPr="00292CE8" w:rsidRDefault="00721561" w:rsidP="00292CE8">
            <w:pPr>
              <w:pStyle w:val="a9"/>
              <w:jc w:val="center"/>
              <w:rPr>
                <w:rFonts w:ascii="宋体" w:hAnsi="宋体"/>
              </w:rPr>
            </w:pPr>
            <w:r w:rsidRPr="00292CE8">
              <w:rPr>
                <w:rFonts w:ascii="宋体" w:hAnsi="宋体" w:hint="eastAsia"/>
              </w:rPr>
              <w:t>弘毅B1-615</w:t>
            </w:r>
          </w:p>
        </w:tc>
      </w:tr>
      <w:tr w:rsidR="00721561" w:rsidRPr="00B10F3C" w14:paraId="6493E65D" w14:textId="77777777" w:rsidTr="00AF5593">
        <w:tc>
          <w:tcPr>
            <w:tcW w:w="1659" w:type="dxa"/>
          </w:tcPr>
          <w:p w14:paraId="26B7E2E3" w14:textId="77777777" w:rsidR="00721561" w:rsidRPr="00292CE8" w:rsidRDefault="00721561" w:rsidP="00292CE8">
            <w:pPr>
              <w:pStyle w:val="a9"/>
              <w:jc w:val="center"/>
              <w:rPr>
                <w:rFonts w:ascii="宋体" w:hAnsi="宋体"/>
              </w:rPr>
            </w:pPr>
            <w:r w:rsidRPr="00292CE8">
              <w:rPr>
                <w:rFonts w:ascii="宋体" w:hAnsi="宋体" w:hint="eastAsia"/>
              </w:rPr>
              <w:t>骆佳俊</w:t>
            </w:r>
          </w:p>
        </w:tc>
        <w:tc>
          <w:tcPr>
            <w:tcW w:w="1659" w:type="dxa"/>
          </w:tcPr>
          <w:p w14:paraId="7787F12F" w14:textId="77777777" w:rsidR="00721561" w:rsidRPr="00292CE8" w:rsidRDefault="00721561" w:rsidP="00292CE8">
            <w:pPr>
              <w:pStyle w:val="a9"/>
              <w:jc w:val="center"/>
              <w:rPr>
                <w:rFonts w:ascii="宋体" w:hAnsi="宋体"/>
              </w:rPr>
            </w:pPr>
            <w:r w:rsidRPr="00292CE8">
              <w:rPr>
                <w:rFonts w:ascii="宋体" w:hAnsi="宋体" w:hint="eastAsia"/>
              </w:rPr>
              <w:t>组员</w:t>
            </w:r>
          </w:p>
        </w:tc>
        <w:tc>
          <w:tcPr>
            <w:tcW w:w="1659" w:type="dxa"/>
          </w:tcPr>
          <w:p w14:paraId="353C864B" w14:textId="77777777" w:rsidR="00721561" w:rsidRPr="00292CE8" w:rsidRDefault="00721561" w:rsidP="00292CE8">
            <w:pPr>
              <w:pStyle w:val="a9"/>
              <w:jc w:val="center"/>
              <w:rPr>
                <w:rFonts w:ascii="宋体" w:hAnsi="宋体"/>
              </w:rPr>
            </w:pPr>
            <w:r w:rsidRPr="00292CE8">
              <w:rPr>
                <w:rFonts w:ascii="宋体" w:hAnsi="宋体"/>
              </w:rPr>
              <w:t>18058735546</w:t>
            </w:r>
          </w:p>
        </w:tc>
        <w:tc>
          <w:tcPr>
            <w:tcW w:w="1659" w:type="dxa"/>
          </w:tcPr>
          <w:p w14:paraId="6DF8CC93" w14:textId="77777777" w:rsidR="00721561" w:rsidRPr="00292CE8" w:rsidRDefault="00721561" w:rsidP="00292CE8">
            <w:pPr>
              <w:pStyle w:val="a9"/>
              <w:jc w:val="center"/>
              <w:rPr>
                <w:rFonts w:ascii="宋体" w:hAnsi="宋体"/>
              </w:rPr>
            </w:pPr>
            <w:r w:rsidRPr="00292CE8">
              <w:rPr>
                <w:rFonts w:ascii="宋体" w:hAnsi="宋体"/>
              </w:rPr>
              <w:t>31601</w:t>
            </w:r>
            <w:r w:rsidRPr="00292CE8">
              <w:rPr>
                <w:rFonts w:ascii="宋体" w:hAnsi="宋体" w:hint="eastAsia"/>
              </w:rPr>
              <w:t>215</w:t>
            </w:r>
            <w:r w:rsidRPr="00292CE8">
              <w:rPr>
                <w:rFonts w:ascii="宋体" w:hAnsi="宋体"/>
              </w:rPr>
              <w:t>@stu.zucc.edu.cn</w:t>
            </w:r>
          </w:p>
        </w:tc>
        <w:tc>
          <w:tcPr>
            <w:tcW w:w="1660" w:type="dxa"/>
          </w:tcPr>
          <w:p w14:paraId="7CCD21BA" w14:textId="77777777" w:rsidR="00721561" w:rsidRPr="00292CE8" w:rsidRDefault="00721561" w:rsidP="00292CE8">
            <w:pPr>
              <w:pStyle w:val="a9"/>
              <w:jc w:val="center"/>
              <w:rPr>
                <w:rFonts w:ascii="宋体" w:hAnsi="宋体"/>
              </w:rPr>
            </w:pPr>
            <w:r w:rsidRPr="00292CE8">
              <w:rPr>
                <w:rFonts w:ascii="宋体" w:hAnsi="宋体" w:hint="eastAsia"/>
              </w:rPr>
              <w:t>弘毅B2-206</w:t>
            </w:r>
          </w:p>
        </w:tc>
      </w:tr>
    </w:tbl>
    <w:p w14:paraId="38CEB36D" w14:textId="1895A7E1" w:rsidR="00BC4722" w:rsidRDefault="00BC4722" w:rsidP="00BC4722">
      <w:pPr>
        <w:pStyle w:val="2"/>
      </w:pPr>
      <w:bookmarkStart w:id="700" w:name="_Toc529630996"/>
      <w:r>
        <w:t>1.4</w:t>
      </w:r>
      <w:r>
        <w:t>术语定义</w:t>
      </w:r>
      <w:bookmarkEnd w:id="700"/>
    </w:p>
    <w:tbl>
      <w:tblPr>
        <w:tblStyle w:val="a8"/>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292CE8" w:rsidRDefault="00721561" w:rsidP="00292CE8">
            <w:pPr>
              <w:pStyle w:val="a9"/>
              <w:rPr>
                <w:rFonts w:ascii="宋体" w:hAnsi="宋体"/>
              </w:rPr>
            </w:pPr>
            <w:r w:rsidRPr="00292CE8">
              <w:rPr>
                <w:rFonts w:ascii="宋体" w:hAnsi="宋体" w:hint="eastAsia"/>
              </w:rPr>
              <w:t>术语</w:t>
            </w:r>
          </w:p>
        </w:tc>
        <w:tc>
          <w:tcPr>
            <w:tcW w:w="7167" w:type="dxa"/>
          </w:tcPr>
          <w:p w14:paraId="7CBB8F30" w14:textId="77777777" w:rsidR="00721561" w:rsidRPr="00292CE8" w:rsidRDefault="00721561" w:rsidP="00292CE8">
            <w:pPr>
              <w:pStyle w:val="a9"/>
              <w:rPr>
                <w:rFonts w:ascii="宋体" w:hAnsi="宋体"/>
              </w:rPr>
            </w:pPr>
            <w:r w:rsidRPr="00292CE8">
              <w:rPr>
                <w:rFonts w:ascii="宋体" w:hAnsi="宋体" w:hint="eastAsia"/>
              </w:rPr>
              <w:t>定义</w:t>
            </w:r>
          </w:p>
        </w:tc>
      </w:tr>
      <w:tr w:rsidR="00721561" w14:paraId="1BD2FE83" w14:textId="77777777" w:rsidTr="00AF5593">
        <w:tc>
          <w:tcPr>
            <w:tcW w:w="1129" w:type="dxa"/>
          </w:tcPr>
          <w:p w14:paraId="0794F067" w14:textId="77777777" w:rsidR="00721561" w:rsidRPr="00292CE8" w:rsidRDefault="00721561" w:rsidP="00292CE8">
            <w:pPr>
              <w:pStyle w:val="a9"/>
              <w:rPr>
                <w:rFonts w:ascii="宋体" w:hAnsi="宋体"/>
              </w:rPr>
            </w:pPr>
            <w:r w:rsidRPr="00292CE8">
              <w:rPr>
                <w:rFonts w:ascii="宋体" w:hAnsi="宋体" w:hint="eastAsia"/>
              </w:rPr>
              <w:t>P</w:t>
            </w:r>
            <w:r w:rsidRPr="00292CE8">
              <w:rPr>
                <w:rFonts w:ascii="宋体" w:hAnsi="宋体"/>
              </w:rPr>
              <w:t>RD</w:t>
            </w:r>
          </w:p>
        </w:tc>
        <w:tc>
          <w:tcPr>
            <w:tcW w:w="7167" w:type="dxa"/>
            <w:vAlign w:val="center"/>
          </w:tcPr>
          <w:p w14:paraId="77D75B35" w14:textId="77777777" w:rsidR="00721561" w:rsidRPr="00292CE8" w:rsidRDefault="00721561" w:rsidP="00292CE8">
            <w:pPr>
              <w:pStyle w:val="a9"/>
              <w:rPr>
                <w:rFonts w:ascii="宋体" w:hAnsi="宋体"/>
              </w:rPr>
            </w:pPr>
            <w:r w:rsidRPr="00292CE8">
              <w:rPr>
                <w:rFonts w:ascii="宋体" w:hAnsi="宋体" w:hint="eastAsia"/>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292CE8" w:rsidRDefault="00721561" w:rsidP="00292CE8">
            <w:pPr>
              <w:pStyle w:val="a9"/>
              <w:rPr>
                <w:rFonts w:ascii="宋体" w:hAnsi="宋体"/>
              </w:rPr>
            </w:pPr>
            <w:r w:rsidRPr="00292CE8">
              <w:rPr>
                <w:rFonts w:ascii="宋体" w:hAnsi="宋体" w:hint="eastAsia"/>
              </w:rPr>
              <w:t>F</w:t>
            </w:r>
            <w:r w:rsidRPr="00292CE8">
              <w:rPr>
                <w:rFonts w:ascii="宋体" w:hAnsi="宋体"/>
              </w:rPr>
              <w:t>SR</w:t>
            </w:r>
          </w:p>
        </w:tc>
        <w:tc>
          <w:tcPr>
            <w:tcW w:w="7167" w:type="dxa"/>
          </w:tcPr>
          <w:p w14:paraId="62FD6873" w14:textId="77777777" w:rsidR="00721561" w:rsidRPr="00292CE8" w:rsidRDefault="00721561" w:rsidP="00292CE8">
            <w:pPr>
              <w:pStyle w:val="a9"/>
              <w:rPr>
                <w:rFonts w:ascii="宋体" w:hAnsi="宋体"/>
              </w:rPr>
            </w:pPr>
            <w:r w:rsidRPr="00292CE8">
              <w:rPr>
                <w:rFonts w:ascii="宋体" w:hAnsi="宋体"/>
              </w:rPr>
              <w:t>Feasibility Study Report</w:t>
            </w:r>
            <w:r w:rsidRPr="00292CE8">
              <w:rPr>
                <w:rFonts w:ascii="宋体" w:hAnsi="宋体" w:hint="eastAsia"/>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bl>
    <w:p w14:paraId="22D818E8" w14:textId="4056207B" w:rsidR="00BC4722" w:rsidRDefault="00BC4722" w:rsidP="00BC4722">
      <w:pPr>
        <w:pStyle w:val="2"/>
      </w:pPr>
      <w:bookmarkStart w:id="701" w:name="_Toc529630997"/>
      <w:r>
        <w:lastRenderedPageBreak/>
        <w:t>1.5</w:t>
      </w:r>
      <w:r>
        <w:t>文档概述</w:t>
      </w:r>
      <w:bookmarkEnd w:id="701"/>
    </w:p>
    <w:p w14:paraId="14E0E291" w14:textId="78F29F80" w:rsidR="00721561" w:rsidRPr="00292CE8" w:rsidRDefault="00292CE8" w:rsidP="00292CE8">
      <w:pPr>
        <w:pStyle w:val="a9"/>
        <w:rPr>
          <w:rFonts w:ascii="宋体" w:hAnsi="宋体"/>
        </w:rPr>
      </w:pPr>
      <w:r>
        <w:rPr>
          <w:rFonts w:ascii="宋体" w:hAnsi="宋体"/>
        </w:rPr>
        <w:tab/>
      </w:r>
      <w:r w:rsidR="00721561" w:rsidRPr="00292CE8">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p>
    <w:p w14:paraId="54DD31D3" w14:textId="70A94189" w:rsidR="00721561" w:rsidRDefault="00721561" w:rsidP="00721561"/>
    <w:p w14:paraId="28441563" w14:textId="4AF14FF6" w:rsidR="005B6F49" w:rsidRDefault="005B6F49" w:rsidP="005B6F49">
      <w:pPr>
        <w:pStyle w:val="2"/>
      </w:pPr>
      <w:bookmarkStart w:id="702" w:name="_Toc529630998"/>
      <w:r>
        <w:rPr>
          <w:rFonts w:hint="eastAsia"/>
        </w:rPr>
        <w:t>1.6</w:t>
      </w:r>
      <w:r>
        <w:rPr>
          <w:rFonts w:hint="eastAsia"/>
        </w:rPr>
        <w:t>参考文献</w:t>
      </w:r>
      <w:bookmarkEnd w:id="702"/>
    </w:p>
    <w:p w14:paraId="351A95AF" w14:textId="77777777" w:rsidR="005B6F49" w:rsidRPr="00292CE8" w:rsidRDefault="005B6F49" w:rsidP="00292CE8">
      <w:pPr>
        <w:spacing w:line="360" w:lineRule="auto"/>
        <w:rPr>
          <w:rFonts w:ascii="宋体" w:eastAsia="宋体" w:hAnsi="宋体"/>
        </w:rPr>
      </w:pPr>
      <w:r w:rsidRPr="00292CE8">
        <w:rPr>
          <w:rFonts w:ascii="宋体" w:eastAsia="宋体" w:hAnsi="宋体"/>
        </w:rPr>
        <w:t>[1]</w:t>
      </w:r>
      <w:r w:rsidRPr="00292CE8">
        <w:rPr>
          <w:rFonts w:ascii="宋体" w:eastAsia="宋体" w:hAnsi="宋体"/>
        </w:rPr>
        <w:tab/>
        <w:t>C2-PRD-项目描述-2018</w:t>
      </w:r>
    </w:p>
    <w:p w14:paraId="57ED2653" w14:textId="77777777" w:rsidR="005B6F49" w:rsidRPr="00292CE8" w:rsidRDefault="005B6F49" w:rsidP="00292CE8">
      <w:pPr>
        <w:spacing w:line="360" w:lineRule="auto"/>
        <w:rPr>
          <w:rFonts w:ascii="宋体" w:eastAsia="宋体" w:hAnsi="宋体"/>
        </w:rPr>
      </w:pPr>
      <w:r w:rsidRPr="00292CE8">
        <w:rPr>
          <w:rFonts w:ascii="宋体" w:eastAsia="宋体" w:hAnsi="宋体"/>
        </w:rPr>
        <w:t>[2]</w:t>
      </w:r>
      <w:r w:rsidRPr="00292CE8">
        <w:rPr>
          <w:rFonts w:ascii="宋体" w:eastAsia="宋体" w:hAnsi="宋体"/>
        </w:rPr>
        <w:tab/>
        <w:t xml:space="preserve">张海藩,牟永敏.软件工程导论（第六版） </w:t>
      </w:r>
    </w:p>
    <w:p w14:paraId="3FE4307E" w14:textId="77777777" w:rsidR="005B6F49" w:rsidRPr="00292CE8" w:rsidRDefault="005B6F49" w:rsidP="00292CE8">
      <w:pPr>
        <w:spacing w:line="360" w:lineRule="auto"/>
        <w:rPr>
          <w:rFonts w:ascii="宋体" w:eastAsia="宋体" w:hAnsi="宋体"/>
        </w:rPr>
      </w:pPr>
      <w:r w:rsidRPr="00292CE8">
        <w:rPr>
          <w:rFonts w:ascii="宋体" w:eastAsia="宋体" w:hAnsi="宋体"/>
        </w:rPr>
        <w:t>[3]</w:t>
      </w:r>
      <w:r w:rsidRPr="00292CE8">
        <w:rPr>
          <w:rFonts w:ascii="宋体" w:eastAsia="宋体" w:hAnsi="宋体"/>
        </w:rPr>
        <w:tab/>
        <w:t>GB+T-8567-2006.国标《计算机软件文档编制规范》</w:t>
      </w:r>
    </w:p>
    <w:p w14:paraId="269567A9" w14:textId="302532A8" w:rsidR="005B6F49" w:rsidRDefault="005B6F49" w:rsidP="00292CE8">
      <w:pPr>
        <w:spacing w:line="360" w:lineRule="auto"/>
        <w:rPr>
          <w:ins w:id="703" w:author="Administrator" w:date="2018-11-08T22:41:00Z"/>
          <w:rFonts w:ascii="宋体" w:eastAsia="宋体" w:hAnsi="宋体"/>
        </w:rPr>
      </w:pPr>
      <w:r w:rsidRPr="00292CE8">
        <w:rPr>
          <w:rFonts w:ascii="宋体" w:eastAsia="宋体" w:hAnsi="宋体"/>
        </w:rPr>
        <w:t>[4]</w:t>
      </w:r>
      <w:r w:rsidRPr="00292CE8">
        <w:rPr>
          <w:rFonts w:ascii="宋体" w:eastAsia="宋体" w:hAnsi="宋体"/>
        </w:rPr>
        <w:tab/>
        <w:t>GB/T19000—2008/ISO9000.国标《质量管理体系 基础和术语》</w:t>
      </w:r>
    </w:p>
    <w:p w14:paraId="2675EB5E" w14:textId="51C40E93" w:rsidR="004D572F" w:rsidRDefault="004D572F" w:rsidP="00292CE8">
      <w:pPr>
        <w:spacing w:line="360" w:lineRule="auto"/>
        <w:rPr>
          <w:ins w:id="704" w:author="Administrator" w:date="2018-11-08T22:42:00Z"/>
          <w:rFonts w:ascii="宋体" w:eastAsia="宋体" w:hAnsi="宋体"/>
        </w:rPr>
      </w:pPr>
      <w:ins w:id="705" w:author="Administrator" w:date="2018-11-08T22:41:00Z">
        <w:r>
          <w:rPr>
            <w:rFonts w:ascii="宋体" w:eastAsia="宋体" w:hAnsi="宋体" w:hint="eastAsia"/>
          </w:rPr>
          <w:t>[</w:t>
        </w:r>
        <w:r>
          <w:rPr>
            <w:rFonts w:ascii="宋体" w:eastAsia="宋体" w:hAnsi="宋体"/>
          </w:rPr>
          <w:t>5</w:t>
        </w:r>
        <w:r>
          <w:rPr>
            <w:rFonts w:ascii="宋体" w:eastAsia="宋体" w:hAnsi="宋体" w:hint="eastAsia"/>
          </w:rPr>
          <w:t>]</w:t>
        </w:r>
        <w:r w:rsidRPr="004D572F">
          <w:t xml:space="preserve"> </w:t>
        </w:r>
        <w:r w:rsidRPr="004D572F">
          <w:rPr>
            <w:rFonts w:ascii="宋体" w:eastAsia="宋体" w:hAnsi="宋体"/>
          </w:rPr>
          <w:t>PRD2018-G03-文档编写规范</w:t>
        </w:r>
      </w:ins>
    </w:p>
    <w:p w14:paraId="696FFECF" w14:textId="18254B5B" w:rsidR="004D572F" w:rsidRDefault="004D572F" w:rsidP="00292CE8">
      <w:pPr>
        <w:spacing w:line="360" w:lineRule="auto"/>
        <w:rPr>
          <w:ins w:id="706" w:author="Administrator" w:date="2018-11-08T22:40:00Z"/>
          <w:rFonts w:ascii="宋体" w:eastAsia="宋体" w:hAnsi="宋体"/>
        </w:rPr>
      </w:pPr>
      <w:ins w:id="707" w:author="Administrator" w:date="2018-11-08T22:42:00Z">
        <w:r>
          <w:rPr>
            <w:rFonts w:ascii="宋体" w:eastAsia="宋体" w:hAnsi="宋体" w:hint="eastAsia"/>
          </w:rPr>
          <w:t>[</w:t>
        </w:r>
        <w:r>
          <w:rPr>
            <w:rFonts w:ascii="宋体" w:eastAsia="宋体" w:hAnsi="宋体"/>
          </w:rPr>
          <w:t>6</w:t>
        </w:r>
        <w:r>
          <w:rPr>
            <w:rFonts w:ascii="宋体" w:eastAsia="宋体" w:hAnsi="宋体" w:hint="eastAsia"/>
          </w:rPr>
          <w:t>]</w:t>
        </w:r>
        <w:r>
          <w:rPr>
            <w:rFonts w:ascii="宋体" w:eastAsia="宋体" w:hAnsi="宋体"/>
          </w:rPr>
          <w:t xml:space="preserve"> </w:t>
        </w:r>
        <w:r w:rsidRPr="004D572F">
          <w:rPr>
            <w:rFonts w:ascii="宋体" w:eastAsia="宋体" w:hAnsi="宋体"/>
          </w:rPr>
          <w:t>PRD2018-G03-项目章程</w:t>
        </w:r>
      </w:ins>
    </w:p>
    <w:p w14:paraId="5BC24B91" w14:textId="69C8AB1D" w:rsidR="004D572F" w:rsidRPr="00292CE8" w:rsidRDefault="004D572F" w:rsidP="00292CE8">
      <w:pPr>
        <w:spacing w:line="360" w:lineRule="auto"/>
        <w:rPr>
          <w:rFonts w:ascii="宋体" w:eastAsia="宋体" w:hAnsi="宋体"/>
        </w:rPr>
      </w:pPr>
      <w:ins w:id="708" w:author="Administrator" w:date="2018-11-08T22:41:00Z">
        <w:r>
          <w:rPr>
            <w:rFonts w:ascii="宋体" w:eastAsia="宋体" w:hAnsi="宋体" w:hint="eastAsia"/>
          </w:rPr>
          <w:t>本</w:t>
        </w:r>
        <w:r>
          <w:rPr>
            <w:rFonts w:ascii="宋体" w:eastAsia="宋体" w:hAnsi="宋体"/>
          </w:rPr>
          <w:t>文档主要参考ISO9001</w:t>
        </w:r>
        <w:r>
          <w:rPr>
            <w:rFonts w:ascii="宋体" w:eastAsia="宋体" w:hAnsi="宋体" w:hint="eastAsia"/>
          </w:rPr>
          <w:t>标准</w:t>
        </w:r>
      </w:ins>
    </w:p>
    <w:p w14:paraId="5835E284" w14:textId="32102FFC" w:rsidR="007613F1" w:rsidRDefault="007613F1" w:rsidP="007613F1">
      <w:pPr>
        <w:pStyle w:val="1"/>
      </w:pPr>
      <w:bookmarkStart w:id="709" w:name="_Toc529630999"/>
      <w:r>
        <w:rPr>
          <w:rFonts w:hint="eastAsia"/>
        </w:rPr>
        <w:t>2</w:t>
      </w:r>
      <w:r>
        <w:rPr>
          <w:rFonts w:hint="eastAsia"/>
        </w:rPr>
        <w:t>可行性研究的前提</w:t>
      </w:r>
      <w:bookmarkEnd w:id="709"/>
    </w:p>
    <w:p w14:paraId="3B3E150F" w14:textId="0767FFA7" w:rsidR="00D43F9F" w:rsidRDefault="00D43F9F" w:rsidP="00D43F9F">
      <w:pPr>
        <w:pStyle w:val="2"/>
      </w:pPr>
      <w:bookmarkStart w:id="710" w:name="_Toc529631000"/>
      <w:r>
        <w:rPr>
          <w:rFonts w:hint="eastAsia"/>
        </w:rPr>
        <w:t>2</w:t>
      </w:r>
      <w:r>
        <w:t>.1</w:t>
      </w:r>
      <w:r>
        <w:t>项目的要求</w:t>
      </w:r>
      <w:bookmarkEnd w:id="710"/>
    </w:p>
    <w:p w14:paraId="0FDFD2C5" w14:textId="1BADBE23" w:rsidR="006C48FC" w:rsidRPr="00292CE8" w:rsidRDefault="00292CE8" w:rsidP="00292CE8">
      <w:pPr>
        <w:pStyle w:val="a9"/>
        <w:rPr>
          <w:rFonts w:ascii="宋体" w:hAnsi="宋体"/>
        </w:rPr>
      </w:pPr>
      <w:r>
        <w:rPr>
          <w:rFonts w:ascii="宋体" w:hAnsi="宋体"/>
        </w:rPr>
        <w:tab/>
      </w:r>
      <w:r w:rsidR="006C48FC" w:rsidRPr="00292CE8">
        <w:rPr>
          <w:rFonts w:ascii="宋体" w:hAnsi="宋体"/>
        </w:rPr>
        <w:t>本项目要求开发团队在17周时间内完成“软件工程系列课程教学辅助网站”项目的开发与实施计划。</w:t>
      </w:r>
    </w:p>
    <w:p w14:paraId="18A58452" w14:textId="34EE129D" w:rsidR="006C48FC" w:rsidRPr="00292CE8" w:rsidRDefault="002152B3" w:rsidP="00292CE8">
      <w:pPr>
        <w:pStyle w:val="a9"/>
        <w:rPr>
          <w:rFonts w:ascii="宋体" w:hAnsi="宋体"/>
        </w:rPr>
      </w:pPr>
      <w:r w:rsidRPr="00292CE8">
        <w:rPr>
          <w:rFonts w:ascii="宋体" w:hAnsi="宋体"/>
        </w:rPr>
        <w:tab/>
      </w:r>
      <w:r w:rsidR="006C48FC" w:rsidRPr="00292CE8">
        <w:rPr>
          <w:rFonts w:ascii="宋体" w:hAnsi="宋体"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rsidR="006C48FC" w:rsidRPr="00292CE8">
        <w:rPr>
          <w:rFonts w:ascii="宋体" w:hAnsi="宋体"/>
        </w:rPr>
        <w:t>、教师消息发布栏、网站向导、最新信息、友情连接、作业点评,作业完成情况跟踪的功能。对学生而言，要求含参考资料课件下载功能、查看通知功能、有网站导航、相关链接(</w:t>
      </w:r>
      <w:proofErr w:type="gramStart"/>
      <w:r w:rsidR="006C48FC" w:rsidRPr="00292CE8">
        <w:rPr>
          <w:rFonts w:ascii="宋体" w:hAnsi="宋体"/>
        </w:rPr>
        <w:t>含学校</w:t>
      </w:r>
      <w:proofErr w:type="gramEnd"/>
      <w:r w:rsidR="006C48FC" w:rsidRPr="00292CE8">
        <w:rPr>
          <w:rFonts w:ascii="宋体" w:hAnsi="宋体"/>
        </w:rPr>
        <w:t>选课系统、学院网页、需求相关主题网站)、密码取回功能、资料共享功能、站内文章标题搜索功能等。</w:t>
      </w:r>
    </w:p>
    <w:p w14:paraId="3BC76DB4" w14:textId="30EA9F43" w:rsidR="006C48FC" w:rsidRPr="00292CE8" w:rsidRDefault="00D2725A" w:rsidP="00292CE8">
      <w:pPr>
        <w:pStyle w:val="a9"/>
        <w:rPr>
          <w:rFonts w:ascii="宋体" w:hAnsi="宋体"/>
        </w:rPr>
      </w:pPr>
      <w:r w:rsidRPr="00292CE8">
        <w:rPr>
          <w:rFonts w:ascii="宋体" w:hAnsi="宋体"/>
        </w:rPr>
        <w:tab/>
      </w:r>
      <w:r w:rsidR="006C48FC" w:rsidRPr="00292CE8">
        <w:rPr>
          <w:rFonts w:ascii="宋体" w:hAnsi="宋体" w:hint="eastAsia"/>
        </w:rPr>
        <w:t>文档要求提交可行性分析报告、项目章程、总体项目计划，包括</w:t>
      </w:r>
      <w:r w:rsidR="006C48FC" w:rsidRPr="00292CE8">
        <w:rPr>
          <w:rFonts w:ascii="宋体" w:hAnsi="宋体"/>
        </w:rPr>
        <w:t>WBS,OBS,GANT等过程</w:t>
      </w:r>
      <w:r w:rsidR="006C48FC" w:rsidRPr="00292CE8">
        <w:rPr>
          <w:rFonts w:ascii="宋体" w:hAnsi="宋体"/>
        </w:rPr>
        <w:lastRenderedPageBreak/>
        <w:t>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一次会议</w:t>
      </w:r>
      <w:r w:rsidR="006C48FC" w:rsidRPr="00292CE8">
        <w:rPr>
          <w:rFonts w:ascii="宋体" w:hAnsi="宋体" w:hint="eastAsia"/>
        </w:rPr>
        <w:t>。</w:t>
      </w:r>
    </w:p>
    <w:p w14:paraId="57BAB2CB" w14:textId="16B1B8E8" w:rsidR="00D43F9F" w:rsidRDefault="00D43F9F" w:rsidP="00D43F9F">
      <w:pPr>
        <w:pStyle w:val="2"/>
      </w:pPr>
      <w:bookmarkStart w:id="711" w:name="_Toc529631001"/>
      <w:r>
        <w:rPr>
          <w:rFonts w:hint="eastAsia"/>
        </w:rPr>
        <w:t>2</w:t>
      </w:r>
      <w:r>
        <w:t>.2</w:t>
      </w:r>
      <w:r>
        <w:t>项目的目标</w:t>
      </w:r>
      <w:bookmarkEnd w:id="711"/>
    </w:p>
    <w:p w14:paraId="7FC0E080" w14:textId="128DEEAC" w:rsidR="008655D0" w:rsidRPr="008655D0" w:rsidRDefault="006C48FC" w:rsidP="006C48FC">
      <w:pPr>
        <w:rPr>
          <w:rFonts w:ascii="宋体" w:eastAsia="宋体" w:hAnsi="宋体"/>
          <w:rPrChange w:id="712" w:author="Administrator" w:date="2018-11-08T20:03:00Z">
            <w:rPr/>
          </w:rPrChange>
        </w:rPr>
      </w:pPr>
      <w:r>
        <w:tab/>
      </w:r>
      <w:r w:rsidRPr="00292CE8">
        <w:rPr>
          <w:rFonts w:ascii="宋体" w:eastAsia="宋体" w:hAnsi="宋体"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713" w:name="_Toc529631002"/>
      <w:r>
        <w:rPr>
          <w:rFonts w:hint="eastAsia"/>
        </w:rPr>
        <w:t>2</w:t>
      </w:r>
      <w:r>
        <w:t>.3</w:t>
      </w:r>
      <w:r>
        <w:t>项目的环境、条件、假定和限制</w:t>
      </w:r>
      <w:bookmarkEnd w:id="713"/>
    </w:p>
    <w:p w14:paraId="6EAE15E8" w14:textId="7AA861AB" w:rsidR="00D43F9F" w:rsidRDefault="00D43F9F">
      <w:pPr>
        <w:pStyle w:val="3"/>
      </w:pPr>
      <w:bookmarkStart w:id="714" w:name="_Toc529631003"/>
      <w:r>
        <w:rPr>
          <w:rFonts w:hint="eastAsia"/>
        </w:rPr>
        <w:t>2</w:t>
      </w:r>
      <w:r>
        <w:t>.3.1硬件、软件、运行环境和开发环境方面的条件和限制</w:t>
      </w:r>
      <w:bookmarkEnd w:id="714"/>
    </w:p>
    <w:p w14:paraId="349E8C36" w14:textId="77777777" w:rsidR="006C48FC" w:rsidRPr="00292CE8" w:rsidRDefault="006C48FC" w:rsidP="00292CE8">
      <w:pPr>
        <w:spacing w:line="360" w:lineRule="auto"/>
        <w:rPr>
          <w:rFonts w:ascii="宋体" w:eastAsia="宋体" w:hAnsi="宋体"/>
        </w:rPr>
      </w:pPr>
      <w:r w:rsidRPr="00292CE8">
        <w:rPr>
          <w:rFonts w:ascii="宋体" w:eastAsia="宋体" w:hAnsi="宋体" w:hint="eastAsia"/>
        </w:rPr>
        <w:t>系统：统一采用</w:t>
      </w:r>
      <w:r w:rsidRPr="00292CE8">
        <w:rPr>
          <w:rFonts w:ascii="宋体" w:eastAsia="宋体" w:hAnsi="宋体"/>
        </w:rPr>
        <w:t>Windows操作系统进行开发</w:t>
      </w:r>
    </w:p>
    <w:p w14:paraId="318DC2DB" w14:textId="77777777" w:rsidR="00925727" w:rsidRDefault="006C48FC" w:rsidP="00292CE8">
      <w:pPr>
        <w:spacing w:line="360" w:lineRule="auto"/>
        <w:rPr>
          <w:ins w:id="715" w:author="Administrator" w:date="2018-11-08T20:36:00Z"/>
          <w:rFonts w:ascii="宋体" w:eastAsia="宋体" w:hAnsi="宋体"/>
        </w:rPr>
      </w:pPr>
      <w:r w:rsidRPr="00292CE8">
        <w:rPr>
          <w:rFonts w:ascii="宋体" w:eastAsia="宋体" w:hAnsi="宋体" w:hint="eastAsia"/>
        </w:rPr>
        <w:t>软件：</w:t>
      </w:r>
      <w:r w:rsidRPr="00292CE8">
        <w:rPr>
          <w:rFonts w:ascii="宋体" w:eastAsia="宋体" w:hAnsi="宋体"/>
        </w:rPr>
        <w:t>Eclipse开发环境、</w:t>
      </w:r>
    </w:p>
    <w:p w14:paraId="366466B5" w14:textId="2D34F4F2" w:rsidR="00DB251A" w:rsidRPr="00DB251A" w:rsidRDefault="00DB251A" w:rsidP="00DB251A">
      <w:pPr>
        <w:spacing w:line="360" w:lineRule="auto"/>
        <w:rPr>
          <w:ins w:id="716" w:author="Administrator" w:date="2018-11-08T20:36:00Z"/>
          <w:rFonts w:ascii="宋体" w:eastAsia="宋体" w:hAnsi="宋体"/>
        </w:rPr>
      </w:pPr>
      <w:ins w:id="717" w:author="Administrator" w:date="2018-11-08T20:36:00Z">
        <w:r w:rsidRPr="00DB251A">
          <w:rPr>
            <w:rFonts w:ascii="宋体" w:eastAsia="宋体" w:hAnsi="宋体"/>
          </w:rPr>
          <w:t xml:space="preserve">Microsoft office </w:t>
        </w:r>
        <w:r>
          <w:rPr>
            <w:rFonts w:ascii="宋体" w:eastAsia="宋体" w:hAnsi="宋体"/>
          </w:rPr>
          <w:t>文档编写工具</w:t>
        </w:r>
        <w:r>
          <w:rPr>
            <w:rFonts w:ascii="宋体" w:eastAsia="宋体" w:hAnsi="宋体" w:hint="eastAsia"/>
          </w:rPr>
          <w:t>、</w:t>
        </w:r>
      </w:ins>
    </w:p>
    <w:p w14:paraId="10C1B282" w14:textId="67ED2775" w:rsidR="00DB251A" w:rsidRDefault="00DB251A" w:rsidP="00DB251A">
      <w:pPr>
        <w:spacing w:line="360" w:lineRule="auto"/>
        <w:rPr>
          <w:ins w:id="718" w:author="Administrator" w:date="2018-11-08T20:33:00Z"/>
          <w:rFonts w:ascii="宋体" w:eastAsia="宋体" w:hAnsi="宋体"/>
        </w:rPr>
      </w:pPr>
      <w:ins w:id="719" w:author="Administrator" w:date="2018-11-08T20:36:00Z">
        <w:r w:rsidRPr="00DB251A">
          <w:rPr>
            <w:rFonts w:ascii="宋体" w:eastAsia="宋体" w:hAnsi="宋体"/>
          </w:rPr>
          <w:t>Microsoft Project</w:t>
        </w:r>
        <w:r>
          <w:rPr>
            <w:rFonts w:ascii="宋体" w:eastAsia="宋体" w:hAnsi="宋体"/>
          </w:rPr>
          <w:t>项目管理工具</w:t>
        </w:r>
        <w:r>
          <w:rPr>
            <w:rFonts w:ascii="宋体" w:eastAsia="宋体" w:hAnsi="宋体" w:hint="eastAsia"/>
          </w:rPr>
          <w:t>、</w:t>
        </w:r>
      </w:ins>
    </w:p>
    <w:p w14:paraId="4C4E30BC" w14:textId="43C7BD9A" w:rsidR="00925727" w:rsidRDefault="006C48FC" w:rsidP="00292CE8">
      <w:pPr>
        <w:spacing w:line="360" w:lineRule="auto"/>
        <w:rPr>
          <w:ins w:id="720" w:author="Administrator" w:date="2018-11-08T20:33:00Z"/>
          <w:rFonts w:ascii="宋体" w:eastAsia="宋体" w:hAnsi="宋体"/>
        </w:rPr>
      </w:pPr>
      <w:del w:id="721" w:author="Administrator" w:date="2018-11-08T20:33:00Z">
        <w:r w:rsidRPr="00292CE8" w:rsidDel="00925727">
          <w:rPr>
            <w:rFonts w:ascii="宋体" w:eastAsia="宋体" w:hAnsi="宋体"/>
          </w:rPr>
          <w:delText>Axure RP8</w:delText>
        </w:r>
      </w:del>
      <w:proofErr w:type="gramStart"/>
      <w:ins w:id="722" w:author="Administrator" w:date="2018-11-08T20:33:00Z">
        <w:r w:rsidR="00925727">
          <w:rPr>
            <w:rFonts w:ascii="宋体" w:eastAsia="宋体" w:hAnsi="宋体" w:hint="eastAsia"/>
          </w:rPr>
          <w:t>墨刀</w:t>
        </w:r>
        <w:proofErr w:type="gramEnd"/>
        <w:r w:rsidR="00925727">
          <w:rPr>
            <w:rFonts w:ascii="宋体" w:eastAsia="宋体" w:hAnsi="宋体" w:hint="eastAsia"/>
          </w:rPr>
          <w:t xml:space="preserve"> 原型</w:t>
        </w:r>
        <w:r w:rsidR="00925727">
          <w:rPr>
            <w:rFonts w:ascii="宋体" w:eastAsia="宋体" w:hAnsi="宋体"/>
          </w:rPr>
          <w:t>开发工具</w:t>
        </w:r>
        <w:r w:rsidR="00925727">
          <w:rPr>
            <w:rFonts w:ascii="宋体" w:eastAsia="宋体" w:hAnsi="宋体" w:hint="eastAsia"/>
          </w:rPr>
          <w:t>、</w:t>
        </w:r>
      </w:ins>
    </w:p>
    <w:p w14:paraId="60C19B94" w14:textId="77777777" w:rsidR="00925727" w:rsidRDefault="006C48FC" w:rsidP="00292CE8">
      <w:pPr>
        <w:spacing w:line="360" w:lineRule="auto"/>
        <w:rPr>
          <w:ins w:id="723" w:author="Administrator" w:date="2018-11-08T20:33:00Z"/>
          <w:rFonts w:ascii="宋体" w:eastAsia="宋体" w:hAnsi="宋体"/>
        </w:rPr>
      </w:pPr>
      <w:del w:id="724" w:author="Administrator" w:date="2018-11-08T20:33:00Z">
        <w:r w:rsidRPr="00292CE8" w:rsidDel="00925727">
          <w:rPr>
            <w:rFonts w:ascii="宋体" w:eastAsia="宋体" w:hAnsi="宋体"/>
          </w:rPr>
          <w:delText xml:space="preserve"> </w:delText>
        </w:r>
      </w:del>
      <w:proofErr w:type="spellStart"/>
      <w:r w:rsidRPr="00292CE8">
        <w:rPr>
          <w:rFonts w:ascii="宋体" w:eastAsia="宋体" w:hAnsi="宋体"/>
        </w:rPr>
        <w:t>Github</w:t>
      </w:r>
      <w:proofErr w:type="spellEnd"/>
      <w:r w:rsidRPr="00292CE8">
        <w:rPr>
          <w:rFonts w:ascii="宋体" w:eastAsia="宋体" w:hAnsi="宋体"/>
        </w:rPr>
        <w:t xml:space="preserve"> Desk top </w:t>
      </w:r>
      <w:del w:id="725" w:author="Administrator" w:date="2018-11-08T20:33:00Z">
        <w:r w:rsidRPr="00292CE8" w:rsidDel="00925727">
          <w:rPr>
            <w:rFonts w:ascii="宋体" w:eastAsia="宋体" w:hAnsi="宋体"/>
          </w:rPr>
          <w:delText>项目管理</w:delText>
        </w:r>
      </w:del>
      <w:ins w:id="726" w:author="Administrator" w:date="2018-11-08T20:33:00Z">
        <w:r w:rsidR="00925727">
          <w:rPr>
            <w:rFonts w:ascii="宋体" w:eastAsia="宋体" w:hAnsi="宋体" w:hint="eastAsia"/>
          </w:rPr>
          <w:t>配置</w:t>
        </w:r>
        <w:r w:rsidR="00925727" w:rsidRPr="00292CE8">
          <w:rPr>
            <w:rFonts w:ascii="宋体" w:eastAsia="宋体" w:hAnsi="宋体"/>
          </w:rPr>
          <w:t>管理</w:t>
        </w:r>
      </w:ins>
      <w:r w:rsidRPr="00292CE8">
        <w:rPr>
          <w:rFonts w:ascii="宋体" w:eastAsia="宋体" w:hAnsi="宋体"/>
        </w:rPr>
        <w:t>工具、</w:t>
      </w:r>
    </w:p>
    <w:p w14:paraId="34276BF7" w14:textId="2058FBD4" w:rsidR="00925727" w:rsidRDefault="006C48FC" w:rsidP="00292CE8">
      <w:pPr>
        <w:spacing w:line="360" w:lineRule="auto"/>
        <w:rPr>
          <w:ins w:id="727" w:author="Administrator" w:date="2018-11-08T20:34:00Z"/>
          <w:rFonts w:ascii="宋体" w:eastAsia="宋体" w:hAnsi="宋体"/>
        </w:rPr>
      </w:pPr>
      <w:del w:id="728" w:author="Administrator" w:date="2018-11-08T20:33:00Z">
        <w:r w:rsidRPr="00292CE8" w:rsidDel="00925727">
          <w:rPr>
            <w:rFonts w:ascii="宋体" w:eastAsia="宋体" w:hAnsi="宋体"/>
          </w:rPr>
          <w:delText xml:space="preserve">IBM Rational Rose </w:delText>
        </w:r>
      </w:del>
      <w:proofErr w:type="spellStart"/>
      <w:ins w:id="729" w:author="Administrator" w:date="2018-11-08T20:33:00Z">
        <w:r w:rsidR="00925727">
          <w:rPr>
            <w:rFonts w:ascii="宋体" w:eastAsia="宋体" w:hAnsi="宋体"/>
          </w:rPr>
          <w:t>star</w:t>
        </w:r>
      </w:ins>
      <w:r w:rsidRPr="00292CE8">
        <w:rPr>
          <w:rFonts w:ascii="宋体" w:eastAsia="宋体" w:hAnsi="宋体"/>
        </w:rPr>
        <w:t>UML</w:t>
      </w:r>
      <w:proofErr w:type="spellEnd"/>
      <w:ins w:id="730" w:author="Administrator" w:date="2018-11-08T20:34:00Z">
        <w:r w:rsidR="00925727">
          <w:rPr>
            <w:rFonts w:ascii="宋体" w:eastAsia="宋体" w:hAnsi="宋体"/>
          </w:rPr>
          <w:t xml:space="preserve"> </w:t>
        </w:r>
      </w:ins>
      <w:r w:rsidRPr="00292CE8">
        <w:rPr>
          <w:rFonts w:ascii="宋体" w:eastAsia="宋体" w:hAnsi="宋体"/>
        </w:rPr>
        <w:t>分析与建模工具、</w:t>
      </w:r>
    </w:p>
    <w:p w14:paraId="28B7CD4A" w14:textId="2A8047D6" w:rsidR="006C48FC" w:rsidRPr="00292CE8" w:rsidRDefault="006C48FC" w:rsidP="00292CE8">
      <w:pPr>
        <w:spacing w:line="360" w:lineRule="auto"/>
        <w:rPr>
          <w:rFonts w:ascii="宋体" w:eastAsia="宋体" w:hAnsi="宋体"/>
        </w:rPr>
      </w:pPr>
      <w:r w:rsidRPr="00292CE8">
        <w:rPr>
          <w:rFonts w:ascii="宋体" w:eastAsia="宋体" w:hAnsi="宋体"/>
        </w:rPr>
        <w:t xml:space="preserve">IBM Rational </w:t>
      </w:r>
      <w:proofErr w:type="spellStart"/>
      <w:r w:rsidRPr="00292CE8">
        <w:rPr>
          <w:rFonts w:ascii="宋体" w:eastAsia="宋体" w:hAnsi="宋体"/>
        </w:rPr>
        <w:t>RequisitePro</w:t>
      </w:r>
      <w:proofErr w:type="spellEnd"/>
      <w:ins w:id="731" w:author="Administrator" w:date="2018-11-08T20:36:00Z">
        <w:r w:rsidR="00DB251A">
          <w:rPr>
            <w:rFonts w:ascii="宋体" w:eastAsia="宋体" w:hAnsi="宋体"/>
          </w:rPr>
          <w:t xml:space="preserve"> </w:t>
        </w:r>
        <w:r w:rsidR="00DB251A">
          <w:rPr>
            <w:rFonts w:ascii="宋体" w:eastAsia="宋体" w:hAnsi="宋体" w:hint="eastAsia"/>
          </w:rPr>
          <w:t>软件</w:t>
        </w:r>
      </w:ins>
      <w:del w:id="732" w:author="Administrator" w:date="2018-11-08T20:34:00Z">
        <w:r w:rsidRPr="00292CE8" w:rsidDel="00925727">
          <w:rPr>
            <w:rFonts w:ascii="宋体" w:eastAsia="宋体" w:hAnsi="宋体"/>
          </w:rPr>
          <w:delText xml:space="preserve"> 软件</w:delText>
        </w:r>
      </w:del>
      <w:r w:rsidRPr="00292CE8">
        <w:rPr>
          <w:rFonts w:ascii="宋体" w:eastAsia="宋体" w:hAnsi="宋体"/>
        </w:rPr>
        <w:t>需求管理工具</w:t>
      </w:r>
      <w:ins w:id="733" w:author="Administrator" w:date="2018-11-08T20:34:00Z">
        <w:r w:rsidR="00925727">
          <w:rPr>
            <w:rFonts w:ascii="宋体" w:eastAsia="宋体" w:hAnsi="宋体" w:hint="eastAsia"/>
          </w:rPr>
          <w:t>（暂定）</w:t>
        </w:r>
      </w:ins>
    </w:p>
    <w:p w14:paraId="278B5AC5" w14:textId="7C146DDC" w:rsidR="00D43F9F" w:rsidRDefault="00D43F9F">
      <w:pPr>
        <w:pStyle w:val="3"/>
      </w:pPr>
      <w:bookmarkStart w:id="734" w:name="_Toc529631004"/>
      <w:r>
        <w:rPr>
          <w:rFonts w:hint="eastAsia"/>
        </w:rPr>
        <w:t>2</w:t>
      </w:r>
      <w:r>
        <w:t>.3.2项目经费限制</w:t>
      </w:r>
      <w:bookmarkEnd w:id="734"/>
    </w:p>
    <w:p w14:paraId="36C798EB" w14:textId="136A31A2" w:rsidR="006C48FC" w:rsidRPr="00292CE8" w:rsidRDefault="006C48FC" w:rsidP="00292CE8">
      <w:pPr>
        <w:spacing w:line="360" w:lineRule="auto"/>
        <w:rPr>
          <w:rFonts w:ascii="宋体" w:eastAsia="宋体" w:hAnsi="宋体"/>
        </w:rPr>
      </w:pPr>
      <w:del w:id="735" w:author="Administrator" w:date="2018-11-08T20:34:00Z">
        <w:r w:rsidRPr="00292CE8" w:rsidDel="00DB251A">
          <w:rPr>
            <w:rFonts w:ascii="宋体" w:eastAsia="宋体" w:hAnsi="宋体" w:hint="eastAsia"/>
          </w:rPr>
          <w:delText>暂无经费</w:delText>
        </w:r>
      </w:del>
      <w:ins w:id="736" w:author="Administrator" w:date="2018-11-08T20:34:00Z">
        <w:r w:rsidR="00DB251A">
          <w:rPr>
            <w:rFonts w:ascii="宋体" w:eastAsia="宋体" w:hAnsi="宋体" w:hint="eastAsia"/>
          </w:rPr>
          <w:t>本项目经费</w:t>
        </w:r>
        <w:r w:rsidR="00DB251A">
          <w:rPr>
            <w:rFonts w:ascii="宋体" w:eastAsia="宋体" w:hAnsi="宋体"/>
          </w:rPr>
          <w:t>由项目组员自己承担，不存在经费限制。</w:t>
        </w:r>
      </w:ins>
    </w:p>
    <w:p w14:paraId="28260A37" w14:textId="2BF89981" w:rsidR="00D43F9F" w:rsidRDefault="00D43F9F">
      <w:pPr>
        <w:pStyle w:val="3"/>
      </w:pPr>
      <w:bookmarkStart w:id="737" w:name="_Toc529631005"/>
      <w:r>
        <w:rPr>
          <w:rFonts w:hint="eastAsia"/>
        </w:rPr>
        <w:t>2</w:t>
      </w:r>
      <w:r>
        <w:t>.3.3所建议系统的运行寿命的最小限制</w:t>
      </w:r>
      <w:bookmarkEnd w:id="737"/>
    </w:p>
    <w:p w14:paraId="7B25C3C6" w14:textId="36BCA017" w:rsidR="006C48FC" w:rsidRDefault="006C48FC" w:rsidP="00292CE8">
      <w:pPr>
        <w:spacing w:line="360" w:lineRule="auto"/>
        <w:rPr>
          <w:ins w:id="738" w:author="Administrator" w:date="2018-11-08T20:03:00Z"/>
          <w:rFonts w:ascii="宋体" w:eastAsia="宋体" w:hAnsi="宋体"/>
        </w:rPr>
      </w:pPr>
      <w:r w:rsidRPr="00292CE8">
        <w:rPr>
          <w:rFonts w:ascii="宋体" w:eastAsia="宋体" w:hAnsi="宋体"/>
        </w:rPr>
        <w:t>3年</w:t>
      </w:r>
    </w:p>
    <w:p w14:paraId="6A0A065D" w14:textId="77777777" w:rsidR="008655D0" w:rsidRDefault="008655D0" w:rsidP="00292CE8">
      <w:pPr>
        <w:spacing w:line="360" w:lineRule="auto"/>
        <w:rPr>
          <w:ins w:id="739" w:author="Administrator" w:date="2018-11-08T20:03:00Z"/>
          <w:rFonts w:ascii="宋体" w:eastAsia="宋体" w:hAnsi="宋体"/>
        </w:rPr>
      </w:pPr>
    </w:p>
    <w:p w14:paraId="55BAC808" w14:textId="0DCDC588" w:rsidR="008655D0" w:rsidRDefault="008655D0">
      <w:pPr>
        <w:pStyle w:val="2"/>
        <w:rPr>
          <w:ins w:id="740" w:author="Administrator" w:date="2018-11-08T20:04:00Z"/>
        </w:rPr>
        <w:pPrChange w:id="741" w:author="Administrator" w:date="2018-11-08T20:03:00Z">
          <w:pPr>
            <w:spacing w:line="360" w:lineRule="auto"/>
          </w:pPr>
        </w:pPrChange>
      </w:pPr>
      <w:bookmarkStart w:id="742" w:name="_Toc529631006"/>
      <w:ins w:id="743" w:author="Administrator" w:date="2018-11-08T20:03:00Z">
        <w:r>
          <w:rPr>
            <w:rFonts w:hint="eastAsia"/>
          </w:rPr>
          <w:lastRenderedPageBreak/>
          <w:t xml:space="preserve">2.4 </w:t>
        </w:r>
        <w:r>
          <w:t>SWOT</w:t>
        </w:r>
        <w:r>
          <w:t>分析</w:t>
        </w:r>
      </w:ins>
      <w:bookmarkEnd w:id="742"/>
    </w:p>
    <w:p w14:paraId="7EFE7B8A" w14:textId="71366C80" w:rsidR="008655D0" w:rsidRDefault="008655D0">
      <w:pPr>
        <w:pStyle w:val="3"/>
        <w:rPr>
          <w:ins w:id="744" w:author="Administrator" w:date="2018-11-08T20:16:00Z"/>
        </w:rPr>
        <w:pPrChange w:id="745" w:author="John" w:date="2018-11-10T15:43:00Z">
          <w:pPr>
            <w:spacing w:line="360" w:lineRule="auto"/>
          </w:pPr>
        </w:pPrChange>
      </w:pPr>
      <w:bookmarkStart w:id="746" w:name="_Toc529631007"/>
      <w:ins w:id="747" w:author="Administrator" w:date="2018-11-08T20:10:00Z">
        <w:r w:rsidRPr="00EC3DD8">
          <w:rPr>
            <w:rPrChange w:id="748" w:author="John" w:date="2018-11-10T15:18:00Z">
              <w:rPr>
                <w:bCs/>
              </w:rPr>
            </w:rPrChange>
          </w:rPr>
          <w:t xml:space="preserve">2.4.1 </w:t>
        </w:r>
        <w:r w:rsidRPr="00EC3DD8">
          <w:rPr>
            <w:rFonts w:hint="eastAsia"/>
            <w:rPrChange w:id="749" w:author="John" w:date="2018-11-10T15:18:00Z">
              <w:rPr>
                <w:rFonts w:hint="eastAsia"/>
                <w:bCs/>
              </w:rPr>
            </w:rPrChange>
          </w:rPr>
          <w:t>优势</w:t>
        </w:r>
        <w:r w:rsidRPr="00EC3DD8">
          <w:rPr>
            <w:rPrChange w:id="750" w:author="John" w:date="2018-11-10T15:18:00Z">
              <w:rPr>
                <w:bCs/>
              </w:rPr>
            </w:rPrChange>
          </w:rPr>
          <w:t>（Strength</w:t>
        </w:r>
        <w:r>
          <w:t>）</w:t>
        </w:r>
      </w:ins>
      <w:bookmarkEnd w:id="746"/>
    </w:p>
    <w:p w14:paraId="4D972D36" w14:textId="4AEA06E4" w:rsidR="00D651C6" w:rsidRDefault="000A2587">
      <w:pPr>
        <w:ind w:firstLine="420"/>
        <w:rPr>
          <w:ins w:id="751" w:author="Administrator" w:date="2018-11-08T20:17:00Z"/>
        </w:rPr>
        <w:pPrChange w:id="752" w:author="Administrator" w:date="2018-11-08T20:26:00Z">
          <w:pPr>
            <w:spacing w:line="360" w:lineRule="auto"/>
          </w:pPr>
        </w:pPrChange>
      </w:pPr>
      <w:ins w:id="753" w:author="Administrator" w:date="2018-11-08T20:25:00Z">
        <w:r w:rsidRPr="00EC3DD8">
          <w:rPr>
            <w:rFonts w:ascii="宋体" w:eastAsia="宋体" w:hAnsi="宋体" w:hint="eastAsia"/>
            <w:rPrChange w:id="754" w:author="John" w:date="2018-11-10T15:17:00Z">
              <w:rPr>
                <w:rFonts w:hint="eastAsia"/>
              </w:rPr>
            </w:rPrChange>
          </w:rPr>
          <w:t>本</w:t>
        </w:r>
        <w:r w:rsidRPr="00EC3DD8">
          <w:rPr>
            <w:rFonts w:ascii="宋体" w:eastAsia="宋体" w:hAnsi="宋体"/>
            <w:rPrChange w:id="755" w:author="John" w:date="2018-11-10T15:17:00Z">
              <w:rPr/>
            </w:rPrChange>
          </w:rPr>
          <w:t>项目同时作为软件需求课程和项目管理课程的课程实验教学项目，能够得到教师</w:t>
        </w:r>
      </w:ins>
      <w:ins w:id="756" w:author="Administrator" w:date="2018-11-08T20:26:00Z">
        <w:r w:rsidRPr="00EC3DD8">
          <w:rPr>
            <w:rFonts w:ascii="宋体" w:eastAsia="宋体" w:hAnsi="宋体"/>
            <w:rPrChange w:id="757" w:author="John" w:date="2018-11-10T15:17:00Z">
              <w:rPr/>
            </w:rPrChange>
          </w:rPr>
          <w:t>的帮助与教学。</w:t>
        </w:r>
      </w:ins>
      <w:ins w:id="758" w:author="Administrator" w:date="2018-11-08T20:16:00Z">
        <w:r w:rsidR="00D651C6" w:rsidRPr="00EC3DD8">
          <w:rPr>
            <w:rFonts w:ascii="宋体" w:eastAsia="宋体" w:hAnsi="宋体" w:hint="eastAsia"/>
            <w:rPrChange w:id="759" w:author="John" w:date="2018-11-10T15:17:00Z">
              <w:rPr>
                <w:rFonts w:hint="eastAsia"/>
              </w:rPr>
            </w:rPrChange>
          </w:rPr>
          <w:t>本产品</w:t>
        </w:r>
        <w:r w:rsidR="00D651C6" w:rsidRPr="00EC3DD8">
          <w:rPr>
            <w:rFonts w:ascii="宋体" w:eastAsia="宋体" w:hAnsi="宋体"/>
            <w:rPrChange w:id="760" w:author="John" w:date="2018-11-10T15:17:00Z">
              <w:rPr/>
            </w:rPrChange>
          </w:rPr>
          <w:t>的</w:t>
        </w:r>
        <w:r w:rsidR="00D651C6" w:rsidRPr="00EC3DD8">
          <w:rPr>
            <w:rFonts w:ascii="宋体" w:eastAsia="宋体" w:hAnsi="宋体" w:hint="eastAsia"/>
            <w:rPrChange w:id="761" w:author="John" w:date="2018-11-10T15:17:00Z">
              <w:rPr>
                <w:rFonts w:hint="eastAsia"/>
              </w:rPr>
            </w:rPrChange>
          </w:rPr>
          <w:t>客户</w:t>
        </w:r>
        <w:r w:rsidR="00D651C6" w:rsidRPr="00EC3DD8">
          <w:rPr>
            <w:rFonts w:ascii="宋体" w:eastAsia="宋体" w:hAnsi="宋体"/>
            <w:rPrChange w:id="762" w:author="John" w:date="2018-11-10T15:17:00Z">
              <w:rPr/>
            </w:rPrChange>
          </w:rPr>
          <w:t>同时也是</w:t>
        </w:r>
      </w:ins>
      <w:ins w:id="763" w:author="Administrator" w:date="2018-11-08T20:17:00Z">
        <w:r w:rsidR="00D651C6" w:rsidRPr="00EC3DD8">
          <w:rPr>
            <w:rFonts w:ascii="宋体" w:eastAsia="宋体" w:hAnsi="宋体"/>
            <w:rPrChange w:id="764" w:author="John" w:date="2018-11-10T15:17:00Z">
              <w:rPr/>
            </w:rPrChange>
          </w:rPr>
          <w:t>教师，会在验收</w:t>
        </w:r>
        <w:r w:rsidR="00D651C6" w:rsidRPr="00EC3DD8">
          <w:rPr>
            <w:rFonts w:ascii="宋体" w:eastAsia="宋体" w:hAnsi="宋体" w:hint="eastAsia"/>
            <w:rPrChange w:id="765" w:author="John" w:date="2018-11-10T15:17:00Z">
              <w:rPr>
                <w:rFonts w:hint="eastAsia"/>
              </w:rPr>
            </w:rPrChange>
          </w:rPr>
          <w:t>评审</w:t>
        </w:r>
        <w:r w:rsidR="00D651C6" w:rsidRPr="00EC3DD8">
          <w:rPr>
            <w:rFonts w:ascii="宋体" w:eastAsia="宋体" w:hAnsi="宋体"/>
            <w:rPrChange w:id="766" w:author="John" w:date="2018-11-10T15:17:00Z">
              <w:rPr/>
            </w:rPrChange>
          </w:rPr>
          <w:t>产</w:t>
        </w:r>
        <w:r w:rsidR="00D651C6" w:rsidRPr="00EC3DD8">
          <w:rPr>
            <w:rFonts w:ascii="宋体" w:eastAsia="宋体" w:hAnsi="宋体" w:hint="eastAsia"/>
            <w:rPrChange w:id="767" w:author="John" w:date="2018-11-10T15:17:00Z">
              <w:rPr>
                <w:rFonts w:hint="eastAsia"/>
              </w:rPr>
            </w:rPrChange>
          </w:rPr>
          <w:t>品</w:t>
        </w:r>
        <w:r w:rsidR="00D651C6" w:rsidRPr="00EC3DD8">
          <w:rPr>
            <w:rFonts w:ascii="宋体" w:eastAsia="宋体" w:hAnsi="宋体"/>
            <w:rPrChange w:id="768" w:author="John" w:date="2018-11-10T15:17:00Z">
              <w:rPr/>
            </w:rPrChange>
          </w:rPr>
          <w:t>的同时为产品的改良提</w:t>
        </w:r>
        <w:r w:rsidR="00D651C6" w:rsidRPr="00EC3DD8">
          <w:rPr>
            <w:rFonts w:ascii="宋体" w:eastAsia="宋体" w:hAnsi="宋体" w:hint="eastAsia"/>
            <w:rPrChange w:id="769" w:author="John" w:date="2018-11-10T15:17:00Z">
              <w:rPr>
                <w:rFonts w:hint="eastAsia"/>
              </w:rPr>
            </w:rPrChange>
          </w:rPr>
          <w:t>供十分</w:t>
        </w:r>
        <w:r w:rsidR="00D651C6" w:rsidRPr="00EC3DD8">
          <w:rPr>
            <w:rFonts w:ascii="宋体" w:eastAsia="宋体" w:hAnsi="宋体"/>
            <w:rPrChange w:id="770" w:author="John" w:date="2018-11-10T15:17:00Z">
              <w:rPr/>
            </w:rPrChange>
          </w:rPr>
          <w:t>专业的意见。</w:t>
        </w:r>
      </w:ins>
      <w:ins w:id="771" w:author="Administrator" w:date="2018-11-08T20:26:00Z">
        <w:r w:rsidRPr="00EC3DD8">
          <w:rPr>
            <w:rFonts w:ascii="宋体" w:eastAsia="宋体" w:hAnsi="宋体" w:hint="eastAsia"/>
            <w:rPrChange w:id="772" w:author="John" w:date="2018-11-10T15:17:00Z">
              <w:rPr>
                <w:rFonts w:hint="eastAsia"/>
              </w:rPr>
            </w:rPrChange>
          </w:rPr>
          <w:t>本项目</w:t>
        </w:r>
        <w:r w:rsidRPr="00EC3DD8">
          <w:rPr>
            <w:rFonts w:ascii="宋体" w:eastAsia="宋体" w:hAnsi="宋体"/>
            <w:rPrChange w:id="773" w:author="John" w:date="2018-11-10T15:17:00Z">
              <w:rPr/>
            </w:rPrChange>
          </w:rPr>
          <w:t>的开发也得到了学姐的帮助</w:t>
        </w:r>
      </w:ins>
      <w:ins w:id="774" w:author="Administrator" w:date="2018-11-08T20:27:00Z">
        <w:r w:rsidRPr="00EC3DD8">
          <w:rPr>
            <w:rFonts w:ascii="宋体" w:eastAsia="宋体" w:hAnsi="宋体"/>
            <w:rPrChange w:id="775" w:author="John" w:date="2018-11-10T15:17:00Z">
              <w:rPr/>
            </w:rPrChange>
          </w:rPr>
          <w:t>，提供了样例文档，能够减少小组开发项目</w:t>
        </w:r>
        <w:r w:rsidRPr="00EC3DD8">
          <w:rPr>
            <w:rFonts w:ascii="宋体" w:eastAsia="宋体" w:hAnsi="宋体" w:hint="eastAsia"/>
            <w:rPrChange w:id="776" w:author="John" w:date="2018-11-10T15:17:00Z">
              <w:rPr>
                <w:rFonts w:hint="eastAsia"/>
              </w:rPr>
            </w:rPrChange>
          </w:rPr>
          <w:t>时</w:t>
        </w:r>
        <w:r w:rsidRPr="00EC3DD8">
          <w:rPr>
            <w:rFonts w:ascii="宋体" w:eastAsia="宋体" w:hAnsi="宋体"/>
            <w:rPrChange w:id="777" w:author="John" w:date="2018-11-10T15:17:00Z">
              <w:rPr/>
            </w:rPrChange>
          </w:rPr>
          <w:t>遇到的疑惑。</w:t>
        </w:r>
      </w:ins>
    </w:p>
    <w:p w14:paraId="63C0EBF5" w14:textId="77777777" w:rsidR="00D651C6" w:rsidRDefault="00D651C6">
      <w:pPr>
        <w:rPr>
          <w:ins w:id="778" w:author="Administrator" w:date="2018-11-08T20:18:00Z"/>
        </w:rPr>
        <w:pPrChange w:id="779" w:author="Administrator" w:date="2018-11-08T20:18:00Z">
          <w:pPr>
            <w:spacing w:line="360" w:lineRule="auto"/>
          </w:pPr>
        </w:pPrChange>
      </w:pPr>
    </w:p>
    <w:p w14:paraId="11E51AC7" w14:textId="55D55813" w:rsidR="00D651C6" w:rsidRPr="00EC3DD8" w:rsidRDefault="00D651C6">
      <w:pPr>
        <w:pStyle w:val="3"/>
        <w:rPr>
          <w:ins w:id="780" w:author="Administrator" w:date="2018-11-08T20:18:00Z"/>
          <w:rPrChange w:id="781" w:author="John" w:date="2018-11-10T15:18:00Z">
            <w:rPr>
              <w:ins w:id="782" w:author="Administrator" w:date="2018-11-08T20:18:00Z"/>
            </w:rPr>
          </w:rPrChange>
        </w:rPr>
        <w:pPrChange w:id="783" w:author="John" w:date="2018-11-10T15:43:00Z">
          <w:pPr>
            <w:spacing w:line="360" w:lineRule="auto"/>
          </w:pPr>
        </w:pPrChange>
      </w:pPr>
      <w:bookmarkStart w:id="784" w:name="_Toc529631008"/>
      <w:ins w:id="785" w:author="Administrator" w:date="2018-11-08T20:17:00Z">
        <w:r w:rsidRPr="00EC3DD8">
          <w:rPr>
            <w:rPrChange w:id="786" w:author="John" w:date="2018-11-10T15:18:00Z">
              <w:rPr>
                <w:bCs/>
              </w:rPr>
            </w:rPrChange>
          </w:rPr>
          <w:t xml:space="preserve">2.4.2 </w:t>
        </w:r>
      </w:ins>
      <w:ins w:id="787" w:author="Administrator" w:date="2018-11-08T20:18:00Z">
        <w:r w:rsidRPr="00EC3DD8">
          <w:rPr>
            <w:rFonts w:hint="eastAsia"/>
            <w:rPrChange w:id="788" w:author="John" w:date="2018-11-10T15:18:00Z">
              <w:rPr>
                <w:rFonts w:hint="eastAsia"/>
                <w:bCs/>
              </w:rPr>
            </w:rPrChange>
          </w:rPr>
          <w:t>劣势</w:t>
        </w:r>
        <w:r w:rsidRPr="00EC3DD8">
          <w:rPr>
            <w:rPrChange w:id="789" w:author="John" w:date="2018-11-10T15:18:00Z">
              <w:rPr>
                <w:bCs/>
              </w:rPr>
            </w:rPrChange>
          </w:rPr>
          <w:t>（Weakness）</w:t>
        </w:r>
        <w:bookmarkEnd w:id="784"/>
      </w:ins>
    </w:p>
    <w:p w14:paraId="1336165D" w14:textId="684321B2" w:rsidR="00D651C6" w:rsidRPr="00EC3DD8" w:rsidRDefault="00D651C6">
      <w:pPr>
        <w:ind w:firstLine="420"/>
        <w:rPr>
          <w:ins w:id="790" w:author="Administrator" w:date="2018-11-08T20:20:00Z"/>
          <w:rFonts w:ascii="宋体" w:eastAsia="宋体" w:hAnsi="宋体"/>
          <w:rPrChange w:id="791" w:author="John" w:date="2018-11-10T15:17:00Z">
            <w:rPr>
              <w:ins w:id="792" w:author="Administrator" w:date="2018-11-08T20:20:00Z"/>
            </w:rPr>
          </w:rPrChange>
        </w:rPr>
        <w:pPrChange w:id="793" w:author="John" w:date="2018-11-10T15:17:00Z">
          <w:pPr>
            <w:spacing w:line="360" w:lineRule="auto"/>
          </w:pPr>
        </w:pPrChange>
      </w:pPr>
      <w:ins w:id="794" w:author="Administrator" w:date="2018-11-08T20:18:00Z">
        <w:r w:rsidRPr="00EC3DD8">
          <w:rPr>
            <w:rFonts w:ascii="宋体" w:eastAsia="宋体" w:hAnsi="宋体" w:hint="eastAsia"/>
            <w:rPrChange w:id="795" w:author="John" w:date="2018-11-10T15:17:00Z">
              <w:rPr>
                <w:rFonts w:hint="eastAsia"/>
              </w:rPr>
            </w:rPrChange>
          </w:rPr>
          <w:t>本产品</w:t>
        </w:r>
        <w:r w:rsidRPr="00EC3DD8">
          <w:rPr>
            <w:rFonts w:ascii="宋体" w:eastAsia="宋体" w:hAnsi="宋体"/>
            <w:rPrChange w:id="796" w:author="John" w:date="2018-11-10T15:17:00Z">
              <w:rPr/>
            </w:rPrChange>
          </w:rPr>
          <w:t>项目小组成员能力层次不齐，</w:t>
        </w:r>
      </w:ins>
      <w:ins w:id="797" w:author="Administrator" w:date="2018-11-08T20:19:00Z">
        <w:r w:rsidRPr="00EC3DD8">
          <w:rPr>
            <w:rFonts w:ascii="宋体" w:eastAsia="宋体" w:hAnsi="宋体"/>
            <w:rPrChange w:id="798" w:author="John" w:date="2018-11-10T15:17:00Z">
              <w:rPr/>
            </w:rPrChange>
          </w:rPr>
          <w:t>平均水平较差，且没有类似产品的开发记录。</w:t>
        </w:r>
        <w:r w:rsidRPr="00EC3DD8">
          <w:rPr>
            <w:rFonts w:ascii="宋体" w:eastAsia="宋体" w:hAnsi="宋体" w:hint="eastAsia"/>
            <w:rPrChange w:id="799" w:author="John" w:date="2018-11-10T15:17:00Z">
              <w:rPr>
                <w:rFonts w:hint="eastAsia"/>
              </w:rPr>
            </w:rPrChange>
          </w:rPr>
          <w:t>对</w:t>
        </w:r>
        <w:r w:rsidRPr="00EC3DD8">
          <w:rPr>
            <w:rFonts w:ascii="宋体" w:eastAsia="宋体" w:hAnsi="宋体"/>
            <w:rPrChange w:id="800" w:author="John" w:date="2018-11-10T15:17:00Z">
              <w:rPr/>
            </w:rPrChange>
          </w:rPr>
          <w:t>整个开发过程的掌握能力不足</w:t>
        </w:r>
      </w:ins>
      <w:ins w:id="801" w:author="Administrator" w:date="2018-11-08T20:20:00Z">
        <w:r w:rsidRPr="00EC3DD8">
          <w:rPr>
            <w:rFonts w:ascii="宋体" w:eastAsia="宋体" w:hAnsi="宋体"/>
            <w:rPrChange w:id="802" w:author="John" w:date="2018-11-10T15:17:00Z">
              <w:rPr/>
            </w:rPrChange>
          </w:rPr>
          <w:t>，还处于学习的阶段。</w:t>
        </w:r>
      </w:ins>
    </w:p>
    <w:p w14:paraId="7270A0DF" w14:textId="46B220FE" w:rsidR="00D651C6" w:rsidRPr="00EC3DD8" w:rsidRDefault="00D651C6">
      <w:pPr>
        <w:rPr>
          <w:ins w:id="803" w:author="Administrator" w:date="2018-11-08T20:22:00Z"/>
          <w:rFonts w:ascii="宋体" w:eastAsia="宋体" w:hAnsi="宋体"/>
          <w:rPrChange w:id="804" w:author="John" w:date="2018-11-10T15:17:00Z">
            <w:rPr>
              <w:ins w:id="805" w:author="Administrator" w:date="2018-11-08T20:22:00Z"/>
            </w:rPr>
          </w:rPrChange>
        </w:rPr>
        <w:pPrChange w:id="806" w:author="John" w:date="2018-11-10T15:17:00Z">
          <w:pPr>
            <w:spacing w:line="360" w:lineRule="auto"/>
          </w:pPr>
        </w:pPrChange>
      </w:pPr>
      <w:ins w:id="807" w:author="Administrator" w:date="2018-11-08T20:20:00Z">
        <w:r w:rsidRPr="00EC3DD8">
          <w:rPr>
            <w:rFonts w:ascii="宋体" w:eastAsia="宋体" w:hAnsi="宋体" w:hint="eastAsia"/>
            <w:rPrChange w:id="808" w:author="John" w:date="2018-11-10T15:17:00Z">
              <w:rPr>
                <w:rFonts w:hint="eastAsia"/>
              </w:rPr>
            </w:rPrChange>
          </w:rPr>
          <w:t>本</w:t>
        </w:r>
        <w:r w:rsidRPr="00EC3DD8">
          <w:rPr>
            <w:rFonts w:ascii="宋体" w:eastAsia="宋体" w:hAnsi="宋体"/>
            <w:rPrChange w:id="809" w:author="John" w:date="2018-11-10T15:17:00Z">
              <w:rPr/>
            </w:rPrChange>
          </w:rPr>
          <w:t>项目的开发时间较为紧迫，小组成员需要在完成自己别的课程任务的</w:t>
        </w:r>
      </w:ins>
      <w:ins w:id="810" w:author="Administrator" w:date="2018-11-08T20:21:00Z">
        <w:r w:rsidRPr="00EC3DD8">
          <w:rPr>
            <w:rFonts w:ascii="宋体" w:eastAsia="宋体" w:hAnsi="宋体"/>
            <w:rPrChange w:id="811" w:author="John" w:date="2018-11-10T15:17:00Z">
              <w:rPr/>
            </w:rPrChange>
          </w:rPr>
          <w:t>同时兼顾本项目的开发。</w:t>
        </w:r>
      </w:ins>
    </w:p>
    <w:p w14:paraId="714E67A6" w14:textId="0D04A90D" w:rsidR="000A2587" w:rsidRPr="00EC3DD8" w:rsidRDefault="000A2587">
      <w:pPr>
        <w:ind w:firstLine="420"/>
        <w:rPr>
          <w:ins w:id="812" w:author="Administrator" w:date="2018-11-08T20:23:00Z"/>
          <w:rFonts w:ascii="宋体" w:eastAsia="宋体" w:hAnsi="宋体"/>
          <w:rPrChange w:id="813" w:author="John" w:date="2018-11-10T15:17:00Z">
            <w:rPr>
              <w:ins w:id="814" w:author="Administrator" w:date="2018-11-08T20:23:00Z"/>
            </w:rPr>
          </w:rPrChange>
        </w:rPr>
        <w:pPrChange w:id="815" w:author="John" w:date="2018-11-10T15:17:00Z">
          <w:pPr>
            <w:spacing w:line="360" w:lineRule="auto"/>
          </w:pPr>
        </w:pPrChange>
      </w:pPr>
      <w:ins w:id="816" w:author="Administrator" w:date="2018-11-08T20:22:00Z">
        <w:r w:rsidRPr="00EC3DD8">
          <w:rPr>
            <w:rFonts w:ascii="宋体" w:eastAsia="宋体" w:hAnsi="宋体" w:hint="eastAsia"/>
            <w:rPrChange w:id="817" w:author="John" w:date="2018-11-10T15:17:00Z">
              <w:rPr>
                <w:rFonts w:hint="eastAsia"/>
              </w:rPr>
            </w:rPrChange>
          </w:rPr>
          <w:t>本产品</w:t>
        </w:r>
        <w:r w:rsidRPr="00EC3DD8">
          <w:rPr>
            <w:rFonts w:ascii="宋体" w:eastAsia="宋体" w:hAnsi="宋体"/>
            <w:rPrChange w:id="818" w:author="John" w:date="2018-11-10T15:17:00Z">
              <w:rPr/>
            </w:rPrChange>
          </w:rPr>
          <w:t>项目小组成员还处在磨合期，彼此之间</w:t>
        </w:r>
        <w:r w:rsidRPr="00EC3DD8">
          <w:rPr>
            <w:rFonts w:ascii="宋体" w:eastAsia="宋体" w:hAnsi="宋体" w:hint="eastAsia"/>
            <w:rPrChange w:id="819" w:author="John" w:date="2018-11-10T15:17:00Z">
              <w:rPr>
                <w:rFonts w:hint="eastAsia"/>
              </w:rPr>
            </w:rPrChange>
          </w:rPr>
          <w:t>尚未</w:t>
        </w:r>
        <w:r w:rsidRPr="00EC3DD8">
          <w:rPr>
            <w:rFonts w:ascii="宋体" w:eastAsia="宋体" w:hAnsi="宋体"/>
            <w:rPrChange w:id="820" w:author="John" w:date="2018-11-10T15:17:00Z">
              <w:rPr/>
            </w:rPrChange>
          </w:rPr>
          <w:t>达成完美的合作，还存在着任务分配不均，任务</w:t>
        </w:r>
      </w:ins>
      <w:ins w:id="821" w:author="Administrator" w:date="2018-11-08T20:23:00Z">
        <w:r w:rsidRPr="00EC3DD8">
          <w:rPr>
            <w:rFonts w:ascii="宋体" w:eastAsia="宋体" w:hAnsi="宋体"/>
            <w:rPrChange w:id="822" w:author="John" w:date="2018-11-10T15:17:00Z">
              <w:rPr/>
            </w:rPrChange>
          </w:rPr>
          <w:t>无法及时完成，任务完成效果不佳的问题。</w:t>
        </w:r>
      </w:ins>
    </w:p>
    <w:p w14:paraId="5AB52981" w14:textId="77777777" w:rsidR="000A2587" w:rsidRPr="00EC3DD8" w:rsidRDefault="000A2587">
      <w:pPr>
        <w:rPr>
          <w:ins w:id="823" w:author="Administrator" w:date="2018-11-08T20:23:00Z"/>
          <w:rFonts w:ascii="宋体" w:eastAsia="宋体" w:hAnsi="宋体"/>
          <w:rPrChange w:id="824" w:author="John" w:date="2018-11-10T15:17:00Z">
            <w:rPr>
              <w:ins w:id="825" w:author="Administrator" w:date="2018-11-08T20:23:00Z"/>
            </w:rPr>
          </w:rPrChange>
        </w:rPr>
        <w:pPrChange w:id="826" w:author="Administrator" w:date="2018-11-08T20:23:00Z">
          <w:pPr>
            <w:spacing w:line="360" w:lineRule="auto"/>
          </w:pPr>
        </w:pPrChange>
      </w:pPr>
    </w:p>
    <w:p w14:paraId="73060E14" w14:textId="5B894A90" w:rsidR="000A2587" w:rsidRDefault="000A2587">
      <w:pPr>
        <w:pStyle w:val="3"/>
        <w:rPr>
          <w:ins w:id="827" w:author="Administrator" w:date="2018-11-08T20:24:00Z"/>
        </w:rPr>
        <w:pPrChange w:id="828" w:author="John" w:date="2018-11-10T15:43:00Z">
          <w:pPr>
            <w:spacing w:line="360" w:lineRule="auto"/>
          </w:pPr>
        </w:pPrChange>
      </w:pPr>
      <w:bookmarkStart w:id="829" w:name="_Toc529631009"/>
      <w:ins w:id="830" w:author="Administrator" w:date="2018-11-08T20:23:00Z">
        <w:r w:rsidRPr="00EC3DD8">
          <w:rPr>
            <w:rPrChange w:id="831" w:author="John" w:date="2018-11-10T15:18:00Z">
              <w:rPr>
                <w:bCs/>
              </w:rPr>
            </w:rPrChange>
          </w:rPr>
          <w:t>2.</w:t>
        </w:r>
        <w:r>
          <w:rPr>
            <w:rFonts w:hint="eastAsia"/>
          </w:rPr>
          <w:t>4</w:t>
        </w:r>
        <w:r w:rsidRPr="00EC3DD8">
          <w:rPr>
            <w:rPrChange w:id="832" w:author="John" w:date="2018-11-10T15:18:00Z">
              <w:rPr>
                <w:bCs/>
              </w:rPr>
            </w:rPrChange>
          </w:rPr>
          <w:t xml:space="preserve">.3 </w:t>
        </w:r>
      </w:ins>
      <w:ins w:id="833" w:author="Administrator" w:date="2018-11-08T20:24:00Z">
        <w:r w:rsidRPr="00EC3DD8">
          <w:rPr>
            <w:rFonts w:hint="eastAsia"/>
            <w:rPrChange w:id="834" w:author="John" w:date="2018-11-10T15:18:00Z">
              <w:rPr>
                <w:rFonts w:hint="eastAsia"/>
                <w:bCs/>
              </w:rPr>
            </w:rPrChange>
          </w:rPr>
          <w:t>机会</w:t>
        </w:r>
        <w:r>
          <w:t>（</w:t>
        </w:r>
        <w:r w:rsidRPr="00EC3DD8">
          <w:rPr>
            <w:rPrChange w:id="835" w:author="John" w:date="2018-11-10T15:18:00Z">
              <w:rPr>
                <w:bCs/>
              </w:rPr>
            </w:rPrChange>
          </w:rPr>
          <w:t>opportunit</w:t>
        </w:r>
      </w:ins>
      <w:ins w:id="836" w:author="Administrator" w:date="2018-11-08T20:28:00Z">
        <w:r w:rsidRPr="00EC3DD8">
          <w:rPr>
            <w:rPrChange w:id="837" w:author="John" w:date="2018-11-10T15:18:00Z">
              <w:rPr>
                <w:bCs/>
              </w:rPr>
            </w:rPrChange>
          </w:rPr>
          <w:t>i</w:t>
        </w:r>
      </w:ins>
      <w:ins w:id="838" w:author="Administrator" w:date="2018-11-08T20:24:00Z">
        <w:r w:rsidRPr="00EC3DD8">
          <w:rPr>
            <w:rPrChange w:id="839" w:author="John" w:date="2018-11-10T15:18:00Z">
              <w:rPr>
                <w:bCs/>
              </w:rPr>
            </w:rPrChange>
          </w:rPr>
          <w:t>es）</w:t>
        </w:r>
        <w:bookmarkEnd w:id="829"/>
      </w:ins>
    </w:p>
    <w:p w14:paraId="25B778F6" w14:textId="0AA82F97" w:rsidR="000A2587" w:rsidRPr="00EC3DD8" w:rsidRDefault="000A2587">
      <w:pPr>
        <w:ind w:firstLine="420"/>
        <w:rPr>
          <w:ins w:id="840" w:author="Administrator" w:date="2018-11-08T20:27:00Z"/>
          <w:rFonts w:ascii="宋体" w:eastAsia="宋体" w:hAnsi="宋体"/>
          <w:rPrChange w:id="841" w:author="John" w:date="2018-11-10T15:17:00Z">
            <w:rPr>
              <w:ins w:id="842" w:author="Administrator" w:date="2018-11-08T20:27:00Z"/>
            </w:rPr>
          </w:rPrChange>
        </w:rPr>
        <w:pPrChange w:id="843" w:author="John" w:date="2018-11-10T15:17:00Z">
          <w:pPr>
            <w:spacing w:line="360" w:lineRule="auto"/>
          </w:pPr>
        </w:pPrChange>
      </w:pPr>
      <w:ins w:id="844" w:author="Administrator" w:date="2018-11-08T20:24:00Z">
        <w:r w:rsidRPr="00EC3DD8">
          <w:rPr>
            <w:rFonts w:ascii="宋体" w:eastAsia="宋体" w:hAnsi="宋体" w:hint="eastAsia"/>
            <w:rPrChange w:id="845" w:author="John" w:date="2018-11-10T15:17:00Z">
              <w:rPr>
                <w:rFonts w:hint="eastAsia"/>
              </w:rPr>
            </w:rPrChange>
          </w:rPr>
          <w:t>目前没有</w:t>
        </w:r>
        <w:r w:rsidRPr="00EC3DD8">
          <w:rPr>
            <w:rFonts w:ascii="宋体" w:eastAsia="宋体" w:hAnsi="宋体"/>
            <w:rPrChange w:id="846" w:author="John" w:date="2018-11-10T15:17:00Z">
              <w:rPr/>
            </w:rPrChange>
          </w:rPr>
          <w:t>能够将</w:t>
        </w:r>
        <w:r w:rsidRPr="00EC3DD8">
          <w:rPr>
            <w:rFonts w:ascii="宋体" w:eastAsia="宋体" w:hAnsi="宋体" w:hint="eastAsia"/>
            <w:rPrChange w:id="847" w:author="John" w:date="2018-11-10T15:17:00Z">
              <w:rPr>
                <w:rFonts w:hint="eastAsia"/>
              </w:rPr>
            </w:rPrChange>
          </w:rPr>
          <w:t>软件工程</w:t>
        </w:r>
        <w:r w:rsidRPr="00EC3DD8">
          <w:rPr>
            <w:rFonts w:ascii="宋体" w:eastAsia="宋体" w:hAnsi="宋体"/>
            <w:rPrChange w:id="848" w:author="John" w:date="2018-11-10T15:17:00Z">
              <w:rPr/>
            </w:rPrChange>
          </w:rPr>
          <w:t>专业学生、老师、毕业生集合起来进行交流的产品</w:t>
        </w:r>
        <w:r w:rsidRPr="00EC3DD8">
          <w:rPr>
            <w:rFonts w:ascii="宋体" w:eastAsia="宋体" w:hAnsi="宋体" w:hint="eastAsia"/>
            <w:rPrChange w:id="849" w:author="John" w:date="2018-11-10T15:17:00Z">
              <w:rPr>
                <w:rFonts w:hint="eastAsia"/>
              </w:rPr>
            </w:rPrChange>
          </w:rPr>
          <w:t>，学生跨年级</w:t>
        </w:r>
        <w:r w:rsidRPr="00EC3DD8">
          <w:rPr>
            <w:rFonts w:ascii="宋体" w:eastAsia="宋体" w:hAnsi="宋体"/>
            <w:rPrChange w:id="850" w:author="John" w:date="2018-11-10T15:17:00Z">
              <w:rPr/>
            </w:rPrChange>
          </w:rPr>
          <w:t>的交流非常不足，</w:t>
        </w:r>
        <w:r w:rsidRPr="00EC3DD8">
          <w:rPr>
            <w:rFonts w:ascii="宋体" w:eastAsia="宋体" w:hAnsi="宋体" w:hint="eastAsia"/>
            <w:rPrChange w:id="851" w:author="John" w:date="2018-11-10T15:17:00Z">
              <w:rPr>
                <w:rFonts w:hint="eastAsia"/>
              </w:rPr>
            </w:rPrChange>
          </w:rPr>
          <w:t>这对于</w:t>
        </w:r>
        <w:r w:rsidRPr="00EC3DD8">
          <w:rPr>
            <w:rFonts w:ascii="宋体" w:eastAsia="宋体" w:hAnsi="宋体"/>
            <w:rPrChange w:id="852" w:author="John" w:date="2018-11-10T15:17:00Z">
              <w:rPr/>
            </w:rPrChange>
          </w:rPr>
          <w:t>整</w:t>
        </w:r>
        <w:r w:rsidRPr="00EC3DD8">
          <w:rPr>
            <w:rFonts w:ascii="宋体" w:eastAsia="宋体" w:hAnsi="宋体" w:hint="eastAsia"/>
            <w:rPrChange w:id="853" w:author="John" w:date="2018-11-10T15:17:00Z">
              <w:rPr>
                <w:rFonts w:hint="eastAsia"/>
              </w:rPr>
            </w:rPrChange>
          </w:rPr>
          <w:t>个</w:t>
        </w:r>
        <w:r w:rsidRPr="00EC3DD8">
          <w:rPr>
            <w:rFonts w:ascii="宋体" w:eastAsia="宋体" w:hAnsi="宋体"/>
            <w:rPrChange w:id="854" w:author="John" w:date="2018-11-10T15:17:00Z">
              <w:rPr/>
            </w:rPrChange>
          </w:rPr>
          <w:t>专业的发展是极其不利的。学生渴望与高低年级的学长学</w:t>
        </w:r>
        <w:proofErr w:type="gramStart"/>
        <w:r w:rsidRPr="00EC3DD8">
          <w:rPr>
            <w:rFonts w:ascii="宋体" w:eastAsia="宋体" w:hAnsi="宋体"/>
            <w:rPrChange w:id="855" w:author="John" w:date="2018-11-10T15:17:00Z">
              <w:rPr/>
            </w:rPrChange>
          </w:rPr>
          <w:t>弟进行</w:t>
        </w:r>
        <w:proofErr w:type="gramEnd"/>
        <w:r w:rsidRPr="00EC3DD8">
          <w:rPr>
            <w:rFonts w:ascii="宋体" w:eastAsia="宋体" w:hAnsi="宋体"/>
            <w:rPrChange w:id="856" w:author="John" w:date="2018-11-10T15:17:00Z">
              <w:rPr/>
            </w:rPrChange>
          </w:rPr>
          <w:t>交流</w:t>
        </w:r>
        <w:r w:rsidRPr="00EC3DD8">
          <w:rPr>
            <w:rFonts w:ascii="宋体" w:eastAsia="宋体" w:hAnsi="宋体" w:hint="eastAsia"/>
            <w:rPrChange w:id="857" w:author="John" w:date="2018-11-10T15:17:00Z">
              <w:rPr>
                <w:rFonts w:hint="eastAsia"/>
              </w:rPr>
            </w:rPrChange>
          </w:rPr>
          <w:t>，</w:t>
        </w:r>
        <w:r w:rsidRPr="00EC3DD8">
          <w:rPr>
            <w:rFonts w:ascii="宋体" w:eastAsia="宋体" w:hAnsi="宋体"/>
            <w:rPrChange w:id="858" w:author="John" w:date="2018-11-10T15:17:00Z">
              <w:rPr/>
            </w:rPrChange>
          </w:rPr>
          <w:t>老师也希望能有一个更加自由的平台与学生交流。本产品能够满足这种需求</w:t>
        </w:r>
        <w:r w:rsidRPr="00EC3DD8">
          <w:rPr>
            <w:rFonts w:ascii="宋体" w:eastAsia="宋体" w:hAnsi="宋体" w:hint="eastAsia"/>
            <w:rPrChange w:id="859" w:author="John" w:date="2018-11-10T15:17:00Z">
              <w:rPr>
                <w:rFonts w:hint="eastAsia"/>
              </w:rPr>
            </w:rPrChange>
          </w:rPr>
          <w:t>。</w:t>
        </w:r>
      </w:ins>
    </w:p>
    <w:p w14:paraId="2D6075EA" w14:textId="77777777" w:rsidR="000A2587" w:rsidRDefault="000A2587">
      <w:pPr>
        <w:rPr>
          <w:ins w:id="860" w:author="Administrator" w:date="2018-11-08T20:27:00Z"/>
        </w:rPr>
        <w:pPrChange w:id="861" w:author="Administrator" w:date="2018-11-08T20:27:00Z">
          <w:pPr>
            <w:spacing w:line="360" w:lineRule="auto"/>
          </w:pPr>
        </w:pPrChange>
      </w:pPr>
    </w:p>
    <w:p w14:paraId="68985764" w14:textId="0BF1EFCD" w:rsidR="000A2587" w:rsidRPr="00EC3DD8" w:rsidRDefault="000A2587">
      <w:pPr>
        <w:pStyle w:val="3"/>
        <w:rPr>
          <w:ins w:id="862" w:author="Administrator" w:date="2018-11-08T20:28:00Z"/>
          <w:rPrChange w:id="863" w:author="John" w:date="2018-11-10T15:18:00Z">
            <w:rPr>
              <w:ins w:id="864" w:author="Administrator" w:date="2018-11-08T20:28:00Z"/>
            </w:rPr>
          </w:rPrChange>
        </w:rPr>
        <w:pPrChange w:id="865" w:author="John" w:date="2018-11-10T15:43:00Z">
          <w:pPr>
            <w:spacing w:line="360" w:lineRule="auto"/>
          </w:pPr>
        </w:pPrChange>
      </w:pPr>
      <w:bookmarkStart w:id="866" w:name="_Toc529631010"/>
      <w:ins w:id="867" w:author="Administrator" w:date="2018-11-08T20:27:00Z">
        <w:r w:rsidRPr="00EC3DD8">
          <w:rPr>
            <w:rPrChange w:id="868" w:author="John" w:date="2018-11-10T15:18:00Z">
              <w:rPr>
                <w:bCs/>
              </w:rPr>
            </w:rPrChange>
          </w:rPr>
          <w:t>2.4.4</w:t>
        </w:r>
      </w:ins>
      <w:ins w:id="869" w:author="Administrator" w:date="2018-11-08T20:28:00Z">
        <w:r w:rsidRPr="00EC3DD8">
          <w:rPr>
            <w:rPrChange w:id="870" w:author="John" w:date="2018-11-10T15:18:00Z">
              <w:rPr>
                <w:bCs/>
              </w:rPr>
            </w:rPrChange>
          </w:rPr>
          <w:t xml:space="preserve"> </w:t>
        </w:r>
        <w:r w:rsidRPr="00EC3DD8">
          <w:rPr>
            <w:rFonts w:hint="eastAsia"/>
            <w:rPrChange w:id="871" w:author="John" w:date="2018-11-10T15:18:00Z">
              <w:rPr>
                <w:rFonts w:hint="eastAsia"/>
                <w:bCs/>
              </w:rPr>
            </w:rPrChange>
          </w:rPr>
          <w:t>威胁（</w:t>
        </w:r>
        <w:r w:rsidRPr="00EC3DD8">
          <w:rPr>
            <w:rPrChange w:id="872" w:author="John" w:date="2018-11-10T15:18:00Z">
              <w:rPr>
                <w:bCs/>
              </w:rPr>
            </w:rPrChange>
          </w:rPr>
          <w:t>Threats</w:t>
        </w:r>
        <w:r w:rsidRPr="00EC3DD8">
          <w:rPr>
            <w:rFonts w:hint="eastAsia"/>
            <w:rPrChange w:id="873" w:author="John" w:date="2018-11-10T15:18:00Z">
              <w:rPr>
                <w:rFonts w:hint="eastAsia"/>
                <w:bCs/>
              </w:rPr>
            </w:rPrChange>
          </w:rPr>
          <w:t>）</w:t>
        </w:r>
        <w:bookmarkEnd w:id="866"/>
      </w:ins>
    </w:p>
    <w:p w14:paraId="36F6DE48" w14:textId="489AD8C6" w:rsidR="000A2587" w:rsidRDefault="000A2587">
      <w:pPr>
        <w:rPr>
          <w:ins w:id="874" w:author="Administrator" w:date="2018-11-08T20:32:00Z"/>
        </w:rPr>
        <w:pPrChange w:id="875" w:author="Administrator" w:date="2018-11-08T20:28:00Z">
          <w:pPr>
            <w:spacing w:line="360" w:lineRule="auto"/>
          </w:pPr>
        </w:pPrChange>
      </w:pPr>
      <w:ins w:id="876" w:author="Administrator" w:date="2018-11-08T20:29:00Z">
        <w:r>
          <w:tab/>
        </w:r>
        <w:r w:rsidRPr="00EC3DD8">
          <w:rPr>
            <w:rFonts w:ascii="宋体" w:eastAsia="宋体" w:hAnsi="宋体" w:hint="eastAsia"/>
            <w:rPrChange w:id="877" w:author="John" w:date="2018-11-10T15:17:00Z">
              <w:rPr>
                <w:rFonts w:hint="eastAsia"/>
              </w:rPr>
            </w:rPrChange>
          </w:rPr>
          <w:t>由于</w:t>
        </w:r>
        <w:r w:rsidRPr="00EC3DD8">
          <w:rPr>
            <w:rFonts w:ascii="宋体" w:eastAsia="宋体" w:hAnsi="宋体"/>
            <w:rPrChange w:id="878" w:author="John" w:date="2018-11-10T15:17:00Z">
              <w:rPr/>
            </w:rPrChange>
          </w:rPr>
          <w:t>本项目属于课程教学项目，同时有别的开发小组在对这一</w:t>
        </w:r>
      </w:ins>
      <w:ins w:id="879" w:author="Administrator" w:date="2018-11-08T20:30:00Z">
        <w:r w:rsidRPr="00EC3DD8">
          <w:rPr>
            <w:rFonts w:ascii="宋体" w:eastAsia="宋体" w:hAnsi="宋体"/>
            <w:rPrChange w:id="880" w:author="John" w:date="2018-11-10T15:17:00Z">
              <w:rPr/>
            </w:rPrChange>
          </w:rPr>
          <w:t>相似的需求进行项目开发。</w:t>
        </w:r>
        <w:r w:rsidRPr="00EC3DD8">
          <w:rPr>
            <w:rFonts w:ascii="宋体" w:eastAsia="宋体" w:hAnsi="宋体" w:hint="eastAsia"/>
            <w:rPrChange w:id="881" w:author="John" w:date="2018-11-10T15:17:00Z">
              <w:rPr>
                <w:rFonts w:hint="eastAsia"/>
              </w:rPr>
            </w:rPrChange>
          </w:rPr>
          <w:t>别的</w:t>
        </w:r>
        <w:r w:rsidRPr="00EC3DD8">
          <w:rPr>
            <w:rFonts w:ascii="宋体" w:eastAsia="宋体" w:hAnsi="宋体"/>
            <w:rPrChange w:id="882" w:author="John" w:date="2018-11-10T15:17:00Z">
              <w:rPr/>
            </w:rPrChange>
          </w:rPr>
          <w:t>开发小组有着</w:t>
        </w:r>
      </w:ins>
      <w:ins w:id="883" w:author="Administrator" w:date="2018-11-08T20:31:00Z">
        <w:r w:rsidRPr="00EC3DD8">
          <w:rPr>
            <w:rFonts w:ascii="宋体" w:eastAsia="宋体" w:hAnsi="宋体" w:hint="eastAsia"/>
            <w:rPrChange w:id="884" w:author="John" w:date="2018-11-10T15:17:00Z">
              <w:rPr>
                <w:rFonts w:hint="eastAsia"/>
              </w:rPr>
            </w:rPrChange>
          </w:rPr>
          <w:t>开发</w:t>
        </w:r>
        <w:r w:rsidRPr="00EC3DD8">
          <w:rPr>
            <w:rFonts w:ascii="宋体" w:eastAsia="宋体" w:hAnsi="宋体"/>
            <w:rPrChange w:id="885" w:author="John" w:date="2018-11-10T15:17:00Z">
              <w:rPr/>
            </w:rPrChange>
          </w:rPr>
          <w:t>能力</w:t>
        </w:r>
        <w:r w:rsidRPr="00EC3DD8">
          <w:rPr>
            <w:rFonts w:ascii="宋体" w:eastAsia="宋体" w:hAnsi="宋体" w:hint="eastAsia"/>
            <w:rPrChange w:id="886" w:author="John" w:date="2018-11-10T15:17:00Z">
              <w:rPr>
                <w:rFonts w:hint="eastAsia"/>
              </w:rPr>
            </w:rPrChange>
          </w:rPr>
          <w:t>很</w:t>
        </w:r>
        <w:r w:rsidRPr="00EC3DD8">
          <w:rPr>
            <w:rFonts w:ascii="宋体" w:eastAsia="宋体" w:hAnsi="宋体"/>
            <w:rPrChange w:id="887" w:author="John" w:date="2018-11-10T15:17:00Z">
              <w:rPr/>
            </w:rPrChange>
          </w:rPr>
          <w:t>强</w:t>
        </w:r>
        <w:r w:rsidRPr="00EC3DD8">
          <w:rPr>
            <w:rFonts w:ascii="宋体" w:eastAsia="宋体" w:hAnsi="宋体" w:hint="eastAsia"/>
            <w:rPrChange w:id="888" w:author="John" w:date="2018-11-10T15:17:00Z">
              <w:rPr>
                <w:rFonts w:hint="eastAsia"/>
              </w:rPr>
            </w:rPrChange>
          </w:rPr>
          <w:t>的</w:t>
        </w:r>
        <w:r w:rsidRPr="00EC3DD8">
          <w:rPr>
            <w:rFonts w:ascii="宋体" w:eastAsia="宋体" w:hAnsi="宋体"/>
            <w:rPrChange w:id="889" w:author="John" w:date="2018-11-10T15:17:00Z">
              <w:rPr/>
            </w:rPrChange>
          </w:rPr>
          <w:t>项目成员</w:t>
        </w:r>
        <w:r w:rsidR="00C82DBD" w:rsidRPr="00EC3DD8">
          <w:rPr>
            <w:rFonts w:ascii="宋体" w:eastAsia="宋体" w:hAnsi="宋体" w:hint="eastAsia"/>
            <w:rPrChange w:id="890" w:author="John" w:date="2018-11-10T15:17:00Z">
              <w:rPr>
                <w:rFonts w:hint="eastAsia"/>
              </w:rPr>
            </w:rPrChange>
          </w:rPr>
          <w:t>。</w:t>
        </w:r>
        <w:r w:rsidR="00C82DBD" w:rsidRPr="00EC3DD8">
          <w:rPr>
            <w:rFonts w:ascii="宋体" w:eastAsia="宋体" w:hAnsi="宋体"/>
            <w:rPrChange w:id="891" w:author="John" w:date="2018-11-10T15:17:00Z">
              <w:rPr/>
            </w:rPrChange>
          </w:rPr>
          <w:t>他们开发的项目</w:t>
        </w:r>
      </w:ins>
      <w:ins w:id="892" w:author="Administrator" w:date="2018-11-08T20:32:00Z">
        <w:r w:rsidR="00C82DBD" w:rsidRPr="00EC3DD8">
          <w:rPr>
            <w:rFonts w:ascii="宋体" w:eastAsia="宋体" w:hAnsi="宋体" w:hint="eastAsia"/>
            <w:rPrChange w:id="893" w:author="John" w:date="2018-11-10T15:17:00Z">
              <w:rPr>
                <w:rFonts w:hint="eastAsia"/>
              </w:rPr>
            </w:rPrChange>
          </w:rPr>
          <w:t>可能</w:t>
        </w:r>
        <w:r w:rsidR="00C82DBD" w:rsidRPr="00EC3DD8">
          <w:rPr>
            <w:rFonts w:ascii="宋体" w:eastAsia="宋体" w:hAnsi="宋体"/>
            <w:rPrChange w:id="894" w:author="John" w:date="2018-11-10T15:17:00Z">
              <w:rPr/>
            </w:rPrChange>
          </w:rPr>
          <w:t>有更多的功能</w:t>
        </w:r>
        <w:r w:rsidR="00C82DBD" w:rsidRPr="00EC3DD8">
          <w:rPr>
            <w:rFonts w:ascii="宋体" w:eastAsia="宋体" w:hAnsi="宋体" w:hint="eastAsia"/>
            <w:rPrChange w:id="895" w:author="John" w:date="2018-11-10T15:17:00Z">
              <w:rPr>
                <w:rFonts w:hint="eastAsia"/>
              </w:rPr>
            </w:rPrChange>
          </w:rPr>
          <w:t>和</w:t>
        </w:r>
        <w:r w:rsidR="00C82DBD" w:rsidRPr="00EC3DD8">
          <w:rPr>
            <w:rFonts w:ascii="宋体" w:eastAsia="宋体" w:hAnsi="宋体"/>
            <w:rPrChange w:id="896" w:author="John" w:date="2018-11-10T15:17:00Z">
              <w:rPr/>
            </w:rPrChange>
          </w:rPr>
          <w:t>更高的完成度。</w:t>
        </w:r>
      </w:ins>
    </w:p>
    <w:p w14:paraId="777B0F73" w14:textId="77777777" w:rsidR="00C82DBD" w:rsidRPr="00501FC8" w:rsidRDefault="00C82DBD">
      <w:pPr>
        <w:pPrChange w:id="897" w:author="Administrator" w:date="2018-11-08T20:28:00Z">
          <w:pPr>
            <w:spacing w:line="360" w:lineRule="auto"/>
          </w:pPr>
        </w:pPrChange>
      </w:pPr>
    </w:p>
    <w:p w14:paraId="5662A0DE" w14:textId="59371F92" w:rsidR="00D43F9F" w:rsidRPr="00D43F9F" w:rsidRDefault="00D43F9F" w:rsidP="00D43F9F">
      <w:pPr>
        <w:pStyle w:val="2"/>
      </w:pPr>
      <w:bookmarkStart w:id="898" w:name="_Toc529631011"/>
      <w:r>
        <w:rPr>
          <w:rFonts w:hint="eastAsia"/>
        </w:rPr>
        <w:t>2</w:t>
      </w:r>
      <w:r>
        <w:t>.</w:t>
      </w:r>
      <w:del w:id="899" w:author="Administrator" w:date="2018-11-08T20:04:00Z">
        <w:r w:rsidDel="008655D0">
          <w:delText>4</w:delText>
        </w:r>
      </w:del>
      <w:ins w:id="900" w:author="Administrator" w:date="2018-11-08T20:04:00Z">
        <w:r w:rsidR="008655D0">
          <w:t>5</w:t>
        </w:r>
      </w:ins>
      <w:r>
        <w:t>进行可行性分析的方法</w:t>
      </w:r>
      <w:bookmarkEnd w:id="898"/>
    </w:p>
    <w:p w14:paraId="320DAE84" w14:textId="73CDE490" w:rsidR="00D43F9F" w:rsidDel="00714A8A" w:rsidRDefault="006C48FC" w:rsidP="00292CE8">
      <w:pPr>
        <w:spacing w:line="360" w:lineRule="auto"/>
        <w:rPr>
          <w:ins w:id="901" w:author="Administrator" w:date="2018-11-08T22:37:00Z"/>
          <w:del w:id="902" w:author="John" w:date="2018-11-10T15:53:00Z"/>
          <w:rFonts w:ascii="宋体" w:eastAsia="宋体" w:hAnsi="宋体"/>
        </w:rPr>
      </w:pPr>
      <w:r>
        <w:tab/>
      </w:r>
      <w:r w:rsidRPr="00292CE8">
        <w:rPr>
          <w:rFonts w:ascii="宋体" w:eastAsia="宋体" w:hAnsi="宋体" w:hint="eastAsia"/>
        </w:rPr>
        <w:t>从经济可行性，技术可行性，操作可行性，法律可行性方面进行研究论证。通过比较市面上以有的教学辅助网站，针对他们的优缺点进行完善，以及对学生，</w:t>
      </w:r>
      <w:del w:id="903" w:author="Administrator" w:date="2018-11-08T20:32:00Z">
        <w:r w:rsidRPr="00292CE8" w:rsidDel="00C82DBD">
          <w:rPr>
            <w:rFonts w:ascii="宋体" w:eastAsia="宋体" w:hAnsi="宋体" w:hint="eastAsia"/>
          </w:rPr>
          <w:delText>管理员，</w:delText>
        </w:r>
      </w:del>
      <w:r w:rsidRPr="00292CE8">
        <w:rPr>
          <w:rFonts w:ascii="宋体" w:eastAsia="宋体" w:hAnsi="宋体" w:hint="eastAsia"/>
        </w:rPr>
        <w:t>老师</w:t>
      </w:r>
      <w:ins w:id="904" w:author="Administrator" w:date="2018-11-08T20:32:00Z">
        <w:r w:rsidR="00C82DBD">
          <w:rPr>
            <w:rFonts w:ascii="宋体" w:eastAsia="宋体" w:hAnsi="宋体" w:hint="eastAsia"/>
          </w:rPr>
          <w:t>，游客</w:t>
        </w:r>
        <w:r w:rsidR="00C82DBD">
          <w:rPr>
            <w:rFonts w:ascii="宋体" w:eastAsia="宋体" w:hAnsi="宋体"/>
          </w:rPr>
          <w:t>，</w:t>
        </w:r>
        <w:r w:rsidR="00C82DBD" w:rsidRPr="00292CE8">
          <w:rPr>
            <w:rFonts w:ascii="宋体" w:eastAsia="宋体" w:hAnsi="宋体" w:hint="eastAsia"/>
          </w:rPr>
          <w:t>管理员</w:t>
        </w:r>
      </w:ins>
      <w:r w:rsidRPr="00292CE8">
        <w:rPr>
          <w:rFonts w:ascii="宋体" w:eastAsia="宋体" w:hAnsi="宋体" w:hint="eastAsia"/>
        </w:rPr>
        <w:t>和相关技术人员进行需求调查，参考结果，并最终整合生成可行性报告，提出所建议的系统</w:t>
      </w:r>
      <w:r w:rsidRPr="00292CE8">
        <w:rPr>
          <w:rFonts w:ascii="宋体" w:eastAsia="宋体" w:hAnsi="宋体" w:hint="eastAsia"/>
        </w:rPr>
        <w:lastRenderedPageBreak/>
        <w:t>方案。</w:t>
      </w:r>
    </w:p>
    <w:p w14:paraId="532B83C5" w14:textId="1468025F" w:rsidR="0070384E" w:rsidRPr="0070384E" w:rsidRDefault="006C01BE">
      <w:pPr>
        <w:spacing w:line="360" w:lineRule="auto"/>
        <w:rPr>
          <w:ins w:id="905" w:author="John" w:date="2018-11-10T14:42:00Z"/>
        </w:rPr>
        <w:pPrChange w:id="906" w:author="John" w:date="2018-11-10T15:53:00Z">
          <w:pPr/>
        </w:pPrChange>
      </w:pPr>
      <w:ins w:id="907" w:author="Administrator" w:date="2018-11-08T22:37:00Z">
        <w:del w:id="908" w:author="John" w:date="2018-11-10T15:53:00Z">
          <w:r w:rsidDel="00714A8A">
            <w:rPr>
              <w:rFonts w:hint="eastAsia"/>
            </w:rPr>
            <w:delText>3经济</w:delText>
          </w:r>
          <w:r w:rsidDel="00714A8A">
            <w:delText>可行性</w:delText>
          </w:r>
        </w:del>
      </w:ins>
    </w:p>
    <w:p w14:paraId="53CAC603" w14:textId="7D45EE7F" w:rsidR="005A540A" w:rsidRPr="005A540A" w:rsidDel="0070384E" w:rsidRDefault="005A540A">
      <w:pPr>
        <w:pStyle w:val="3"/>
        <w:rPr>
          <w:ins w:id="909" w:author="Administrator" w:date="2018-11-08T22:40:00Z"/>
          <w:del w:id="910" w:author="John" w:date="2018-11-10T14:55:00Z"/>
          <w:rPrChange w:id="911" w:author="John" w:date="2018-11-10T14:41:00Z">
            <w:rPr>
              <w:ins w:id="912" w:author="Administrator" w:date="2018-11-08T22:40:00Z"/>
              <w:del w:id="913" w:author="John" w:date="2018-11-10T14:55:00Z"/>
            </w:rPr>
          </w:rPrChange>
        </w:rPr>
        <w:pPrChange w:id="914" w:author="John" w:date="2018-11-10T14:42:00Z">
          <w:pPr>
            <w:spacing w:line="360" w:lineRule="auto"/>
          </w:pPr>
        </w:pPrChange>
      </w:pPr>
    </w:p>
    <w:p w14:paraId="6B41F63A" w14:textId="76E99DCE" w:rsidR="009F215D" w:rsidRPr="009F215D" w:rsidDel="00560AE1" w:rsidRDefault="009F215D">
      <w:pPr>
        <w:ind w:firstLine="420"/>
        <w:rPr>
          <w:del w:id="915" w:author="John" w:date="2018-11-10T14:36:00Z"/>
        </w:rPr>
        <w:pPrChange w:id="916" w:author="John" w:date="2018-11-10T13:58:00Z">
          <w:pPr>
            <w:spacing w:line="360" w:lineRule="auto"/>
          </w:pPr>
        </w:pPrChange>
      </w:pPr>
      <w:ins w:id="917" w:author="Administrator" w:date="2018-11-08T22:40:00Z">
        <w:del w:id="918" w:author="John" w:date="2018-11-10T12:48:00Z">
          <w:r w:rsidDel="00205DAB">
            <w:rPr>
              <w:rFonts w:hint="eastAsia"/>
            </w:rPr>
            <w:delText>本项目</w:delText>
          </w:r>
          <w:r w:rsidDel="00205DAB">
            <w:delText>不涉及经济可行性。</w:delText>
          </w:r>
        </w:del>
      </w:ins>
    </w:p>
    <w:p w14:paraId="4F4B847C" w14:textId="589C41EA" w:rsidR="007613F1" w:rsidDel="00BA50DB" w:rsidRDefault="00271644" w:rsidP="007613F1">
      <w:pPr>
        <w:pStyle w:val="1"/>
        <w:rPr>
          <w:ins w:id="919" w:author="Administrator" w:date="2018-11-08T20:38:00Z"/>
          <w:del w:id="920" w:author="John" w:date="2018-11-10T15:28:00Z"/>
        </w:rPr>
      </w:pPr>
      <w:ins w:id="921" w:author="Administrator" w:date="2018-11-08T22:38:00Z">
        <w:del w:id="922" w:author="John" w:date="2018-11-10T15:28:00Z">
          <w:r w:rsidDel="00BA50DB">
            <w:delText>4</w:delText>
          </w:r>
        </w:del>
      </w:ins>
      <w:del w:id="923" w:author="John" w:date="2018-11-10T15:28:00Z">
        <w:r w:rsidR="007613F1" w:rsidDel="00BA50DB">
          <w:rPr>
            <w:rFonts w:hint="eastAsia"/>
          </w:rPr>
          <w:delText>3</w:delText>
        </w:r>
        <w:r w:rsidR="00D83C63" w:rsidDel="00BA50DB">
          <w:rPr>
            <w:rFonts w:hint="eastAsia"/>
          </w:rPr>
          <w:delText>技术可行性</w:delText>
        </w:r>
      </w:del>
    </w:p>
    <w:p w14:paraId="7D4B38C9" w14:textId="3688575B" w:rsidR="00B50F80" w:rsidDel="00BA50DB" w:rsidRDefault="00271644">
      <w:pPr>
        <w:pStyle w:val="2"/>
        <w:rPr>
          <w:ins w:id="924" w:author="Administrator" w:date="2018-11-08T20:42:00Z"/>
          <w:del w:id="925" w:author="John" w:date="2018-11-10T15:28:00Z"/>
        </w:rPr>
        <w:pPrChange w:id="926" w:author="Administrator" w:date="2018-11-08T20:39:00Z">
          <w:pPr>
            <w:pStyle w:val="1"/>
          </w:pPr>
        </w:pPrChange>
      </w:pPr>
      <w:ins w:id="927" w:author="Administrator" w:date="2018-11-08T20:38:00Z">
        <w:del w:id="928" w:author="John" w:date="2018-11-10T15:28:00Z">
          <w:r w:rsidDel="00BA50DB">
            <w:rPr>
              <w:rFonts w:hint="eastAsia"/>
            </w:rPr>
            <w:delText>4</w:delText>
          </w:r>
          <w:r w:rsidR="00B50F80" w:rsidDel="00BA50DB">
            <w:rPr>
              <w:rFonts w:hint="eastAsia"/>
            </w:rPr>
            <w:delText xml:space="preserve">.1 </w:delText>
          </w:r>
          <w:r w:rsidR="00B50F80" w:rsidDel="00BA50DB">
            <w:rPr>
              <w:rFonts w:hint="eastAsia"/>
            </w:rPr>
            <w:delText>角色</w:delText>
          </w:r>
          <w:r w:rsidR="00B50F80" w:rsidDel="00BA50DB">
            <w:delText>与职责</w:delText>
          </w:r>
        </w:del>
      </w:ins>
    </w:p>
    <w:p w14:paraId="31A4ECA0" w14:textId="5616E7AB" w:rsidR="0087791D" w:rsidDel="00BA50DB" w:rsidRDefault="0087791D">
      <w:pPr>
        <w:rPr>
          <w:ins w:id="929" w:author="Administrator" w:date="2018-11-08T20:43:00Z"/>
          <w:del w:id="930" w:author="John" w:date="2018-11-10T15:28:00Z"/>
        </w:rPr>
        <w:pPrChange w:id="931" w:author="Administrator" w:date="2018-11-08T20:42:00Z">
          <w:pPr>
            <w:pStyle w:val="1"/>
          </w:pPr>
        </w:pPrChange>
      </w:pPr>
      <w:ins w:id="932" w:author="Administrator" w:date="2018-11-08T20:42:00Z">
        <w:del w:id="933" w:author="John" w:date="2018-11-10T15:28:00Z">
          <w:r w:rsidDel="00BA50DB">
            <w:tab/>
          </w:r>
          <w:r w:rsidRPr="00EC3DD8" w:rsidDel="00BA50DB">
            <w:rPr>
              <w:rFonts w:ascii="宋体" w:eastAsia="宋体" w:hAnsi="宋体" w:hint="eastAsia"/>
              <w:rPrChange w:id="934" w:author="John" w:date="2018-11-10T15:16:00Z">
                <w:rPr>
                  <w:rFonts w:hint="eastAsia"/>
                  <w:b w:val="0"/>
                  <w:bCs w:val="0"/>
                </w:rPr>
              </w:rPrChange>
            </w:rPr>
            <w:delText>此次</w:delText>
          </w:r>
          <w:r w:rsidRPr="00EC3DD8" w:rsidDel="00BA50DB">
            <w:rPr>
              <w:rFonts w:ascii="宋体" w:eastAsia="宋体" w:hAnsi="宋体"/>
              <w:rPrChange w:id="935" w:author="John" w:date="2018-11-10T15:16:00Z">
                <w:rPr>
                  <w:b w:val="0"/>
                  <w:bCs w:val="0"/>
                </w:rPr>
              </w:rPrChange>
            </w:rPr>
            <w:delText>项目需要以下</w:delText>
          </w:r>
          <w:r w:rsidRPr="00EC3DD8" w:rsidDel="00BA50DB">
            <w:rPr>
              <w:rFonts w:ascii="宋体" w:eastAsia="宋体" w:hAnsi="宋体" w:hint="eastAsia"/>
              <w:rPrChange w:id="936" w:author="John" w:date="2018-11-10T15:16:00Z">
                <w:rPr>
                  <w:rFonts w:hint="eastAsia"/>
                  <w:b w:val="0"/>
                  <w:bCs w:val="0"/>
                </w:rPr>
              </w:rPrChange>
            </w:rPr>
            <w:delText>角色</w:delText>
          </w:r>
          <w:r w:rsidRPr="00EC3DD8" w:rsidDel="00BA50DB">
            <w:rPr>
              <w:rFonts w:ascii="宋体" w:eastAsia="宋体" w:hAnsi="宋体"/>
              <w:rPrChange w:id="937" w:author="John" w:date="2018-11-10T15:16:00Z">
                <w:rPr>
                  <w:b w:val="0"/>
                  <w:bCs w:val="0"/>
                </w:rPr>
              </w:rPrChange>
            </w:rPr>
            <w:delText>，并具备</w:delText>
          </w:r>
          <w:r w:rsidRPr="00EC3DD8" w:rsidDel="00BA50DB">
            <w:rPr>
              <w:rFonts w:ascii="宋体" w:eastAsia="宋体" w:hAnsi="宋体" w:hint="eastAsia"/>
              <w:rPrChange w:id="938" w:author="John" w:date="2018-11-10T15:16:00Z">
                <w:rPr>
                  <w:rFonts w:hint="eastAsia"/>
                  <w:b w:val="0"/>
                  <w:bCs w:val="0"/>
                </w:rPr>
              </w:rPrChange>
            </w:rPr>
            <w:delText>必须</w:delText>
          </w:r>
          <w:r w:rsidRPr="00EC3DD8" w:rsidDel="00BA50DB">
            <w:rPr>
              <w:rFonts w:ascii="宋体" w:eastAsia="宋体" w:hAnsi="宋体"/>
              <w:rPrChange w:id="939" w:author="John" w:date="2018-11-10T15:16:00Z">
                <w:rPr>
                  <w:b w:val="0"/>
                  <w:bCs w:val="0"/>
                </w:rPr>
              </w:rPrChange>
            </w:rPr>
            <w:delText>的技能</w:delText>
          </w:r>
        </w:del>
      </w:ins>
      <w:ins w:id="940" w:author="Administrator" w:date="2018-11-08T20:43:00Z">
        <w:del w:id="941" w:author="John" w:date="2018-11-10T15:28:00Z">
          <w:r w:rsidRPr="00EC3DD8" w:rsidDel="00BA50DB">
            <w:rPr>
              <w:rFonts w:ascii="宋体" w:eastAsia="宋体" w:hAnsi="宋体" w:hint="eastAsia"/>
              <w:rPrChange w:id="942" w:author="John" w:date="2018-11-10T15:16:00Z">
                <w:rPr>
                  <w:rFonts w:hint="eastAsia"/>
                  <w:b w:val="0"/>
                  <w:bCs w:val="0"/>
                </w:rPr>
              </w:rPrChange>
            </w:rPr>
            <w:delText>以符合</w:delText>
          </w:r>
          <w:r w:rsidRPr="00EC3DD8" w:rsidDel="00BA50DB">
            <w:rPr>
              <w:rFonts w:ascii="宋体" w:eastAsia="宋体" w:hAnsi="宋体"/>
              <w:rPrChange w:id="943" w:author="John" w:date="2018-11-10T15:16:00Z">
                <w:rPr>
                  <w:b w:val="0"/>
                  <w:bCs w:val="0"/>
                </w:rPr>
              </w:rPrChange>
            </w:rPr>
            <w:delText>其职责</w:delText>
          </w:r>
        </w:del>
      </w:ins>
      <w:ins w:id="944" w:author="Administrator" w:date="2018-11-08T20:42:00Z">
        <w:del w:id="945" w:author="John" w:date="2018-11-10T15:28:00Z">
          <w:r w:rsidDel="00BA50DB">
            <w:delText>。</w:delText>
          </w:r>
        </w:del>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87791D" w:rsidDel="00BA50DB" w14:paraId="210A7C5A" w14:textId="7AB5EADE" w:rsidTr="00271644">
        <w:trPr>
          <w:ins w:id="946" w:author="Administrator" w:date="2018-11-08T20:43:00Z"/>
          <w:del w:id="947" w:author="John" w:date="2018-11-10T15:28:00Z"/>
        </w:trPr>
        <w:tc>
          <w:tcPr>
            <w:tcW w:w="1413" w:type="dxa"/>
          </w:tcPr>
          <w:p w14:paraId="0BC33D6C" w14:textId="0920921A" w:rsidR="0087791D" w:rsidRPr="00292CE8" w:rsidDel="00BA50DB" w:rsidRDefault="0087791D" w:rsidP="00271644">
            <w:pPr>
              <w:pStyle w:val="a9"/>
              <w:jc w:val="center"/>
              <w:rPr>
                <w:ins w:id="948" w:author="Administrator" w:date="2018-11-08T20:43:00Z"/>
                <w:del w:id="949" w:author="John" w:date="2018-11-10T15:28:00Z"/>
                <w:rFonts w:ascii="宋体" w:hAnsi="宋体"/>
                <w:b/>
              </w:rPr>
            </w:pPr>
            <w:ins w:id="950" w:author="Administrator" w:date="2018-11-08T20:43:00Z">
              <w:del w:id="951" w:author="John" w:date="2018-11-10T15:28:00Z">
                <w:r w:rsidDel="00BA50DB">
                  <w:rPr>
                    <w:rFonts w:ascii="宋体" w:hAnsi="宋体" w:hint="eastAsia"/>
                    <w:b/>
                  </w:rPr>
                  <w:delText>角色</w:delText>
                </w:r>
              </w:del>
            </w:ins>
          </w:p>
        </w:tc>
        <w:tc>
          <w:tcPr>
            <w:tcW w:w="6883" w:type="dxa"/>
          </w:tcPr>
          <w:p w14:paraId="5C18087D" w14:textId="0AA86EF9" w:rsidR="0087791D" w:rsidRPr="00292CE8" w:rsidDel="00BA50DB" w:rsidRDefault="0087791D" w:rsidP="00271644">
            <w:pPr>
              <w:pStyle w:val="a9"/>
              <w:jc w:val="center"/>
              <w:rPr>
                <w:ins w:id="952" w:author="Administrator" w:date="2018-11-08T20:43:00Z"/>
                <w:del w:id="953" w:author="John" w:date="2018-11-10T15:28:00Z"/>
                <w:rFonts w:ascii="宋体" w:hAnsi="宋体"/>
                <w:b/>
              </w:rPr>
            </w:pPr>
            <w:ins w:id="954" w:author="Administrator" w:date="2018-11-08T20:44:00Z">
              <w:del w:id="955" w:author="John" w:date="2018-11-10T15:28:00Z">
                <w:r w:rsidDel="00BA50DB">
                  <w:rPr>
                    <w:rFonts w:ascii="宋体" w:hAnsi="宋体" w:hint="eastAsia"/>
                    <w:b/>
                  </w:rPr>
                  <w:delText>职责</w:delText>
                </w:r>
              </w:del>
            </w:ins>
          </w:p>
        </w:tc>
      </w:tr>
      <w:tr w:rsidR="0087791D" w:rsidDel="00BA50DB" w14:paraId="24C1C661" w14:textId="574E56D9" w:rsidTr="00271644">
        <w:trPr>
          <w:ins w:id="956" w:author="Administrator" w:date="2018-11-08T20:43:00Z"/>
          <w:del w:id="957" w:author="John" w:date="2018-11-10T15:28:00Z"/>
        </w:trPr>
        <w:tc>
          <w:tcPr>
            <w:tcW w:w="1413" w:type="dxa"/>
          </w:tcPr>
          <w:p w14:paraId="2A51537A" w14:textId="17431895" w:rsidR="0087791D" w:rsidRPr="00292CE8" w:rsidDel="00BA50DB" w:rsidRDefault="0087791D" w:rsidP="00271644">
            <w:pPr>
              <w:pStyle w:val="a9"/>
              <w:rPr>
                <w:ins w:id="958" w:author="Administrator" w:date="2018-11-08T20:43:00Z"/>
                <w:del w:id="959" w:author="John" w:date="2018-11-10T15:28:00Z"/>
                <w:rFonts w:ascii="宋体" w:hAnsi="宋体"/>
                <w:szCs w:val="24"/>
              </w:rPr>
            </w:pPr>
            <w:ins w:id="960" w:author="Administrator" w:date="2018-11-08T20:44:00Z">
              <w:del w:id="961" w:author="John" w:date="2018-11-10T15:28:00Z">
                <w:r w:rsidDel="00BA50DB">
                  <w:rPr>
                    <w:rFonts w:ascii="宋体" w:hAnsi="宋体" w:hint="eastAsia"/>
                    <w:szCs w:val="24"/>
                  </w:rPr>
                  <w:delText>项目经理</w:delText>
                </w:r>
              </w:del>
            </w:ins>
          </w:p>
        </w:tc>
        <w:tc>
          <w:tcPr>
            <w:tcW w:w="6883" w:type="dxa"/>
          </w:tcPr>
          <w:p w14:paraId="4ABF3785" w14:textId="36CFA734" w:rsidR="0087791D" w:rsidRPr="00292CE8" w:rsidDel="00BA50DB" w:rsidRDefault="0087791D" w:rsidP="00271644">
            <w:pPr>
              <w:pStyle w:val="a9"/>
              <w:rPr>
                <w:ins w:id="962" w:author="Administrator" w:date="2018-11-08T20:43:00Z"/>
                <w:del w:id="963" w:author="John" w:date="2018-11-10T15:28:00Z"/>
                <w:rFonts w:ascii="宋体" w:hAnsi="宋体"/>
                <w:szCs w:val="24"/>
              </w:rPr>
            </w:pPr>
            <w:ins w:id="964" w:author="Administrator" w:date="2018-11-08T20:44:00Z">
              <w:del w:id="965" w:author="John" w:date="2018-11-10T15:28:00Z">
                <w:r w:rsidDel="00BA50DB">
                  <w:rPr>
                    <w:rFonts w:hint="eastAsia"/>
                    <w:szCs w:val="21"/>
                  </w:rPr>
                  <w:delText>负责</w:delText>
                </w:r>
                <w:r w:rsidDel="00BA50DB">
                  <w:rPr>
                    <w:szCs w:val="21"/>
                  </w:rPr>
                  <w:delText>整体项目规划，</w:delText>
                </w:r>
                <w:r w:rsidDel="00BA50DB">
                  <w:rPr>
                    <w:rFonts w:hint="eastAsia"/>
                    <w:szCs w:val="21"/>
                  </w:rPr>
                  <w:delText>分配</w:delText>
                </w:r>
                <w:r w:rsidDel="00BA50DB">
                  <w:rPr>
                    <w:szCs w:val="21"/>
                  </w:rPr>
                  <w:delText>任务，统合组内各成员分工</w:delText>
                </w:r>
                <w:r w:rsidDel="00BA50DB">
                  <w:rPr>
                    <w:rFonts w:hint="eastAsia"/>
                    <w:szCs w:val="21"/>
                  </w:rPr>
                  <w:delText>，协调</w:delText>
                </w:r>
                <w:r w:rsidDel="00BA50DB">
                  <w:rPr>
                    <w:szCs w:val="21"/>
                  </w:rPr>
                  <w:delText>各成员之间的关系，指定成员工作目标及时间规划。</w:delText>
                </w:r>
                <w:r w:rsidDel="00BA50DB">
                  <w:rPr>
                    <w:rFonts w:hint="eastAsia"/>
                    <w:szCs w:val="21"/>
                  </w:rPr>
                  <w:delText>对</w:delText>
                </w:r>
                <w:r w:rsidDel="00BA50DB">
                  <w:rPr>
                    <w:szCs w:val="21"/>
                  </w:rPr>
                  <w:delText>项目资源进行管理及分配</w:delText>
                </w:r>
                <w:r w:rsidDel="00BA50DB">
                  <w:rPr>
                    <w:rFonts w:hint="eastAsia"/>
                    <w:szCs w:val="21"/>
                  </w:rPr>
                  <w:delText>，</w:delText>
                </w:r>
                <w:r w:rsidDel="00BA50DB">
                  <w:rPr>
                    <w:szCs w:val="21"/>
                  </w:rPr>
                  <w:delText>对项目情况进行宏观把控</w:delText>
                </w:r>
                <w:r w:rsidDel="00BA50DB">
                  <w:rPr>
                    <w:rFonts w:hint="eastAsia"/>
                    <w:szCs w:val="21"/>
                  </w:rPr>
                  <w:delText>，</w:delText>
                </w:r>
                <w:r w:rsidDel="00BA50DB">
                  <w:rPr>
                    <w:szCs w:val="21"/>
                  </w:rPr>
                  <w:delText>规避风险</w:delText>
                </w:r>
                <w:r w:rsidDel="00BA50DB">
                  <w:rPr>
                    <w:rFonts w:hint="eastAsia"/>
                    <w:szCs w:val="21"/>
                  </w:rPr>
                  <w:delText>，</w:delText>
                </w:r>
                <w:r w:rsidDel="00BA50DB">
                  <w:rPr>
                    <w:szCs w:val="21"/>
                  </w:rPr>
                  <w:delText>保证项目在客户要求下完成，符号客户要求，完成项目目标。有权召开例会</w:delText>
                </w:r>
                <w:r w:rsidDel="00BA50DB">
                  <w:rPr>
                    <w:rFonts w:hint="eastAsia"/>
                    <w:szCs w:val="21"/>
                  </w:rPr>
                  <w:delText>并</w:delText>
                </w:r>
                <w:r w:rsidDel="00BA50DB">
                  <w:rPr>
                    <w:szCs w:val="21"/>
                  </w:rPr>
                  <w:delText>指定</w:delText>
                </w:r>
                <w:r w:rsidDel="00BA50DB">
                  <w:rPr>
                    <w:rFonts w:hint="eastAsia"/>
                    <w:szCs w:val="21"/>
                  </w:rPr>
                  <w:delText>例会时间</w:delText>
                </w:r>
                <w:r w:rsidDel="00BA50DB">
                  <w:rPr>
                    <w:szCs w:val="21"/>
                  </w:rPr>
                  <w:delText>，有权在规范内调整成员工作以应对突发状况（</w:delText>
                </w:r>
                <w:r w:rsidDel="00BA50DB">
                  <w:rPr>
                    <w:rFonts w:hint="eastAsia"/>
                    <w:szCs w:val="21"/>
                  </w:rPr>
                  <w:delText>成员</w:delText>
                </w:r>
                <w:r w:rsidDel="00BA50DB">
                  <w:rPr>
                    <w:szCs w:val="21"/>
                  </w:rPr>
                  <w:delText>请假、临时退出小组、</w:delText>
                </w:r>
                <w:r w:rsidDel="00BA50DB">
                  <w:rPr>
                    <w:rFonts w:hint="eastAsia"/>
                    <w:szCs w:val="21"/>
                  </w:rPr>
                  <w:delText>顾客</w:delText>
                </w:r>
                <w:r w:rsidDel="00BA50DB">
                  <w:rPr>
                    <w:szCs w:val="21"/>
                  </w:rPr>
                  <w:delText>提出要求，等等）</w:delText>
                </w:r>
                <w:r w:rsidDel="00BA50DB">
                  <w:rPr>
                    <w:rFonts w:hint="eastAsia"/>
                    <w:szCs w:val="21"/>
                  </w:rPr>
                  <w:delText>，</w:delText>
                </w:r>
                <w:r w:rsidDel="00BA50DB">
                  <w:rPr>
                    <w:szCs w:val="21"/>
                  </w:rPr>
                  <w:delText>有权对不符合规范的操作或成员行为进行批评惩罚</w:delText>
                </w:r>
                <w:r w:rsidDel="00BA50DB">
                  <w:rPr>
                    <w:rFonts w:hint="eastAsia"/>
                    <w:szCs w:val="21"/>
                  </w:rPr>
                  <w:delText>。</w:delText>
                </w:r>
                <w:r w:rsidDel="00BA50DB">
                  <w:rPr>
                    <w:szCs w:val="21"/>
                  </w:rPr>
                  <w:delText>项目</w:delText>
                </w:r>
                <w:r w:rsidDel="00BA50DB">
                  <w:rPr>
                    <w:rFonts w:hint="eastAsia"/>
                    <w:szCs w:val="21"/>
                  </w:rPr>
                  <w:delText>出现</w:delText>
                </w:r>
                <w:r w:rsidDel="00BA50DB">
                  <w:rPr>
                    <w:szCs w:val="21"/>
                  </w:rPr>
                  <w:delText>整体问题时承担主要责任</w:delText>
                </w:r>
                <w:r w:rsidDel="00BA50DB">
                  <w:rPr>
                    <w:rFonts w:hint="eastAsia"/>
                    <w:szCs w:val="21"/>
                  </w:rPr>
                  <w:delText>。</w:delText>
                </w:r>
              </w:del>
            </w:ins>
          </w:p>
        </w:tc>
      </w:tr>
      <w:tr w:rsidR="0087791D" w:rsidDel="00BA50DB" w14:paraId="266C3E04" w14:textId="196C1EB6" w:rsidTr="00271644">
        <w:trPr>
          <w:ins w:id="966" w:author="Administrator" w:date="2018-11-08T20:43:00Z"/>
          <w:del w:id="967" w:author="John" w:date="2018-11-10T15:28:00Z"/>
        </w:trPr>
        <w:tc>
          <w:tcPr>
            <w:tcW w:w="1413" w:type="dxa"/>
          </w:tcPr>
          <w:p w14:paraId="38E441A5" w14:textId="6D71A583" w:rsidR="0087791D" w:rsidRPr="00292CE8" w:rsidDel="00BA50DB" w:rsidRDefault="0087791D" w:rsidP="00271644">
            <w:pPr>
              <w:pStyle w:val="a9"/>
              <w:rPr>
                <w:ins w:id="968" w:author="Administrator" w:date="2018-11-08T20:43:00Z"/>
                <w:del w:id="969" w:author="John" w:date="2018-11-10T15:28:00Z"/>
                <w:rFonts w:ascii="宋体" w:hAnsi="宋体"/>
                <w:szCs w:val="24"/>
              </w:rPr>
            </w:pPr>
            <w:ins w:id="970" w:author="Administrator" w:date="2018-11-08T20:44:00Z">
              <w:del w:id="971" w:author="John" w:date="2018-11-10T15:28:00Z">
                <w:r w:rsidDel="00BA50DB">
                  <w:rPr>
                    <w:rFonts w:ascii="宋体" w:hAnsi="宋体" w:hint="eastAsia"/>
                    <w:szCs w:val="24"/>
                  </w:rPr>
                  <w:delText>任务审核</w:delText>
                </w:r>
                <w:r w:rsidDel="00BA50DB">
                  <w:rPr>
                    <w:rFonts w:ascii="宋体" w:hAnsi="宋体"/>
                    <w:szCs w:val="24"/>
                  </w:rPr>
                  <w:delText>员</w:delText>
                </w:r>
              </w:del>
            </w:ins>
          </w:p>
        </w:tc>
        <w:tc>
          <w:tcPr>
            <w:tcW w:w="6883" w:type="dxa"/>
          </w:tcPr>
          <w:p w14:paraId="6E0DE738" w14:textId="18553F5A" w:rsidR="0087791D" w:rsidRPr="00292CE8" w:rsidDel="00BA50DB" w:rsidRDefault="0087791D" w:rsidP="00271644">
            <w:pPr>
              <w:pStyle w:val="a9"/>
              <w:rPr>
                <w:ins w:id="972" w:author="Administrator" w:date="2018-11-08T20:43:00Z"/>
                <w:del w:id="973" w:author="John" w:date="2018-11-10T15:28:00Z"/>
                <w:rFonts w:ascii="宋体" w:hAnsi="宋体"/>
                <w:szCs w:val="24"/>
              </w:rPr>
            </w:pPr>
            <w:ins w:id="974" w:author="Administrator" w:date="2018-11-08T20:44:00Z">
              <w:del w:id="975" w:author="John" w:date="2018-11-10T15:28:00Z">
                <w:r w:rsidDel="00BA50DB">
                  <w:rPr>
                    <w:rFonts w:hint="eastAsia"/>
                  </w:rPr>
                  <w:delText>负责</w:delText>
                </w:r>
                <w:r w:rsidDel="00BA50DB">
                  <w:delText>审核各阶段任务完成情况，</w:delText>
                </w:r>
                <w:r w:rsidDel="00BA50DB">
                  <w:rPr>
                    <w:rFonts w:hint="eastAsia"/>
                  </w:rPr>
                  <w:delText>形成</w:delText>
                </w:r>
                <w:r w:rsidDel="00BA50DB">
                  <w:delText>每日汇总</w:delText>
                </w:r>
                <w:r w:rsidDel="00BA50DB">
                  <w:rPr>
                    <w:rFonts w:hint="eastAsia"/>
                  </w:rPr>
                  <w:delText>并</w:delText>
                </w:r>
                <w:r w:rsidDel="00BA50DB">
                  <w:delText>评价个人工作完成情况。有权对不符合规范的操作或成员行为进行批评惩罚</w:delText>
                </w:r>
                <w:r w:rsidDel="00BA50DB">
                  <w:rPr>
                    <w:rFonts w:hint="eastAsia"/>
                  </w:rPr>
                  <w:delText>。没有</w:delText>
                </w:r>
                <w:r w:rsidDel="00BA50DB">
                  <w:delText>及时提醒项目人员工作进度，没有按时统计个人工作完成情况，或</w:delText>
                </w:r>
                <w:r w:rsidDel="00BA50DB">
                  <w:rPr>
                    <w:rFonts w:hint="eastAsia"/>
                  </w:rPr>
                  <w:delText>项目</w:delText>
                </w:r>
                <w:r w:rsidDel="00BA50DB">
                  <w:delText>人员伙同审核员欺瞒项目经理时承担主要责任。</w:delText>
                </w:r>
              </w:del>
            </w:ins>
          </w:p>
        </w:tc>
      </w:tr>
      <w:tr w:rsidR="0087791D" w:rsidDel="00BA50DB" w14:paraId="705C18E0" w14:textId="12C37FCC" w:rsidTr="00271644">
        <w:trPr>
          <w:ins w:id="976" w:author="Administrator" w:date="2018-11-08T20:43:00Z"/>
          <w:del w:id="977" w:author="John" w:date="2018-11-10T15:28:00Z"/>
        </w:trPr>
        <w:tc>
          <w:tcPr>
            <w:tcW w:w="1413" w:type="dxa"/>
          </w:tcPr>
          <w:p w14:paraId="2193DDDF" w14:textId="1D703AB0" w:rsidR="0087791D" w:rsidRPr="00292CE8" w:rsidDel="00BA50DB" w:rsidRDefault="0087791D" w:rsidP="00271644">
            <w:pPr>
              <w:pStyle w:val="a9"/>
              <w:rPr>
                <w:ins w:id="978" w:author="Administrator" w:date="2018-11-08T20:43:00Z"/>
                <w:del w:id="979" w:author="John" w:date="2018-11-10T15:28:00Z"/>
                <w:rFonts w:ascii="宋体" w:hAnsi="宋体"/>
                <w:szCs w:val="24"/>
              </w:rPr>
            </w:pPr>
            <w:ins w:id="980" w:author="Administrator" w:date="2018-11-08T20:45:00Z">
              <w:del w:id="981" w:author="John" w:date="2018-11-10T15:28:00Z">
                <w:r w:rsidDel="00BA50DB">
                  <w:rPr>
                    <w:rFonts w:ascii="宋体" w:hAnsi="宋体" w:hint="eastAsia"/>
                    <w:szCs w:val="24"/>
                  </w:rPr>
                  <w:delText>文档编写</w:delText>
                </w:r>
                <w:r w:rsidDel="00BA50DB">
                  <w:rPr>
                    <w:rFonts w:ascii="宋体" w:hAnsi="宋体"/>
                    <w:szCs w:val="24"/>
                  </w:rPr>
                  <w:delText>员</w:delText>
                </w:r>
              </w:del>
            </w:ins>
          </w:p>
        </w:tc>
        <w:tc>
          <w:tcPr>
            <w:tcW w:w="6883" w:type="dxa"/>
          </w:tcPr>
          <w:p w14:paraId="5E8A07DA" w14:textId="649DBF5F" w:rsidR="0087791D" w:rsidRPr="00292CE8" w:rsidDel="00BA50DB" w:rsidRDefault="0087791D" w:rsidP="00271644">
            <w:pPr>
              <w:pStyle w:val="a9"/>
              <w:rPr>
                <w:ins w:id="982" w:author="Administrator" w:date="2018-11-08T20:43:00Z"/>
                <w:del w:id="983" w:author="John" w:date="2018-11-10T15:28:00Z"/>
                <w:rFonts w:ascii="宋体" w:hAnsi="宋体"/>
                <w:szCs w:val="24"/>
              </w:rPr>
            </w:pPr>
            <w:ins w:id="984" w:author="Administrator" w:date="2018-11-08T20:45:00Z">
              <w:del w:id="985" w:author="John" w:date="2018-11-10T15:28:00Z">
                <w:r w:rsidDel="00BA50DB">
                  <w:rPr>
                    <w:rFonts w:hint="eastAsia"/>
                  </w:rPr>
                  <w:delText>负责</w:delText>
                </w:r>
                <w:r w:rsidDel="00BA50DB">
                  <w:delText>文档</w:delText>
                </w:r>
                <w:r w:rsidDel="00BA50DB">
                  <w:rPr>
                    <w:rFonts w:hint="eastAsia"/>
                  </w:rPr>
                  <w:delText>模板</w:delText>
                </w:r>
                <w:r w:rsidDel="00BA50DB">
                  <w:delText>查找及</w:delText>
                </w:r>
                <w:r w:rsidDel="00BA50DB">
                  <w:rPr>
                    <w:rFonts w:hint="eastAsia"/>
                  </w:rPr>
                  <w:delText>正文</w:delText>
                </w:r>
                <w:r w:rsidDel="00BA50DB">
                  <w:delText>编写</w:delText>
                </w:r>
                <w:r w:rsidDel="00BA50DB">
                  <w:rPr>
                    <w:rFonts w:hint="eastAsia"/>
                  </w:rPr>
                  <w:delText>。没有</w:delText>
                </w:r>
                <w:r w:rsidDel="00BA50DB">
                  <w:delText>按时完成自己所负责的版块</w:delText>
                </w:r>
                <w:r w:rsidDel="00BA50DB">
                  <w:rPr>
                    <w:rFonts w:hint="eastAsia"/>
                  </w:rPr>
                  <w:delText>，</w:delText>
                </w:r>
                <w:r w:rsidDel="00BA50DB">
                  <w:delText>或完成状态较差</w:delText>
                </w:r>
                <w:r w:rsidDel="00BA50DB">
                  <w:rPr>
                    <w:rFonts w:hint="eastAsia"/>
                  </w:rPr>
                  <w:delText>时</w:delText>
                </w:r>
                <w:r w:rsidDel="00BA50DB">
                  <w:delText>承担主要责任。</w:delText>
                </w:r>
              </w:del>
            </w:ins>
          </w:p>
        </w:tc>
      </w:tr>
      <w:tr w:rsidR="0087791D" w:rsidDel="00BA50DB" w14:paraId="51B44ABC" w14:textId="53D922BB" w:rsidTr="00271644">
        <w:trPr>
          <w:ins w:id="986" w:author="Administrator" w:date="2018-11-08T20:43:00Z"/>
          <w:del w:id="987" w:author="John" w:date="2018-11-10T15:28:00Z"/>
        </w:trPr>
        <w:tc>
          <w:tcPr>
            <w:tcW w:w="1413" w:type="dxa"/>
          </w:tcPr>
          <w:p w14:paraId="18332BAF" w14:textId="439DDBDF" w:rsidR="0087791D" w:rsidRPr="00292CE8" w:rsidDel="00BA50DB" w:rsidRDefault="0087791D" w:rsidP="00271644">
            <w:pPr>
              <w:pStyle w:val="a9"/>
              <w:rPr>
                <w:ins w:id="988" w:author="Administrator" w:date="2018-11-08T20:43:00Z"/>
                <w:del w:id="989" w:author="John" w:date="2018-11-10T15:28:00Z"/>
                <w:rFonts w:ascii="宋体" w:hAnsi="宋体"/>
                <w:szCs w:val="24"/>
              </w:rPr>
            </w:pPr>
            <w:ins w:id="990" w:author="Administrator" w:date="2018-11-08T20:45:00Z">
              <w:del w:id="991" w:author="John" w:date="2018-11-10T15:28:00Z">
                <w:r w:rsidDel="00BA50DB">
                  <w:rPr>
                    <w:rFonts w:ascii="宋体" w:hAnsi="宋体" w:hint="eastAsia"/>
                    <w:szCs w:val="24"/>
                  </w:rPr>
                  <w:delText>文档整合</w:delText>
                </w:r>
                <w:r w:rsidDel="00BA50DB">
                  <w:rPr>
                    <w:rFonts w:ascii="宋体" w:hAnsi="宋体"/>
                    <w:szCs w:val="24"/>
                  </w:rPr>
                  <w:delText>员</w:delText>
                </w:r>
              </w:del>
            </w:ins>
          </w:p>
        </w:tc>
        <w:tc>
          <w:tcPr>
            <w:tcW w:w="6883" w:type="dxa"/>
          </w:tcPr>
          <w:p w14:paraId="1D188BB4" w14:textId="1686FE5E" w:rsidR="0087791D" w:rsidRPr="00292CE8" w:rsidDel="00BA50DB" w:rsidRDefault="0087791D" w:rsidP="00271644">
            <w:pPr>
              <w:pStyle w:val="a9"/>
              <w:rPr>
                <w:ins w:id="992" w:author="Administrator" w:date="2018-11-08T20:43:00Z"/>
                <w:del w:id="993" w:author="John" w:date="2018-11-10T15:28:00Z"/>
                <w:rFonts w:ascii="宋体" w:hAnsi="宋体"/>
                <w:szCs w:val="24"/>
              </w:rPr>
            </w:pPr>
            <w:ins w:id="994" w:author="Administrator" w:date="2018-11-08T20:45:00Z">
              <w:del w:id="995" w:author="John" w:date="2018-11-10T15:28:00Z">
                <w:r w:rsidDel="00BA50DB">
                  <w:rPr>
                    <w:rFonts w:hint="eastAsia"/>
                  </w:rPr>
                  <w:delText>负责</w:delText>
                </w:r>
                <w:r w:rsidDel="00BA50DB">
                  <w:delText>整合文档并与各版块负责人</w:delText>
                </w:r>
                <w:r w:rsidDel="00BA50DB">
                  <w:rPr>
                    <w:rFonts w:hint="eastAsia"/>
                  </w:rPr>
                  <w:delText>核实</w:delText>
                </w:r>
                <w:r w:rsidDel="00BA50DB">
                  <w:delText>，</w:delText>
                </w:r>
                <w:r w:rsidDel="00BA50DB">
                  <w:rPr>
                    <w:rFonts w:hint="eastAsia"/>
                  </w:rPr>
                  <w:delText>与任务</w:delText>
                </w:r>
                <w:r w:rsidDel="00BA50DB">
                  <w:delText>审核员和项目经理审核，上传至</w:delText>
                </w:r>
                <w:r w:rsidDel="00BA50DB">
                  <w:delText>Git</w:delText>
                </w:r>
                <w:r w:rsidDel="00BA50DB">
                  <w:delText>工作目录。</w:delText>
                </w:r>
                <w:r w:rsidDel="00BA50DB">
                  <w:rPr>
                    <w:rFonts w:hint="eastAsia"/>
                  </w:rPr>
                  <w:delText>没有</w:delText>
                </w:r>
                <w:r w:rsidDel="00BA50DB">
                  <w:delText>与模块负责人沟通</w:delText>
                </w:r>
                <w:r w:rsidDel="00BA50DB">
                  <w:rPr>
                    <w:rFonts w:hint="eastAsia"/>
                  </w:rPr>
                  <w:delText>，</w:delText>
                </w:r>
                <w:r w:rsidDel="00BA50DB">
                  <w:delText>或及时</w:delText>
                </w:r>
                <w:r w:rsidDel="00BA50DB">
                  <w:rPr>
                    <w:rFonts w:hint="eastAsia"/>
                  </w:rPr>
                  <w:delText>整合</w:delText>
                </w:r>
                <w:r w:rsidDel="00BA50DB">
                  <w:delText>文</w:delText>
                </w:r>
                <w:r w:rsidDel="00BA50DB">
                  <w:rPr>
                    <w:rFonts w:hint="eastAsia"/>
                  </w:rPr>
                  <w:delText>档</w:delText>
                </w:r>
                <w:r w:rsidDel="00BA50DB">
                  <w:delText>上传至</w:delText>
                </w:r>
                <w:r w:rsidDel="00BA50DB">
                  <w:delText>GIt</w:delText>
                </w:r>
                <w:r w:rsidDel="00BA50DB">
                  <w:rPr>
                    <w:rFonts w:hint="eastAsia"/>
                  </w:rPr>
                  <w:delText>时承担</w:delText>
                </w:r>
                <w:r w:rsidDel="00BA50DB">
                  <w:delText>主要责任。</w:delText>
                </w:r>
              </w:del>
            </w:ins>
          </w:p>
        </w:tc>
      </w:tr>
      <w:tr w:rsidR="0087791D" w:rsidDel="00BA50DB" w14:paraId="04D746FC" w14:textId="4FC8DAA0" w:rsidTr="00271644">
        <w:trPr>
          <w:ins w:id="996" w:author="Administrator" w:date="2018-11-08T20:43:00Z"/>
          <w:del w:id="997" w:author="John" w:date="2018-11-10T15:28:00Z"/>
        </w:trPr>
        <w:tc>
          <w:tcPr>
            <w:tcW w:w="1413" w:type="dxa"/>
          </w:tcPr>
          <w:p w14:paraId="0CA4000B" w14:textId="4809F76B" w:rsidR="0087791D" w:rsidRPr="00292CE8" w:rsidDel="00BA50DB" w:rsidRDefault="0087791D" w:rsidP="00271644">
            <w:pPr>
              <w:pStyle w:val="a9"/>
              <w:rPr>
                <w:ins w:id="998" w:author="Administrator" w:date="2018-11-08T20:43:00Z"/>
                <w:del w:id="999" w:author="John" w:date="2018-11-10T15:28:00Z"/>
                <w:rFonts w:ascii="宋体" w:hAnsi="宋体"/>
                <w:szCs w:val="24"/>
              </w:rPr>
            </w:pPr>
            <w:ins w:id="1000" w:author="Administrator" w:date="2018-11-08T20:45:00Z">
              <w:del w:id="1001" w:author="John" w:date="2018-11-10T15:28:00Z">
                <w:r w:rsidDel="00BA50DB">
                  <w:rPr>
                    <w:rFonts w:ascii="宋体" w:hAnsi="宋体" w:hint="eastAsia"/>
                    <w:szCs w:val="24"/>
                  </w:rPr>
                  <w:delText>PPT编写</w:delText>
                </w:r>
                <w:r w:rsidDel="00BA50DB">
                  <w:rPr>
                    <w:rFonts w:ascii="宋体" w:hAnsi="宋体"/>
                    <w:szCs w:val="24"/>
                  </w:rPr>
                  <w:delText>员</w:delText>
                </w:r>
              </w:del>
            </w:ins>
          </w:p>
        </w:tc>
        <w:tc>
          <w:tcPr>
            <w:tcW w:w="6883" w:type="dxa"/>
          </w:tcPr>
          <w:p w14:paraId="37AD0CF8" w14:textId="67DACBC9" w:rsidR="0087791D" w:rsidRPr="00292CE8" w:rsidDel="00BA50DB" w:rsidRDefault="0087791D" w:rsidP="00271644">
            <w:pPr>
              <w:pStyle w:val="a9"/>
              <w:rPr>
                <w:ins w:id="1002" w:author="Administrator" w:date="2018-11-08T20:43:00Z"/>
                <w:del w:id="1003" w:author="John" w:date="2018-11-10T15:28:00Z"/>
                <w:rFonts w:ascii="宋体" w:hAnsi="宋体"/>
                <w:szCs w:val="24"/>
              </w:rPr>
            </w:pPr>
            <w:ins w:id="1004" w:author="Administrator" w:date="2018-11-08T20:45:00Z">
              <w:del w:id="1005" w:author="John" w:date="2018-11-10T15:28:00Z">
                <w:r w:rsidDel="00BA50DB">
                  <w:rPr>
                    <w:rFonts w:asciiTheme="minorEastAsia" w:hAnsiTheme="minorEastAsia" w:hint="eastAsia"/>
                  </w:rPr>
                  <w:delText>负责</w:delText>
                </w:r>
                <w:r w:rsidDel="00BA50DB">
                  <w:rPr>
                    <w:rFonts w:asciiTheme="minorEastAsia" w:hAnsiTheme="minorEastAsia" w:hint="eastAsia"/>
                  </w:rPr>
                  <w:delText>P</w:delText>
                </w:r>
                <w:r w:rsidDel="00BA50DB">
                  <w:rPr>
                    <w:rFonts w:asciiTheme="minorEastAsia" w:hAnsiTheme="minorEastAsia"/>
                  </w:rPr>
                  <w:delText>PT</w:delText>
                </w:r>
                <w:r w:rsidDel="00BA50DB">
                  <w:rPr>
                    <w:rFonts w:asciiTheme="minorEastAsia" w:hAnsiTheme="minorEastAsia" w:hint="eastAsia"/>
                  </w:rPr>
                  <w:delText>模板</w:delText>
                </w:r>
                <w:r w:rsidDel="00BA50DB">
                  <w:rPr>
                    <w:rFonts w:asciiTheme="minorEastAsia" w:hAnsiTheme="minorEastAsia"/>
                  </w:rPr>
                  <w:delText>查找及</w:delText>
                </w:r>
                <w:r w:rsidDel="00BA50DB">
                  <w:rPr>
                    <w:rFonts w:asciiTheme="minorEastAsia" w:hAnsiTheme="minorEastAsia" w:hint="eastAsia"/>
                  </w:rPr>
                  <w:delText>正文</w:delText>
                </w:r>
                <w:r w:rsidDel="00BA50DB">
                  <w:rPr>
                    <w:rFonts w:asciiTheme="minorEastAsia" w:hAnsiTheme="minorEastAsia"/>
                  </w:rPr>
                  <w:delText>编写</w:delText>
                </w:r>
                <w:r w:rsidDel="00BA50DB">
                  <w:rPr>
                    <w:rFonts w:asciiTheme="minorEastAsia" w:hAnsiTheme="minorEastAsia" w:hint="eastAsia"/>
                  </w:rPr>
                  <w:delText>。没有</w:delText>
                </w:r>
                <w:r w:rsidDel="00BA50DB">
                  <w:rPr>
                    <w:rFonts w:asciiTheme="minorEastAsia" w:hAnsiTheme="minorEastAsia"/>
                  </w:rPr>
                  <w:delText>按时完成自己所负责的版块</w:delText>
                </w:r>
                <w:r w:rsidDel="00BA50DB">
                  <w:rPr>
                    <w:rFonts w:asciiTheme="minorEastAsia" w:hAnsiTheme="minorEastAsia" w:hint="eastAsia"/>
                  </w:rPr>
                  <w:delText>，</w:delText>
                </w:r>
                <w:r w:rsidDel="00BA50DB">
                  <w:rPr>
                    <w:rFonts w:asciiTheme="minorEastAsia" w:hAnsiTheme="minorEastAsia"/>
                  </w:rPr>
                  <w:delText>或完成状态较差</w:delText>
                </w:r>
                <w:r w:rsidDel="00BA50DB">
                  <w:rPr>
                    <w:rFonts w:asciiTheme="minorEastAsia" w:hAnsiTheme="minorEastAsia" w:hint="eastAsia"/>
                  </w:rPr>
                  <w:delText>时</w:delText>
                </w:r>
                <w:r w:rsidDel="00BA50DB">
                  <w:rPr>
                    <w:rFonts w:asciiTheme="minorEastAsia" w:hAnsiTheme="minorEastAsia"/>
                  </w:rPr>
                  <w:delText>承担主要责任。</w:delText>
                </w:r>
              </w:del>
            </w:ins>
          </w:p>
        </w:tc>
      </w:tr>
      <w:tr w:rsidR="0087791D" w:rsidDel="00BA50DB" w14:paraId="080F3CB3" w14:textId="174A892E" w:rsidTr="00271644">
        <w:trPr>
          <w:ins w:id="1006" w:author="Administrator" w:date="2018-11-08T20:45:00Z"/>
          <w:del w:id="1007" w:author="John" w:date="2018-11-10T15:28:00Z"/>
        </w:trPr>
        <w:tc>
          <w:tcPr>
            <w:tcW w:w="1413" w:type="dxa"/>
          </w:tcPr>
          <w:p w14:paraId="305EBC5A" w14:textId="096210FC" w:rsidR="0087791D" w:rsidDel="00BA50DB" w:rsidRDefault="0087791D" w:rsidP="00271644">
            <w:pPr>
              <w:pStyle w:val="a9"/>
              <w:rPr>
                <w:ins w:id="1008" w:author="Administrator" w:date="2018-11-08T20:45:00Z"/>
                <w:del w:id="1009" w:author="John" w:date="2018-11-10T15:28:00Z"/>
                <w:rFonts w:ascii="宋体" w:hAnsi="宋体"/>
                <w:szCs w:val="24"/>
              </w:rPr>
            </w:pPr>
            <w:ins w:id="1010" w:author="Administrator" w:date="2018-11-08T20:46:00Z">
              <w:del w:id="1011" w:author="John" w:date="2018-11-10T15:28:00Z">
                <w:r w:rsidDel="00BA50DB">
                  <w:rPr>
                    <w:rFonts w:ascii="宋体" w:hAnsi="宋体" w:hint="eastAsia"/>
                    <w:szCs w:val="24"/>
                  </w:rPr>
                  <w:delText>PPT</w:delText>
                </w:r>
                <w:r w:rsidDel="00BA50DB">
                  <w:rPr>
                    <w:rFonts w:ascii="宋体" w:hAnsi="宋体"/>
                    <w:szCs w:val="24"/>
                  </w:rPr>
                  <w:delText>整合员</w:delText>
                </w:r>
              </w:del>
            </w:ins>
          </w:p>
        </w:tc>
        <w:tc>
          <w:tcPr>
            <w:tcW w:w="6883" w:type="dxa"/>
          </w:tcPr>
          <w:p w14:paraId="3D6C8AA2" w14:textId="6D05EC63" w:rsidR="0087791D" w:rsidDel="00BA50DB" w:rsidRDefault="0087791D" w:rsidP="00271644">
            <w:pPr>
              <w:pStyle w:val="a9"/>
              <w:rPr>
                <w:ins w:id="1012" w:author="Administrator" w:date="2018-11-08T20:45:00Z"/>
                <w:del w:id="1013" w:author="John" w:date="2018-11-10T15:28:00Z"/>
                <w:rFonts w:asciiTheme="minorEastAsia" w:hAnsiTheme="minorEastAsia"/>
              </w:rPr>
            </w:pPr>
            <w:ins w:id="1014" w:author="Administrator" w:date="2018-11-08T20:46:00Z">
              <w:del w:id="1015" w:author="John" w:date="2018-11-10T15:28:00Z">
                <w:r w:rsidDel="00BA50DB">
                  <w:rPr>
                    <w:rFonts w:asciiTheme="minorEastAsia" w:hAnsiTheme="minorEastAsia" w:hint="eastAsia"/>
                  </w:rPr>
                  <w:delText>负责</w:delText>
                </w:r>
                <w:r w:rsidDel="00BA50DB">
                  <w:rPr>
                    <w:rFonts w:asciiTheme="minorEastAsia" w:hAnsiTheme="minorEastAsia"/>
                  </w:rPr>
                  <w:delText>整合</w:delText>
                </w:r>
                <w:r w:rsidDel="00BA50DB">
                  <w:rPr>
                    <w:rFonts w:asciiTheme="minorEastAsia" w:hAnsiTheme="minorEastAsia" w:hint="eastAsia"/>
                  </w:rPr>
                  <w:delText>PPT</w:delText>
                </w:r>
                <w:r w:rsidDel="00BA50DB">
                  <w:rPr>
                    <w:rFonts w:asciiTheme="minorEastAsia" w:hAnsiTheme="minorEastAsia"/>
                  </w:rPr>
                  <w:delText>并与各版块负责人</w:delText>
                </w:r>
                <w:r w:rsidDel="00BA50DB">
                  <w:rPr>
                    <w:rFonts w:asciiTheme="minorEastAsia" w:hAnsiTheme="minorEastAsia" w:hint="eastAsia"/>
                  </w:rPr>
                  <w:delText>核实</w:delText>
                </w:r>
                <w:r w:rsidDel="00BA50DB">
                  <w:rPr>
                    <w:rFonts w:asciiTheme="minorEastAsia" w:hAnsiTheme="minorEastAsia"/>
                  </w:rPr>
                  <w:delText>，</w:delText>
                </w:r>
                <w:r w:rsidDel="00BA50DB">
                  <w:rPr>
                    <w:rFonts w:asciiTheme="minorEastAsia" w:hAnsiTheme="minorEastAsia" w:hint="eastAsia"/>
                  </w:rPr>
                  <w:delText>与任务</w:delText>
                </w:r>
                <w:r w:rsidDel="00BA50DB">
                  <w:rPr>
                    <w:rFonts w:asciiTheme="minorEastAsia" w:hAnsiTheme="minorEastAsia"/>
                  </w:rPr>
                  <w:delText>审核员和项目经理审核，上传至</w:delText>
                </w:r>
                <w:r w:rsidDel="00BA50DB">
                  <w:rPr>
                    <w:rFonts w:asciiTheme="minorEastAsia" w:hAnsiTheme="minorEastAsia"/>
                  </w:rPr>
                  <w:delText>Git</w:delText>
                </w:r>
                <w:r w:rsidDel="00BA50DB">
                  <w:rPr>
                    <w:rFonts w:asciiTheme="minorEastAsia" w:hAnsiTheme="minorEastAsia"/>
                  </w:rPr>
                  <w:delText>工作目录。</w:delText>
                </w:r>
                <w:r w:rsidDel="00BA50DB">
                  <w:rPr>
                    <w:rFonts w:asciiTheme="minorEastAsia" w:hAnsiTheme="minorEastAsia" w:hint="eastAsia"/>
                  </w:rPr>
                  <w:delText>没有</w:delText>
                </w:r>
                <w:r w:rsidDel="00BA50DB">
                  <w:rPr>
                    <w:rFonts w:asciiTheme="minorEastAsia" w:hAnsiTheme="minorEastAsia"/>
                  </w:rPr>
                  <w:delText>与模块负责人沟通</w:delText>
                </w:r>
                <w:r w:rsidDel="00BA50DB">
                  <w:rPr>
                    <w:rFonts w:asciiTheme="minorEastAsia" w:hAnsiTheme="minorEastAsia" w:hint="eastAsia"/>
                  </w:rPr>
                  <w:delText>，</w:delText>
                </w:r>
                <w:r w:rsidDel="00BA50DB">
                  <w:rPr>
                    <w:rFonts w:asciiTheme="minorEastAsia" w:hAnsiTheme="minorEastAsia"/>
                  </w:rPr>
                  <w:delText>或及时</w:delText>
                </w:r>
                <w:r w:rsidDel="00BA50DB">
                  <w:rPr>
                    <w:rFonts w:asciiTheme="minorEastAsia" w:hAnsiTheme="minorEastAsia" w:hint="eastAsia"/>
                  </w:rPr>
                  <w:delText>整合</w:delText>
                </w:r>
                <w:r w:rsidDel="00BA50DB">
                  <w:rPr>
                    <w:rFonts w:asciiTheme="minorEastAsia" w:hAnsiTheme="minorEastAsia"/>
                  </w:rPr>
                  <w:delText>文</w:delText>
                </w:r>
                <w:r w:rsidDel="00BA50DB">
                  <w:rPr>
                    <w:rFonts w:asciiTheme="minorEastAsia" w:hAnsiTheme="minorEastAsia" w:hint="eastAsia"/>
                  </w:rPr>
                  <w:delText>档</w:delText>
                </w:r>
                <w:r w:rsidDel="00BA50DB">
                  <w:rPr>
                    <w:rFonts w:asciiTheme="minorEastAsia" w:hAnsiTheme="minorEastAsia"/>
                  </w:rPr>
                  <w:delText>上传至</w:delText>
                </w:r>
                <w:r w:rsidDel="00BA50DB">
                  <w:rPr>
                    <w:rFonts w:asciiTheme="minorEastAsia" w:hAnsiTheme="minorEastAsia"/>
                  </w:rPr>
                  <w:delText>GIt</w:delText>
                </w:r>
                <w:r w:rsidDel="00BA50DB">
                  <w:rPr>
                    <w:rFonts w:asciiTheme="minorEastAsia" w:hAnsiTheme="minorEastAsia" w:hint="eastAsia"/>
                  </w:rPr>
                  <w:delText>时承担</w:delText>
                </w:r>
                <w:r w:rsidDel="00BA50DB">
                  <w:rPr>
                    <w:rFonts w:asciiTheme="minorEastAsia" w:hAnsiTheme="minorEastAsia"/>
                  </w:rPr>
                  <w:delText>主要责任。</w:delText>
                </w:r>
              </w:del>
            </w:ins>
          </w:p>
        </w:tc>
      </w:tr>
      <w:tr w:rsidR="0087791D" w:rsidDel="00BA50DB" w14:paraId="2DCFC65B" w14:textId="41AF562C" w:rsidTr="00271644">
        <w:trPr>
          <w:ins w:id="1016" w:author="Administrator" w:date="2018-11-08T20:46:00Z"/>
          <w:del w:id="1017" w:author="John" w:date="2018-11-10T15:28:00Z"/>
        </w:trPr>
        <w:tc>
          <w:tcPr>
            <w:tcW w:w="1413" w:type="dxa"/>
          </w:tcPr>
          <w:p w14:paraId="269DC0D6" w14:textId="61614CA0" w:rsidR="0087791D" w:rsidDel="00BA50DB" w:rsidRDefault="0087791D" w:rsidP="00271644">
            <w:pPr>
              <w:pStyle w:val="a9"/>
              <w:rPr>
                <w:ins w:id="1018" w:author="Administrator" w:date="2018-11-08T20:46:00Z"/>
                <w:del w:id="1019" w:author="John" w:date="2018-11-10T15:28:00Z"/>
                <w:rFonts w:ascii="宋体" w:hAnsi="宋体"/>
                <w:szCs w:val="24"/>
              </w:rPr>
            </w:pPr>
            <w:ins w:id="1020" w:author="Administrator" w:date="2018-11-08T20:46:00Z">
              <w:del w:id="1021" w:author="John" w:date="2018-11-10T15:28:00Z">
                <w:r w:rsidDel="00BA50DB">
                  <w:rPr>
                    <w:rFonts w:ascii="宋体" w:hAnsi="宋体" w:hint="eastAsia"/>
                    <w:szCs w:val="24"/>
                  </w:rPr>
                  <w:delText>会议记录员</w:delText>
                </w:r>
              </w:del>
            </w:ins>
          </w:p>
        </w:tc>
        <w:tc>
          <w:tcPr>
            <w:tcW w:w="6883" w:type="dxa"/>
          </w:tcPr>
          <w:p w14:paraId="0CFBAAAF" w14:textId="689BF267" w:rsidR="0087791D" w:rsidDel="00BA50DB" w:rsidRDefault="0087791D">
            <w:pPr>
              <w:pStyle w:val="a9"/>
              <w:tabs>
                <w:tab w:val="left" w:pos="744"/>
              </w:tabs>
              <w:rPr>
                <w:ins w:id="1022" w:author="Administrator" w:date="2018-11-08T20:46:00Z"/>
                <w:del w:id="1023" w:author="John" w:date="2018-11-10T15:28:00Z"/>
                <w:rFonts w:asciiTheme="minorEastAsia" w:hAnsiTheme="minorEastAsia"/>
              </w:rPr>
              <w:pPrChange w:id="1024" w:author="Administrator" w:date="2018-11-08T20:46:00Z">
                <w:pPr>
                  <w:pStyle w:val="a9"/>
                </w:pPr>
              </w:pPrChange>
            </w:pPr>
            <w:ins w:id="1025" w:author="Administrator" w:date="2018-11-08T20:46:00Z">
              <w:del w:id="1026" w:author="John" w:date="2018-11-10T15:28:00Z">
                <w:r w:rsidDel="00BA50DB">
                  <w:rPr>
                    <w:rFonts w:hint="eastAsia"/>
                  </w:rPr>
                  <w:delText>负责</w:delText>
                </w:r>
                <w:r w:rsidDel="00BA50DB">
                  <w:delText>记录会议情况，包括开会时间、地点、参会人员、会议主要探讨内容</w:delText>
                </w:r>
                <w:r w:rsidDel="00BA50DB">
                  <w:rPr>
                    <w:rFonts w:hint="eastAsia"/>
                  </w:rPr>
                  <w:delText>、</w:delText>
                </w:r>
                <w:r w:rsidDel="00BA50DB">
                  <w:delText>会议</w:delText>
                </w:r>
                <w:r w:rsidDel="00BA50DB">
                  <w:rPr>
                    <w:rFonts w:hint="eastAsia"/>
                  </w:rPr>
                  <w:delText>完成</w:delText>
                </w:r>
                <w:r w:rsidDel="00BA50DB">
                  <w:delText>情况，并录音</w:delText>
                </w:r>
                <w:r w:rsidDel="00BA50DB">
                  <w:rPr>
                    <w:rFonts w:hint="eastAsia"/>
                  </w:rPr>
                  <w:delText>。会议</w:delText>
                </w:r>
                <w:r w:rsidDel="00BA50DB">
                  <w:delText>记录不完善，没有录音时承担主要责任。</w:delText>
                </w:r>
              </w:del>
            </w:ins>
          </w:p>
        </w:tc>
      </w:tr>
      <w:tr w:rsidR="0087791D" w:rsidDel="00BA50DB" w14:paraId="0742B7D1" w14:textId="26176D12" w:rsidTr="00271644">
        <w:trPr>
          <w:ins w:id="1027" w:author="Administrator" w:date="2018-11-08T20:46:00Z"/>
          <w:del w:id="1028" w:author="John" w:date="2018-11-10T15:28:00Z"/>
        </w:trPr>
        <w:tc>
          <w:tcPr>
            <w:tcW w:w="1413" w:type="dxa"/>
          </w:tcPr>
          <w:p w14:paraId="616A3DEA" w14:textId="05A646BF" w:rsidR="0087791D" w:rsidDel="00BA50DB" w:rsidRDefault="0087791D" w:rsidP="00271644">
            <w:pPr>
              <w:pStyle w:val="a9"/>
              <w:rPr>
                <w:ins w:id="1029" w:author="Administrator" w:date="2018-11-08T20:46:00Z"/>
                <w:del w:id="1030" w:author="John" w:date="2018-11-10T15:28:00Z"/>
                <w:rFonts w:ascii="宋体" w:hAnsi="宋体"/>
                <w:szCs w:val="24"/>
              </w:rPr>
            </w:pPr>
            <w:ins w:id="1031" w:author="Administrator" w:date="2018-11-08T20:46:00Z">
              <w:del w:id="1032" w:author="John" w:date="2018-11-10T15:28:00Z">
                <w:r w:rsidDel="00BA50DB">
                  <w:rPr>
                    <w:rFonts w:hint="eastAsia"/>
                  </w:rPr>
                  <w:delText>设备及配置管理员</w:delText>
                </w:r>
              </w:del>
            </w:ins>
          </w:p>
        </w:tc>
        <w:tc>
          <w:tcPr>
            <w:tcW w:w="6883" w:type="dxa"/>
          </w:tcPr>
          <w:p w14:paraId="43D61725" w14:textId="444BAC22" w:rsidR="0087791D" w:rsidDel="00BA50DB" w:rsidRDefault="0087791D" w:rsidP="00271644">
            <w:pPr>
              <w:pStyle w:val="a9"/>
              <w:rPr>
                <w:ins w:id="1033" w:author="Administrator" w:date="2018-11-08T20:46:00Z"/>
                <w:del w:id="1034" w:author="John" w:date="2018-11-10T15:28:00Z"/>
                <w:rFonts w:asciiTheme="minorEastAsia" w:hAnsiTheme="minorEastAsia"/>
              </w:rPr>
            </w:pPr>
            <w:ins w:id="1035" w:author="Administrator" w:date="2018-11-08T20:47:00Z">
              <w:del w:id="1036" w:author="John" w:date="2018-11-10T15:28:00Z">
                <w:r w:rsidDel="00BA50DB">
                  <w:rPr>
                    <w:rFonts w:hint="eastAsia"/>
                  </w:rPr>
                  <w:delText>负责</w:delText>
                </w:r>
                <w:r w:rsidDel="00BA50DB">
                  <w:delText>该软件项目所需</w:delText>
                </w:r>
                <w:r w:rsidDel="00BA50DB">
                  <w:rPr>
                    <w:rFonts w:hint="eastAsia"/>
                  </w:rPr>
                  <w:delText>设备</w:delText>
                </w:r>
                <w:r w:rsidDel="00BA50DB">
                  <w:delText>工具配置，配置相关虚拟机软件设置</w:delText>
                </w:r>
                <w:r w:rsidDel="00BA50DB">
                  <w:rPr>
                    <w:rFonts w:hint="eastAsia"/>
                  </w:rPr>
                  <w:delText>，</w:delText>
                </w:r>
                <w:r w:rsidDel="00BA50DB">
                  <w:delText>建立基线，</w:delText>
                </w:r>
                <w:r w:rsidDel="00BA50DB">
                  <w:rPr>
                    <w:rFonts w:hint="eastAsia"/>
                  </w:rPr>
                  <w:delText>进行</w:delText>
                </w:r>
                <w:r w:rsidDel="00BA50DB">
                  <w:delText>版本及配置</w:delText>
                </w:r>
                <w:r w:rsidDel="00BA50DB">
                  <w:rPr>
                    <w:rFonts w:hint="eastAsia"/>
                  </w:rPr>
                  <w:delText>变更控制，</w:delText>
                </w:r>
                <w:r w:rsidDel="00BA50DB">
                  <w:delText>使组员能够快速有效</w:delText>
                </w:r>
                <w:r w:rsidDel="00BA50DB">
                  <w:rPr>
                    <w:rFonts w:hint="eastAsia"/>
                  </w:rPr>
                  <w:delText>的</w:delText>
                </w:r>
                <w:r w:rsidDel="00BA50DB">
                  <w:delText>使用各种工具</w:delText>
                </w:r>
                <w:r w:rsidDel="00BA50DB">
                  <w:rPr>
                    <w:rFonts w:hint="eastAsia"/>
                  </w:rPr>
                  <w:delText>。有权要求</w:delText>
                </w:r>
                <w:r w:rsidDel="00BA50DB">
                  <w:delText>统一组内软件使用情况，有权强制规定组员对软件的使用规范</w:delText>
                </w:r>
                <w:r w:rsidDel="00BA50DB">
                  <w:rPr>
                    <w:rFonts w:hint="eastAsia"/>
                  </w:rPr>
                  <w:delText>，</w:delText>
                </w:r>
                <w:r w:rsidDel="00BA50DB">
                  <w:delText>有权要求</w:delText>
                </w:r>
                <w:r w:rsidDel="00BA50DB">
                  <w:rPr>
                    <w:rFonts w:hint="eastAsia"/>
                  </w:rPr>
                  <w:delText>项目</w:delText>
                </w:r>
                <w:r w:rsidDel="00BA50DB">
                  <w:delText>经理对需要设备进行筹款。</w:delText>
                </w:r>
                <w:r w:rsidDel="00BA50DB">
                  <w:rPr>
                    <w:rFonts w:hint="eastAsia"/>
                  </w:rPr>
                  <w:delText>配置</w:delText>
                </w:r>
                <w:r w:rsidDel="00BA50DB">
                  <w:delText>或版本控制不当，提交错误版本，配置不够完善</w:delText>
                </w:r>
                <w:r w:rsidDel="00BA50DB">
                  <w:rPr>
                    <w:rFonts w:hint="eastAsia"/>
                  </w:rPr>
                  <w:delText>时</w:delText>
                </w:r>
                <w:r w:rsidDel="00BA50DB">
                  <w:delText>承担主要责任。</w:delText>
                </w:r>
              </w:del>
            </w:ins>
          </w:p>
        </w:tc>
      </w:tr>
      <w:tr w:rsidR="0087791D" w:rsidDel="00BA50DB" w14:paraId="1F29663B" w14:textId="573A7644" w:rsidTr="00271644">
        <w:trPr>
          <w:ins w:id="1037" w:author="Administrator" w:date="2018-11-08T20:46:00Z"/>
          <w:del w:id="1038" w:author="John" w:date="2018-11-10T15:28:00Z"/>
        </w:trPr>
        <w:tc>
          <w:tcPr>
            <w:tcW w:w="1413" w:type="dxa"/>
          </w:tcPr>
          <w:p w14:paraId="075BD619" w14:textId="4FA2F7AA" w:rsidR="0087791D" w:rsidDel="00BA50DB" w:rsidRDefault="0087791D" w:rsidP="00271644">
            <w:pPr>
              <w:pStyle w:val="a9"/>
              <w:rPr>
                <w:ins w:id="1039" w:author="Administrator" w:date="2018-11-08T20:46:00Z"/>
                <w:del w:id="1040" w:author="John" w:date="2018-11-10T15:28:00Z"/>
                <w:rFonts w:ascii="宋体" w:hAnsi="宋体"/>
                <w:szCs w:val="24"/>
              </w:rPr>
            </w:pPr>
            <w:ins w:id="1041" w:author="Administrator" w:date="2018-11-08T20:47:00Z">
              <w:del w:id="1042" w:author="John" w:date="2018-11-10T15:28:00Z">
                <w:r w:rsidDel="00BA50DB">
                  <w:rPr>
                    <w:rFonts w:ascii="宋体" w:hAnsi="宋体" w:hint="eastAsia"/>
                    <w:szCs w:val="24"/>
                  </w:rPr>
                  <w:delText>原型</w:delText>
                </w:r>
                <w:r w:rsidDel="00BA50DB">
                  <w:rPr>
                    <w:rFonts w:ascii="宋体" w:hAnsi="宋体"/>
                    <w:szCs w:val="24"/>
                  </w:rPr>
                  <w:delText>设计员</w:delText>
                </w:r>
              </w:del>
            </w:ins>
          </w:p>
        </w:tc>
        <w:tc>
          <w:tcPr>
            <w:tcW w:w="6883" w:type="dxa"/>
          </w:tcPr>
          <w:p w14:paraId="693130C8" w14:textId="399654A8" w:rsidR="0087791D" w:rsidDel="00BA50DB" w:rsidRDefault="0087791D" w:rsidP="00271644">
            <w:pPr>
              <w:pStyle w:val="a9"/>
              <w:rPr>
                <w:ins w:id="1043" w:author="Administrator" w:date="2018-11-08T20:46:00Z"/>
                <w:del w:id="1044" w:author="John" w:date="2018-11-10T15:28:00Z"/>
                <w:rFonts w:asciiTheme="minorEastAsia" w:hAnsiTheme="minorEastAsia"/>
              </w:rPr>
            </w:pPr>
            <w:ins w:id="1045" w:author="Administrator" w:date="2018-11-08T20:47:00Z">
              <w:del w:id="1046" w:author="John" w:date="2018-11-10T15:28:00Z">
                <w:r w:rsidDel="00BA50DB">
                  <w:rPr>
                    <w:rFonts w:hint="eastAsia"/>
                  </w:rPr>
                  <w:delText>负责</w:delText>
                </w:r>
                <w:r w:rsidDel="00BA50DB">
                  <w:delText>网站原型设计</w:delText>
                </w:r>
                <w:r w:rsidDel="00BA50DB">
                  <w:rPr>
                    <w:rFonts w:hint="eastAsia"/>
                  </w:rPr>
                  <w:delText>，</w:delText>
                </w:r>
                <w:r w:rsidDel="00BA50DB">
                  <w:delText>要求与组员和客户进行充分沟通。</w:delText>
                </w:r>
                <w:r w:rsidDel="00BA50DB">
                  <w:rPr>
                    <w:rFonts w:hint="eastAsia"/>
                  </w:rPr>
                  <w:delText>有权</w:delText>
                </w:r>
                <w:r w:rsidDel="00BA50DB">
                  <w:delText>拒绝除项目经理以外的组员提出的要求。</w:delText>
                </w:r>
                <w:r w:rsidDel="00BA50DB">
                  <w:rPr>
                    <w:rFonts w:hint="eastAsia"/>
                  </w:rPr>
                  <w:delText>网站功能</w:delText>
                </w:r>
                <w:r w:rsidDel="00BA50DB">
                  <w:delText>设计不够</w:delText>
                </w:r>
                <w:r w:rsidDel="00BA50DB">
                  <w:rPr>
                    <w:rFonts w:hint="eastAsia"/>
                  </w:rPr>
                  <w:delText>，样式</w:delText>
                </w:r>
                <w:r w:rsidDel="00BA50DB">
                  <w:delText>丑陋，用户友好度低时负主要责任。</w:delText>
                </w:r>
              </w:del>
            </w:ins>
          </w:p>
        </w:tc>
      </w:tr>
      <w:tr w:rsidR="0087791D" w:rsidDel="00BA50DB" w14:paraId="3C76597A" w14:textId="2960268A" w:rsidTr="00271644">
        <w:trPr>
          <w:ins w:id="1047" w:author="Administrator" w:date="2018-11-08T20:47:00Z"/>
          <w:del w:id="1048" w:author="John" w:date="2018-11-10T15:28:00Z"/>
        </w:trPr>
        <w:tc>
          <w:tcPr>
            <w:tcW w:w="1413" w:type="dxa"/>
          </w:tcPr>
          <w:p w14:paraId="4857B1D6" w14:textId="25A30259" w:rsidR="0087791D" w:rsidDel="00BA50DB" w:rsidRDefault="0087791D" w:rsidP="00271644">
            <w:pPr>
              <w:pStyle w:val="a9"/>
              <w:rPr>
                <w:ins w:id="1049" w:author="Administrator" w:date="2018-11-08T20:47:00Z"/>
                <w:del w:id="1050" w:author="John" w:date="2018-11-10T15:28:00Z"/>
                <w:rFonts w:ascii="宋体" w:hAnsi="宋体"/>
                <w:szCs w:val="24"/>
              </w:rPr>
            </w:pPr>
            <w:ins w:id="1051" w:author="Administrator" w:date="2018-11-08T20:47:00Z">
              <w:del w:id="1052" w:author="John" w:date="2018-11-10T15:28:00Z">
                <w:r w:rsidDel="00BA50DB">
                  <w:rPr>
                    <w:rFonts w:ascii="宋体" w:hAnsi="宋体" w:hint="eastAsia"/>
                    <w:szCs w:val="24"/>
                  </w:rPr>
                  <w:delText>用户</w:delText>
                </w:r>
                <w:r w:rsidDel="00BA50DB">
                  <w:rPr>
                    <w:rFonts w:ascii="宋体" w:hAnsi="宋体"/>
                    <w:szCs w:val="24"/>
                  </w:rPr>
                  <w:delText>访谈员</w:delText>
                </w:r>
              </w:del>
            </w:ins>
          </w:p>
        </w:tc>
        <w:tc>
          <w:tcPr>
            <w:tcW w:w="6883" w:type="dxa"/>
          </w:tcPr>
          <w:p w14:paraId="674E288B" w14:textId="4AEE0C71" w:rsidR="0087791D" w:rsidDel="00BA50DB" w:rsidRDefault="0087791D" w:rsidP="00271644">
            <w:pPr>
              <w:pStyle w:val="a9"/>
              <w:rPr>
                <w:ins w:id="1053" w:author="Administrator" w:date="2018-11-08T20:47:00Z"/>
                <w:del w:id="1054" w:author="John" w:date="2018-11-10T15:28:00Z"/>
              </w:rPr>
            </w:pPr>
            <w:ins w:id="1055" w:author="Administrator" w:date="2018-11-08T20:47:00Z">
              <w:del w:id="1056" w:author="John" w:date="2018-11-10T15:28:00Z">
                <w:r w:rsidDel="00BA50DB">
                  <w:rPr>
                    <w:rFonts w:hint="eastAsia"/>
                  </w:rPr>
                  <w:delText>负责</w:delText>
                </w:r>
                <w:r w:rsidDel="00BA50DB">
                  <w:delText>从顾客获取需求</w:delText>
                </w:r>
                <w:r w:rsidDel="00BA50DB">
                  <w:rPr>
                    <w:rFonts w:hint="eastAsia"/>
                  </w:rPr>
                  <w:delText>，</w:delText>
                </w:r>
                <w:r w:rsidDel="00BA50DB">
                  <w:delText>分析顾客需求</w:delText>
                </w:r>
                <w:r w:rsidDel="00BA50DB">
                  <w:rPr>
                    <w:rFonts w:hint="eastAsia"/>
                  </w:rPr>
                  <w:delText>并</w:delText>
                </w:r>
                <w:r w:rsidDel="00BA50DB">
                  <w:delText>反馈成具体需要实现的功能。</w:delText>
                </w:r>
                <w:r w:rsidDel="00BA50DB">
                  <w:rPr>
                    <w:rFonts w:hint="eastAsia"/>
                  </w:rPr>
                  <w:delText>对顾客</w:delText>
                </w:r>
                <w:r w:rsidDel="00BA50DB">
                  <w:delText>要求分析不清</w:delText>
                </w:r>
                <w:r w:rsidDel="00BA50DB">
                  <w:rPr>
                    <w:rFonts w:hint="eastAsia"/>
                  </w:rPr>
                  <w:delText>，</w:delText>
                </w:r>
                <w:r w:rsidDel="00BA50DB">
                  <w:delText>记录需求不清晰时，</w:delText>
                </w:r>
                <w:r w:rsidDel="00BA50DB">
                  <w:rPr>
                    <w:rFonts w:hint="eastAsia"/>
                  </w:rPr>
                  <w:delText>导致</w:delText>
                </w:r>
                <w:r w:rsidDel="00BA50DB">
                  <w:delText>生成功能</w:delText>
                </w:r>
                <w:r w:rsidDel="00BA50DB">
                  <w:rPr>
                    <w:rFonts w:hint="eastAsia"/>
                  </w:rPr>
                  <w:delText>错误</w:delText>
                </w:r>
                <w:r w:rsidDel="00BA50DB">
                  <w:delText>时负主要责任。</w:delText>
                </w:r>
              </w:del>
            </w:ins>
          </w:p>
        </w:tc>
      </w:tr>
      <w:tr w:rsidR="0087791D" w:rsidDel="00BA50DB" w14:paraId="4CEAE994" w14:textId="426C65E9" w:rsidTr="00271644">
        <w:trPr>
          <w:ins w:id="1057" w:author="Administrator" w:date="2018-11-08T20:47:00Z"/>
          <w:del w:id="1058" w:author="John" w:date="2018-11-10T15:28:00Z"/>
        </w:trPr>
        <w:tc>
          <w:tcPr>
            <w:tcW w:w="1413" w:type="dxa"/>
          </w:tcPr>
          <w:p w14:paraId="51F987A2" w14:textId="225AF884" w:rsidR="0087791D" w:rsidDel="00BA50DB" w:rsidRDefault="0087791D" w:rsidP="00271644">
            <w:pPr>
              <w:pStyle w:val="a9"/>
              <w:rPr>
                <w:ins w:id="1059" w:author="Administrator" w:date="2018-11-08T20:47:00Z"/>
                <w:del w:id="1060" w:author="John" w:date="2018-11-10T15:28:00Z"/>
                <w:rFonts w:ascii="宋体" w:hAnsi="宋体"/>
                <w:szCs w:val="24"/>
              </w:rPr>
            </w:pPr>
            <w:ins w:id="1061" w:author="Administrator" w:date="2018-11-08T20:47:00Z">
              <w:del w:id="1062" w:author="John" w:date="2018-11-10T15:28:00Z">
                <w:r w:rsidDel="00BA50DB">
                  <w:rPr>
                    <w:rFonts w:ascii="宋体" w:hAnsi="宋体" w:hint="eastAsia"/>
                    <w:szCs w:val="24"/>
                  </w:rPr>
                  <w:delText>工作</w:delText>
                </w:r>
                <w:r w:rsidDel="00BA50DB">
                  <w:rPr>
                    <w:rFonts w:ascii="宋体" w:hAnsi="宋体"/>
                    <w:szCs w:val="24"/>
                  </w:rPr>
                  <w:delText>计划管理员</w:delText>
                </w:r>
              </w:del>
            </w:ins>
          </w:p>
        </w:tc>
        <w:tc>
          <w:tcPr>
            <w:tcW w:w="6883" w:type="dxa"/>
          </w:tcPr>
          <w:p w14:paraId="6CD545FD" w14:textId="76374C05" w:rsidR="0087791D" w:rsidDel="00BA50DB" w:rsidRDefault="0087791D" w:rsidP="00271644">
            <w:pPr>
              <w:pStyle w:val="a9"/>
              <w:rPr>
                <w:ins w:id="1063" w:author="Administrator" w:date="2018-11-08T20:47:00Z"/>
                <w:del w:id="1064" w:author="John" w:date="2018-11-10T15:28:00Z"/>
              </w:rPr>
            </w:pPr>
            <w:ins w:id="1065" w:author="Administrator" w:date="2018-11-08T20:47:00Z">
              <w:del w:id="1066" w:author="John" w:date="2018-11-10T15:28:00Z">
                <w:r w:rsidDel="00BA50DB">
                  <w:rPr>
                    <w:rFonts w:hint="eastAsia"/>
                  </w:rPr>
                  <w:delText>工作任务规划，根据实际情况调整工作时间，修改甘特图。</w:delText>
                </w:r>
              </w:del>
            </w:ins>
          </w:p>
        </w:tc>
      </w:tr>
      <w:tr w:rsidR="0087791D" w:rsidDel="00BA50DB" w14:paraId="4E854A82" w14:textId="06BB792D" w:rsidTr="00271644">
        <w:trPr>
          <w:ins w:id="1067" w:author="Administrator" w:date="2018-11-08T20:48:00Z"/>
          <w:del w:id="1068" w:author="John" w:date="2018-11-10T15:28:00Z"/>
        </w:trPr>
        <w:tc>
          <w:tcPr>
            <w:tcW w:w="1413" w:type="dxa"/>
          </w:tcPr>
          <w:p w14:paraId="286A0843" w14:textId="7FEDB45A" w:rsidR="0087791D" w:rsidDel="00BA50DB" w:rsidRDefault="0087791D" w:rsidP="00271644">
            <w:pPr>
              <w:pStyle w:val="a9"/>
              <w:rPr>
                <w:ins w:id="1069" w:author="Administrator" w:date="2018-11-08T20:48:00Z"/>
                <w:del w:id="1070" w:author="John" w:date="2018-11-10T15:28:00Z"/>
                <w:rFonts w:ascii="宋体" w:hAnsi="宋体"/>
                <w:szCs w:val="24"/>
              </w:rPr>
            </w:pPr>
            <w:ins w:id="1071" w:author="Administrator" w:date="2018-11-08T20:48:00Z">
              <w:del w:id="1072" w:author="John" w:date="2018-11-10T15:28:00Z">
                <w:r w:rsidDel="00BA50DB">
                  <w:rPr>
                    <w:rFonts w:ascii="宋体" w:hAnsi="宋体" w:hint="eastAsia"/>
                    <w:szCs w:val="24"/>
                  </w:rPr>
                  <w:delText>后勤</w:delText>
                </w:r>
                <w:r w:rsidDel="00BA50DB">
                  <w:rPr>
                    <w:rFonts w:ascii="宋体" w:hAnsi="宋体"/>
                    <w:szCs w:val="24"/>
                  </w:rPr>
                  <w:delText>辅助人员</w:delText>
                </w:r>
              </w:del>
            </w:ins>
          </w:p>
        </w:tc>
        <w:tc>
          <w:tcPr>
            <w:tcW w:w="6883" w:type="dxa"/>
          </w:tcPr>
          <w:p w14:paraId="06CBABAA" w14:textId="1E538FAC" w:rsidR="0087791D" w:rsidDel="00BA50DB" w:rsidRDefault="0087791D">
            <w:pPr>
              <w:pStyle w:val="a9"/>
              <w:tabs>
                <w:tab w:val="left" w:pos="1080"/>
              </w:tabs>
              <w:rPr>
                <w:ins w:id="1073" w:author="Administrator" w:date="2018-11-08T20:48:00Z"/>
                <w:del w:id="1074" w:author="John" w:date="2018-11-10T15:28:00Z"/>
              </w:rPr>
              <w:pPrChange w:id="1075" w:author="Administrator" w:date="2018-11-08T20:48:00Z">
                <w:pPr>
                  <w:pStyle w:val="a9"/>
                </w:pPr>
              </w:pPrChange>
            </w:pPr>
            <w:ins w:id="1076" w:author="Administrator" w:date="2018-11-08T20:48:00Z">
              <w:del w:id="1077" w:author="John" w:date="2018-11-10T15:28:00Z">
                <w:r w:rsidDel="00BA50DB">
                  <w:delText>当当期任务工作人员因某些因素无法完成任务或无法参与任务，以及某块工作比预期需要的工作量更多时，由</w:delText>
                </w:r>
                <w:r w:rsidDel="00BA50DB">
                  <w:rPr>
                    <w:rFonts w:hint="eastAsia"/>
                  </w:rPr>
                  <w:delText>后勤</w:delText>
                </w:r>
                <w:r w:rsidDel="00BA50DB">
                  <w:delText>辅助人员协助进行任务</w:delText>
                </w:r>
                <w:r w:rsidDel="00BA50DB">
                  <w:rPr>
                    <w:rFonts w:hint="eastAsia"/>
                  </w:rPr>
                  <w:delText>。</w:delText>
                </w:r>
              </w:del>
            </w:ins>
          </w:p>
        </w:tc>
      </w:tr>
    </w:tbl>
    <w:p w14:paraId="0B85C888" w14:textId="612475F5" w:rsidR="0087791D" w:rsidDel="00BA50DB" w:rsidRDefault="0087791D">
      <w:pPr>
        <w:rPr>
          <w:ins w:id="1078" w:author="Administrator" w:date="2018-11-08T20:42:00Z"/>
          <w:del w:id="1079" w:author="John" w:date="2018-11-10T15:28:00Z"/>
        </w:rPr>
        <w:pPrChange w:id="1080" w:author="Administrator" w:date="2018-11-08T20:42:00Z">
          <w:pPr>
            <w:pStyle w:val="1"/>
          </w:pPr>
        </w:pPrChange>
      </w:pPr>
    </w:p>
    <w:p w14:paraId="6290D437" w14:textId="4ECE2433" w:rsidR="0087791D" w:rsidRPr="00501FC8" w:rsidDel="00BA50DB" w:rsidRDefault="0087791D">
      <w:pPr>
        <w:rPr>
          <w:del w:id="1081" w:author="John" w:date="2018-11-10T15:28:00Z"/>
        </w:rPr>
        <w:pPrChange w:id="1082" w:author="Administrator" w:date="2018-11-08T20:42:00Z">
          <w:pPr>
            <w:pStyle w:val="1"/>
          </w:pPr>
        </w:pPrChange>
      </w:pPr>
    </w:p>
    <w:p w14:paraId="7A06AF84" w14:textId="29015281" w:rsidR="00A4110A" w:rsidDel="00BA50DB" w:rsidRDefault="00271644" w:rsidP="00D130FB">
      <w:pPr>
        <w:pStyle w:val="2"/>
        <w:rPr>
          <w:del w:id="1083" w:author="John" w:date="2018-11-10T15:28:00Z"/>
        </w:rPr>
      </w:pPr>
      <w:ins w:id="1084" w:author="Administrator" w:date="2018-11-08T22:38:00Z">
        <w:del w:id="1085" w:author="John" w:date="2018-11-10T15:28:00Z">
          <w:r w:rsidDel="00BA50DB">
            <w:delText>4</w:delText>
          </w:r>
        </w:del>
      </w:ins>
      <w:del w:id="1086" w:author="John" w:date="2018-11-10T15:28:00Z">
        <w:r w:rsidR="00D130FB" w:rsidDel="00BA50DB">
          <w:delText>3</w:delText>
        </w:r>
        <w:r w:rsidR="00A4110A" w:rsidDel="00BA50DB">
          <w:delText>.</w:delText>
        </w:r>
      </w:del>
      <w:ins w:id="1087" w:author="Administrator" w:date="2018-11-08T20:39:00Z">
        <w:del w:id="1088" w:author="John" w:date="2018-11-10T15:28:00Z">
          <w:r w:rsidR="00B50F80" w:rsidDel="00BA50DB">
            <w:delText>2</w:delText>
          </w:r>
        </w:del>
      </w:ins>
      <w:del w:id="1089" w:author="John" w:date="2018-11-10T15:28:00Z">
        <w:r w:rsidR="00A4110A" w:rsidDel="00BA50DB">
          <w:delText>1</w:delText>
        </w:r>
        <w:r w:rsidR="00A4110A" w:rsidDel="00BA50DB">
          <w:delText>人员</w:delText>
        </w:r>
      </w:del>
    </w:p>
    <w:p w14:paraId="6F590BC8" w14:textId="13293D92" w:rsidR="007F2B76" w:rsidRPr="00292CE8" w:rsidDel="00BA50DB" w:rsidRDefault="007F2B76" w:rsidP="00292CE8">
      <w:pPr>
        <w:spacing w:line="360" w:lineRule="auto"/>
        <w:rPr>
          <w:del w:id="1090" w:author="John" w:date="2018-11-10T15:28:00Z"/>
          <w:rFonts w:ascii="宋体" w:eastAsia="宋体" w:hAnsi="宋体"/>
        </w:rPr>
      </w:pPr>
      <w:del w:id="1091" w:author="John" w:date="2018-11-10T15:28:00Z">
        <w:r w:rsidDel="00BA50DB">
          <w:tab/>
        </w:r>
        <w:r w:rsidRPr="00292CE8" w:rsidDel="00BA50DB">
          <w:rPr>
            <w:rFonts w:ascii="宋体" w:eastAsia="宋体" w:hAnsi="宋体" w:hint="eastAsia"/>
          </w:rPr>
          <w:delText>此次</w:delText>
        </w:r>
        <w:r w:rsidRPr="00292CE8" w:rsidDel="00BA50DB">
          <w:rPr>
            <w:rFonts w:ascii="宋体" w:eastAsia="宋体" w:hAnsi="宋体"/>
          </w:rPr>
          <w:delText>项目的负责人为项目经理沈启航，开发人员叶柏成、杨以恒、徐哲远、骆佳俊。</w:delText>
        </w:r>
      </w:del>
    </w:p>
    <w:p w14:paraId="77BA022C" w14:textId="302BC529" w:rsidR="001002EB" w:rsidDel="00BA50DB" w:rsidRDefault="001002EB" w:rsidP="007F2B76">
      <w:pPr>
        <w:rPr>
          <w:del w:id="1092" w:author="John" w:date="2018-11-10T15: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rsidDel="00BA50DB" w14:paraId="0D6DEF93" w14:textId="19EC59E5" w:rsidTr="00AF5593">
        <w:trPr>
          <w:del w:id="1093" w:author="John" w:date="2018-11-10T15:28:00Z"/>
        </w:trPr>
        <w:tc>
          <w:tcPr>
            <w:tcW w:w="1413" w:type="dxa"/>
          </w:tcPr>
          <w:p w14:paraId="19C835B8" w14:textId="5CA0FE5C" w:rsidR="001002EB" w:rsidRPr="00292CE8" w:rsidDel="00BA50DB" w:rsidRDefault="001002EB" w:rsidP="00292CE8">
            <w:pPr>
              <w:pStyle w:val="a9"/>
              <w:jc w:val="center"/>
              <w:rPr>
                <w:del w:id="1094" w:author="John" w:date="2018-11-10T15:28:00Z"/>
                <w:rFonts w:ascii="宋体" w:hAnsi="宋体"/>
                <w:b/>
              </w:rPr>
            </w:pPr>
            <w:del w:id="1095" w:author="John" w:date="2018-11-10T15:28:00Z">
              <w:r w:rsidRPr="00292CE8" w:rsidDel="00BA50DB">
                <w:rPr>
                  <w:rFonts w:ascii="宋体" w:hAnsi="宋体" w:hint="eastAsia"/>
                  <w:b/>
                </w:rPr>
                <w:delText>人员</w:delText>
              </w:r>
            </w:del>
          </w:p>
        </w:tc>
        <w:tc>
          <w:tcPr>
            <w:tcW w:w="6883" w:type="dxa"/>
          </w:tcPr>
          <w:p w14:paraId="30C19495" w14:textId="417E00AA" w:rsidR="001002EB" w:rsidRPr="00292CE8" w:rsidDel="00BA50DB" w:rsidRDefault="001002EB" w:rsidP="00292CE8">
            <w:pPr>
              <w:pStyle w:val="a9"/>
              <w:jc w:val="center"/>
              <w:rPr>
                <w:del w:id="1096" w:author="John" w:date="2018-11-10T15:28:00Z"/>
                <w:rFonts w:ascii="宋体" w:hAnsi="宋体"/>
                <w:b/>
              </w:rPr>
            </w:pPr>
            <w:del w:id="1097" w:author="John" w:date="2018-11-10T15:28:00Z">
              <w:r w:rsidRPr="00292CE8" w:rsidDel="00BA50DB">
                <w:rPr>
                  <w:rFonts w:ascii="宋体" w:hAnsi="宋体" w:hint="eastAsia"/>
                  <w:b/>
                </w:rPr>
                <w:delText>掌握</w:delText>
              </w:r>
              <w:r w:rsidRPr="00292CE8" w:rsidDel="00BA50DB">
                <w:rPr>
                  <w:rFonts w:ascii="宋体" w:hAnsi="宋体"/>
                  <w:b/>
                </w:rPr>
                <w:delText>技能</w:delText>
              </w:r>
            </w:del>
          </w:p>
        </w:tc>
      </w:tr>
      <w:tr w:rsidR="001002EB" w:rsidDel="00BA50DB" w14:paraId="6B9EBA97" w14:textId="51EE8DEE" w:rsidTr="00AF5593">
        <w:trPr>
          <w:del w:id="1098" w:author="John" w:date="2018-11-10T15:28:00Z"/>
        </w:trPr>
        <w:tc>
          <w:tcPr>
            <w:tcW w:w="1413" w:type="dxa"/>
          </w:tcPr>
          <w:p w14:paraId="4D8C8CE7" w14:textId="355BE3D2" w:rsidR="001002EB" w:rsidRPr="00292CE8" w:rsidDel="00BA50DB" w:rsidRDefault="001002EB" w:rsidP="00292CE8">
            <w:pPr>
              <w:pStyle w:val="a9"/>
              <w:rPr>
                <w:del w:id="1099" w:author="John" w:date="2018-11-10T15:28:00Z"/>
                <w:rFonts w:ascii="宋体" w:hAnsi="宋体"/>
                <w:szCs w:val="24"/>
              </w:rPr>
            </w:pPr>
            <w:del w:id="1100" w:author="John" w:date="2018-11-10T15:28:00Z">
              <w:r w:rsidRPr="00292CE8" w:rsidDel="00BA50DB">
                <w:rPr>
                  <w:rFonts w:ascii="宋体" w:hAnsi="宋体" w:hint="eastAsia"/>
                  <w:szCs w:val="24"/>
                </w:rPr>
                <w:delText>沈启航</w:delText>
              </w:r>
            </w:del>
          </w:p>
        </w:tc>
        <w:tc>
          <w:tcPr>
            <w:tcW w:w="6883" w:type="dxa"/>
          </w:tcPr>
          <w:p w14:paraId="24066418" w14:textId="751F8F29" w:rsidR="001002EB" w:rsidRPr="00292CE8" w:rsidDel="00BA50DB" w:rsidRDefault="001002EB" w:rsidP="00292CE8">
            <w:pPr>
              <w:pStyle w:val="a9"/>
              <w:rPr>
                <w:del w:id="1101" w:author="John" w:date="2018-11-10T15:28:00Z"/>
                <w:rFonts w:ascii="宋体" w:hAnsi="宋体"/>
                <w:szCs w:val="24"/>
              </w:rPr>
            </w:pPr>
            <w:del w:id="1102" w:author="John" w:date="2018-11-10T15:28:00Z">
              <w:r w:rsidRPr="00292CE8" w:rsidDel="00BA50DB">
                <w:rPr>
                  <w:rFonts w:ascii="宋体" w:hAnsi="宋体" w:hint="eastAsia"/>
                  <w:szCs w:val="24"/>
                </w:rPr>
                <w:delText>具有</w:delText>
              </w:r>
              <w:r w:rsidRPr="00292CE8" w:rsidDel="00BA50DB">
                <w:rPr>
                  <w:rFonts w:ascii="宋体" w:hAnsi="宋体"/>
                  <w:szCs w:val="24"/>
                </w:rPr>
                <w:delText>良好的沟通能力与组织能力</w:delText>
              </w:r>
              <w:r w:rsidRPr="00292CE8" w:rsidDel="00BA50DB">
                <w:rPr>
                  <w:rFonts w:ascii="宋体" w:hAnsi="宋体" w:hint="eastAsia"/>
                  <w:szCs w:val="24"/>
                </w:rPr>
                <w:delText>；</w:delText>
              </w:r>
            </w:del>
          </w:p>
          <w:p w14:paraId="243AAEF5" w14:textId="6D33641C" w:rsidR="001002EB" w:rsidRPr="00292CE8" w:rsidDel="00BA50DB" w:rsidRDefault="001002EB" w:rsidP="00292CE8">
            <w:pPr>
              <w:pStyle w:val="a9"/>
              <w:rPr>
                <w:del w:id="1103" w:author="John" w:date="2018-11-10T15:28:00Z"/>
                <w:rFonts w:ascii="宋体" w:hAnsi="宋体"/>
                <w:szCs w:val="24"/>
              </w:rPr>
            </w:pPr>
            <w:del w:id="1104" w:author="John" w:date="2018-11-10T15:28:00Z">
              <w:r w:rsidRPr="00292CE8" w:rsidDel="00BA50DB">
                <w:rPr>
                  <w:rFonts w:ascii="宋体" w:hAnsi="宋体" w:hint="eastAsia"/>
                  <w:szCs w:val="24"/>
                </w:rPr>
                <w:delText>了解</w:delText>
              </w:r>
              <w:r w:rsidRPr="00292CE8" w:rsidDel="00BA50DB">
                <w:rPr>
                  <w:rFonts w:ascii="宋体" w:hAnsi="宋体"/>
                  <w:szCs w:val="24"/>
                </w:rPr>
                <w:delText>G</w:delText>
              </w:r>
            </w:del>
            <w:ins w:id="1105" w:author="Administrator" w:date="2018-11-08T20:37:00Z">
              <w:del w:id="1106" w:author="John" w:date="2018-11-10T15:28:00Z">
                <w:r w:rsidR="00B50F80" w:rsidDel="00BA50DB">
                  <w:rPr>
                    <w:rFonts w:ascii="宋体" w:hAnsi="宋体"/>
                    <w:szCs w:val="24"/>
                  </w:rPr>
                  <w:delText>i</w:delText>
                </w:r>
              </w:del>
            </w:ins>
            <w:del w:id="1107" w:author="John" w:date="2018-11-10T15:28:00Z">
              <w:r w:rsidRPr="00292CE8" w:rsidDel="00BA50DB">
                <w:rPr>
                  <w:rFonts w:ascii="宋体" w:hAnsi="宋体"/>
                  <w:szCs w:val="24"/>
                </w:rPr>
                <w:delText xml:space="preserve">It </w:delText>
              </w:r>
              <w:r w:rsidRPr="00292CE8" w:rsidDel="00BA50DB">
                <w:rPr>
                  <w:rFonts w:ascii="宋体" w:hAnsi="宋体" w:hint="eastAsia"/>
                  <w:szCs w:val="24"/>
                </w:rPr>
                <w:delText>版本</w:delText>
              </w:r>
              <w:r w:rsidRPr="00292CE8" w:rsidDel="00BA50DB">
                <w:rPr>
                  <w:rFonts w:ascii="宋体" w:hAnsi="宋体"/>
                  <w:szCs w:val="24"/>
                </w:rPr>
                <w:delText>控制工具</w:delText>
              </w:r>
              <w:r w:rsidRPr="00292CE8" w:rsidDel="00BA50DB">
                <w:rPr>
                  <w:rFonts w:ascii="宋体" w:hAnsi="宋体" w:hint="eastAsia"/>
                  <w:szCs w:val="24"/>
                </w:rPr>
                <w:delText>的</w:delText>
              </w:r>
              <w:r w:rsidRPr="00292CE8" w:rsidDel="00BA50DB">
                <w:rPr>
                  <w:rFonts w:ascii="宋体" w:hAnsi="宋体"/>
                  <w:szCs w:val="24"/>
                </w:rPr>
                <w:delText>使用方法，了解项目开发结构；</w:delText>
              </w:r>
            </w:del>
          </w:p>
          <w:p w14:paraId="7A56B65B" w14:textId="7F1E8C05" w:rsidR="001002EB" w:rsidRPr="00292CE8" w:rsidDel="00BA50DB" w:rsidRDefault="001002EB" w:rsidP="00292CE8">
            <w:pPr>
              <w:pStyle w:val="a9"/>
              <w:rPr>
                <w:del w:id="1108" w:author="John" w:date="2018-11-10T15:28:00Z"/>
                <w:rFonts w:ascii="宋体" w:hAnsi="宋体"/>
                <w:szCs w:val="24"/>
              </w:rPr>
            </w:pPr>
            <w:del w:id="1109"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58CCD04C" w14:textId="618712D8" w:rsidTr="00AF5593">
        <w:trPr>
          <w:del w:id="1110" w:author="John" w:date="2018-11-10T15:28:00Z"/>
        </w:trPr>
        <w:tc>
          <w:tcPr>
            <w:tcW w:w="1413" w:type="dxa"/>
          </w:tcPr>
          <w:p w14:paraId="436924AC" w14:textId="5864DA39" w:rsidR="001002EB" w:rsidRPr="00292CE8" w:rsidDel="00BA50DB" w:rsidRDefault="001002EB" w:rsidP="00292CE8">
            <w:pPr>
              <w:pStyle w:val="a9"/>
              <w:rPr>
                <w:del w:id="1111" w:author="John" w:date="2018-11-10T15:28:00Z"/>
                <w:rFonts w:ascii="宋体" w:hAnsi="宋体"/>
                <w:szCs w:val="24"/>
              </w:rPr>
            </w:pPr>
            <w:del w:id="1112" w:author="John" w:date="2018-11-10T15:28:00Z">
              <w:r w:rsidRPr="00292CE8" w:rsidDel="00BA50DB">
                <w:rPr>
                  <w:rFonts w:ascii="宋体" w:hAnsi="宋体" w:hint="eastAsia"/>
                  <w:szCs w:val="24"/>
                </w:rPr>
                <w:delText>叶柏成</w:delText>
              </w:r>
            </w:del>
          </w:p>
        </w:tc>
        <w:tc>
          <w:tcPr>
            <w:tcW w:w="6883" w:type="dxa"/>
          </w:tcPr>
          <w:p w14:paraId="33B0B107" w14:textId="7AA67A99" w:rsidR="001002EB" w:rsidRPr="00292CE8" w:rsidDel="00BA50DB" w:rsidRDefault="001002EB" w:rsidP="00292CE8">
            <w:pPr>
              <w:pStyle w:val="a9"/>
              <w:rPr>
                <w:del w:id="1113" w:author="John" w:date="2018-11-10T15:28:00Z"/>
                <w:rFonts w:ascii="宋体" w:hAnsi="宋体"/>
                <w:szCs w:val="24"/>
              </w:rPr>
            </w:pPr>
            <w:del w:id="1114" w:author="John" w:date="2018-11-10T15:28:00Z">
              <w:r w:rsidRPr="00292CE8" w:rsidDel="00BA50DB">
                <w:rPr>
                  <w:rFonts w:ascii="宋体" w:hAnsi="宋体" w:hint="eastAsia"/>
                  <w:szCs w:val="24"/>
                </w:rPr>
                <w:delText>有一定的开发</w:delText>
              </w:r>
              <w:r w:rsidRPr="00292CE8" w:rsidDel="00BA50DB">
                <w:rPr>
                  <w:rFonts w:ascii="宋体" w:hAnsi="宋体"/>
                  <w:szCs w:val="24"/>
                </w:rPr>
                <w:delText>经验</w:delText>
              </w:r>
              <w:r w:rsidRPr="00292CE8" w:rsidDel="00BA50DB">
                <w:rPr>
                  <w:rFonts w:ascii="宋体" w:hAnsi="宋体" w:hint="eastAsia"/>
                  <w:szCs w:val="24"/>
                </w:rPr>
                <w:delText>；</w:delText>
              </w:r>
            </w:del>
          </w:p>
          <w:p w14:paraId="1C842B84" w14:textId="06A0FDDD" w:rsidR="001002EB" w:rsidRPr="00292CE8" w:rsidDel="00BA50DB" w:rsidRDefault="001002EB" w:rsidP="00292CE8">
            <w:pPr>
              <w:pStyle w:val="a9"/>
              <w:rPr>
                <w:del w:id="1115" w:author="John" w:date="2018-11-10T15:28:00Z"/>
                <w:rFonts w:ascii="宋体" w:hAnsi="宋体"/>
                <w:szCs w:val="24"/>
              </w:rPr>
            </w:pPr>
            <w:del w:id="1116" w:author="John" w:date="2018-11-10T15:28:00Z">
              <w:r w:rsidRPr="00292CE8" w:rsidDel="00BA50DB">
                <w:rPr>
                  <w:rFonts w:ascii="宋体" w:hAnsi="宋体" w:hint="eastAsia"/>
                  <w:szCs w:val="24"/>
                </w:rPr>
                <w:delText>了解</w:delText>
              </w:r>
              <w:r w:rsidRPr="00292CE8" w:rsidDel="00BA50DB">
                <w:rPr>
                  <w:rFonts w:ascii="宋体" w:hAnsi="宋体"/>
                  <w:szCs w:val="24"/>
                </w:rPr>
                <w:delText>Git版本控制工具使用，</w:delText>
              </w:r>
              <w:r w:rsidRPr="00292CE8" w:rsidDel="00BA50DB">
                <w:rPr>
                  <w:rFonts w:ascii="宋体" w:hAnsi="宋体" w:hint="eastAsia"/>
                  <w:szCs w:val="24"/>
                </w:rPr>
                <w:delText>了解</w:delText>
              </w:r>
              <w:r w:rsidRPr="00292CE8" w:rsidDel="00BA50DB">
                <w:rPr>
                  <w:rFonts w:ascii="宋体" w:hAnsi="宋体"/>
                  <w:szCs w:val="24"/>
                </w:rPr>
                <w:delText>文档工具使用，有一定软件开发能力；</w:delText>
              </w:r>
            </w:del>
          </w:p>
          <w:p w14:paraId="158635DB" w14:textId="7EB78570" w:rsidR="001002EB" w:rsidRPr="00292CE8" w:rsidDel="00BA50DB" w:rsidRDefault="001002EB" w:rsidP="00292CE8">
            <w:pPr>
              <w:pStyle w:val="a9"/>
              <w:rPr>
                <w:del w:id="1117" w:author="John" w:date="2018-11-10T15:28:00Z"/>
                <w:rFonts w:ascii="宋体" w:hAnsi="宋体"/>
                <w:szCs w:val="24"/>
              </w:rPr>
            </w:pPr>
            <w:del w:id="1118"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1635B586" w14:textId="72A32688" w:rsidTr="00AF5593">
        <w:trPr>
          <w:del w:id="1119" w:author="John" w:date="2018-11-10T15:28:00Z"/>
        </w:trPr>
        <w:tc>
          <w:tcPr>
            <w:tcW w:w="1413" w:type="dxa"/>
          </w:tcPr>
          <w:p w14:paraId="445FE739" w14:textId="6E493309" w:rsidR="001002EB" w:rsidRPr="00292CE8" w:rsidDel="00BA50DB" w:rsidRDefault="001002EB" w:rsidP="00292CE8">
            <w:pPr>
              <w:pStyle w:val="a9"/>
              <w:rPr>
                <w:del w:id="1120" w:author="John" w:date="2018-11-10T15:28:00Z"/>
                <w:rFonts w:ascii="宋体" w:hAnsi="宋体"/>
                <w:szCs w:val="24"/>
              </w:rPr>
            </w:pPr>
            <w:del w:id="1121" w:author="John" w:date="2018-11-10T15:28:00Z">
              <w:r w:rsidRPr="00292CE8" w:rsidDel="00BA50DB">
                <w:rPr>
                  <w:rFonts w:ascii="宋体" w:hAnsi="宋体" w:hint="eastAsia"/>
                  <w:szCs w:val="24"/>
                </w:rPr>
                <w:delText>杨以恒</w:delText>
              </w:r>
            </w:del>
          </w:p>
        </w:tc>
        <w:tc>
          <w:tcPr>
            <w:tcW w:w="6883" w:type="dxa"/>
          </w:tcPr>
          <w:p w14:paraId="2E3659F6" w14:textId="4C81831E" w:rsidR="001002EB" w:rsidRPr="00292CE8" w:rsidDel="00BA50DB" w:rsidRDefault="001002EB" w:rsidP="00292CE8">
            <w:pPr>
              <w:pStyle w:val="a9"/>
              <w:rPr>
                <w:del w:id="1122" w:author="John" w:date="2018-11-10T15:28:00Z"/>
                <w:rFonts w:ascii="宋体" w:hAnsi="宋体"/>
                <w:szCs w:val="24"/>
              </w:rPr>
            </w:pPr>
            <w:del w:id="1123"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76260D8D" w14:textId="600CCDE3" w:rsidR="001002EB" w:rsidRPr="00292CE8" w:rsidDel="00BA50DB" w:rsidRDefault="001002EB" w:rsidP="00292CE8">
            <w:pPr>
              <w:pStyle w:val="a9"/>
              <w:rPr>
                <w:del w:id="1124" w:author="John" w:date="2018-11-10T15:28:00Z"/>
                <w:rFonts w:ascii="宋体" w:hAnsi="宋体"/>
                <w:szCs w:val="24"/>
              </w:rPr>
            </w:pPr>
            <w:del w:id="1125" w:author="John" w:date="2018-11-10T15:28:00Z">
              <w:r w:rsidRPr="00292CE8" w:rsidDel="00BA50DB">
                <w:rPr>
                  <w:rFonts w:ascii="宋体" w:hAnsi="宋体" w:hint="eastAsia"/>
                  <w:szCs w:val="24"/>
                </w:rPr>
                <w:delText>有一定</w:delText>
              </w:r>
              <w:r w:rsidRPr="00292CE8" w:rsidDel="00BA50DB">
                <w:rPr>
                  <w:rFonts w:ascii="宋体" w:hAnsi="宋体"/>
                  <w:szCs w:val="24"/>
                </w:rPr>
                <w:delText>的美工设计经验，</w:delText>
              </w:r>
              <w:r w:rsidRPr="00292CE8" w:rsidDel="00BA50DB">
                <w:rPr>
                  <w:rFonts w:ascii="宋体" w:hAnsi="宋体" w:hint="eastAsia"/>
                  <w:szCs w:val="24"/>
                </w:rPr>
                <w:delText>熟悉</w:delText>
              </w:r>
              <w:r w:rsidRPr="00292CE8" w:rsidDel="00BA50DB">
                <w:rPr>
                  <w:rFonts w:ascii="宋体" w:hAnsi="宋体"/>
                  <w:szCs w:val="24"/>
                </w:rPr>
                <w:delText>Photoshop及类似工具使用；</w:delText>
              </w:r>
            </w:del>
          </w:p>
          <w:p w14:paraId="2CE2DC99" w14:textId="685DD437" w:rsidR="001002EB" w:rsidRPr="00292CE8" w:rsidDel="00BA50DB" w:rsidRDefault="001002EB" w:rsidP="00292CE8">
            <w:pPr>
              <w:pStyle w:val="a9"/>
              <w:rPr>
                <w:del w:id="1126" w:author="John" w:date="2018-11-10T15:28:00Z"/>
                <w:rFonts w:ascii="宋体" w:hAnsi="宋体"/>
                <w:szCs w:val="24"/>
              </w:rPr>
            </w:pPr>
            <w:del w:id="1127"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5A73CC33" w14:textId="1DAE7D8D" w:rsidTr="00AF5593">
        <w:trPr>
          <w:del w:id="1128" w:author="John" w:date="2018-11-10T15:28:00Z"/>
        </w:trPr>
        <w:tc>
          <w:tcPr>
            <w:tcW w:w="1413" w:type="dxa"/>
          </w:tcPr>
          <w:p w14:paraId="25818449" w14:textId="38729532" w:rsidR="001002EB" w:rsidRPr="00292CE8" w:rsidDel="00BA50DB" w:rsidRDefault="001002EB" w:rsidP="00292CE8">
            <w:pPr>
              <w:pStyle w:val="a9"/>
              <w:rPr>
                <w:del w:id="1129" w:author="John" w:date="2018-11-10T15:28:00Z"/>
                <w:rFonts w:ascii="宋体" w:hAnsi="宋体"/>
                <w:szCs w:val="24"/>
              </w:rPr>
            </w:pPr>
            <w:del w:id="1130" w:author="John" w:date="2018-11-10T15:28:00Z">
              <w:r w:rsidRPr="00292CE8" w:rsidDel="00BA50DB">
                <w:rPr>
                  <w:rFonts w:ascii="宋体" w:hAnsi="宋体" w:hint="eastAsia"/>
                  <w:szCs w:val="24"/>
                </w:rPr>
                <w:delText>徐哲远</w:delText>
              </w:r>
            </w:del>
          </w:p>
        </w:tc>
        <w:tc>
          <w:tcPr>
            <w:tcW w:w="6883" w:type="dxa"/>
          </w:tcPr>
          <w:p w14:paraId="74BCBD9B" w14:textId="64390822" w:rsidR="001002EB" w:rsidRPr="00292CE8" w:rsidDel="00BA50DB" w:rsidRDefault="001002EB" w:rsidP="00292CE8">
            <w:pPr>
              <w:pStyle w:val="a9"/>
              <w:rPr>
                <w:del w:id="1131" w:author="John" w:date="2018-11-10T15:28:00Z"/>
                <w:rFonts w:ascii="宋体" w:hAnsi="宋体"/>
                <w:szCs w:val="24"/>
              </w:rPr>
            </w:pPr>
            <w:del w:id="1132"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07C2E264" w14:textId="0F03BE76" w:rsidR="001002EB" w:rsidRPr="00292CE8" w:rsidDel="00BA50DB" w:rsidRDefault="001002EB" w:rsidP="00292CE8">
            <w:pPr>
              <w:pStyle w:val="a9"/>
              <w:rPr>
                <w:del w:id="1133" w:author="John" w:date="2018-11-10T15:28:00Z"/>
                <w:rFonts w:ascii="宋体" w:hAnsi="宋体"/>
                <w:szCs w:val="24"/>
              </w:rPr>
            </w:pPr>
            <w:del w:id="1134"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278D6DCC" w14:textId="3BD11DD1" w:rsidTr="00AF5593">
        <w:trPr>
          <w:del w:id="1135" w:author="John" w:date="2018-11-10T15:28:00Z"/>
        </w:trPr>
        <w:tc>
          <w:tcPr>
            <w:tcW w:w="1413" w:type="dxa"/>
          </w:tcPr>
          <w:p w14:paraId="276DB15F" w14:textId="604C8106" w:rsidR="001002EB" w:rsidRPr="00292CE8" w:rsidDel="00BA50DB" w:rsidRDefault="001002EB" w:rsidP="00292CE8">
            <w:pPr>
              <w:pStyle w:val="a9"/>
              <w:rPr>
                <w:del w:id="1136" w:author="John" w:date="2018-11-10T15:28:00Z"/>
                <w:rFonts w:ascii="宋体" w:hAnsi="宋体"/>
                <w:szCs w:val="24"/>
              </w:rPr>
            </w:pPr>
            <w:del w:id="1137" w:author="John" w:date="2018-11-10T15:28:00Z">
              <w:r w:rsidRPr="00292CE8" w:rsidDel="00BA50DB">
                <w:rPr>
                  <w:rFonts w:ascii="宋体" w:hAnsi="宋体" w:hint="eastAsia"/>
                  <w:szCs w:val="24"/>
                </w:rPr>
                <w:delText>骆佳俊</w:delText>
              </w:r>
            </w:del>
          </w:p>
        </w:tc>
        <w:tc>
          <w:tcPr>
            <w:tcW w:w="6883" w:type="dxa"/>
          </w:tcPr>
          <w:p w14:paraId="363A521E" w14:textId="394F2526" w:rsidR="001002EB" w:rsidRPr="00292CE8" w:rsidDel="00BA50DB" w:rsidRDefault="001002EB" w:rsidP="00292CE8">
            <w:pPr>
              <w:pStyle w:val="a9"/>
              <w:rPr>
                <w:del w:id="1138" w:author="John" w:date="2018-11-10T15:28:00Z"/>
                <w:rFonts w:ascii="宋体" w:hAnsi="宋体"/>
                <w:szCs w:val="24"/>
              </w:rPr>
            </w:pPr>
            <w:del w:id="1139"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766D231C" w14:textId="049223E7" w:rsidR="001002EB" w:rsidRPr="00292CE8" w:rsidDel="00BA50DB" w:rsidRDefault="001002EB" w:rsidP="00292CE8">
            <w:pPr>
              <w:pStyle w:val="a9"/>
              <w:rPr>
                <w:del w:id="1140" w:author="John" w:date="2018-11-10T15:28:00Z"/>
                <w:rFonts w:ascii="宋体" w:hAnsi="宋体"/>
                <w:szCs w:val="24"/>
              </w:rPr>
            </w:pPr>
            <w:del w:id="1141" w:author="John" w:date="2018-11-10T15:28:00Z">
              <w:r w:rsidRPr="00292CE8" w:rsidDel="00BA50DB">
                <w:rPr>
                  <w:rFonts w:ascii="宋体" w:hAnsi="宋体" w:hint="eastAsia"/>
                  <w:szCs w:val="24"/>
                </w:rPr>
                <w:delText>了解</w:delText>
              </w:r>
              <w:r w:rsidRPr="00292CE8" w:rsidDel="00BA50DB">
                <w:rPr>
                  <w:rFonts w:ascii="宋体" w:hAnsi="宋体"/>
                  <w:szCs w:val="24"/>
                </w:rPr>
                <w:delText>Project使用方法</w:delText>
              </w:r>
              <w:r w:rsidRPr="00292CE8" w:rsidDel="00BA50DB">
                <w:rPr>
                  <w:rFonts w:ascii="宋体" w:hAnsi="宋体" w:hint="eastAsia"/>
                  <w:szCs w:val="24"/>
                </w:rPr>
                <w:delText>，</w:delText>
              </w:r>
              <w:r w:rsidRPr="00292CE8" w:rsidDel="00BA50DB">
                <w:rPr>
                  <w:rFonts w:ascii="宋体" w:hAnsi="宋体"/>
                  <w:szCs w:val="24"/>
                </w:rPr>
                <w:delText>了解相关项目</w:delText>
              </w:r>
              <w:r w:rsidRPr="00292CE8" w:rsidDel="00BA50DB">
                <w:rPr>
                  <w:rFonts w:ascii="宋体" w:hAnsi="宋体" w:hint="eastAsia"/>
                  <w:szCs w:val="24"/>
                </w:rPr>
                <w:delText>文档</w:delText>
              </w:r>
              <w:r w:rsidRPr="00292CE8" w:rsidDel="00BA50DB">
                <w:rPr>
                  <w:rFonts w:ascii="宋体" w:hAnsi="宋体"/>
                  <w:szCs w:val="24"/>
                </w:rPr>
                <w:delText>组织结构</w:delText>
              </w:r>
              <w:r w:rsidRPr="00292CE8" w:rsidDel="00BA50DB">
                <w:rPr>
                  <w:rFonts w:ascii="宋体" w:hAnsi="宋体" w:hint="eastAsia"/>
                  <w:szCs w:val="24"/>
                </w:rPr>
                <w:delText>；</w:delText>
              </w:r>
            </w:del>
          </w:p>
          <w:p w14:paraId="53E8DDAF" w14:textId="06566799" w:rsidR="001002EB" w:rsidRPr="00292CE8" w:rsidDel="00BA50DB" w:rsidRDefault="001002EB" w:rsidP="00292CE8">
            <w:pPr>
              <w:pStyle w:val="a9"/>
              <w:rPr>
                <w:del w:id="1142" w:author="John" w:date="2018-11-10T15:28:00Z"/>
                <w:rFonts w:ascii="宋体" w:hAnsi="宋体"/>
                <w:szCs w:val="24"/>
              </w:rPr>
            </w:pPr>
            <w:del w:id="1143"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bl>
    <w:p w14:paraId="447A6005" w14:textId="6071AE78" w:rsidR="001002EB" w:rsidRPr="001002EB" w:rsidDel="00BA50DB" w:rsidRDefault="001002EB" w:rsidP="007F2B76">
      <w:pPr>
        <w:rPr>
          <w:del w:id="1144" w:author="John" w:date="2018-11-10T15:28:00Z"/>
        </w:rPr>
      </w:pPr>
    </w:p>
    <w:p w14:paraId="6D886259" w14:textId="58C0FB09" w:rsidR="00A4110A" w:rsidDel="00BA50DB" w:rsidRDefault="00271644" w:rsidP="00D130FB">
      <w:pPr>
        <w:pStyle w:val="2"/>
        <w:rPr>
          <w:del w:id="1145" w:author="John" w:date="2018-11-10T15:28:00Z"/>
        </w:rPr>
      </w:pPr>
      <w:ins w:id="1146" w:author="Administrator" w:date="2018-11-08T22:38:00Z">
        <w:del w:id="1147" w:author="John" w:date="2018-11-10T15:28:00Z">
          <w:r w:rsidDel="00BA50DB">
            <w:delText>4</w:delText>
          </w:r>
        </w:del>
      </w:ins>
      <w:del w:id="1148" w:author="John" w:date="2018-11-10T15:28:00Z">
        <w:r w:rsidR="00D130FB" w:rsidDel="00BA50DB">
          <w:delText>3</w:delText>
        </w:r>
        <w:r w:rsidR="00A4110A" w:rsidDel="00BA50DB">
          <w:delText>.</w:delText>
        </w:r>
      </w:del>
      <w:ins w:id="1149" w:author="Administrator" w:date="2018-11-08T20:39:00Z">
        <w:del w:id="1150" w:author="John" w:date="2018-11-10T15:28:00Z">
          <w:r w:rsidR="00B50F80" w:rsidDel="00BA50DB">
            <w:delText>3</w:delText>
          </w:r>
        </w:del>
      </w:ins>
      <w:del w:id="1151" w:author="John" w:date="2018-11-10T15:28:00Z">
        <w:r w:rsidR="00A4110A" w:rsidDel="00BA50DB">
          <w:delText>2</w:delText>
        </w:r>
        <w:r w:rsidR="00A4110A" w:rsidDel="00BA50DB">
          <w:delText>环境</w:delText>
        </w:r>
        <w:r w:rsidR="00A8521A" w:rsidDel="00BA50DB">
          <w:rPr>
            <w:rFonts w:hint="eastAsia"/>
          </w:rPr>
          <w:delText>资源</w:delText>
        </w:r>
      </w:del>
    </w:p>
    <w:p w14:paraId="13675589" w14:textId="3D3ACB60" w:rsidR="00482115" w:rsidRPr="00CA3C4B" w:rsidDel="00BA50DB" w:rsidRDefault="00482115" w:rsidP="00292CE8">
      <w:pPr>
        <w:pStyle w:val="a9"/>
        <w:rPr>
          <w:del w:id="1152" w:author="John" w:date="2018-11-10T15:28:00Z"/>
          <w:moveFrom w:id="1153" w:author="John" w:date="2018-11-10T14:30:00Z"/>
        </w:rPr>
      </w:pPr>
      <w:moveFromRangeStart w:id="1154" w:author="John" w:date="2018-11-10T14:30:00Z" w:name="move529623581"/>
      <w:moveFrom w:id="1155" w:author="John" w:date="2018-11-10T14:30:00Z">
        <w:del w:id="1156" w:author="John" w:date="2018-11-10T15:28:00Z">
          <w:r w:rsidRPr="00CA3C4B" w:rsidDel="00BA50DB">
            <w:rPr>
              <w:rFonts w:hint="eastAsia"/>
            </w:rPr>
            <w:delText>项目</w:delText>
          </w:r>
          <w:r w:rsidRPr="00CA3C4B" w:rsidDel="00BA50DB">
            <w:delText>组拥有较近的开会场所，方便组员集合开会。</w:delText>
          </w:r>
        </w:del>
      </w:moveFrom>
    </w:p>
    <w:moveFromRangeEnd w:id="1154"/>
    <w:p w14:paraId="4F8BF126" w14:textId="5269D55B" w:rsidR="00560AE1" w:rsidDel="00560AE1" w:rsidRDefault="00482115" w:rsidP="00560AE1">
      <w:pPr>
        <w:pStyle w:val="a9"/>
        <w:ind w:firstLine="420"/>
        <w:rPr>
          <w:del w:id="1157" w:author="John" w:date="2018-11-10T14:31:00Z"/>
        </w:rPr>
      </w:pPr>
      <w:del w:id="1158" w:author="John" w:date="2018-11-10T14:30:00Z">
        <w:r w:rsidRPr="00CA3C4B" w:rsidDel="007F3684">
          <w:rPr>
            <w:rFonts w:hint="eastAsia"/>
          </w:rPr>
          <w:delText>项目</w:delText>
        </w:r>
        <w:r w:rsidRPr="00CA3C4B" w:rsidDel="007F3684">
          <w:delText>组拥有一个</w:delText>
        </w:r>
        <w:r w:rsidRPr="00CA3C4B" w:rsidDel="007F3684">
          <w:rPr>
            <w:rFonts w:hint="eastAsia"/>
          </w:rPr>
          <w:delText>百度网盘</w:delText>
        </w:r>
        <w:r w:rsidRPr="00CA3C4B" w:rsidDel="007F3684">
          <w:delText>会员账号，方便资源</w:delText>
        </w:r>
        <w:r w:rsidR="00EF3B0E" w:rsidRPr="00CA3C4B" w:rsidDel="007F3684">
          <w:rPr>
            <w:rFonts w:hint="eastAsia"/>
          </w:rPr>
          <w:delText>存储</w:delText>
        </w:r>
        <w:r w:rsidR="00EF3B0E" w:rsidRPr="00CA3C4B" w:rsidDel="007F3684">
          <w:delText>、</w:delText>
        </w:r>
        <w:r w:rsidRPr="00CA3C4B" w:rsidDel="007F3684">
          <w:delText>下载与分享。</w:delText>
        </w:r>
      </w:del>
      <w:moveToRangeStart w:id="1159" w:author="John" w:date="2018-11-10T14:30:00Z" w:name="move529623581"/>
      <w:moveTo w:id="1160" w:author="John" w:date="2018-11-10T14:30:00Z">
        <w:del w:id="1161" w:author="John" w:date="2018-11-10T15:28:00Z">
          <w:r w:rsidR="00560AE1" w:rsidRPr="00CA3C4B" w:rsidDel="00BA50DB">
            <w:rPr>
              <w:rFonts w:hint="eastAsia"/>
            </w:rPr>
            <w:delText>项目</w:delText>
          </w:r>
          <w:r w:rsidR="00560AE1" w:rsidRPr="00CA3C4B" w:rsidDel="00BA50DB">
            <w:delText>组</w:delText>
          </w:r>
        </w:del>
        <w:del w:id="1162" w:author="John" w:date="2018-11-10T14:31:00Z">
          <w:r w:rsidR="00560AE1" w:rsidRPr="00CA3C4B" w:rsidDel="00560AE1">
            <w:delText>拥有较近的开会场所，方便组员集合开会。</w:delText>
          </w:r>
        </w:del>
      </w:moveTo>
    </w:p>
    <w:moveToRangeEnd w:id="1159"/>
    <w:p w14:paraId="67C36F26" w14:textId="490E74E1" w:rsidR="00560AE1" w:rsidRPr="00560AE1" w:rsidDel="00BA50DB" w:rsidRDefault="00560AE1">
      <w:pPr>
        <w:pStyle w:val="a9"/>
        <w:ind w:firstLine="420"/>
        <w:rPr>
          <w:del w:id="1163" w:author="John" w:date="2018-11-10T15:28:00Z"/>
        </w:rPr>
        <w:pPrChange w:id="1164" w:author="John" w:date="2018-11-10T14:31:00Z">
          <w:pPr>
            <w:pStyle w:val="a9"/>
          </w:pPr>
        </w:pPrChange>
      </w:pPr>
    </w:p>
    <w:p w14:paraId="2431D2DD" w14:textId="6C31D412" w:rsidR="00A4110A" w:rsidDel="00BA50DB" w:rsidRDefault="00271644" w:rsidP="00D130FB">
      <w:pPr>
        <w:pStyle w:val="2"/>
        <w:rPr>
          <w:del w:id="1165" w:author="John" w:date="2018-11-10T15:28:00Z"/>
        </w:rPr>
      </w:pPr>
      <w:ins w:id="1166" w:author="Administrator" w:date="2018-11-08T22:38:00Z">
        <w:del w:id="1167" w:author="John" w:date="2018-11-10T15:28:00Z">
          <w:r w:rsidDel="00BA50DB">
            <w:delText>4</w:delText>
          </w:r>
        </w:del>
      </w:ins>
      <w:del w:id="1168" w:author="John" w:date="2018-11-10T15:28:00Z">
        <w:r w:rsidR="00D130FB" w:rsidDel="00BA50DB">
          <w:delText>3</w:delText>
        </w:r>
        <w:r w:rsidR="00A4110A" w:rsidDel="00BA50DB">
          <w:delText>.</w:delText>
        </w:r>
      </w:del>
      <w:ins w:id="1169" w:author="Administrator" w:date="2018-11-08T20:39:00Z">
        <w:del w:id="1170" w:author="John" w:date="2018-11-10T15:28:00Z">
          <w:r w:rsidR="00B50F80" w:rsidDel="00BA50DB">
            <w:delText>4</w:delText>
          </w:r>
        </w:del>
      </w:ins>
      <w:del w:id="1171" w:author="John" w:date="2018-11-10T15:28:00Z">
        <w:r w:rsidR="00A4110A" w:rsidDel="00BA50DB">
          <w:delText>3</w:delText>
        </w:r>
        <w:r w:rsidR="00A4110A" w:rsidDel="00BA50DB">
          <w:delText>投资</w:delText>
        </w:r>
      </w:del>
    </w:p>
    <w:p w14:paraId="26733CBB" w14:textId="587D355D" w:rsidR="00A4110A" w:rsidDel="00BA50DB" w:rsidRDefault="00271644" w:rsidP="00D130FB">
      <w:pPr>
        <w:pStyle w:val="3"/>
        <w:rPr>
          <w:del w:id="1172" w:author="John" w:date="2018-11-10T15:28:00Z"/>
        </w:rPr>
      </w:pPr>
      <w:ins w:id="1173" w:author="Administrator" w:date="2018-11-08T22:38:00Z">
        <w:del w:id="1174" w:author="John" w:date="2018-11-10T15:28:00Z">
          <w:r w:rsidDel="00BA50DB">
            <w:delText>4</w:delText>
          </w:r>
        </w:del>
      </w:ins>
      <w:del w:id="1175" w:author="John" w:date="2018-11-10T15:28:00Z">
        <w:r w:rsidR="00D130FB" w:rsidDel="00BA50DB">
          <w:delText>3</w:delText>
        </w:r>
        <w:r w:rsidR="00A4110A" w:rsidDel="00BA50DB">
          <w:delText>.</w:delText>
        </w:r>
      </w:del>
      <w:ins w:id="1176" w:author="Administrator" w:date="2018-11-08T20:39:00Z">
        <w:del w:id="1177" w:author="John" w:date="2018-11-10T15:28:00Z">
          <w:r w:rsidR="00B50F80" w:rsidDel="00BA50DB">
            <w:delText>4</w:delText>
          </w:r>
        </w:del>
      </w:ins>
      <w:del w:id="1178" w:author="John" w:date="2018-11-10T15:28:00Z">
        <w:r w:rsidR="00A4110A" w:rsidDel="00BA50DB">
          <w:delText>3.1资金</w:delText>
        </w:r>
      </w:del>
    </w:p>
    <w:p w14:paraId="5A76AC67" w14:textId="37ACC77E" w:rsidR="00EF3B0E" w:rsidRPr="00EF3B0E" w:rsidDel="00BA50DB" w:rsidRDefault="00EF3B0E" w:rsidP="00292CE8">
      <w:pPr>
        <w:pStyle w:val="a9"/>
        <w:rPr>
          <w:del w:id="1179" w:author="John" w:date="2018-11-10T15:28:00Z"/>
        </w:rPr>
      </w:pPr>
      <w:del w:id="1180" w:author="John" w:date="2018-11-10T15:28:00Z">
        <w:r w:rsidDel="00BA50DB">
          <w:tab/>
        </w:r>
        <w:r w:rsidDel="00BA50DB">
          <w:rPr>
            <w:rFonts w:hint="eastAsia"/>
          </w:rPr>
          <w:delText>本项目</w:delText>
        </w:r>
        <w:r w:rsidDel="00BA50DB">
          <w:delText>组暂无外界资金赞助，所有资金由组内成员分摊。</w:delText>
        </w:r>
      </w:del>
    </w:p>
    <w:p w14:paraId="2DEDA09C" w14:textId="2F52EAD8" w:rsidR="00A4110A" w:rsidDel="00BA50DB" w:rsidRDefault="00271644" w:rsidP="00D130FB">
      <w:pPr>
        <w:pStyle w:val="3"/>
        <w:rPr>
          <w:del w:id="1181" w:author="John" w:date="2018-11-10T15:28:00Z"/>
        </w:rPr>
      </w:pPr>
      <w:ins w:id="1182" w:author="Administrator" w:date="2018-11-08T22:38:00Z">
        <w:del w:id="1183" w:author="John" w:date="2018-11-10T15:28:00Z">
          <w:r w:rsidDel="00BA50DB">
            <w:delText>4</w:delText>
          </w:r>
        </w:del>
      </w:ins>
      <w:del w:id="1184" w:author="John" w:date="2018-11-10T15:28:00Z">
        <w:r w:rsidR="00D130FB" w:rsidDel="00BA50DB">
          <w:delText>3</w:delText>
        </w:r>
        <w:r w:rsidR="00A4110A" w:rsidDel="00BA50DB">
          <w:delText>.</w:delText>
        </w:r>
      </w:del>
      <w:ins w:id="1185" w:author="Administrator" w:date="2018-11-08T20:39:00Z">
        <w:del w:id="1186" w:author="John" w:date="2018-11-10T15:28:00Z">
          <w:r w:rsidR="00B50F80" w:rsidDel="00BA50DB">
            <w:delText>4</w:delText>
          </w:r>
        </w:del>
      </w:ins>
      <w:del w:id="1187" w:author="John" w:date="2018-11-10T15:28:00Z">
        <w:r w:rsidR="00A4110A" w:rsidDel="00BA50DB">
          <w:delText>3.2人力</w:delText>
        </w:r>
      </w:del>
    </w:p>
    <w:p w14:paraId="0E4BDEDB" w14:textId="051FCF7F" w:rsidR="00EF3B0E" w:rsidDel="00BA50DB" w:rsidRDefault="00EF3B0E" w:rsidP="00292CE8">
      <w:pPr>
        <w:pStyle w:val="a9"/>
        <w:rPr>
          <w:del w:id="1188" w:author="John" w:date="2018-11-10T15:28:00Z"/>
        </w:rPr>
      </w:pPr>
      <w:del w:id="1189" w:author="John" w:date="2018-11-10T15:28:00Z">
        <w:r w:rsidDel="00BA50DB">
          <w:rPr>
            <w:rFonts w:hint="eastAsia"/>
          </w:rPr>
          <w:delText>以下</w:delText>
        </w:r>
        <w:r w:rsidDel="00BA50DB">
          <w:delText>为本项目组人力资源状况。</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rsidDel="00BA50DB" w14:paraId="45BCCC7D" w14:textId="25264010" w:rsidTr="00AF5593">
        <w:trPr>
          <w:del w:id="1190" w:author="John" w:date="2018-11-10T15:28:00Z"/>
        </w:trPr>
        <w:tc>
          <w:tcPr>
            <w:tcW w:w="8296" w:type="dxa"/>
            <w:gridSpan w:val="8"/>
          </w:tcPr>
          <w:p w14:paraId="1F561DAA" w14:textId="1C488515" w:rsidR="00EF3B0E" w:rsidRPr="00292CE8" w:rsidDel="00BA50DB" w:rsidRDefault="00EF3B0E" w:rsidP="00AF5593">
            <w:pPr>
              <w:jc w:val="center"/>
              <w:rPr>
                <w:del w:id="1191" w:author="John" w:date="2018-11-10T15:28:00Z"/>
                <w:rFonts w:ascii="宋体" w:eastAsia="宋体" w:hAnsi="宋体"/>
              </w:rPr>
            </w:pPr>
            <w:del w:id="1192" w:author="John" w:date="2018-11-10T15:28:00Z">
              <w:r w:rsidRPr="00292CE8" w:rsidDel="00BA50DB">
                <w:rPr>
                  <w:rFonts w:ascii="宋体" w:eastAsia="宋体" w:hAnsi="宋体" w:hint="eastAsia"/>
                  <w:b/>
                  <w:sz w:val="24"/>
                </w:rPr>
                <w:delText>人力资源</w:delText>
              </w:r>
            </w:del>
          </w:p>
        </w:tc>
      </w:tr>
      <w:tr w:rsidR="00EF3B0E" w:rsidDel="00BA50DB" w14:paraId="60C89789" w14:textId="60A1C56C" w:rsidTr="00AF5593">
        <w:trPr>
          <w:del w:id="1193" w:author="John" w:date="2018-11-10T15:28:00Z"/>
        </w:trPr>
        <w:tc>
          <w:tcPr>
            <w:tcW w:w="1037" w:type="dxa"/>
          </w:tcPr>
          <w:p w14:paraId="76FDA70E" w14:textId="47745996" w:rsidR="00EF3B0E" w:rsidDel="00BA50DB" w:rsidRDefault="00EF3B0E" w:rsidP="00292CE8">
            <w:pPr>
              <w:pStyle w:val="a9"/>
              <w:rPr>
                <w:del w:id="1194" w:author="John" w:date="2018-11-10T15:28:00Z"/>
              </w:rPr>
            </w:pPr>
          </w:p>
        </w:tc>
        <w:tc>
          <w:tcPr>
            <w:tcW w:w="1037" w:type="dxa"/>
          </w:tcPr>
          <w:p w14:paraId="7BFEC782" w14:textId="1F69F18A" w:rsidR="00EF3B0E" w:rsidDel="00BA50DB" w:rsidRDefault="00EF3B0E" w:rsidP="00292CE8">
            <w:pPr>
              <w:pStyle w:val="a9"/>
              <w:rPr>
                <w:del w:id="1195" w:author="John" w:date="2018-11-10T15:28:00Z"/>
              </w:rPr>
            </w:pPr>
            <w:del w:id="1196" w:author="John" w:date="2018-11-10T15:28:00Z">
              <w:r w:rsidDel="00BA50DB">
                <w:rPr>
                  <w:rFonts w:hint="eastAsia"/>
                </w:rPr>
                <w:delText>周日</w:delText>
              </w:r>
            </w:del>
          </w:p>
        </w:tc>
        <w:tc>
          <w:tcPr>
            <w:tcW w:w="1037" w:type="dxa"/>
          </w:tcPr>
          <w:p w14:paraId="7838B724" w14:textId="1F015797" w:rsidR="00EF3B0E" w:rsidDel="00BA50DB" w:rsidRDefault="00EF3B0E" w:rsidP="00292CE8">
            <w:pPr>
              <w:pStyle w:val="a9"/>
              <w:rPr>
                <w:del w:id="1197" w:author="John" w:date="2018-11-10T15:28:00Z"/>
              </w:rPr>
            </w:pPr>
            <w:del w:id="1198" w:author="John" w:date="2018-11-10T15:28:00Z">
              <w:r w:rsidDel="00BA50DB">
                <w:rPr>
                  <w:rFonts w:hint="eastAsia"/>
                </w:rPr>
                <w:delText>周一</w:delText>
              </w:r>
            </w:del>
          </w:p>
        </w:tc>
        <w:tc>
          <w:tcPr>
            <w:tcW w:w="1037" w:type="dxa"/>
          </w:tcPr>
          <w:p w14:paraId="32D6D617" w14:textId="7680E116" w:rsidR="00EF3B0E" w:rsidDel="00BA50DB" w:rsidRDefault="00EF3B0E" w:rsidP="00292CE8">
            <w:pPr>
              <w:pStyle w:val="a9"/>
              <w:rPr>
                <w:del w:id="1199" w:author="John" w:date="2018-11-10T15:28:00Z"/>
              </w:rPr>
            </w:pPr>
            <w:del w:id="1200" w:author="John" w:date="2018-11-10T15:28:00Z">
              <w:r w:rsidDel="00BA50DB">
                <w:rPr>
                  <w:rFonts w:hint="eastAsia"/>
                </w:rPr>
                <w:delText>周二</w:delText>
              </w:r>
            </w:del>
          </w:p>
        </w:tc>
        <w:tc>
          <w:tcPr>
            <w:tcW w:w="1037" w:type="dxa"/>
          </w:tcPr>
          <w:p w14:paraId="76E00D7D" w14:textId="6BBAF327" w:rsidR="00EF3B0E" w:rsidDel="00BA50DB" w:rsidRDefault="00EF3B0E" w:rsidP="00292CE8">
            <w:pPr>
              <w:pStyle w:val="a9"/>
              <w:rPr>
                <w:del w:id="1201" w:author="John" w:date="2018-11-10T15:28:00Z"/>
              </w:rPr>
            </w:pPr>
            <w:del w:id="1202" w:author="John" w:date="2018-11-10T15:28:00Z">
              <w:r w:rsidDel="00BA50DB">
                <w:rPr>
                  <w:rFonts w:hint="eastAsia"/>
                </w:rPr>
                <w:delText>周三</w:delText>
              </w:r>
            </w:del>
          </w:p>
        </w:tc>
        <w:tc>
          <w:tcPr>
            <w:tcW w:w="1037" w:type="dxa"/>
          </w:tcPr>
          <w:p w14:paraId="0C726C26" w14:textId="22DA8C5D" w:rsidR="00EF3B0E" w:rsidDel="00BA50DB" w:rsidRDefault="00EF3B0E" w:rsidP="00292CE8">
            <w:pPr>
              <w:pStyle w:val="a9"/>
              <w:rPr>
                <w:del w:id="1203" w:author="John" w:date="2018-11-10T15:28:00Z"/>
              </w:rPr>
            </w:pPr>
            <w:del w:id="1204" w:author="John" w:date="2018-11-10T15:28:00Z">
              <w:r w:rsidDel="00BA50DB">
                <w:rPr>
                  <w:rFonts w:hint="eastAsia"/>
                </w:rPr>
                <w:delText>周四</w:delText>
              </w:r>
            </w:del>
          </w:p>
        </w:tc>
        <w:tc>
          <w:tcPr>
            <w:tcW w:w="1037" w:type="dxa"/>
          </w:tcPr>
          <w:p w14:paraId="1CABAB79" w14:textId="178A49BB" w:rsidR="00EF3B0E" w:rsidDel="00BA50DB" w:rsidRDefault="00EF3B0E" w:rsidP="00292CE8">
            <w:pPr>
              <w:pStyle w:val="a9"/>
              <w:rPr>
                <w:del w:id="1205" w:author="John" w:date="2018-11-10T15:28:00Z"/>
              </w:rPr>
            </w:pPr>
            <w:del w:id="1206" w:author="John" w:date="2018-11-10T15:28:00Z">
              <w:r w:rsidDel="00BA50DB">
                <w:rPr>
                  <w:rFonts w:hint="eastAsia"/>
                </w:rPr>
                <w:delText>周五</w:delText>
              </w:r>
            </w:del>
          </w:p>
        </w:tc>
        <w:tc>
          <w:tcPr>
            <w:tcW w:w="1037" w:type="dxa"/>
          </w:tcPr>
          <w:p w14:paraId="00DE073E" w14:textId="13092374" w:rsidR="00EF3B0E" w:rsidDel="00BA50DB" w:rsidRDefault="00EF3B0E" w:rsidP="00292CE8">
            <w:pPr>
              <w:pStyle w:val="a9"/>
              <w:rPr>
                <w:del w:id="1207" w:author="John" w:date="2018-11-10T15:28:00Z"/>
              </w:rPr>
            </w:pPr>
            <w:del w:id="1208" w:author="John" w:date="2018-11-10T15:28:00Z">
              <w:r w:rsidDel="00BA50DB">
                <w:rPr>
                  <w:rFonts w:hint="eastAsia"/>
                </w:rPr>
                <w:delText>周六</w:delText>
              </w:r>
            </w:del>
          </w:p>
        </w:tc>
      </w:tr>
      <w:tr w:rsidR="0087791D" w:rsidDel="00BA50DB" w14:paraId="2D536703" w14:textId="7434669B" w:rsidTr="00AF5593">
        <w:trPr>
          <w:del w:id="1209" w:author="John" w:date="2018-11-10T15:28:00Z"/>
        </w:trPr>
        <w:tc>
          <w:tcPr>
            <w:tcW w:w="1037" w:type="dxa"/>
          </w:tcPr>
          <w:p w14:paraId="0A6A3D96" w14:textId="72CD9738" w:rsidR="0087791D" w:rsidDel="00BA50DB" w:rsidRDefault="0087791D" w:rsidP="0087791D">
            <w:pPr>
              <w:pStyle w:val="a9"/>
              <w:rPr>
                <w:del w:id="1210" w:author="John" w:date="2018-11-10T15:28:00Z"/>
              </w:rPr>
            </w:pPr>
            <w:del w:id="1211" w:author="John" w:date="2018-11-10T15:28:00Z">
              <w:r w:rsidDel="00BA50DB">
                <w:rPr>
                  <w:rFonts w:hint="eastAsia"/>
                </w:rPr>
                <w:delText>上午</w:delText>
              </w:r>
              <w:r w:rsidDel="00BA50DB">
                <w:rPr>
                  <w:rFonts w:hint="eastAsia"/>
                </w:rPr>
                <w:delText>1</w:delText>
              </w:r>
            </w:del>
          </w:p>
        </w:tc>
        <w:tc>
          <w:tcPr>
            <w:tcW w:w="1037" w:type="dxa"/>
          </w:tcPr>
          <w:p w14:paraId="28C96821" w14:textId="5DD5E767" w:rsidR="0087791D" w:rsidDel="00BA50DB" w:rsidRDefault="0087791D" w:rsidP="0087791D">
            <w:pPr>
              <w:pStyle w:val="a9"/>
              <w:rPr>
                <w:del w:id="1212" w:author="John" w:date="2018-11-10T15:28:00Z"/>
              </w:rPr>
            </w:pPr>
            <w:ins w:id="1213" w:author="Administrator" w:date="2018-11-08T20:49:00Z">
              <w:del w:id="1214"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51AC7C26" w14:textId="3305A323" w:rsidR="0087791D" w:rsidDel="00BA50DB" w:rsidRDefault="0087791D" w:rsidP="0087791D">
            <w:pPr>
              <w:pStyle w:val="a9"/>
              <w:rPr>
                <w:del w:id="1215" w:author="John" w:date="2018-11-10T15:28:00Z"/>
              </w:rPr>
            </w:pPr>
            <w:ins w:id="1216" w:author="Administrator" w:date="2018-11-08T20:49:00Z">
              <w:del w:id="1217" w:author="John" w:date="2018-11-10T15:28:00Z">
                <w:r w:rsidDel="00BA50DB">
                  <w:rPr>
                    <w:rFonts w:hint="eastAsia"/>
                    <w:szCs w:val="21"/>
                  </w:rPr>
                  <w:delText>沈、叶、</w:delText>
                </w:r>
                <w:r w:rsidDel="00BA50DB">
                  <w:rPr>
                    <w:szCs w:val="21"/>
                  </w:rPr>
                  <w:delText>骆</w:delText>
                </w:r>
                <w:r w:rsidDel="00BA50DB">
                  <w:rPr>
                    <w:rFonts w:hint="eastAsia"/>
                    <w:szCs w:val="21"/>
                  </w:rPr>
                  <w:delText>、</w:delText>
                </w:r>
                <w:r w:rsidDel="00BA50DB">
                  <w:rPr>
                    <w:szCs w:val="21"/>
                  </w:rPr>
                  <w:delText>杨</w:delText>
                </w:r>
                <w:r w:rsidDel="00BA50DB">
                  <w:rPr>
                    <w:rFonts w:hint="eastAsia"/>
                    <w:szCs w:val="21"/>
                  </w:rPr>
                  <w:delText>、</w:delText>
                </w:r>
                <w:r w:rsidDel="00BA50DB">
                  <w:rPr>
                    <w:szCs w:val="21"/>
                  </w:rPr>
                  <w:delText>徐</w:delText>
                </w:r>
              </w:del>
            </w:ins>
            <w:del w:id="1218" w:author="John" w:date="2018-11-10T15:28:00Z">
              <w:r w:rsidDel="00BA50DB">
                <w:rPr>
                  <w:rFonts w:hint="eastAsia"/>
                </w:rPr>
                <w:delText>沈、叶、</w:delText>
              </w:r>
              <w:r w:rsidDel="00BA50DB">
                <w:delText>骆</w:delText>
              </w:r>
              <w:r w:rsidDel="00BA50DB">
                <w:rPr>
                  <w:rFonts w:hint="eastAsia"/>
                </w:rPr>
                <w:delText>、</w:delText>
              </w:r>
              <w:r w:rsidDel="00BA50DB">
                <w:delText>杨</w:delText>
              </w:r>
              <w:r w:rsidDel="00BA50DB">
                <w:rPr>
                  <w:rFonts w:hint="eastAsia"/>
                </w:rPr>
                <w:delText>、</w:delText>
              </w:r>
              <w:r w:rsidDel="00BA50DB">
                <w:delText>徐</w:delText>
              </w:r>
            </w:del>
          </w:p>
        </w:tc>
        <w:tc>
          <w:tcPr>
            <w:tcW w:w="1037" w:type="dxa"/>
          </w:tcPr>
          <w:p w14:paraId="6123A68E" w14:textId="1F32BD26" w:rsidR="0087791D" w:rsidDel="00BA50DB" w:rsidRDefault="0087791D" w:rsidP="0087791D">
            <w:pPr>
              <w:pStyle w:val="a9"/>
              <w:rPr>
                <w:del w:id="1219" w:author="John" w:date="2018-11-10T15:28:00Z"/>
              </w:rPr>
            </w:pPr>
            <w:ins w:id="1220" w:author="Administrator" w:date="2018-11-08T20:49:00Z">
              <w:del w:id="1221" w:author="John" w:date="2018-11-10T15:28:00Z">
                <w:r w:rsidDel="00BA50DB">
                  <w:rPr>
                    <w:rFonts w:hint="eastAsia"/>
                    <w:szCs w:val="21"/>
                  </w:rPr>
                  <w:delText>沈、叶、</w:delText>
                </w:r>
                <w:r w:rsidDel="00BA50DB">
                  <w:rPr>
                    <w:szCs w:val="21"/>
                  </w:rPr>
                  <w:delText>徐</w:delText>
                </w:r>
              </w:del>
            </w:ins>
            <w:del w:id="1222" w:author="John" w:date="2018-11-10T15:28:00Z">
              <w:r w:rsidDel="00BA50DB">
                <w:rPr>
                  <w:rFonts w:hint="eastAsia"/>
                </w:rPr>
                <w:delText>沈、叶、</w:delText>
              </w:r>
              <w:r w:rsidDel="00BA50DB">
                <w:delText>徐</w:delText>
              </w:r>
            </w:del>
          </w:p>
        </w:tc>
        <w:tc>
          <w:tcPr>
            <w:tcW w:w="1037" w:type="dxa"/>
          </w:tcPr>
          <w:p w14:paraId="2FB96CE1" w14:textId="788F0D87" w:rsidR="0087791D" w:rsidDel="00BA50DB" w:rsidRDefault="0087791D" w:rsidP="0087791D">
            <w:pPr>
              <w:pStyle w:val="a9"/>
              <w:rPr>
                <w:del w:id="1223" w:author="John" w:date="2018-11-10T15:28:00Z"/>
              </w:rPr>
            </w:pPr>
          </w:p>
        </w:tc>
        <w:tc>
          <w:tcPr>
            <w:tcW w:w="1037" w:type="dxa"/>
          </w:tcPr>
          <w:p w14:paraId="7792BEAA" w14:textId="7795E872" w:rsidR="0087791D" w:rsidDel="00BA50DB" w:rsidRDefault="0087791D" w:rsidP="0087791D">
            <w:pPr>
              <w:pStyle w:val="a9"/>
              <w:rPr>
                <w:del w:id="1224" w:author="John" w:date="2018-11-10T15:28:00Z"/>
              </w:rPr>
            </w:pPr>
            <w:ins w:id="1225" w:author="Administrator" w:date="2018-11-08T20:49:00Z">
              <w:del w:id="1226" w:author="John" w:date="2018-11-10T15:28:00Z">
                <w:r w:rsidDel="00BA50DB">
                  <w:rPr>
                    <w:rFonts w:hint="eastAsia"/>
                    <w:szCs w:val="21"/>
                  </w:rPr>
                  <w:delText>骆、</w:delText>
                </w:r>
                <w:r w:rsidDel="00BA50DB">
                  <w:rPr>
                    <w:szCs w:val="21"/>
                  </w:rPr>
                  <w:delText>杨</w:delText>
                </w:r>
                <w:r w:rsidDel="00BA50DB">
                  <w:rPr>
                    <w:rFonts w:hint="eastAsia"/>
                    <w:szCs w:val="21"/>
                  </w:rPr>
                  <w:delText>、</w:delText>
                </w:r>
                <w:r w:rsidDel="00BA50DB">
                  <w:rPr>
                    <w:szCs w:val="21"/>
                  </w:rPr>
                  <w:delText>徐</w:delText>
                </w:r>
              </w:del>
            </w:ins>
            <w:del w:id="1227" w:author="John" w:date="2018-11-10T15:28:00Z">
              <w:r w:rsidDel="00BA50DB">
                <w:rPr>
                  <w:rFonts w:hint="eastAsia"/>
                </w:rPr>
                <w:delText>骆、</w:delText>
              </w:r>
              <w:r w:rsidDel="00BA50DB">
                <w:delText>杨</w:delText>
              </w:r>
              <w:r w:rsidDel="00BA50DB">
                <w:rPr>
                  <w:rFonts w:hint="eastAsia"/>
                </w:rPr>
                <w:delText>、</w:delText>
              </w:r>
              <w:r w:rsidDel="00BA50DB">
                <w:delText>徐</w:delText>
              </w:r>
            </w:del>
          </w:p>
        </w:tc>
        <w:tc>
          <w:tcPr>
            <w:tcW w:w="1037" w:type="dxa"/>
          </w:tcPr>
          <w:p w14:paraId="53A9722C" w14:textId="6C3B069E" w:rsidR="0087791D" w:rsidDel="00BA50DB" w:rsidRDefault="0087791D" w:rsidP="0087791D">
            <w:pPr>
              <w:pStyle w:val="a9"/>
              <w:rPr>
                <w:del w:id="1228" w:author="John" w:date="2018-11-10T15:28:00Z"/>
              </w:rPr>
            </w:pPr>
            <w:ins w:id="1229" w:author="Administrator" w:date="2018-11-08T20:49:00Z">
              <w:del w:id="1230" w:author="John" w:date="2018-11-10T15:28:00Z">
                <w:r w:rsidDel="00BA50DB">
                  <w:rPr>
                    <w:rFonts w:hint="eastAsia"/>
                    <w:szCs w:val="21"/>
                  </w:rPr>
                  <w:delText>沈</w:delText>
                </w:r>
              </w:del>
            </w:ins>
            <w:del w:id="1231" w:author="John" w:date="2018-11-10T15:28:00Z">
              <w:r w:rsidDel="00BA50DB">
                <w:rPr>
                  <w:rFonts w:hint="eastAsia"/>
                </w:rPr>
                <w:delText>沈</w:delText>
              </w:r>
            </w:del>
          </w:p>
        </w:tc>
        <w:tc>
          <w:tcPr>
            <w:tcW w:w="1037" w:type="dxa"/>
          </w:tcPr>
          <w:p w14:paraId="268DE9E9" w14:textId="2A17F590" w:rsidR="0087791D" w:rsidDel="00BA50DB" w:rsidRDefault="0087791D" w:rsidP="0087791D">
            <w:pPr>
              <w:pStyle w:val="a9"/>
              <w:rPr>
                <w:del w:id="1232" w:author="John" w:date="2018-11-10T15:28:00Z"/>
              </w:rPr>
            </w:pPr>
            <w:ins w:id="1233" w:author="Administrator" w:date="2018-11-08T20:49:00Z">
              <w:del w:id="1234"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78791A88" w14:textId="3A3D2EF7" w:rsidTr="00AF5593">
        <w:trPr>
          <w:del w:id="1235" w:author="John" w:date="2018-11-10T15:28:00Z"/>
        </w:trPr>
        <w:tc>
          <w:tcPr>
            <w:tcW w:w="1037" w:type="dxa"/>
          </w:tcPr>
          <w:p w14:paraId="73A3AFFC" w14:textId="0B332840" w:rsidR="0087791D" w:rsidDel="00BA50DB" w:rsidRDefault="0087791D" w:rsidP="0087791D">
            <w:pPr>
              <w:pStyle w:val="a9"/>
              <w:rPr>
                <w:del w:id="1236" w:author="John" w:date="2018-11-10T15:28:00Z"/>
              </w:rPr>
            </w:pPr>
            <w:del w:id="1237" w:author="John" w:date="2018-11-10T15:28:00Z">
              <w:r w:rsidDel="00BA50DB">
                <w:rPr>
                  <w:rFonts w:hint="eastAsia"/>
                </w:rPr>
                <w:delText>上午</w:delText>
              </w:r>
              <w:r w:rsidDel="00BA50DB">
                <w:rPr>
                  <w:rFonts w:hint="eastAsia"/>
                </w:rPr>
                <w:delText>2</w:delText>
              </w:r>
            </w:del>
          </w:p>
        </w:tc>
        <w:tc>
          <w:tcPr>
            <w:tcW w:w="1037" w:type="dxa"/>
          </w:tcPr>
          <w:p w14:paraId="69A344D7" w14:textId="44FE3F00" w:rsidR="0087791D" w:rsidDel="00BA50DB" w:rsidRDefault="0087791D" w:rsidP="0087791D">
            <w:pPr>
              <w:pStyle w:val="a9"/>
              <w:rPr>
                <w:del w:id="1238" w:author="John" w:date="2018-11-10T15:28:00Z"/>
              </w:rPr>
            </w:pPr>
            <w:ins w:id="1239" w:author="Administrator" w:date="2018-11-08T20:49:00Z">
              <w:del w:id="1240"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3794D455" w14:textId="68C3B498" w:rsidR="0087791D" w:rsidDel="00BA50DB" w:rsidRDefault="0087791D" w:rsidP="0087791D">
            <w:pPr>
              <w:pStyle w:val="a9"/>
              <w:rPr>
                <w:del w:id="1241" w:author="John" w:date="2018-11-10T15:28:00Z"/>
              </w:rPr>
            </w:pPr>
          </w:p>
        </w:tc>
        <w:tc>
          <w:tcPr>
            <w:tcW w:w="1037" w:type="dxa"/>
          </w:tcPr>
          <w:p w14:paraId="63A28DC1" w14:textId="36F42401" w:rsidR="0087791D" w:rsidDel="00BA50DB" w:rsidRDefault="0087791D" w:rsidP="0087791D">
            <w:pPr>
              <w:pStyle w:val="a9"/>
              <w:rPr>
                <w:del w:id="1242" w:author="John" w:date="2018-11-10T15:28:00Z"/>
              </w:rPr>
            </w:pPr>
          </w:p>
        </w:tc>
        <w:tc>
          <w:tcPr>
            <w:tcW w:w="1037" w:type="dxa"/>
          </w:tcPr>
          <w:p w14:paraId="6E250CE3" w14:textId="4F160CB5" w:rsidR="0087791D" w:rsidDel="00BA50DB" w:rsidRDefault="0087791D" w:rsidP="0087791D">
            <w:pPr>
              <w:pStyle w:val="a9"/>
              <w:rPr>
                <w:del w:id="1243" w:author="John" w:date="2018-11-10T15:28:00Z"/>
              </w:rPr>
            </w:pPr>
          </w:p>
        </w:tc>
        <w:tc>
          <w:tcPr>
            <w:tcW w:w="1037" w:type="dxa"/>
          </w:tcPr>
          <w:p w14:paraId="1E6C5043" w14:textId="31259F33" w:rsidR="0087791D" w:rsidDel="00BA50DB" w:rsidRDefault="0087791D" w:rsidP="0087791D">
            <w:pPr>
              <w:pStyle w:val="a9"/>
              <w:rPr>
                <w:del w:id="1244" w:author="John" w:date="2018-11-10T15:28:00Z"/>
              </w:rPr>
            </w:pPr>
            <w:ins w:id="1245" w:author="Administrator" w:date="2018-11-08T20:49:00Z">
              <w:del w:id="1246" w:author="John" w:date="2018-11-10T15:28:00Z">
                <w:r w:rsidDel="00BA50DB">
                  <w:rPr>
                    <w:rFonts w:hint="eastAsia"/>
                    <w:szCs w:val="21"/>
                  </w:rPr>
                  <w:delText>杨</w:delText>
                </w:r>
                <w:r w:rsidDel="00BA50DB">
                  <w:rPr>
                    <w:szCs w:val="21"/>
                  </w:rPr>
                  <w:delText>、</w:delText>
                </w:r>
                <w:r w:rsidDel="00BA50DB">
                  <w:rPr>
                    <w:rFonts w:hint="eastAsia"/>
                    <w:szCs w:val="21"/>
                  </w:rPr>
                  <w:delText>徐</w:delText>
                </w:r>
              </w:del>
            </w:ins>
            <w:del w:id="1247" w:author="John" w:date="2018-11-10T15:28:00Z">
              <w:r w:rsidDel="00BA50DB">
                <w:rPr>
                  <w:rFonts w:hint="eastAsia"/>
                </w:rPr>
                <w:delText>杨</w:delText>
              </w:r>
              <w:r w:rsidDel="00BA50DB">
                <w:delText>、</w:delText>
              </w:r>
              <w:r w:rsidDel="00BA50DB">
                <w:rPr>
                  <w:rFonts w:hint="eastAsia"/>
                </w:rPr>
                <w:delText>徐</w:delText>
              </w:r>
            </w:del>
          </w:p>
        </w:tc>
        <w:tc>
          <w:tcPr>
            <w:tcW w:w="1037" w:type="dxa"/>
          </w:tcPr>
          <w:p w14:paraId="3C4FCE1E" w14:textId="0B592F50" w:rsidR="0087791D" w:rsidDel="00BA50DB" w:rsidRDefault="0087791D" w:rsidP="0087791D">
            <w:pPr>
              <w:pStyle w:val="a9"/>
              <w:rPr>
                <w:del w:id="1248" w:author="John" w:date="2018-11-10T15:28:00Z"/>
              </w:rPr>
            </w:pPr>
          </w:p>
        </w:tc>
        <w:tc>
          <w:tcPr>
            <w:tcW w:w="1037" w:type="dxa"/>
          </w:tcPr>
          <w:p w14:paraId="5CA31C14" w14:textId="0EA06486" w:rsidR="0087791D" w:rsidDel="00BA50DB" w:rsidRDefault="0087791D" w:rsidP="0087791D">
            <w:pPr>
              <w:pStyle w:val="a9"/>
              <w:rPr>
                <w:del w:id="1249" w:author="John" w:date="2018-11-10T15:28:00Z"/>
              </w:rPr>
            </w:pPr>
            <w:ins w:id="1250" w:author="Administrator" w:date="2018-11-08T20:49:00Z">
              <w:del w:id="1251"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697E9496" w14:textId="508D55F1" w:rsidTr="00AF5593">
        <w:trPr>
          <w:del w:id="1252" w:author="John" w:date="2018-11-10T15:28:00Z"/>
        </w:trPr>
        <w:tc>
          <w:tcPr>
            <w:tcW w:w="1037" w:type="dxa"/>
          </w:tcPr>
          <w:p w14:paraId="58FBC97E" w14:textId="0828AB48" w:rsidR="0087791D" w:rsidDel="00BA50DB" w:rsidRDefault="0087791D" w:rsidP="0087791D">
            <w:pPr>
              <w:pStyle w:val="a9"/>
              <w:rPr>
                <w:del w:id="1253" w:author="John" w:date="2018-11-10T15:28:00Z"/>
              </w:rPr>
            </w:pPr>
            <w:del w:id="1254" w:author="John" w:date="2018-11-10T15:28:00Z">
              <w:r w:rsidDel="00BA50DB">
                <w:rPr>
                  <w:rFonts w:hint="eastAsia"/>
                </w:rPr>
                <w:delText>下午</w:delText>
              </w:r>
              <w:r w:rsidDel="00BA50DB">
                <w:rPr>
                  <w:rFonts w:hint="eastAsia"/>
                </w:rPr>
                <w:delText>1</w:delText>
              </w:r>
            </w:del>
          </w:p>
        </w:tc>
        <w:tc>
          <w:tcPr>
            <w:tcW w:w="1037" w:type="dxa"/>
          </w:tcPr>
          <w:p w14:paraId="4E6DCACD" w14:textId="233888D6" w:rsidR="0087791D" w:rsidDel="00BA50DB" w:rsidRDefault="0087791D" w:rsidP="0087791D">
            <w:pPr>
              <w:pStyle w:val="a9"/>
              <w:rPr>
                <w:del w:id="1255" w:author="John" w:date="2018-11-10T15:28:00Z"/>
              </w:rPr>
            </w:pPr>
            <w:ins w:id="1256" w:author="Administrator" w:date="2018-11-08T20:49:00Z">
              <w:del w:id="1257"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650A071E" w14:textId="41321BEB" w:rsidR="0087791D" w:rsidDel="00BA50DB" w:rsidRDefault="0087791D" w:rsidP="0087791D">
            <w:pPr>
              <w:pStyle w:val="a9"/>
              <w:rPr>
                <w:del w:id="1258" w:author="John" w:date="2018-11-10T15:28:00Z"/>
              </w:rPr>
            </w:pPr>
            <w:ins w:id="1259" w:author="Administrator" w:date="2018-11-08T20:49:00Z">
              <w:del w:id="1260" w:author="John" w:date="2018-11-10T15:28:00Z">
                <w:r w:rsidDel="00BA50DB">
                  <w:rPr>
                    <w:rFonts w:hint="eastAsia"/>
                    <w:szCs w:val="21"/>
                  </w:rPr>
                  <w:delText>杨、</w:delText>
                </w:r>
                <w:r w:rsidDel="00BA50DB">
                  <w:rPr>
                    <w:szCs w:val="21"/>
                  </w:rPr>
                  <w:delText>徐</w:delText>
                </w:r>
              </w:del>
            </w:ins>
            <w:del w:id="1261" w:author="John" w:date="2018-11-10T15:28:00Z">
              <w:r w:rsidDel="00BA50DB">
                <w:rPr>
                  <w:rFonts w:hint="eastAsia"/>
                </w:rPr>
                <w:delText>杨、</w:delText>
              </w:r>
              <w:r w:rsidDel="00BA50DB">
                <w:delText>徐</w:delText>
              </w:r>
            </w:del>
          </w:p>
        </w:tc>
        <w:tc>
          <w:tcPr>
            <w:tcW w:w="1037" w:type="dxa"/>
          </w:tcPr>
          <w:p w14:paraId="4CBFF246" w14:textId="3A65E143" w:rsidR="0087791D" w:rsidDel="00BA50DB" w:rsidRDefault="0087791D" w:rsidP="0087791D">
            <w:pPr>
              <w:pStyle w:val="a9"/>
              <w:rPr>
                <w:del w:id="1262" w:author="John" w:date="2018-11-10T15:28:00Z"/>
              </w:rPr>
            </w:pPr>
          </w:p>
        </w:tc>
        <w:tc>
          <w:tcPr>
            <w:tcW w:w="1037" w:type="dxa"/>
          </w:tcPr>
          <w:p w14:paraId="7ABE423D" w14:textId="14032F92" w:rsidR="0087791D" w:rsidDel="00BA50DB" w:rsidRDefault="0087791D" w:rsidP="0087791D">
            <w:pPr>
              <w:pStyle w:val="a9"/>
              <w:rPr>
                <w:del w:id="1263" w:author="John" w:date="2018-11-10T15:28:00Z"/>
              </w:rPr>
            </w:pPr>
            <w:ins w:id="1264" w:author="Administrator" w:date="2018-11-08T20:49:00Z">
              <w:del w:id="1265" w:author="John" w:date="2018-11-10T15:28:00Z">
                <w:r w:rsidDel="00BA50DB">
                  <w:rPr>
                    <w:rFonts w:hint="eastAsia"/>
                    <w:szCs w:val="21"/>
                  </w:rPr>
                  <w:delText>叶</w:delText>
                </w:r>
              </w:del>
            </w:ins>
            <w:del w:id="1266" w:author="John" w:date="2018-11-10T15:28:00Z">
              <w:r w:rsidDel="00BA50DB">
                <w:rPr>
                  <w:rFonts w:hint="eastAsia"/>
                </w:rPr>
                <w:delText>叶</w:delText>
              </w:r>
            </w:del>
          </w:p>
        </w:tc>
        <w:tc>
          <w:tcPr>
            <w:tcW w:w="1037" w:type="dxa"/>
          </w:tcPr>
          <w:p w14:paraId="7000240E" w14:textId="5944BBD2" w:rsidR="0087791D" w:rsidDel="00BA50DB" w:rsidRDefault="0087791D" w:rsidP="0087791D">
            <w:pPr>
              <w:pStyle w:val="a9"/>
              <w:rPr>
                <w:del w:id="1267" w:author="John" w:date="2018-11-10T15:28:00Z"/>
              </w:rPr>
            </w:pPr>
          </w:p>
        </w:tc>
        <w:tc>
          <w:tcPr>
            <w:tcW w:w="1037" w:type="dxa"/>
          </w:tcPr>
          <w:p w14:paraId="50741DB4" w14:textId="2142777D" w:rsidR="0087791D" w:rsidDel="00BA50DB" w:rsidRDefault="0087791D" w:rsidP="0087791D">
            <w:pPr>
              <w:pStyle w:val="a9"/>
              <w:rPr>
                <w:del w:id="1268" w:author="John" w:date="2018-11-10T15:28:00Z"/>
              </w:rPr>
            </w:pPr>
            <w:ins w:id="1269" w:author="Administrator" w:date="2018-11-08T20:49:00Z">
              <w:del w:id="1270" w:author="John" w:date="2018-11-10T15:28:00Z">
                <w:r w:rsidDel="00BA50DB">
                  <w:rPr>
                    <w:rFonts w:hint="eastAsia"/>
                    <w:szCs w:val="21"/>
                  </w:rPr>
                  <w:delText>叶、</w:delText>
                </w:r>
                <w:r w:rsidDel="00BA50DB">
                  <w:rPr>
                    <w:szCs w:val="21"/>
                  </w:rPr>
                  <w:delText>杨</w:delText>
                </w:r>
                <w:r w:rsidDel="00BA50DB">
                  <w:rPr>
                    <w:rFonts w:hint="eastAsia"/>
                    <w:szCs w:val="21"/>
                  </w:rPr>
                  <w:delText>、</w:delText>
                </w:r>
                <w:r w:rsidDel="00BA50DB">
                  <w:rPr>
                    <w:szCs w:val="21"/>
                  </w:rPr>
                  <w:delText>徐</w:delText>
                </w:r>
              </w:del>
            </w:ins>
            <w:del w:id="1271" w:author="John" w:date="2018-11-10T15:28:00Z">
              <w:r w:rsidDel="00BA50DB">
                <w:rPr>
                  <w:rFonts w:hint="eastAsia"/>
                </w:rPr>
                <w:delText>叶、</w:delText>
              </w:r>
              <w:r w:rsidDel="00BA50DB">
                <w:delText>杨</w:delText>
              </w:r>
              <w:r w:rsidDel="00BA50DB">
                <w:rPr>
                  <w:rFonts w:hint="eastAsia"/>
                </w:rPr>
                <w:delText>、</w:delText>
              </w:r>
              <w:r w:rsidDel="00BA50DB">
                <w:delText>徐</w:delText>
              </w:r>
            </w:del>
          </w:p>
        </w:tc>
        <w:tc>
          <w:tcPr>
            <w:tcW w:w="1037" w:type="dxa"/>
          </w:tcPr>
          <w:p w14:paraId="11A45C88" w14:textId="529245D1" w:rsidR="0087791D" w:rsidDel="00BA50DB" w:rsidRDefault="0087791D" w:rsidP="0087791D">
            <w:pPr>
              <w:pStyle w:val="a9"/>
              <w:rPr>
                <w:del w:id="1272" w:author="John" w:date="2018-11-10T15:28:00Z"/>
              </w:rPr>
            </w:pPr>
            <w:ins w:id="1273" w:author="Administrator" w:date="2018-11-08T20:49:00Z">
              <w:del w:id="1274"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78759E55" w14:textId="731BD798" w:rsidTr="00AF5593">
        <w:trPr>
          <w:del w:id="1275" w:author="John" w:date="2018-11-10T15:28:00Z"/>
        </w:trPr>
        <w:tc>
          <w:tcPr>
            <w:tcW w:w="1037" w:type="dxa"/>
          </w:tcPr>
          <w:p w14:paraId="38172DC3" w14:textId="5A1DCF8E" w:rsidR="0087791D" w:rsidDel="00BA50DB" w:rsidRDefault="0087791D" w:rsidP="0087791D">
            <w:pPr>
              <w:pStyle w:val="a9"/>
              <w:rPr>
                <w:del w:id="1276" w:author="John" w:date="2018-11-10T15:28:00Z"/>
              </w:rPr>
            </w:pPr>
            <w:del w:id="1277" w:author="John" w:date="2018-11-10T15:28:00Z">
              <w:r w:rsidDel="00BA50DB">
                <w:rPr>
                  <w:rFonts w:hint="eastAsia"/>
                </w:rPr>
                <w:delText>下午</w:delText>
              </w:r>
              <w:r w:rsidDel="00BA50DB">
                <w:rPr>
                  <w:rFonts w:hint="eastAsia"/>
                </w:rPr>
                <w:delText>2</w:delText>
              </w:r>
            </w:del>
          </w:p>
        </w:tc>
        <w:tc>
          <w:tcPr>
            <w:tcW w:w="1037" w:type="dxa"/>
          </w:tcPr>
          <w:p w14:paraId="6C436190" w14:textId="1834F7C3" w:rsidR="0087791D" w:rsidDel="00BA50DB" w:rsidRDefault="0087791D" w:rsidP="0087791D">
            <w:pPr>
              <w:pStyle w:val="a9"/>
              <w:rPr>
                <w:del w:id="1278" w:author="John" w:date="2018-11-10T15:28:00Z"/>
              </w:rPr>
            </w:pPr>
            <w:ins w:id="1279" w:author="Administrator" w:date="2018-11-08T20:49:00Z">
              <w:del w:id="1280"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7002B557" w14:textId="38A5F5F7" w:rsidR="0087791D" w:rsidDel="00BA50DB" w:rsidRDefault="0087791D" w:rsidP="0087791D">
            <w:pPr>
              <w:pStyle w:val="a9"/>
              <w:rPr>
                <w:del w:id="1281" w:author="John" w:date="2018-11-10T15:28:00Z"/>
              </w:rPr>
            </w:pPr>
            <w:ins w:id="1282" w:author="Administrator" w:date="2018-11-08T20:49:00Z">
              <w:del w:id="1283" w:author="John" w:date="2018-11-10T15:28:00Z">
                <w:r w:rsidDel="00BA50DB">
                  <w:rPr>
                    <w:rFonts w:hint="eastAsia"/>
                    <w:szCs w:val="21"/>
                  </w:rPr>
                  <w:delText>杨、</w:delText>
                </w:r>
                <w:r w:rsidDel="00BA50DB">
                  <w:rPr>
                    <w:szCs w:val="21"/>
                  </w:rPr>
                  <w:delText>徐</w:delText>
                </w:r>
              </w:del>
            </w:ins>
            <w:del w:id="1284" w:author="John" w:date="2018-11-10T15:28:00Z">
              <w:r w:rsidDel="00BA50DB">
                <w:rPr>
                  <w:rFonts w:hint="eastAsia"/>
                </w:rPr>
                <w:delText>杨、</w:delText>
              </w:r>
              <w:r w:rsidDel="00BA50DB">
                <w:delText>徐</w:delText>
              </w:r>
            </w:del>
          </w:p>
        </w:tc>
        <w:tc>
          <w:tcPr>
            <w:tcW w:w="1037" w:type="dxa"/>
          </w:tcPr>
          <w:p w14:paraId="32F3B754" w14:textId="51D9D906" w:rsidR="0087791D" w:rsidDel="00BA50DB" w:rsidRDefault="0087791D" w:rsidP="0087791D">
            <w:pPr>
              <w:pStyle w:val="a9"/>
              <w:rPr>
                <w:del w:id="1285" w:author="John" w:date="2018-11-10T15:28:00Z"/>
              </w:rPr>
            </w:pPr>
          </w:p>
        </w:tc>
        <w:tc>
          <w:tcPr>
            <w:tcW w:w="1037" w:type="dxa"/>
          </w:tcPr>
          <w:p w14:paraId="4ACCDA92" w14:textId="0F34A2E9" w:rsidR="0087791D" w:rsidDel="00BA50DB" w:rsidRDefault="0087791D" w:rsidP="0087791D">
            <w:pPr>
              <w:pStyle w:val="a9"/>
              <w:rPr>
                <w:del w:id="1286" w:author="John" w:date="2018-11-10T15:28:00Z"/>
              </w:rPr>
            </w:pPr>
            <w:ins w:id="1287" w:author="Administrator" w:date="2018-11-08T20:49:00Z">
              <w:del w:id="1288" w:author="John" w:date="2018-11-10T15:28:00Z">
                <w:r w:rsidDel="00BA50DB">
                  <w:rPr>
                    <w:rFonts w:hint="eastAsia"/>
                    <w:szCs w:val="21"/>
                  </w:rPr>
                  <w:delText>沈、叶、</w:delText>
                </w:r>
                <w:r w:rsidDel="00BA50DB">
                  <w:rPr>
                    <w:szCs w:val="21"/>
                  </w:rPr>
                  <w:delText>骆</w:delText>
                </w:r>
              </w:del>
            </w:ins>
            <w:del w:id="1289" w:author="John" w:date="2018-11-10T15:28:00Z">
              <w:r w:rsidDel="00BA50DB">
                <w:rPr>
                  <w:rFonts w:hint="eastAsia"/>
                </w:rPr>
                <w:delText>沈、叶、</w:delText>
              </w:r>
              <w:r w:rsidDel="00BA50DB">
                <w:delText>骆</w:delText>
              </w:r>
            </w:del>
          </w:p>
        </w:tc>
        <w:tc>
          <w:tcPr>
            <w:tcW w:w="1037" w:type="dxa"/>
          </w:tcPr>
          <w:p w14:paraId="2FE9F0B3" w14:textId="715A8CCC" w:rsidR="0087791D" w:rsidDel="00BA50DB" w:rsidRDefault="0087791D" w:rsidP="0087791D">
            <w:pPr>
              <w:pStyle w:val="a9"/>
              <w:rPr>
                <w:del w:id="1290" w:author="John" w:date="2018-11-10T15:28:00Z"/>
              </w:rPr>
            </w:pPr>
          </w:p>
        </w:tc>
        <w:tc>
          <w:tcPr>
            <w:tcW w:w="1037" w:type="dxa"/>
          </w:tcPr>
          <w:p w14:paraId="3CC3DED1" w14:textId="254A30E0" w:rsidR="0087791D" w:rsidDel="00BA50DB" w:rsidRDefault="0087791D" w:rsidP="0087791D">
            <w:pPr>
              <w:pStyle w:val="a9"/>
              <w:rPr>
                <w:del w:id="1291" w:author="John" w:date="2018-11-10T15:28:00Z"/>
              </w:rPr>
            </w:pPr>
            <w:ins w:id="1292" w:author="Administrator" w:date="2018-11-08T20:49:00Z">
              <w:del w:id="1293" w:author="John" w:date="2018-11-10T15:28:00Z">
                <w:r w:rsidDel="00BA50DB">
                  <w:rPr>
                    <w:rFonts w:hint="eastAsia"/>
                    <w:szCs w:val="21"/>
                  </w:rPr>
                  <w:delText>叶、</w:delText>
                </w:r>
                <w:r w:rsidDel="00BA50DB">
                  <w:rPr>
                    <w:szCs w:val="21"/>
                  </w:rPr>
                  <w:delText>杨</w:delText>
                </w:r>
                <w:r w:rsidDel="00BA50DB">
                  <w:rPr>
                    <w:rFonts w:hint="eastAsia"/>
                    <w:szCs w:val="21"/>
                  </w:rPr>
                  <w:delText>、</w:delText>
                </w:r>
                <w:r w:rsidDel="00BA50DB">
                  <w:rPr>
                    <w:szCs w:val="21"/>
                  </w:rPr>
                  <w:delText>徐</w:delText>
                </w:r>
              </w:del>
            </w:ins>
            <w:del w:id="1294" w:author="John" w:date="2018-11-10T15:28:00Z">
              <w:r w:rsidDel="00BA50DB">
                <w:rPr>
                  <w:rFonts w:hint="eastAsia"/>
                </w:rPr>
                <w:delText>叶、</w:delText>
              </w:r>
              <w:r w:rsidDel="00BA50DB">
                <w:delText>杨</w:delText>
              </w:r>
              <w:r w:rsidDel="00BA50DB">
                <w:rPr>
                  <w:rFonts w:hint="eastAsia"/>
                </w:rPr>
                <w:delText>、</w:delText>
              </w:r>
              <w:r w:rsidDel="00BA50DB">
                <w:delText>徐</w:delText>
              </w:r>
            </w:del>
          </w:p>
        </w:tc>
        <w:tc>
          <w:tcPr>
            <w:tcW w:w="1037" w:type="dxa"/>
          </w:tcPr>
          <w:p w14:paraId="4147BEF5" w14:textId="23619EF5" w:rsidR="0087791D" w:rsidDel="00BA50DB" w:rsidRDefault="0087791D" w:rsidP="0087791D">
            <w:pPr>
              <w:pStyle w:val="a9"/>
              <w:rPr>
                <w:del w:id="1295" w:author="John" w:date="2018-11-10T15:28:00Z"/>
              </w:rPr>
            </w:pPr>
            <w:ins w:id="1296" w:author="Administrator" w:date="2018-11-08T20:49:00Z">
              <w:del w:id="1297"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1E5C759C" w14:textId="23596265" w:rsidTr="00AF5593">
        <w:trPr>
          <w:del w:id="1298" w:author="John" w:date="2018-11-10T15:28:00Z"/>
        </w:trPr>
        <w:tc>
          <w:tcPr>
            <w:tcW w:w="1037" w:type="dxa"/>
          </w:tcPr>
          <w:p w14:paraId="53482135" w14:textId="1E7C5823" w:rsidR="0087791D" w:rsidDel="00BA50DB" w:rsidRDefault="0087791D" w:rsidP="0087791D">
            <w:pPr>
              <w:pStyle w:val="a9"/>
              <w:rPr>
                <w:del w:id="1299" w:author="John" w:date="2018-11-10T15:28:00Z"/>
              </w:rPr>
            </w:pPr>
            <w:del w:id="1300" w:author="John" w:date="2018-11-10T15:28:00Z">
              <w:r w:rsidDel="00BA50DB">
                <w:rPr>
                  <w:rFonts w:hint="eastAsia"/>
                </w:rPr>
                <w:delText>晚上</w:delText>
              </w:r>
            </w:del>
          </w:p>
        </w:tc>
        <w:tc>
          <w:tcPr>
            <w:tcW w:w="1037" w:type="dxa"/>
          </w:tcPr>
          <w:p w14:paraId="112ED1B0" w14:textId="7445AB18" w:rsidR="0087791D" w:rsidDel="00BA50DB" w:rsidRDefault="0087791D" w:rsidP="0087791D">
            <w:pPr>
              <w:pStyle w:val="a9"/>
              <w:rPr>
                <w:del w:id="1301" w:author="John" w:date="2018-11-10T15:28:00Z"/>
              </w:rPr>
            </w:pPr>
            <w:ins w:id="1302" w:author="Administrator" w:date="2018-11-08T20:49:00Z">
              <w:del w:id="1303"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4C2F01D6" w14:textId="17541041" w:rsidR="0087791D" w:rsidDel="00BA50DB" w:rsidRDefault="0087791D" w:rsidP="0087791D">
            <w:pPr>
              <w:pStyle w:val="a9"/>
              <w:rPr>
                <w:del w:id="1304" w:author="John" w:date="2018-11-10T15:28:00Z"/>
              </w:rPr>
            </w:pPr>
            <w:ins w:id="1305" w:author="Administrator" w:date="2018-11-08T20:49:00Z">
              <w:del w:id="1306" w:author="John" w:date="2018-11-10T15:28:00Z">
                <w:r w:rsidDel="00BA50DB">
                  <w:rPr>
                    <w:rFonts w:hint="eastAsia"/>
                    <w:szCs w:val="21"/>
                  </w:rPr>
                  <w:delText>沈、叶、</w:delText>
                </w:r>
                <w:r w:rsidDel="00BA50DB">
                  <w:rPr>
                    <w:szCs w:val="21"/>
                  </w:rPr>
                  <w:delText>杨</w:delText>
                </w:r>
                <w:r w:rsidDel="00BA50DB">
                  <w:rPr>
                    <w:rFonts w:hint="eastAsia"/>
                    <w:szCs w:val="21"/>
                  </w:rPr>
                  <w:delText>、</w:delText>
                </w:r>
                <w:r w:rsidDel="00BA50DB">
                  <w:rPr>
                    <w:szCs w:val="21"/>
                  </w:rPr>
                  <w:delText>徐</w:delText>
                </w:r>
              </w:del>
            </w:ins>
            <w:del w:id="1307" w:author="John" w:date="2018-11-10T15:28:00Z">
              <w:r w:rsidDel="00BA50DB">
                <w:rPr>
                  <w:rFonts w:hint="eastAsia"/>
                </w:rPr>
                <w:delText>沈、叶、</w:delText>
              </w:r>
              <w:r w:rsidDel="00BA50DB">
                <w:delText>杨</w:delText>
              </w:r>
              <w:r w:rsidDel="00BA50DB">
                <w:rPr>
                  <w:rFonts w:hint="eastAsia"/>
                </w:rPr>
                <w:delText>、</w:delText>
              </w:r>
              <w:r w:rsidDel="00BA50DB">
                <w:delText>徐</w:delText>
              </w:r>
            </w:del>
          </w:p>
        </w:tc>
        <w:tc>
          <w:tcPr>
            <w:tcW w:w="1037" w:type="dxa"/>
          </w:tcPr>
          <w:p w14:paraId="426651B9" w14:textId="5D3CF3B6" w:rsidR="0087791D" w:rsidDel="00BA50DB" w:rsidRDefault="0087791D" w:rsidP="0087791D">
            <w:pPr>
              <w:pStyle w:val="a9"/>
              <w:rPr>
                <w:del w:id="1308" w:author="John" w:date="2018-11-10T15:28:00Z"/>
              </w:rPr>
            </w:pPr>
            <w:ins w:id="1309" w:author="Administrator" w:date="2018-11-08T20:49:00Z">
              <w:del w:id="1310" w:author="John" w:date="2018-11-10T15:28:00Z">
                <w:r w:rsidDel="00BA50DB">
                  <w:rPr>
                    <w:rFonts w:hint="eastAsia"/>
                    <w:szCs w:val="21"/>
                  </w:rPr>
                  <w:delText>沈、叶、</w:delText>
                </w:r>
                <w:r w:rsidDel="00BA50DB">
                  <w:rPr>
                    <w:szCs w:val="21"/>
                  </w:rPr>
                  <w:delText>杨</w:delText>
                </w:r>
                <w:r w:rsidDel="00BA50DB">
                  <w:rPr>
                    <w:rFonts w:hint="eastAsia"/>
                    <w:szCs w:val="21"/>
                  </w:rPr>
                  <w:delText>、</w:delText>
                </w:r>
                <w:r w:rsidDel="00BA50DB">
                  <w:rPr>
                    <w:szCs w:val="21"/>
                  </w:rPr>
                  <w:delText>徐</w:delText>
                </w:r>
              </w:del>
            </w:ins>
            <w:del w:id="1311" w:author="John" w:date="2018-11-10T15:28:00Z">
              <w:r w:rsidDel="00BA50DB">
                <w:rPr>
                  <w:rFonts w:hint="eastAsia"/>
                </w:rPr>
                <w:delText>沈、叶、</w:delText>
              </w:r>
              <w:r w:rsidDel="00BA50DB">
                <w:delText>杨</w:delText>
              </w:r>
              <w:r w:rsidDel="00BA50DB">
                <w:rPr>
                  <w:rFonts w:hint="eastAsia"/>
                </w:rPr>
                <w:delText>、</w:delText>
              </w:r>
              <w:r w:rsidDel="00BA50DB">
                <w:delText>徐</w:delText>
              </w:r>
            </w:del>
          </w:p>
        </w:tc>
        <w:tc>
          <w:tcPr>
            <w:tcW w:w="1037" w:type="dxa"/>
          </w:tcPr>
          <w:p w14:paraId="6A59FE05" w14:textId="608F97FD" w:rsidR="0087791D" w:rsidDel="00BA50DB" w:rsidRDefault="0087791D" w:rsidP="0087791D">
            <w:pPr>
              <w:pStyle w:val="a9"/>
              <w:rPr>
                <w:del w:id="1312" w:author="John" w:date="2018-11-10T15:28:00Z"/>
              </w:rPr>
            </w:pPr>
            <w:ins w:id="1313" w:author="Administrator" w:date="2018-11-08T20:49:00Z">
              <w:del w:id="1314" w:author="John" w:date="2018-11-10T15:28:00Z">
                <w:r w:rsidDel="00BA50DB">
                  <w:rPr>
                    <w:rFonts w:hint="eastAsia"/>
                    <w:szCs w:val="21"/>
                  </w:rPr>
                  <w:delText>骆</w:delText>
                </w:r>
              </w:del>
            </w:ins>
            <w:del w:id="1315" w:author="John" w:date="2018-11-10T15:28:00Z">
              <w:r w:rsidDel="00BA50DB">
                <w:rPr>
                  <w:rFonts w:hint="eastAsia"/>
                </w:rPr>
                <w:delText>骆</w:delText>
              </w:r>
            </w:del>
          </w:p>
        </w:tc>
        <w:tc>
          <w:tcPr>
            <w:tcW w:w="1037" w:type="dxa"/>
          </w:tcPr>
          <w:p w14:paraId="19730187" w14:textId="73FDECF6" w:rsidR="0087791D" w:rsidDel="00BA50DB" w:rsidRDefault="0087791D" w:rsidP="0087791D">
            <w:pPr>
              <w:pStyle w:val="a9"/>
              <w:rPr>
                <w:del w:id="1316" w:author="John" w:date="2018-11-10T15:28:00Z"/>
              </w:rPr>
            </w:pPr>
            <w:ins w:id="1317" w:author="Administrator" w:date="2018-11-08T20:49:00Z">
              <w:del w:id="1318" w:author="John" w:date="2018-11-10T15:28:00Z">
                <w:r w:rsidDel="00BA50DB">
                  <w:rPr>
                    <w:rFonts w:hint="eastAsia"/>
                    <w:szCs w:val="21"/>
                  </w:rPr>
                  <w:delText>沈、叶、</w:delText>
                </w:r>
                <w:r w:rsidDel="00BA50DB">
                  <w:rPr>
                    <w:szCs w:val="21"/>
                  </w:rPr>
                  <w:delText>骆</w:delText>
                </w:r>
                <w:r w:rsidDel="00BA50DB">
                  <w:rPr>
                    <w:rFonts w:hint="eastAsia"/>
                    <w:szCs w:val="21"/>
                  </w:rPr>
                  <w:delText>、</w:delText>
                </w:r>
                <w:r w:rsidDel="00BA50DB">
                  <w:rPr>
                    <w:szCs w:val="21"/>
                  </w:rPr>
                  <w:delText>杨</w:delText>
                </w:r>
              </w:del>
            </w:ins>
            <w:del w:id="1319" w:author="John" w:date="2018-11-10T15:28:00Z">
              <w:r w:rsidDel="00BA50DB">
                <w:rPr>
                  <w:rFonts w:hint="eastAsia"/>
                </w:rPr>
                <w:delText>沈、叶、</w:delText>
              </w:r>
              <w:r w:rsidDel="00BA50DB">
                <w:delText>骆</w:delText>
              </w:r>
              <w:r w:rsidDel="00BA50DB">
                <w:rPr>
                  <w:rFonts w:hint="eastAsia"/>
                </w:rPr>
                <w:delText>、</w:delText>
              </w:r>
              <w:r w:rsidDel="00BA50DB">
                <w:delText>杨</w:delText>
              </w:r>
            </w:del>
          </w:p>
        </w:tc>
        <w:tc>
          <w:tcPr>
            <w:tcW w:w="1037" w:type="dxa"/>
          </w:tcPr>
          <w:p w14:paraId="6C0E473F" w14:textId="1AC0D7FE" w:rsidR="0087791D" w:rsidDel="00BA50DB" w:rsidRDefault="0087791D" w:rsidP="0087791D">
            <w:pPr>
              <w:pStyle w:val="a9"/>
              <w:rPr>
                <w:del w:id="1320" w:author="John" w:date="2018-11-10T15:28:00Z"/>
              </w:rPr>
            </w:pPr>
            <w:ins w:id="1321" w:author="Administrator" w:date="2018-11-08T20:49:00Z">
              <w:del w:id="1322" w:author="John" w:date="2018-11-10T15:28:00Z">
                <w:r w:rsidDel="00BA50DB">
                  <w:rPr>
                    <w:rFonts w:hint="eastAsia"/>
                    <w:szCs w:val="21"/>
                  </w:rPr>
                  <w:delText>沈</w:delText>
                </w:r>
                <w:r w:rsidDel="00BA50DB">
                  <w:rPr>
                    <w:szCs w:val="21"/>
                  </w:rPr>
                  <w:delText>、</w:delText>
                </w:r>
                <w:r w:rsidDel="00BA50DB">
                  <w:rPr>
                    <w:rFonts w:hint="eastAsia"/>
                    <w:szCs w:val="21"/>
                  </w:rPr>
                  <w:delText>叶、</w:delText>
                </w:r>
                <w:r w:rsidDel="00BA50DB">
                  <w:rPr>
                    <w:szCs w:val="21"/>
                  </w:rPr>
                  <w:delText>骆</w:delText>
                </w:r>
                <w:r w:rsidDel="00BA50DB">
                  <w:rPr>
                    <w:rFonts w:hint="eastAsia"/>
                    <w:szCs w:val="21"/>
                  </w:rPr>
                  <w:delText>、</w:delText>
                </w:r>
                <w:r w:rsidDel="00BA50DB">
                  <w:rPr>
                    <w:szCs w:val="21"/>
                  </w:rPr>
                  <w:delText>徐</w:delText>
                </w:r>
              </w:del>
            </w:ins>
            <w:del w:id="1323" w:author="John" w:date="2018-11-10T15:28:00Z">
              <w:r w:rsidDel="00BA50DB">
                <w:rPr>
                  <w:rFonts w:hint="eastAsia"/>
                </w:rPr>
                <w:delText>沈</w:delText>
              </w:r>
              <w:r w:rsidDel="00BA50DB">
                <w:delText>、</w:delText>
              </w:r>
              <w:r w:rsidDel="00BA50DB">
                <w:rPr>
                  <w:rFonts w:hint="eastAsia"/>
                </w:rPr>
                <w:delText>叶、</w:delText>
              </w:r>
              <w:r w:rsidDel="00BA50DB">
                <w:delText>骆</w:delText>
              </w:r>
              <w:r w:rsidDel="00BA50DB">
                <w:rPr>
                  <w:rFonts w:hint="eastAsia"/>
                </w:rPr>
                <w:delText>、</w:delText>
              </w:r>
              <w:r w:rsidDel="00BA50DB">
                <w:delText>徐</w:delText>
              </w:r>
            </w:del>
          </w:p>
        </w:tc>
        <w:tc>
          <w:tcPr>
            <w:tcW w:w="1037" w:type="dxa"/>
          </w:tcPr>
          <w:p w14:paraId="7AD0265B" w14:textId="4D53CFD8" w:rsidR="0087791D" w:rsidDel="00BA50DB" w:rsidRDefault="0087791D" w:rsidP="0087791D">
            <w:pPr>
              <w:pStyle w:val="a9"/>
              <w:rPr>
                <w:del w:id="1324" w:author="John" w:date="2018-11-10T15:28:00Z"/>
              </w:rPr>
            </w:pPr>
            <w:ins w:id="1325" w:author="Administrator" w:date="2018-11-08T20:49:00Z">
              <w:del w:id="1326"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bl>
    <w:p w14:paraId="10374FE0" w14:textId="2B5A90FA" w:rsidR="00A4110A" w:rsidDel="00BA50DB" w:rsidRDefault="00271644" w:rsidP="00D130FB">
      <w:pPr>
        <w:pStyle w:val="2"/>
        <w:rPr>
          <w:del w:id="1327" w:author="John" w:date="2018-11-10T15:28:00Z"/>
        </w:rPr>
      </w:pPr>
      <w:ins w:id="1328" w:author="Administrator" w:date="2018-11-08T22:38:00Z">
        <w:del w:id="1329" w:author="John" w:date="2018-11-10T15:28:00Z">
          <w:r w:rsidDel="00BA50DB">
            <w:delText>4</w:delText>
          </w:r>
        </w:del>
      </w:ins>
      <w:del w:id="1330" w:author="John" w:date="2018-11-10T15:28:00Z">
        <w:r w:rsidR="00D130FB" w:rsidDel="00BA50DB">
          <w:delText>3</w:delText>
        </w:r>
        <w:r w:rsidR="00A4110A" w:rsidDel="00BA50DB">
          <w:delText>.</w:delText>
        </w:r>
      </w:del>
      <w:ins w:id="1331" w:author="Administrator" w:date="2018-11-08T20:39:00Z">
        <w:del w:id="1332" w:author="John" w:date="2018-11-10T15:28:00Z">
          <w:r w:rsidR="00B50F80" w:rsidDel="00BA50DB">
            <w:delText>5</w:delText>
          </w:r>
        </w:del>
      </w:ins>
      <w:del w:id="1333" w:author="John" w:date="2018-11-10T15:28:00Z">
        <w:r w:rsidR="00A4110A" w:rsidDel="00BA50DB">
          <w:delText>4</w:delText>
        </w:r>
        <w:r w:rsidR="00A4110A" w:rsidDel="00BA50DB">
          <w:delText>设备</w:delText>
        </w:r>
      </w:del>
    </w:p>
    <w:p w14:paraId="5C18A196" w14:textId="07421D35" w:rsidR="00EF3B0E" w:rsidDel="00BA50DB" w:rsidRDefault="00EF3B0E" w:rsidP="00292CE8">
      <w:pPr>
        <w:pStyle w:val="a9"/>
        <w:rPr>
          <w:del w:id="1334" w:author="John" w:date="2018-11-10T15:28:00Z"/>
        </w:rPr>
      </w:pPr>
      <w:del w:id="1335" w:author="John" w:date="2018-11-10T15:28:00Z">
        <w:r w:rsidDel="00BA50DB">
          <w:rPr>
            <w:rFonts w:hint="eastAsia"/>
          </w:rPr>
          <w:delText>本</w:delText>
        </w:r>
        <w:r w:rsidDel="00BA50DB">
          <w:delText>项目组</w:delText>
        </w:r>
        <w:r w:rsidDel="00BA50DB">
          <w:rPr>
            <w:rFonts w:hint="eastAsia"/>
          </w:rPr>
          <w:delText>暂无</w:delText>
        </w:r>
        <w:r w:rsidDel="00BA50DB">
          <w:delText>物理服务器或云服务器，</w:delText>
        </w:r>
        <w:r w:rsidDel="00BA50DB">
          <w:rPr>
            <w:rFonts w:hint="eastAsia"/>
          </w:rPr>
          <w:delText>所有</w:delText>
        </w:r>
        <w:r w:rsidDel="00BA50DB">
          <w:delText>开发设备为组员个人电脑。</w:delText>
        </w:r>
      </w:del>
    </w:p>
    <w:tbl>
      <w:tblPr>
        <w:tblStyle w:val="a8"/>
        <w:tblW w:w="0" w:type="auto"/>
        <w:tblLook w:val="04A0" w:firstRow="1" w:lastRow="0" w:firstColumn="1" w:lastColumn="0" w:noHBand="0" w:noVBand="1"/>
      </w:tblPr>
      <w:tblGrid>
        <w:gridCol w:w="1413"/>
        <w:gridCol w:w="6883"/>
      </w:tblGrid>
      <w:tr w:rsidR="00EF3B0E" w:rsidDel="00BA50DB" w14:paraId="220C562A" w14:textId="170406BE" w:rsidTr="00CA5F77">
        <w:trPr>
          <w:del w:id="1336" w:author="John" w:date="2018-11-10T15:28:00Z"/>
        </w:trPr>
        <w:tc>
          <w:tcPr>
            <w:tcW w:w="1413" w:type="dxa"/>
          </w:tcPr>
          <w:p w14:paraId="14D6649E" w14:textId="27B10C57" w:rsidR="00EF3B0E" w:rsidDel="00BA50DB" w:rsidRDefault="00EF3B0E" w:rsidP="00292CE8">
            <w:pPr>
              <w:pStyle w:val="a9"/>
              <w:rPr>
                <w:del w:id="1337" w:author="John" w:date="2018-11-10T15:28:00Z"/>
              </w:rPr>
            </w:pPr>
            <w:del w:id="1338" w:author="John" w:date="2018-11-10T15:28:00Z">
              <w:r w:rsidDel="00BA50DB">
                <w:rPr>
                  <w:rFonts w:hint="eastAsia"/>
                </w:rPr>
                <w:delText>沈启航</w:delText>
              </w:r>
            </w:del>
          </w:p>
        </w:tc>
        <w:tc>
          <w:tcPr>
            <w:tcW w:w="6883" w:type="dxa"/>
          </w:tcPr>
          <w:p w14:paraId="7FDED132" w14:textId="7F450CAB" w:rsidR="00EF3B0E" w:rsidDel="00BA50DB" w:rsidRDefault="00CA5F77" w:rsidP="00292CE8">
            <w:pPr>
              <w:pStyle w:val="a9"/>
              <w:rPr>
                <w:del w:id="1339" w:author="John" w:date="2018-11-10T15:28:00Z"/>
              </w:rPr>
            </w:pPr>
            <w:del w:id="1340" w:author="John" w:date="2018-11-10T15:28:00Z">
              <w:r w:rsidDel="00BA50DB">
                <w:rPr>
                  <w:rFonts w:hint="eastAsia"/>
                </w:rPr>
                <w:delText>神舟</w:delText>
              </w:r>
              <w:r w:rsidDel="00BA50DB">
                <w:rPr>
                  <w:rFonts w:hint="eastAsia"/>
                </w:rPr>
                <w:delText xml:space="preserve"> </w:delText>
              </w:r>
              <w:r w:rsidDel="00BA50DB">
                <w:delText xml:space="preserve">CW65505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756A1B0D" w14:textId="5ADD9C5E" w:rsidTr="00CA5F77">
        <w:trPr>
          <w:del w:id="1341" w:author="John" w:date="2018-11-10T15:28:00Z"/>
        </w:trPr>
        <w:tc>
          <w:tcPr>
            <w:tcW w:w="1413" w:type="dxa"/>
          </w:tcPr>
          <w:p w14:paraId="4E524B6B" w14:textId="1A6D2F97" w:rsidR="00EF3B0E" w:rsidDel="00BA50DB" w:rsidRDefault="00EF3B0E" w:rsidP="00292CE8">
            <w:pPr>
              <w:pStyle w:val="a9"/>
              <w:rPr>
                <w:del w:id="1342" w:author="John" w:date="2018-11-10T15:28:00Z"/>
              </w:rPr>
            </w:pPr>
            <w:del w:id="1343" w:author="John" w:date="2018-11-10T15:28:00Z">
              <w:r w:rsidDel="00BA50DB">
                <w:rPr>
                  <w:rFonts w:hint="eastAsia"/>
                </w:rPr>
                <w:delText>叶柏成</w:delText>
              </w:r>
            </w:del>
          </w:p>
        </w:tc>
        <w:tc>
          <w:tcPr>
            <w:tcW w:w="6883" w:type="dxa"/>
          </w:tcPr>
          <w:p w14:paraId="4624309F" w14:textId="244DE1D6" w:rsidR="00EF3B0E" w:rsidDel="00BA50DB" w:rsidRDefault="00EF3B0E" w:rsidP="00292CE8">
            <w:pPr>
              <w:pStyle w:val="a9"/>
              <w:rPr>
                <w:del w:id="1344" w:author="John" w:date="2018-11-10T15:28:00Z"/>
              </w:rPr>
            </w:pPr>
            <w:del w:id="1345" w:author="John" w:date="2018-11-10T15:28:00Z">
              <w:r w:rsidRPr="00EF3B0E" w:rsidDel="00BA50DB">
                <w:delText>surface Pro4</w:delText>
              </w:r>
              <w:r w:rsidR="00CA5F77" w:rsidDel="00BA50DB">
                <w:delText xml:space="preserve"> </w:delText>
              </w:r>
              <w:r w:rsidR="00CA5F77" w:rsidDel="00BA50DB">
                <w:rPr>
                  <w:rFonts w:hint="eastAsia"/>
                </w:rPr>
                <w:delText>一台</w:delText>
              </w:r>
              <w:r w:rsidR="00CA5F77" w:rsidDel="00BA50DB">
                <w:delText>（文档编写）</w:delText>
              </w:r>
            </w:del>
          </w:p>
        </w:tc>
      </w:tr>
      <w:tr w:rsidR="00EF3B0E" w:rsidDel="00BA50DB" w14:paraId="362B78B8" w14:textId="483BA25E" w:rsidTr="00CA5F77">
        <w:trPr>
          <w:del w:id="1346" w:author="John" w:date="2018-11-10T15:28:00Z"/>
        </w:trPr>
        <w:tc>
          <w:tcPr>
            <w:tcW w:w="1413" w:type="dxa"/>
          </w:tcPr>
          <w:p w14:paraId="029CB305" w14:textId="4CA97EAF" w:rsidR="00EF3B0E" w:rsidDel="00BA50DB" w:rsidRDefault="00CA5F77" w:rsidP="00292CE8">
            <w:pPr>
              <w:pStyle w:val="a9"/>
              <w:rPr>
                <w:del w:id="1347" w:author="John" w:date="2018-11-10T15:28:00Z"/>
              </w:rPr>
            </w:pPr>
            <w:del w:id="1348" w:author="John" w:date="2018-11-10T15:28:00Z">
              <w:r w:rsidDel="00BA50DB">
                <w:rPr>
                  <w:rFonts w:hint="eastAsia"/>
                </w:rPr>
                <w:delText>杨以恒</w:delText>
              </w:r>
            </w:del>
          </w:p>
        </w:tc>
        <w:tc>
          <w:tcPr>
            <w:tcW w:w="6883" w:type="dxa"/>
          </w:tcPr>
          <w:p w14:paraId="508C6C81" w14:textId="01482838" w:rsidR="00EF3B0E" w:rsidDel="00BA50DB" w:rsidRDefault="00CA5F77" w:rsidP="00292CE8">
            <w:pPr>
              <w:pStyle w:val="a9"/>
              <w:rPr>
                <w:del w:id="1349" w:author="John" w:date="2018-11-10T15:28:00Z"/>
              </w:rPr>
            </w:pPr>
            <w:del w:id="1350" w:author="John" w:date="2018-11-10T15:28:00Z">
              <w:r w:rsidRPr="00CA5F77" w:rsidDel="00BA50DB">
                <w:delText>surface Pro3</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59EE8377" w14:textId="63770E7C" w:rsidTr="00CA5F77">
        <w:trPr>
          <w:del w:id="1351" w:author="John" w:date="2018-11-10T15:28:00Z"/>
        </w:trPr>
        <w:tc>
          <w:tcPr>
            <w:tcW w:w="1413" w:type="dxa"/>
          </w:tcPr>
          <w:p w14:paraId="3CC2EBE2" w14:textId="0EAB2E82" w:rsidR="00EF3B0E" w:rsidDel="00BA50DB" w:rsidRDefault="00CA5F77" w:rsidP="00292CE8">
            <w:pPr>
              <w:pStyle w:val="a9"/>
              <w:rPr>
                <w:del w:id="1352" w:author="John" w:date="2018-11-10T15:28:00Z"/>
              </w:rPr>
            </w:pPr>
            <w:del w:id="1353" w:author="John" w:date="2018-11-10T15:28:00Z">
              <w:r w:rsidDel="00BA50DB">
                <w:rPr>
                  <w:rFonts w:hint="eastAsia"/>
                </w:rPr>
                <w:delText>徐哲远</w:delText>
              </w:r>
            </w:del>
          </w:p>
        </w:tc>
        <w:tc>
          <w:tcPr>
            <w:tcW w:w="6883" w:type="dxa"/>
          </w:tcPr>
          <w:p w14:paraId="1CE00A0E" w14:textId="7A81DFE3" w:rsidR="00EF3B0E" w:rsidDel="00BA50DB" w:rsidRDefault="00CA5F77" w:rsidP="00292CE8">
            <w:pPr>
              <w:pStyle w:val="a9"/>
              <w:rPr>
                <w:del w:id="1354" w:author="John" w:date="2018-11-10T15:28:00Z"/>
              </w:rPr>
            </w:pPr>
            <w:del w:id="1355" w:author="John" w:date="2018-11-10T15:28:00Z">
              <w:r w:rsidRPr="00CA5F77" w:rsidDel="00BA50DB">
                <w:delText>thinkpad E565</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57114CFC" w14:textId="2CDDD4DA" w:rsidTr="00CA5F77">
        <w:trPr>
          <w:del w:id="1356" w:author="John" w:date="2018-11-10T15:28:00Z"/>
        </w:trPr>
        <w:tc>
          <w:tcPr>
            <w:tcW w:w="1413" w:type="dxa"/>
          </w:tcPr>
          <w:p w14:paraId="2E3657E7" w14:textId="119534EE" w:rsidR="00EF3B0E" w:rsidDel="00BA50DB" w:rsidRDefault="00CA5F77" w:rsidP="00292CE8">
            <w:pPr>
              <w:pStyle w:val="a9"/>
              <w:rPr>
                <w:del w:id="1357" w:author="John" w:date="2018-11-10T15:28:00Z"/>
              </w:rPr>
            </w:pPr>
            <w:del w:id="1358" w:author="John" w:date="2018-11-10T15:28:00Z">
              <w:r w:rsidDel="00BA50DB">
                <w:rPr>
                  <w:rFonts w:hint="eastAsia"/>
                </w:rPr>
                <w:delText>骆佳俊</w:delText>
              </w:r>
            </w:del>
          </w:p>
        </w:tc>
        <w:tc>
          <w:tcPr>
            <w:tcW w:w="6883" w:type="dxa"/>
          </w:tcPr>
          <w:p w14:paraId="75D7136E" w14:textId="068B663D" w:rsidR="00EF3B0E" w:rsidDel="00BA50DB" w:rsidRDefault="00CA5F77" w:rsidP="00292CE8">
            <w:pPr>
              <w:pStyle w:val="a9"/>
              <w:rPr>
                <w:del w:id="1359" w:author="John" w:date="2018-11-10T15:28:00Z"/>
              </w:rPr>
            </w:pPr>
            <w:del w:id="1360" w:author="John" w:date="2018-11-10T15:28:00Z">
              <w:r w:rsidRPr="00CA5F77" w:rsidDel="00BA50DB">
                <w:delText>matebook x pro</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70A4A94A" w14:textId="79BCB5DC" w:rsidTr="00CA5F77">
        <w:trPr>
          <w:del w:id="1361" w:author="John" w:date="2018-11-10T15:28:00Z"/>
        </w:trPr>
        <w:tc>
          <w:tcPr>
            <w:tcW w:w="1413" w:type="dxa"/>
          </w:tcPr>
          <w:p w14:paraId="4DC33A49" w14:textId="68978958" w:rsidR="00EF3B0E" w:rsidDel="00BA50DB" w:rsidRDefault="00CA5F77" w:rsidP="00292CE8">
            <w:pPr>
              <w:pStyle w:val="a9"/>
              <w:rPr>
                <w:del w:id="1362" w:author="John" w:date="2018-11-10T15:28:00Z"/>
              </w:rPr>
            </w:pPr>
            <w:del w:id="1363" w:author="John" w:date="2018-11-10T15:28:00Z">
              <w:r w:rsidDel="00BA50DB">
                <w:rPr>
                  <w:rFonts w:hint="eastAsia"/>
                </w:rPr>
                <w:delText>公用</w:delText>
              </w:r>
            </w:del>
          </w:p>
        </w:tc>
        <w:tc>
          <w:tcPr>
            <w:tcW w:w="6883" w:type="dxa"/>
          </w:tcPr>
          <w:p w14:paraId="559FDB15" w14:textId="0A04EB1F" w:rsidR="00EF3B0E" w:rsidDel="00BA50DB" w:rsidRDefault="00CA5F77" w:rsidP="00292CE8">
            <w:pPr>
              <w:pStyle w:val="a9"/>
              <w:rPr>
                <w:del w:id="1364" w:author="John" w:date="2018-11-10T15:28:00Z"/>
              </w:rPr>
            </w:pPr>
            <w:del w:id="1365" w:author="John" w:date="2018-11-10T15:28:00Z">
              <w:r w:rsidDel="00BA50DB">
                <w:rPr>
                  <w:rFonts w:hint="eastAsia"/>
                </w:rPr>
                <w:delText>暂无</w:delText>
              </w:r>
            </w:del>
          </w:p>
        </w:tc>
      </w:tr>
    </w:tbl>
    <w:p w14:paraId="34FFF7A1" w14:textId="767140E5" w:rsidR="00A4110A" w:rsidDel="00BA50DB" w:rsidRDefault="00271644" w:rsidP="00D130FB">
      <w:pPr>
        <w:pStyle w:val="2"/>
        <w:rPr>
          <w:del w:id="1366" w:author="John" w:date="2018-11-10T15:28:00Z"/>
        </w:rPr>
      </w:pPr>
      <w:ins w:id="1367" w:author="Administrator" w:date="2018-11-08T22:38:00Z">
        <w:del w:id="1368" w:author="John" w:date="2018-11-10T15:28:00Z">
          <w:r w:rsidDel="00BA50DB">
            <w:delText>4</w:delText>
          </w:r>
        </w:del>
      </w:ins>
      <w:del w:id="1369" w:author="John" w:date="2018-11-10T15:28:00Z">
        <w:r w:rsidR="00D130FB" w:rsidDel="00BA50DB">
          <w:delText>3</w:delText>
        </w:r>
        <w:r w:rsidR="00A4110A" w:rsidDel="00BA50DB">
          <w:delText>.</w:delText>
        </w:r>
      </w:del>
      <w:ins w:id="1370" w:author="Administrator" w:date="2018-11-08T20:39:00Z">
        <w:del w:id="1371" w:author="John" w:date="2018-11-10T15:28:00Z">
          <w:r w:rsidR="00B50F80" w:rsidDel="00BA50DB">
            <w:delText>6</w:delText>
          </w:r>
        </w:del>
      </w:ins>
      <w:del w:id="1372" w:author="John" w:date="2018-11-10T15:28:00Z">
        <w:r w:rsidR="00A4110A" w:rsidDel="00BA50DB">
          <w:delText>5</w:delText>
        </w:r>
        <w:r w:rsidR="00A4110A" w:rsidDel="00BA50DB">
          <w:delText>关键技术分析</w:delText>
        </w:r>
      </w:del>
      <w:ins w:id="1373" w:author="Administrator" w:date="2018-11-08T20:49:00Z">
        <w:del w:id="1374" w:author="John" w:date="2018-11-10T15:28:00Z">
          <w:r w:rsidR="0087791D" w:rsidDel="00BA50DB">
            <w:rPr>
              <w:rFonts w:hint="eastAsia"/>
            </w:rPr>
            <w:delText>及</w:delText>
          </w:r>
          <w:r w:rsidR="0087791D" w:rsidDel="00BA50DB">
            <w:delText>备选方案</w:delText>
          </w:r>
        </w:del>
      </w:ins>
    </w:p>
    <w:p w14:paraId="5ACB9841" w14:textId="4559B656" w:rsidR="00A4110A" w:rsidDel="00BA50DB" w:rsidRDefault="00271644" w:rsidP="00D130FB">
      <w:pPr>
        <w:pStyle w:val="3"/>
        <w:rPr>
          <w:del w:id="1375" w:author="John" w:date="2018-11-10T15:28:00Z"/>
        </w:rPr>
      </w:pPr>
      <w:ins w:id="1376" w:author="Administrator" w:date="2018-11-08T22:38:00Z">
        <w:del w:id="1377" w:author="John" w:date="2018-11-10T15:28:00Z">
          <w:r w:rsidDel="00BA50DB">
            <w:delText>4</w:delText>
          </w:r>
        </w:del>
      </w:ins>
      <w:del w:id="1378" w:author="John" w:date="2018-11-10T15:28:00Z">
        <w:r w:rsidR="00D130FB" w:rsidDel="00BA50DB">
          <w:delText>3</w:delText>
        </w:r>
        <w:r w:rsidR="00A4110A" w:rsidDel="00BA50DB">
          <w:delText>.</w:delText>
        </w:r>
      </w:del>
      <w:ins w:id="1379" w:author="Administrator" w:date="2018-11-08T20:39:00Z">
        <w:del w:id="1380" w:author="John" w:date="2018-11-10T15:28:00Z">
          <w:r w:rsidR="00B50F80" w:rsidDel="00BA50DB">
            <w:delText>6</w:delText>
          </w:r>
        </w:del>
      </w:ins>
      <w:del w:id="1381" w:author="John" w:date="2018-11-10T15:28:00Z">
        <w:r w:rsidR="00A4110A" w:rsidDel="00BA50DB">
          <w:delText>5.1</w:delText>
        </w:r>
      </w:del>
      <w:ins w:id="1382" w:author="Administrator" w:date="2018-11-08T20:58:00Z">
        <w:del w:id="1383" w:author="John" w:date="2018-11-10T15:28:00Z">
          <w:r w:rsidR="00B16E57" w:rsidDel="00BA50DB">
            <w:delText xml:space="preserve"> </w:delText>
          </w:r>
        </w:del>
      </w:ins>
      <w:del w:id="1384" w:author="John" w:date="2018-11-10T15:28:00Z">
        <w:r w:rsidR="00A4110A" w:rsidDel="00BA50DB">
          <w:delText>网页</w:delText>
        </w:r>
      </w:del>
      <w:ins w:id="1385" w:author="Administrator" w:date="2018-11-08T22:56:00Z">
        <w:del w:id="1386" w:author="John" w:date="2018-11-10T15:28:00Z">
          <w:r w:rsidR="00E765D7" w:rsidDel="00BA50DB">
            <w:rPr>
              <w:rFonts w:hint="eastAsia"/>
            </w:rPr>
            <w:delText>网站</w:delText>
          </w:r>
        </w:del>
      </w:ins>
      <w:del w:id="1387" w:author="John" w:date="2018-11-10T15:28:00Z">
        <w:r w:rsidR="00A4110A" w:rsidDel="00BA50DB">
          <w:delText>后端</w:delText>
        </w:r>
      </w:del>
    </w:p>
    <w:tbl>
      <w:tblPr>
        <w:tblStyle w:val="a8"/>
        <w:tblW w:w="0" w:type="auto"/>
        <w:tblLook w:val="04A0" w:firstRow="1" w:lastRow="0" w:firstColumn="1" w:lastColumn="0" w:noHBand="0" w:noVBand="1"/>
      </w:tblPr>
      <w:tblGrid>
        <w:gridCol w:w="846"/>
        <w:gridCol w:w="1417"/>
        <w:gridCol w:w="1276"/>
        <w:gridCol w:w="1991"/>
        <w:gridCol w:w="1383"/>
        <w:gridCol w:w="1383"/>
      </w:tblGrid>
      <w:tr w:rsidR="00F2004B" w:rsidDel="00BA50DB" w14:paraId="0D71753A" w14:textId="0C6B61D9" w:rsidTr="00F2004B">
        <w:trPr>
          <w:del w:id="1388" w:author="John" w:date="2018-11-10T15:28:00Z"/>
        </w:trPr>
        <w:tc>
          <w:tcPr>
            <w:tcW w:w="846" w:type="dxa"/>
          </w:tcPr>
          <w:p w14:paraId="05AD8447" w14:textId="3F90176E" w:rsidR="00F2004B" w:rsidRPr="00292CE8" w:rsidDel="00BA50DB" w:rsidRDefault="00F2004B" w:rsidP="00292CE8">
            <w:pPr>
              <w:pStyle w:val="a9"/>
              <w:rPr>
                <w:del w:id="1389" w:author="John" w:date="2018-11-10T15:28:00Z"/>
                <w:rFonts w:ascii="宋体" w:hAnsi="宋体"/>
                <w:b/>
                <w:sz w:val="24"/>
              </w:rPr>
            </w:pPr>
            <w:del w:id="1390" w:author="John" w:date="2018-11-10T15:28:00Z">
              <w:r w:rsidRPr="00292CE8" w:rsidDel="00BA50DB">
                <w:rPr>
                  <w:rFonts w:ascii="宋体" w:hAnsi="宋体" w:hint="eastAsia"/>
                  <w:b/>
                  <w:sz w:val="24"/>
                </w:rPr>
                <w:delText>方案</w:delText>
              </w:r>
            </w:del>
          </w:p>
        </w:tc>
        <w:tc>
          <w:tcPr>
            <w:tcW w:w="1417" w:type="dxa"/>
          </w:tcPr>
          <w:p w14:paraId="6CB85648" w14:textId="3F74F254" w:rsidR="00F2004B" w:rsidRPr="00292CE8" w:rsidDel="00BA50DB" w:rsidRDefault="00F2004B" w:rsidP="00292CE8">
            <w:pPr>
              <w:pStyle w:val="a9"/>
              <w:rPr>
                <w:del w:id="1391" w:author="John" w:date="2018-11-10T15:28:00Z"/>
                <w:rFonts w:ascii="宋体" w:hAnsi="宋体"/>
                <w:b/>
                <w:sz w:val="24"/>
              </w:rPr>
            </w:pPr>
            <w:del w:id="1392" w:author="John" w:date="2018-11-10T15:28:00Z">
              <w:r w:rsidRPr="00292CE8" w:rsidDel="00BA50DB">
                <w:rPr>
                  <w:rFonts w:ascii="宋体" w:hAnsi="宋体" w:hint="eastAsia"/>
                  <w:b/>
                  <w:sz w:val="24"/>
                </w:rPr>
                <w:delText>开发语言</w:delText>
              </w:r>
            </w:del>
          </w:p>
        </w:tc>
        <w:tc>
          <w:tcPr>
            <w:tcW w:w="1276" w:type="dxa"/>
          </w:tcPr>
          <w:p w14:paraId="76D2F4B9" w14:textId="71E441AF" w:rsidR="00F2004B" w:rsidRPr="00292CE8" w:rsidDel="00BA50DB" w:rsidRDefault="00F2004B" w:rsidP="00292CE8">
            <w:pPr>
              <w:pStyle w:val="a9"/>
              <w:rPr>
                <w:del w:id="1393" w:author="John" w:date="2018-11-10T15:28:00Z"/>
                <w:rFonts w:ascii="宋体" w:hAnsi="宋体"/>
                <w:b/>
                <w:sz w:val="24"/>
              </w:rPr>
            </w:pPr>
            <w:del w:id="1394" w:author="John" w:date="2018-11-10T15:28:00Z">
              <w:r w:rsidRPr="00292CE8" w:rsidDel="00BA50DB">
                <w:rPr>
                  <w:rFonts w:ascii="宋体" w:hAnsi="宋体" w:hint="eastAsia"/>
                  <w:b/>
                  <w:sz w:val="24"/>
                </w:rPr>
                <w:delText>框架</w:delText>
              </w:r>
            </w:del>
          </w:p>
        </w:tc>
        <w:tc>
          <w:tcPr>
            <w:tcW w:w="1991" w:type="dxa"/>
          </w:tcPr>
          <w:p w14:paraId="1603650E" w14:textId="38EC4F49" w:rsidR="00F2004B" w:rsidRPr="00292CE8" w:rsidDel="00BA50DB" w:rsidRDefault="00F2004B" w:rsidP="00292CE8">
            <w:pPr>
              <w:pStyle w:val="a9"/>
              <w:rPr>
                <w:del w:id="1395" w:author="John" w:date="2018-11-10T15:28:00Z"/>
                <w:rFonts w:ascii="宋体" w:hAnsi="宋体"/>
                <w:b/>
                <w:sz w:val="24"/>
              </w:rPr>
            </w:pPr>
            <w:del w:id="1396" w:author="John" w:date="2018-11-10T15:28:00Z">
              <w:r w:rsidRPr="00292CE8" w:rsidDel="00BA50DB">
                <w:rPr>
                  <w:rFonts w:ascii="宋体" w:hAnsi="宋体" w:hint="eastAsia"/>
                  <w:b/>
                  <w:sz w:val="24"/>
                </w:rPr>
                <w:delText>优点</w:delText>
              </w:r>
            </w:del>
          </w:p>
        </w:tc>
        <w:tc>
          <w:tcPr>
            <w:tcW w:w="1383" w:type="dxa"/>
          </w:tcPr>
          <w:p w14:paraId="1B4889B4" w14:textId="13E5A09B" w:rsidR="00F2004B" w:rsidRPr="00292CE8" w:rsidDel="00BA50DB" w:rsidRDefault="00F2004B" w:rsidP="00292CE8">
            <w:pPr>
              <w:pStyle w:val="a9"/>
              <w:rPr>
                <w:del w:id="1397" w:author="John" w:date="2018-11-10T15:28:00Z"/>
                <w:rFonts w:ascii="宋体" w:hAnsi="宋体"/>
                <w:b/>
                <w:sz w:val="24"/>
              </w:rPr>
            </w:pPr>
            <w:del w:id="1398" w:author="John" w:date="2018-11-10T15:28:00Z">
              <w:r w:rsidRPr="00292CE8" w:rsidDel="00BA50DB">
                <w:rPr>
                  <w:rFonts w:ascii="宋体" w:hAnsi="宋体" w:hint="eastAsia"/>
                  <w:b/>
                  <w:sz w:val="24"/>
                </w:rPr>
                <w:delText>缺点</w:delText>
              </w:r>
            </w:del>
          </w:p>
        </w:tc>
        <w:tc>
          <w:tcPr>
            <w:tcW w:w="1383" w:type="dxa"/>
          </w:tcPr>
          <w:p w14:paraId="48D77A09" w14:textId="535203DF" w:rsidR="00F2004B" w:rsidRPr="00292CE8" w:rsidDel="00BA50DB" w:rsidRDefault="00F2004B" w:rsidP="00292CE8">
            <w:pPr>
              <w:pStyle w:val="a9"/>
              <w:rPr>
                <w:del w:id="1399" w:author="John" w:date="2018-11-10T15:28:00Z"/>
                <w:rFonts w:ascii="宋体" w:hAnsi="宋体"/>
                <w:b/>
                <w:sz w:val="24"/>
              </w:rPr>
            </w:pPr>
            <w:del w:id="1400" w:author="John" w:date="2018-11-10T15:28:00Z">
              <w:r w:rsidRPr="00292CE8" w:rsidDel="00BA50DB">
                <w:rPr>
                  <w:rFonts w:ascii="宋体" w:hAnsi="宋体" w:hint="eastAsia"/>
                  <w:b/>
                  <w:sz w:val="24"/>
                </w:rPr>
                <w:delText>选择</w:delText>
              </w:r>
            </w:del>
          </w:p>
        </w:tc>
      </w:tr>
      <w:tr w:rsidR="00F2004B" w:rsidDel="00BA50DB" w14:paraId="5D588901" w14:textId="61A9010A" w:rsidTr="00F2004B">
        <w:trPr>
          <w:del w:id="1401" w:author="John" w:date="2018-11-10T15:28:00Z"/>
        </w:trPr>
        <w:tc>
          <w:tcPr>
            <w:tcW w:w="846" w:type="dxa"/>
          </w:tcPr>
          <w:p w14:paraId="54AAF043" w14:textId="1896B44B" w:rsidR="00F2004B" w:rsidRPr="00292CE8" w:rsidDel="00BA50DB" w:rsidRDefault="00F2004B" w:rsidP="00292CE8">
            <w:pPr>
              <w:pStyle w:val="a9"/>
              <w:rPr>
                <w:del w:id="1402" w:author="John" w:date="2018-11-10T15:28:00Z"/>
                <w:rFonts w:ascii="宋体" w:hAnsi="宋体"/>
              </w:rPr>
            </w:pPr>
            <w:del w:id="1403" w:author="John" w:date="2018-11-10T15:28:00Z">
              <w:r w:rsidRPr="00292CE8" w:rsidDel="00BA50DB">
                <w:rPr>
                  <w:rFonts w:ascii="宋体" w:hAnsi="宋体" w:hint="eastAsia"/>
                </w:rPr>
                <w:delText>1</w:delText>
              </w:r>
            </w:del>
          </w:p>
        </w:tc>
        <w:tc>
          <w:tcPr>
            <w:tcW w:w="1417" w:type="dxa"/>
          </w:tcPr>
          <w:p w14:paraId="3CD00B0A" w14:textId="60724F31" w:rsidR="00F2004B" w:rsidRPr="00292CE8" w:rsidDel="00BA50DB" w:rsidRDefault="00F2004B" w:rsidP="00292CE8">
            <w:pPr>
              <w:pStyle w:val="a9"/>
              <w:rPr>
                <w:del w:id="1404" w:author="John" w:date="2018-11-10T15:28:00Z"/>
                <w:rFonts w:ascii="宋体" w:hAnsi="宋体"/>
              </w:rPr>
            </w:pPr>
            <w:del w:id="1405" w:author="John" w:date="2018-11-10T15:28:00Z">
              <w:r w:rsidRPr="00292CE8" w:rsidDel="00BA50DB">
                <w:rPr>
                  <w:rFonts w:ascii="宋体" w:hAnsi="宋体" w:hint="eastAsia"/>
                </w:rPr>
                <w:delText>JAVA</w:delText>
              </w:r>
            </w:del>
          </w:p>
        </w:tc>
        <w:tc>
          <w:tcPr>
            <w:tcW w:w="1276" w:type="dxa"/>
          </w:tcPr>
          <w:p w14:paraId="14444A2A" w14:textId="44E1485A" w:rsidR="00F2004B" w:rsidRPr="00292CE8" w:rsidDel="00BA50DB" w:rsidRDefault="00F2004B" w:rsidP="00292CE8">
            <w:pPr>
              <w:pStyle w:val="a9"/>
              <w:rPr>
                <w:del w:id="1406" w:author="John" w:date="2018-11-10T15:28:00Z"/>
                <w:rFonts w:ascii="宋体" w:hAnsi="宋体"/>
              </w:rPr>
            </w:pPr>
            <w:del w:id="1407" w:author="John" w:date="2018-11-10T15:28:00Z">
              <w:r w:rsidRPr="00292CE8" w:rsidDel="00BA50DB">
                <w:rPr>
                  <w:rFonts w:ascii="宋体" w:hAnsi="宋体" w:hint="eastAsia"/>
                </w:rPr>
                <w:delText>Sp</w:delText>
              </w:r>
              <w:r w:rsidRPr="00292CE8" w:rsidDel="00BA50DB">
                <w:rPr>
                  <w:rFonts w:ascii="宋体" w:hAnsi="宋体"/>
                </w:rPr>
                <w:delText>ring</w:delText>
              </w:r>
            </w:del>
          </w:p>
        </w:tc>
        <w:tc>
          <w:tcPr>
            <w:tcW w:w="1991" w:type="dxa"/>
          </w:tcPr>
          <w:p w14:paraId="2BE2BAC8" w14:textId="7C57B5BD" w:rsidR="00F2004B" w:rsidRPr="00292CE8" w:rsidDel="00BA50DB" w:rsidRDefault="00F2004B" w:rsidP="00292CE8">
            <w:pPr>
              <w:pStyle w:val="a9"/>
              <w:rPr>
                <w:del w:id="1408" w:author="John" w:date="2018-11-10T15:28:00Z"/>
                <w:rFonts w:ascii="宋体" w:hAnsi="宋体"/>
              </w:rPr>
            </w:pPr>
            <w:del w:id="1409" w:author="John" w:date="2018-11-10T15:28:00Z">
              <w:r w:rsidRPr="00292CE8" w:rsidDel="00BA50DB">
                <w:rPr>
                  <w:rFonts w:ascii="宋体" w:hAnsi="宋体" w:hint="eastAsia"/>
                </w:rPr>
                <w:delText>文档丰富；</w:delText>
              </w:r>
            </w:del>
          </w:p>
          <w:p w14:paraId="342454FC" w14:textId="07763B7D" w:rsidR="00F2004B" w:rsidRPr="00292CE8" w:rsidDel="00BA50DB" w:rsidRDefault="00F2004B" w:rsidP="00292CE8">
            <w:pPr>
              <w:pStyle w:val="a9"/>
              <w:rPr>
                <w:del w:id="1410" w:author="John" w:date="2018-11-10T15:28:00Z"/>
                <w:rFonts w:ascii="宋体" w:hAnsi="宋体"/>
              </w:rPr>
            </w:pPr>
            <w:del w:id="1411" w:author="John" w:date="2018-11-10T15:28:00Z">
              <w:r w:rsidRPr="00292CE8" w:rsidDel="00BA50DB">
                <w:rPr>
                  <w:rFonts w:ascii="宋体" w:hAnsi="宋体" w:hint="eastAsia"/>
                </w:rPr>
                <w:delText>社区活跃；</w:delText>
              </w:r>
            </w:del>
          </w:p>
          <w:p w14:paraId="1ADDE455" w14:textId="06225D3B" w:rsidR="00F2004B" w:rsidRPr="00292CE8" w:rsidDel="00BA50DB" w:rsidRDefault="00F2004B" w:rsidP="00292CE8">
            <w:pPr>
              <w:pStyle w:val="a9"/>
              <w:rPr>
                <w:del w:id="1412" w:author="John" w:date="2018-11-10T15:28:00Z"/>
                <w:rFonts w:ascii="宋体" w:hAnsi="宋体"/>
              </w:rPr>
            </w:pPr>
            <w:del w:id="1413" w:author="John" w:date="2018-11-10T15:28:00Z">
              <w:r w:rsidRPr="00292CE8" w:rsidDel="00BA50DB">
                <w:rPr>
                  <w:rFonts w:ascii="宋体" w:hAnsi="宋体" w:hint="eastAsia"/>
                </w:rPr>
                <w:delText>组内大部分成员对</w:delText>
              </w:r>
              <w:r w:rsidRPr="00292CE8" w:rsidDel="00BA50DB">
                <w:rPr>
                  <w:rFonts w:ascii="宋体" w:hAnsi="宋体"/>
                </w:rPr>
                <w:delText>Java语言较Python来说更熟悉；</w:delText>
              </w:r>
            </w:del>
          </w:p>
        </w:tc>
        <w:tc>
          <w:tcPr>
            <w:tcW w:w="1383" w:type="dxa"/>
          </w:tcPr>
          <w:p w14:paraId="5B2619E9" w14:textId="367C2AD1" w:rsidR="00F2004B" w:rsidRPr="00292CE8" w:rsidDel="00BA50DB" w:rsidRDefault="00F2004B" w:rsidP="00292CE8">
            <w:pPr>
              <w:pStyle w:val="a9"/>
              <w:rPr>
                <w:del w:id="1414" w:author="John" w:date="2018-11-10T15:28:00Z"/>
                <w:rFonts w:ascii="宋体" w:hAnsi="宋体"/>
              </w:rPr>
            </w:pPr>
            <w:del w:id="1415" w:author="John" w:date="2018-11-10T15:28:00Z">
              <w:r w:rsidRPr="00292CE8" w:rsidDel="00BA50DB">
                <w:rPr>
                  <w:rFonts w:ascii="宋体" w:hAnsi="宋体" w:hint="eastAsia"/>
                </w:rPr>
                <w:delText>组内没有成员对该框架有过开发经验；</w:delText>
              </w:r>
            </w:del>
          </w:p>
          <w:p w14:paraId="4D8D57C3" w14:textId="5258BB64" w:rsidR="00F2004B" w:rsidRPr="00292CE8" w:rsidDel="00BA50DB" w:rsidRDefault="00F2004B" w:rsidP="00292CE8">
            <w:pPr>
              <w:pStyle w:val="a9"/>
              <w:rPr>
                <w:del w:id="1416" w:author="John" w:date="2018-11-10T15:28:00Z"/>
                <w:rFonts w:ascii="宋体" w:hAnsi="宋体"/>
              </w:rPr>
            </w:pPr>
            <w:del w:id="1417" w:author="John" w:date="2018-11-10T15:28:00Z">
              <w:r w:rsidRPr="00292CE8" w:rsidDel="00BA50DB">
                <w:rPr>
                  <w:rFonts w:ascii="宋体" w:hAnsi="宋体" w:hint="eastAsia"/>
                </w:rPr>
                <w:delText>功能繁杂，学习难度较方案一更大；</w:delText>
              </w:r>
            </w:del>
          </w:p>
        </w:tc>
        <w:tc>
          <w:tcPr>
            <w:tcW w:w="1383" w:type="dxa"/>
          </w:tcPr>
          <w:p w14:paraId="426CA73C" w14:textId="446E9723" w:rsidR="00F2004B" w:rsidRPr="00292CE8" w:rsidDel="00BA50DB" w:rsidRDefault="00E765D7" w:rsidP="00292CE8">
            <w:pPr>
              <w:pStyle w:val="a9"/>
              <w:rPr>
                <w:del w:id="1418" w:author="John" w:date="2018-11-10T15:28:00Z"/>
                <w:rFonts w:ascii="宋体" w:hAnsi="宋体"/>
              </w:rPr>
            </w:pPr>
            <w:ins w:id="1419" w:author="Administrator" w:date="2018-11-08T22:57:00Z">
              <w:del w:id="1420" w:author="John" w:date="2018-11-10T15:28:00Z">
                <w:r w:rsidDel="00BA50DB">
                  <w:rPr>
                    <w:rFonts w:ascii="宋体" w:hAnsi="宋体" w:hint="eastAsia"/>
                  </w:rPr>
                  <w:delText>√</w:delText>
                </w:r>
              </w:del>
            </w:ins>
          </w:p>
        </w:tc>
      </w:tr>
      <w:tr w:rsidR="00F2004B" w:rsidDel="00BA50DB" w14:paraId="2B379C64" w14:textId="3345940C" w:rsidTr="00F2004B">
        <w:trPr>
          <w:del w:id="1421" w:author="John" w:date="2018-11-10T15:28:00Z"/>
        </w:trPr>
        <w:tc>
          <w:tcPr>
            <w:tcW w:w="846" w:type="dxa"/>
          </w:tcPr>
          <w:p w14:paraId="288CCDE5" w14:textId="45C011AF" w:rsidR="00F2004B" w:rsidRPr="00292CE8" w:rsidDel="00BA50DB" w:rsidRDefault="00F2004B" w:rsidP="00292CE8">
            <w:pPr>
              <w:pStyle w:val="a9"/>
              <w:rPr>
                <w:del w:id="1422" w:author="John" w:date="2018-11-10T15:28:00Z"/>
                <w:rFonts w:ascii="宋体" w:hAnsi="宋体"/>
              </w:rPr>
            </w:pPr>
            <w:del w:id="1423" w:author="John" w:date="2018-11-10T15:28:00Z">
              <w:r w:rsidRPr="00292CE8" w:rsidDel="00BA50DB">
                <w:rPr>
                  <w:rFonts w:ascii="宋体" w:hAnsi="宋体" w:hint="eastAsia"/>
                </w:rPr>
                <w:delText>2</w:delText>
              </w:r>
            </w:del>
          </w:p>
        </w:tc>
        <w:tc>
          <w:tcPr>
            <w:tcW w:w="1417" w:type="dxa"/>
          </w:tcPr>
          <w:p w14:paraId="3CC39E90" w14:textId="0718B60D" w:rsidR="00F2004B" w:rsidRPr="00292CE8" w:rsidDel="00BA50DB" w:rsidRDefault="00F2004B" w:rsidP="00292CE8">
            <w:pPr>
              <w:pStyle w:val="a9"/>
              <w:rPr>
                <w:del w:id="1424" w:author="John" w:date="2018-11-10T15:28:00Z"/>
                <w:rFonts w:ascii="宋体" w:hAnsi="宋体"/>
              </w:rPr>
            </w:pPr>
            <w:del w:id="1425" w:author="John" w:date="2018-11-10T15:28:00Z">
              <w:r w:rsidRPr="00292CE8" w:rsidDel="00BA50DB">
                <w:rPr>
                  <w:rFonts w:ascii="宋体" w:hAnsi="宋体" w:hint="eastAsia"/>
                </w:rPr>
                <w:delText>Python</w:delText>
              </w:r>
            </w:del>
          </w:p>
        </w:tc>
        <w:tc>
          <w:tcPr>
            <w:tcW w:w="1276" w:type="dxa"/>
          </w:tcPr>
          <w:p w14:paraId="37A6C205" w14:textId="3A40FA1B" w:rsidR="00F2004B" w:rsidRPr="00292CE8" w:rsidDel="00BA50DB" w:rsidRDefault="00F2004B" w:rsidP="00292CE8">
            <w:pPr>
              <w:pStyle w:val="a9"/>
              <w:rPr>
                <w:del w:id="1426" w:author="John" w:date="2018-11-10T15:28:00Z"/>
                <w:rFonts w:ascii="宋体" w:hAnsi="宋体"/>
              </w:rPr>
            </w:pPr>
            <w:del w:id="1427" w:author="John" w:date="2018-11-10T15:28:00Z">
              <w:r w:rsidRPr="00292CE8" w:rsidDel="00BA50DB">
                <w:rPr>
                  <w:rFonts w:ascii="宋体" w:hAnsi="宋体" w:hint="eastAsia"/>
                </w:rPr>
                <w:delText>D</w:delText>
              </w:r>
              <w:r w:rsidRPr="00292CE8" w:rsidDel="00BA50DB">
                <w:rPr>
                  <w:rFonts w:ascii="宋体" w:hAnsi="宋体"/>
                </w:rPr>
                <w:delText>jango</w:delText>
              </w:r>
            </w:del>
          </w:p>
        </w:tc>
        <w:tc>
          <w:tcPr>
            <w:tcW w:w="1991" w:type="dxa"/>
          </w:tcPr>
          <w:p w14:paraId="23579397" w14:textId="2B002DF5" w:rsidR="00F2004B" w:rsidRPr="00292CE8" w:rsidDel="00BA50DB" w:rsidRDefault="00F2004B" w:rsidP="00292CE8">
            <w:pPr>
              <w:pStyle w:val="a9"/>
              <w:rPr>
                <w:del w:id="1428" w:author="John" w:date="2018-11-10T15:28:00Z"/>
                <w:rFonts w:ascii="宋体" w:hAnsi="宋体"/>
              </w:rPr>
            </w:pPr>
            <w:del w:id="1429" w:author="John" w:date="2018-11-10T15:28:00Z">
              <w:r w:rsidRPr="00292CE8" w:rsidDel="00BA50DB">
                <w:rPr>
                  <w:rFonts w:ascii="宋体" w:hAnsi="宋体" w:hint="eastAsia"/>
                </w:rPr>
                <w:delText>入门难度低；</w:delText>
              </w:r>
            </w:del>
          </w:p>
          <w:p w14:paraId="71C5DDC2" w14:textId="4B5B9E23" w:rsidR="00F2004B" w:rsidRPr="00292CE8" w:rsidDel="00BA50DB" w:rsidRDefault="00F2004B" w:rsidP="00292CE8">
            <w:pPr>
              <w:pStyle w:val="a9"/>
              <w:rPr>
                <w:del w:id="1430" w:author="John" w:date="2018-11-10T15:28:00Z"/>
                <w:rFonts w:ascii="宋体" w:hAnsi="宋体"/>
              </w:rPr>
            </w:pPr>
            <w:del w:id="1431" w:author="John" w:date="2018-11-10T15:28:00Z">
              <w:r w:rsidRPr="00292CE8" w:rsidDel="00BA50DB">
                <w:rPr>
                  <w:rFonts w:ascii="宋体" w:hAnsi="宋体" w:hint="eastAsia"/>
                </w:rPr>
                <w:delText>文档丰富；</w:delText>
              </w:r>
            </w:del>
          </w:p>
          <w:p w14:paraId="4ED95220" w14:textId="51163C8B" w:rsidR="00F2004B" w:rsidRPr="00292CE8" w:rsidDel="00BA50DB" w:rsidRDefault="00F2004B" w:rsidP="00292CE8">
            <w:pPr>
              <w:pStyle w:val="a9"/>
              <w:rPr>
                <w:del w:id="1432" w:author="John" w:date="2018-11-10T15:28:00Z"/>
                <w:rFonts w:ascii="宋体" w:hAnsi="宋体"/>
              </w:rPr>
            </w:pPr>
            <w:del w:id="1433" w:author="John" w:date="2018-11-10T15:28:00Z">
              <w:r w:rsidRPr="00292CE8" w:rsidDel="00BA50DB">
                <w:rPr>
                  <w:rFonts w:ascii="宋体" w:hAnsi="宋体" w:hint="eastAsia"/>
                </w:rPr>
                <w:delText>社区活跃；</w:delText>
              </w:r>
            </w:del>
          </w:p>
          <w:p w14:paraId="136E0D24" w14:textId="4D6138A2" w:rsidR="00F2004B" w:rsidRPr="00292CE8" w:rsidDel="00BA50DB" w:rsidRDefault="00F2004B" w:rsidP="00292CE8">
            <w:pPr>
              <w:pStyle w:val="a9"/>
              <w:rPr>
                <w:del w:id="1434" w:author="John" w:date="2018-11-10T15:28:00Z"/>
                <w:rFonts w:ascii="宋体" w:hAnsi="宋体"/>
              </w:rPr>
            </w:pPr>
            <w:del w:id="1435" w:author="John" w:date="2018-11-10T15:28:00Z">
              <w:r w:rsidRPr="00292CE8" w:rsidDel="00BA50DB">
                <w:rPr>
                  <w:rFonts w:ascii="宋体" w:hAnsi="宋体" w:hint="eastAsia"/>
                </w:rPr>
                <w:delText>适合轻量级网站的快速开发；</w:delText>
              </w:r>
            </w:del>
          </w:p>
        </w:tc>
        <w:tc>
          <w:tcPr>
            <w:tcW w:w="1383" w:type="dxa"/>
          </w:tcPr>
          <w:p w14:paraId="7FFAD0F3" w14:textId="6FAD058E" w:rsidR="00F2004B" w:rsidRPr="00292CE8" w:rsidDel="00BA50DB" w:rsidRDefault="00F2004B" w:rsidP="00292CE8">
            <w:pPr>
              <w:pStyle w:val="a9"/>
              <w:rPr>
                <w:del w:id="1436" w:author="John" w:date="2018-11-10T15:28:00Z"/>
                <w:rFonts w:ascii="宋体" w:hAnsi="宋体"/>
              </w:rPr>
            </w:pPr>
            <w:del w:id="1437" w:author="John" w:date="2018-11-10T15:28:00Z">
              <w:r w:rsidRPr="00292CE8" w:rsidDel="00BA50DB">
                <w:rPr>
                  <w:rFonts w:ascii="宋体" w:hAnsi="宋体" w:hint="eastAsia"/>
                </w:rPr>
                <w:delText>组内大部分成员对P</w:delText>
              </w:r>
              <w:r w:rsidRPr="00292CE8" w:rsidDel="00BA50DB">
                <w:rPr>
                  <w:rFonts w:ascii="宋体" w:hAnsi="宋体"/>
                </w:rPr>
                <w:delText>ython</w:delText>
              </w:r>
              <w:r w:rsidRPr="00292CE8" w:rsidDel="00BA50DB">
                <w:rPr>
                  <w:rFonts w:ascii="宋体" w:hAnsi="宋体" w:hint="eastAsia"/>
                </w:rPr>
                <w:delText>并不熟悉；</w:delText>
              </w:r>
            </w:del>
          </w:p>
        </w:tc>
        <w:tc>
          <w:tcPr>
            <w:tcW w:w="1383" w:type="dxa"/>
          </w:tcPr>
          <w:p w14:paraId="542F074B" w14:textId="5BBB15F1" w:rsidR="00F2004B" w:rsidRPr="00292CE8" w:rsidDel="00BA50DB" w:rsidRDefault="00F2004B" w:rsidP="00292CE8">
            <w:pPr>
              <w:pStyle w:val="a9"/>
              <w:rPr>
                <w:del w:id="1438" w:author="John" w:date="2018-11-10T15:28:00Z"/>
                <w:rFonts w:ascii="宋体" w:hAnsi="宋体"/>
              </w:rPr>
            </w:pPr>
          </w:p>
        </w:tc>
      </w:tr>
    </w:tbl>
    <w:p w14:paraId="4F9CDB5E" w14:textId="373239B7" w:rsidR="00A4110A" w:rsidDel="00BA50DB" w:rsidRDefault="00271644" w:rsidP="00D130FB">
      <w:pPr>
        <w:pStyle w:val="3"/>
        <w:rPr>
          <w:del w:id="1439" w:author="John" w:date="2018-11-10T15:28:00Z"/>
        </w:rPr>
      </w:pPr>
      <w:ins w:id="1440" w:author="Administrator" w:date="2018-11-08T22:38:00Z">
        <w:del w:id="1441" w:author="John" w:date="2018-11-10T15:28:00Z">
          <w:r w:rsidDel="00BA50DB">
            <w:delText>4</w:delText>
          </w:r>
        </w:del>
      </w:ins>
      <w:del w:id="1442" w:author="John" w:date="2018-11-10T15:28:00Z">
        <w:r w:rsidR="00D130FB" w:rsidDel="00BA50DB">
          <w:delText>3</w:delText>
        </w:r>
        <w:r w:rsidR="00A4110A" w:rsidDel="00BA50DB">
          <w:delText>.</w:delText>
        </w:r>
      </w:del>
      <w:ins w:id="1443" w:author="Administrator" w:date="2018-11-08T20:39:00Z">
        <w:del w:id="1444" w:author="John" w:date="2018-11-10T15:28:00Z">
          <w:r w:rsidR="00B50F80" w:rsidDel="00BA50DB">
            <w:delText>6</w:delText>
          </w:r>
        </w:del>
      </w:ins>
      <w:del w:id="1445" w:author="John" w:date="2018-11-10T15:28:00Z">
        <w:r w:rsidR="00A4110A" w:rsidDel="00BA50DB">
          <w:delText>5.2</w:delText>
        </w:r>
      </w:del>
      <w:ins w:id="1446" w:author="Administrator" w:date="2018-11-08T21:00:00Z">
        <w:del w:id="1447" w:author="John" w:date="2018-11-10T15:28:00Z">
          <w:r w:rsidR="00B16E57" w:rsidDel="00BA50DB">
            <w:delText xml:space="preserve"> </w:delText>
          </w:r>
        </w:del>
      </w:ins>
      <w:del w:id="1448" w:author="John" w:date="2018-11-10T15:28:00Z">
        <w:r w:rsidR="00A4110A" w:rsidDel="00BA50DB">
          <w:delText>网页</w:delText>
        </w:r>
      </w:del>
      <w:ins w:id="1449" w:author="Administrator" w:date="2018-11-08T21:00:00Z">
        <w:del w:id="1450" w:author="John" w:date="2018-11-10T15:28:00Z">
          <w:r w:rsidR="00B16E57" w:rsidDel="00BA50DB">
            <w:rPr>
              <w:rFonts w:hint="eastAsia"/>
            </w:rPr>
            <w:delText>APP</w:delText>
          </w:r>
        </w:del>
      </w:ins>
      <w:del w:id="1451" w:author="John" w:date="2018-11-10T15:28:00Z">
        <w:r w:rsidR="00A4110A" w:rsidDel="00BA50DB">
          <w:delText>前端</w:delText>
        </w:r>
      </w:del>
    </w:p>
    <w:tbl>
      <w:tblPr>
        <w:tblStyle w:val="a8"/>
        <w:tblW w:w="0" w:type="auto"/>
        <w:tblLook w:val="04A0" w:firstRow="1" w:lastRow="0" w:firstColumn="1" w:lastColumn="0" w:noHBand="0" w:noVBand="1"/>
      </w:tblPr>
      <w:tblGrid>
        <w:gridCol w:w="1276"/>
        <w:gridCol w:w="1806"/>
        <w:gridCol w:w="1365"/>
        <w:gridCol w:w="1297"/>
        <w:gridCol w:w="1276"/>
        <w:gridCol w:w="1276"/>
      </w:tblGrid>
      <w:tr w:rsidR="00E50DB4" w:rsidDel="00BA50DB" w14:paraId="28C1A485" w14:textId="60B06018" w:rsidTr="00E50DB4">
        <w:trPr>
          <w:del w:id="1452" w:author="John" w:date="2018-11-10T15:28:00Z"/>
        </w:trPr>
        <w:tc>
          <w:tcPr>
            <w:tcW w:w="1382" w:type="dxa"/>
          </w:tcPr>
          <w:p w14:paraId="4CC4184E" w14:textId="64716CA8" w:rsidR="00E50DB4" w:rsidRPr="00292CE8" w:rsidDel="00BA50DB" w:rsidRDefault="00E50DB4" w:rsidP="00E50DB4">
            <w:pPr>
              <w:rPr>
                <w:del w:id="1453" w:author="John" w:date="2018-11-10T15:28:00Z"/>
                <w:rFonts w:ascii="宋体" w:eastAsia="宋体" w:hAnsi="宋体"/>
                <w:b/>
                <w:sz w:val="24"/>
              </w:rPr>
            </w:pPr>
            <w:del w:id="1454" w:author="John" w:date="2018-11-10T15:28:00Z">
              <w:r w:rsidRPr="00292CE8" w:rsidDel="00BA50DB">
                <w:rPr>
                  <w:rFonts w:ascii="宋体" w:eastAsia="宋体" w:hAnsi="宋体" w:hint="eastAsia"/>
                  <w:b/>
                  <w:sz w:val="24"/>
                </w:rPr>
                <w:delText>编号</w:delText>
              </w:r>
            </w:del>
          </w:p>
        </w:tc>
        <w:tc>
          <w:tcPr>
            <w:tcW w:w="1382" w:type="dxa"/>
          </w:tcPr>
          <w:p w14:paraId="19E5464C" w14:textId="6C6D2D71" w:rsidR="00E50DB4" w:rsidRPr="00292CE8" w:rsidDel="00BA50DB" w:rsidRDefault="00E50DB4" w:rsidP="00E50DB4">
            <w:pPr>
              <w:rPr>
                <w:del w:id="1455" w:author="John" w:date="2018-11-10T15:28:00Z"/>
                <w:rFonts w:ascii="宋体" w:eastAsia="宋体" w:hAnsi="宋体"/>
                <w:b/>
                <w:sz w:val="24"/>
              </w:rPr>
            </w:pPr>
            <w:del w:id="1456" w:author="John" w:date="2018-11-10T15:28:00Z">
              <w:r w:rsidRPr="00292CE8" w:rsidDel="00BA50DB">
                <w:rPr>
                  <w:rFonts w:ascii="宋体" w:eastAsia="宋体" w:hAnsi="宋体" w:hint="eastAsia"/>
                  <w:b/>
                  <w:sz w:val="24"/>
                </w:rPr>
                <w:delText>开发</w:delText>
              </w:r>
              <w:r w:rsidRPr="00292CE8" w:rsidDel="00BA50DB">
                <w:rPr>
                  <w:rFonts w:ascii="宋体" w:eastAsia="宋体" w:hAnsi="宋体"/>
                  <w:b/>
                  <w:sz w:val="24"/>
                </w:rPr>
                <w:delText>语言</w:delText>
              </w:r>
            </w:del>
          </w:p>
        </w:tc>
        <w:tc>
          <w:tcPr>
            <w:tcW w:w="1383" w:type="dxa"/>
          </w:tcPr>
          <w:p w14:paraId="0BC6A2E9" w14:textId="3519DAAB" w:rsidR="00E50DB4" w:rsidRPr="00292CE8" w:rsidDel="00BA50DB" w:rsidRDefault="00E50DB4" w:rsidP="00E50DB4">
            <w:pPr>
              <w:rPr>
                <w:del w:id="1457" w:author="John" w:date="2018-11-10T15:28:00Z"/>
                <w:rFonts w:ascii="宋体" w:eastAsia="宋体" w:hAnsi="宋体"/>
                <w:b/>
                <w:sz w:val="24"/>
              </w:rPr>
            </w:pPr>
            <w:del w:id="1458" w:author="John" w:date="2018-11-10T15:28:00Z">
              <w:r w:rsidRPr="00292CE8" w:rsidDel="00BA50DB">
                <w:rPr>
                  <w:rFonts w:ascii="宋体" w:eastAsia="宋体" w:hAnsi="宋体" w:hint="eastAsia"/>
                  <w:b/>
                  <w:sz w:val="24"/>
                </w:rPr>
                <w:delText>框架</w:delText>
              </w:r>
            </w:del>
          </w:p>
        </w:tc>
        <w:tc>
          <w:tcPr>
            <w:tcW w:w="1383" w:type="dxa"/>
          </w:tcPr>
          <w:p w14:paraId="5E647B31" w14:textId="1B966B96" w:rsidR="00E50DB4" w:rsidRPr="00292CE8" w:rsidDel="00BA50DB" w:rsidRDefault="00E50DB4" w:rsidP="00E50DB4">
            <w:pPr>
              <w:rPr>
                <w:del w:id="1459" w:author="John" w:date="2018-11-10T15:28:00Z"/>
                <w:rFonts w:ascii="宋体" w:eastAsia="宋体" w:hAnsi="宋体"/>
                <w:b/>
                <w:sz w:val="24"/>
              </w:rPr>
            </w:pPr>
            <w:del w:id="1460" w:author="John" w:date="2018-11-10T15:28:00Z">
              <w:r w:rsidRPr="00292CE8" w:rsidDel="00BA50DB">
                <w:rPr>
                  <w:rFonts w:ascii="宋体" w:eastAsia="宋体" w:hAnsi="宋体" w:hint="eastAsia"/>
                  <w:b/>
                  <w:sz w:val="24"/>
                </w:rPr>
                <w:delText>优点</w:delText>
              </w:r>
            </w:del>
          </w:p>
        </w:tc>
        <w:tc>
          <w:tcPr>
            <w:tcW w:w="1383" w:type="dxa"/>
          </w:tcPr>
          <w:p w14:paraId="4FD6E9A1" w14:textId="3A72BB42" w:rsidR="00E50DB4" w:rsidRPr="00292CE8" w:rsidDel="00BA50DB" w:rsidRDefault="00E50DB4" w:rsidP="00E50DB4">
            <w:pPr>
              <w:rPr>
                <w:del w:id="1461" w:author="John" w:date="2018-11-10T15:28:00Z"/>
                <w:rFonts w:ascii="宋体" w:eastAsia="宋体" w:hAnsi="宋体"/>
                <w:b/>
                <w:sz w:val="24"/>
              </w:rPr>
            </w:pPr>
            <w:del w:id="1462" w:author="John" w:date="2018-11-10T15:28:00Z">
              <w:r w:rsidRPr="00292CE8" w:rsidDel="00BA50DB">
                <w:rPr>
                  <w:rFonts w:ascii="宋体" w:eastAsia="宋体" w:hAnsi="宋体" w:hint="eastAsia"/>
                  <w:b/>
                  <w:sz w:val="24"/>
                </w:rPr>
                <w:delText>缺点</w:delText>
              </w:r>
            </w:del>
          </w:p>
        </w:tc>
        <w:tc>
          <w:tcPr>
            <w:tcW w:w="1383" w:type="dxa"/>
          </w:tcPr>
          <w:p w14:paraId="02CDB5BC" w14:textId="6EFFA6D6" w:rsidR="00E50DB4" w:rsidRPr="00292CE8" w:rsidDel="00BA50DB" w:rsidRDefault="00E50DB4" w:rsidP="00E50DB4">
            <w:pPr>
              <w:rPr>
                <w:del w:id="1463" w:author="John" w:date="2018-11-10T15:28:00Z"/>
                <w:rFonts w:ascii="宋体" w:eastAsia="宋体" w:hAnsi="宋体"/>
                <w:b/>
                <w:sz w:val="24"/>
              </w:rPr>
            </w:pPr>
            <w:del w:id="1464" w:author="John" w:date="2018-11-10T15:28:00Z">
              <w:r w:rsidRPr="00292CE8" w:rsidDel="00BA50DB">
                <w:rPr>
                  <w:rFonts w:ascii="宋体" w:eastAsia="宋体" w:hAnsi="宋体" w:hint="eastAsia"/>
                  <w:b/>
                  <w:sz w:val="24"/>
                </w:rPr>
                <w:delText>选择</w:delText>
              </w:r>
            </w:del>
          </w:p>
        </w:tc>
      </w:tr>
      <w:tr w:rsidR="00E50DB4" w:rsidDel="00BA50DB" w14:paraId="07217A3C" w14:textId="1A4F5D1D" w:rsidTr="00E50DB4">
        <w:trPr>
          <w:del w:id="1465" w:author="John" w:date="2018-11-10T15:28:00Z"/>
        </w:trPr>
        <w:tc>
          <w:tcPr>
            <w:tcW w:w="1382" w:type="dxa"/>
          </w:tcPr>
          <w:p w14:paraId="27D15724" w14:textId="23433F89" w:rsidR="00E50DB4" w:rsidDel="00BA50DB" w:rsidRDefault="00E50DB4" w:rsidP="00292CE8">
            <w:pPr>
              <w:pStyle w:val="a9"/>
              <w:rPr>
                <w:del w:id="1466" w:author="John" w:date="2018-11-10T15:28:00Z"/>
              </w:rPr>
            </w:pPr>
            <w:del w:id="1467" w:author="John" w:date="2018-11-10T15:28:00Z">
              <w:r w:rsidDel="00BA50DB">
                <w:rPr>
                  <w:rFonts w:hint="eastAsia"/>
                </w:rPr>
                <w:delText>1</w:delText>
              </w:r>
            </w:del>
          </w:p>
        </w:tc>
        <w:tc>
          <w:tcPr>
            <w:tcW w:w="1382" w:type="dxa"/>
          </w:tcPr>
          <w:p w14:paraId="2508BBDF" w14:textId="0237D443" w:rsidR="00E50DB4" w:rsidDel="00BA50DB" w:rsidRDefault="00E50DB4" w:rsidP="00292CE8">
            <w:pPr>
              <w:pStyle w:val="a9"/>
              <w:rPr>
                <w:del w:id="1468" w:author="John" w:date="2018-11-10T15:28:00Z"/>
              </w:rPr>
            </w:pPr>
            <w:del w:id="1469" w:author="John" w:date="2018-11-10T15:28:00Z">
              <w:r w:rsidDel="00BA50DB">
                <w:rPr>
                  <w:rFonts w:hint="eastAsia"/>
                </w:rPr>
                <w:delText>HTML</w:delText>
              </w:r>
              <w:r w:rsidDel="00BA50DB">
                <w:delText>5</w:delText>
              </w:r>
            </w:del>
            <w:ins w:id="1470" w:author="Administrator" w:date="2018-11-08T21:01:00Z">
              <w:del w:id="1471" w:author="John" w:date="2018-11-10T15:28:00Z">
                <w:r w:rsidR="00B16E57" w:rsidDel="00BA50DB">
                  <w:delText>+CSS+</w:delText>
                </w:r>
              </w:del>
            </w:ins>
            <w:ins w:id="1472" w:author="Administrator" w:date="2018-11-08T21:02:00Z">
              <w:del w:id="1473" w:author="John" w:date="2018-11-10T15:28:00Z">
                <w:r w:rsidR="00B16E57" w:rsidDel="00BA50DB">
                  <w:rPr>
                    <w:rFonts w:hint="eastAsia"/>
                  </w:rPr>
                  <w:delText xml:space="preserve"> JavaScript</w:delText>
                </w:r>
              </w:del>
            </w:ins>
          </w:p>
        </w:tc>
        <w:tc>
          <w:tcPr>
            <w:tcW w:w="1383" w:type="dxa"/>
          </w:tcPr>
          <w:p w14:paraId="5B1C31E7" w14:textId="18BD91BC" w:rsidR="00E50DB4" w:rsidDel="00BA50DB" w:rsidRDefault="00E50DB4" w:rsidP="00292CE8">
            <w:pPr>
              <w:pStyle w:val="a9"/>
              <w:rPr>
                <w:del w:id="1474" w:author="John" w:date="2018-11-10T15:28:00Z"/>
              </w:rPr>
            </w:pPr>
            <w:del w:id="1475" w:author="John" w:date="2018-11-10T15:28:00Z">
              <w:r w:rsidDel="00BA50DB">
                <w:delText>B</w:delText>
              </w:r>
              <w:r w:rsidRPr="00FB2503" w:rsidDel="00BA50DB">
                <w:delText>ootstrap</w:delText>
              </w:r>
            </w:del>
            <w:ins w:id="1476" w:author="Administrator" w:date="2018-11-08T21:02:00Z">
              <w:del w:id="1477" w:author="John" w:date="2018-11-10T15:28:00Z">
                <w:r w:rsidR="00B16E57" w:rsidDel="00BA50DB">
                  <w:delText>+</w:delText>
                </w:r>
                <w:r w:rsidR="00B16E57" w:rsidDel="00BA50DB">
                  <w:rPr>
                    <w:rFonts w:hint="eastAsia"/>
                  </w:rPr>
                  <w:delText xml:space="preserve"> j</w:delText>
                </w:r>
                <w:r w:rsidR="00B16E57" w:rsidDel="00BA50DB">
                  <w:delText>Query</w:delText>
                </w:r>
              </w:del>
            </w:ins>
          </w:p>
        </w:tc>
        <w:tc>
          <w:tcPr>
            <w:tcW w:w="1383" w:type="dxa"/>
          </w:tcPr>
          <w:p w14:paraId="63B3473A" w14:textId="4D79349B" w:rsidR="00E50DB4" w:rsidDel="00BA50DB" w:rsidRDefault="00E50DB4" w:rsidP="00292CE8">
            <w:pPr>
              <w:pStyle w:val="a9"/>
              <w:rPr>
                <w:del w:id="1478" w:author="John" w:date="2018-11-10T15:28:00Z"/>
              </w:rPr>
            </w:pPr>
            <w:del w:id="1479" w:author="John" w:date="2018-11-10T15:28:00Z">
              <w:r w:rsidDel="00BA50DB">
                <w:rPr>
                  <w:rFonts w:hint="eastAsia"/>
                </w:rPr>
                <w:delText>简洁</w:delText>
              </w:r>
              <w:r w:rsidDel="00BA50DB">
                <w:delText>易懂</w:delText>
              </w:r>
            </w:del>
            <w:ins w:id="1480" w:author="Administrator" w:date="2018-11-08T21:02:00Z">
              <w:del w:id="1481" w:author="John" w:date="2018-11-10T15:28:00Z">
                <w:r w:rsidR="00B16E57" w:rsidDel="00BA50DB">
                  <w:rPr>
                    <w:rFonts w:hint="eastAsia"/>
                  </w:rPr>
                  <w:delText>，功能</w:delText>
                </w:r>
                <w:r w:rsidR="00B16E57" w:rsidDel="00BA50DB">
                  <w:delText>强大</w:delText>
                </w:r>
              </w:del>
            </w:ins>
          </w:p>
        </w:tc>
        <w:tc>
          <w:tcPr>
            <w:tcW w:w="1383" w:type="dxa"/>
          </w:tcPr>
          <w:p w14:paraId="6FC073E1" w14:textId="146187F7" w:rsidR="00E50DB4" w:rsidDel="00BA50DB" w:rsidRDefault="00E50DB4" w:rsidP="00292CE8">
            <w:pPr>
              <w:pStyle w:val="a9"/>
              <w:rPr>
                <w:del w:id="1482" w:author="John" w:date="2018-11-10T15:28:00Z"/>
              </w:rPr>
            </w:pPr>
            <w:del w:id="1483" w:author="John" w:date="2018-11-10T15:28:00Z">
              <w:r w:rsidDel="00BA50DB">
                <w:rPr>
                  <w:rFonts w:hint="eastAsia"/>
                </w:rPr>
                <w:delText>组内</w:delText>
              </w:r>
              <w:r w:rsidDel="00BA50DB">
                <w:delText>成员对其熟悉度不够</w:delText>
              </w:r>
            </w:del>
          </w:p>
        </w:tc>
        <w:tc>
          <w:tcPr>
            <w:tcW w:w="1383" w:type="dxa"/>
          </w:tcPr>
          <w:p w14:paraId="452A6996" w14:textId="7CA9D4A3" w:rsidR="00E50DB4" w:rsidDel="00BA50DB" w:rsidRDefault="00E50DB4" w:rsidP="00292CE8">
            <w:pPr>
              <w:pStyle w:val="a9"/>
              <w:rPr>
                <w:del w:id="1484" w:author="John" w:date="2018-11-10T15:28:00Z"/>
              </w:rPr>
            </w:pPr>
          </w:p>
        </w:tc>
      </w:tr>
      <w:tr w:rsidR="00E50DB4" w:rsidDel="00BA50DB" w14:paraId="452BE28A" w14:textId="7DD190B0" w:rsidTr="00E50DB4">
        <w:trPr>
          <w:del w:id="1485" w:author="John" w:date="2018-11-10T15:28:00Z"/>
        </w:trPr>
        <w:tc>
          <w:tcPr>
            <w:tcW w:w="1382" w:type="dxa"/>
          </w:tcPr>
          <w:p w14:paraId="2A5B0200" w14:textId="1E3B8085" w:rsidR="00E50DB4" w:rsidDel="00BA50DB" w:rsidRDefault="00E50DB4" w:rsidP="00292CE8">
            <w:pPr>
              <w:pStyle w:val="a9"/>
              <w:rPr>
                <w:del w:id="1486" w:author="John" w:date="2018-11-10T15:28:00Z"/>
              </w:rPr>
            </w:pPr>
            <w:del w:id="1487" w:author="John" w:date="2018-11-10T15:28:00Z">
              <w:r w:rsidDel="00BA50DB">
                <w:rPr>
                  <w:rFonts w:hint="eastAsia"/>
                </w:rPr>
                <w:delText>2</w:delText>
              </w:r>
            </w:del>
          </w:p>
        </w:tc>
        <w:tc>
          <w:tcPr>
            <w:tcW w:w="1382" w:type="dxa"/>
          </w:tcPr>
          <w:p w14:paraId="0068884E" w14:textId="0A38895A" w:rsidR="00E50DB4" w:rsidDel="00BA50DB" w:rsidRDefault="000E502B" w:rsidP="00292CE8">
            <w:pPr>
              <w:pStyle w:val="a9"/>
              <w:rPr>
                <w:del w:id="1488" w:author="John" w:date="2018-11-10T15:28:00Z"/>
              </w:rPr>
            </w:pPr>
            <w:ins w:id="1489" w:author="Administrator" w:date="2018-11-08T21:02:00Z">
              <w:del w:id="1490" w:author="John" w:date="2018-11-10T15:28:00Z">
                <w:r w:rsidDel="00BA50DB">
                  <w:delText>java</w:delText>
                </w:r>
              </w:del>
            </w:ins>
            <w:del w:id="1491" w:author="John" w:date="2018-11-10T15:28:00Z">
              <w:r w:rsidR="00E50DB4" w:rsidDel="00BA50DB">
                <w:rPr>
                  <w:rFonts w:hint="eastAsia"/>
                </w:rPr>
                <w:delText>CSS</w:delText>
              </w:r>
            </w:del>
          </w:p>
        </w:tc>
        <w:tc>
          <w:tcPr>
            <w:tcW w:w="1383" w:type="dxa"/>
          </w:tcPr>
          <w:p w14:paraId="4541C4B2" w14:textId="203AAD9E" w:rsidR="00E50DB4" w:rsidDel="00BA50DB" w:rsidRDefault="00E50DB4" w:rsidP="00292CE8">
            <w:pPr>
              <w:pStyle w:val="a9"/>
              <w:rPr>
                <w:del w:id="1492" w:author="John" w:date="2018-11-10T15:28:00Z"/>
              </w:rPr>
            </w:pPr>
            <w:del w:id="1493" w:author="John" w:date="2018-11-10T15:28:00Z">
              <w:r w:rsidDel="00BA50DB">
                <w:rPr>
                  <w:rFonts w:hint="eastAsia"/>
                </w:rPr>
                <w:delText>j</w:delText>
              </w:r>
              <w:r w:rsidDel="00BA50DB">
                <w:delText>Query</w:delText>
              </w:r>
            </w:del>
          </w:p>
        </w:tc>
        <w:tc>
          <w:tcPr>
            <w:tcW w:w="1383" w:type="dxa"/>
          </w:tcPr>
          <w:p w14:paraId="0723A887" w14:textId="404E8D02" w:rsidR="00E50DB4" w:rsidDel="00BA50DB" w:rsidRDefault="000E502B" w:rsidP="00292CE8">
            <w:pPr>
              <w:pStyle w:val="a9"/>
              <w:rPr>
                <w:del w:id="1494" w:author="John" w:date="2018-11-10T15:28:00Z"/>
              </w:rPr>
            </w:pPr>
            <w:ins w:id="1495" w:author="Administrator" w:date="2018-11-08T21:04:00Z">
              <w:del w:id="1496" w:author="John" w:date="2018-11-10T15:28:00Z">
                <w:r w:rsidDel="00BA50DB">
                  <w:rPr>
                    <w:rFonts w:hint="eastAsia"/>
                  </w:rPr>
                  <w:delText>组员对其</w:delText>
                </w:r>
                <w:r w:rsidDel="00BA50DB">
                  <w:delText>有一定的</w:delText>
                </w:r>
                <w:r w:rsidDel="00BA50DB">
                  <w:rPr>
                    <w:rFonts w:hint="eastAsia"/>
                  </w:rPr>
                  <w:delText>熟悉</w:delText>
                </w:r>
                <w:r w:rsidDel="00BA50DB">
                  <w:delText>，</w:delText>
                </w:r>
              </w:del>
            </w:ins>
            <w:del w:id="1497" w:author="John" w:date="2018-11-10T15:28:00Z">
              <w:r w:rsidR="00E50DB4" w:rsidDel="00BA50DB">
                <w:rPr>
                  <w:rFonts w:hint="eastAsia"/>
                </w:rPr>
                <w:delText>功能</w:delText>
              </w:r>
              <w:r w:rsidR="00E50DB4" w:rsidDel="00BA50DB">
                <w:delText>强大</w:delText>
              </w:r>
            </w:del>
          </w:p>
        </w:tc>
        <w:tc>
          <w:tcPr>
            <w:tcW w:w="1383" w:type="dxa"/>
          </w:tcPr>
          <w:p w14:paraId="7E04E5F5" w14:textId="1CFE8529" w:rsidR="00E50DB4" w:rsidDel="00BA50DB" w:rsidRDefault="00E50DB4" w:rsidP="00292CE8">
            <w:pPr>
              <w:pStyle w:val="a9"/>
              <w:rPr>
                <w:del w:id="1498" w:author="John" w:date="2018-11-10T15:28:00Z"/>
              </w:rPr>
            </w:pPr>
            <w:del w:id="1499" w:author="John" w:date="2018-11-10T15:28:00Z">
              <w:r w:rsidDel="00BA50DB">
                <w:rPr>
                  <w:rFonts w:hint="eastAsia"/>
                </w:rPr>
                <w:delText>组内</w:delText>
              </w:r>
              <w:r w:rsidDel="00BA50DB">
                <w:delText>成员对其熟悉度不够</w:delText>
              </w:r>
            </w:del>
            <w:ins w:id="1500" w:author="Administrator" w:date="2018-11-08T21:05:00Z">
              <w:del w:id="1501" w:author="John" w:date="2018-11-10T15:28:00Z">
                <w:r w:rsidR="000E502B" w:rsidDel="00BA50DB">
                  <w:rPr>
                    <w:rFonts w:hint="eastAsia"/>
                  </w:rPr>
                  <w:delText>只能开发</w:delText>
                </w:r>
                <w:r w:rsidR="000E502B" w:rsidDel="00BA50DB">
                  <w:delText>安卓平台</w:delText>
                </w:r>
              </w:del>
            </w:ins>
            <w:ins w:id="1502" w:author="Administrator" w:date="2018-11-08T21:07:00Z">
              <w:del w:id="1503" w:author="John" w:date="2018-11-10T15:28:00Z">
                <w:r w:rsidR="000E502B" w:rsidDel="00BA50DB">
                  <w:rPr>
                    <w:rFonts w:hint="eastAsia"/>
                  </w:rPr>
                  <w:delText>应用</w:delText>
                </w:r>
              </w:del>
            </w:ins>
          </w:p>
        </w:tc>
        <w:tc>
          <w:tcPr>
            <w:tcW w:w="1383" w:type="dxa"/>
          </w:tcPr>
          <w:p w14:paraId="1CF6DA92" w14:textId="27D3A79A" w:rsidR="00E50DB4" w:rsidDel="00BA50DB" w:rsidRDefault="00E765D7" w:rsidP="00292CE8">
            <w:pPr>
              <w:pStyle w:val="a9"/>
              <w:rPr>
                <w:del w:id="1504" w:author="John" w:date="2018-11-10T15:28:00Z"/>
              </w:rPr>
            </w:pPr>
            <w:ins w:id="1505" w:author="Administrator" w:date="2018-11-08T22:57:00Z">
              <w:del w:id="1506" w:author="John" w:date="2018-11-10T15:28:00Z">
                <w:r w:rsidDel="00BA50DB">
                  <w:rPr>
                    <w:rFonts w:hint="eastAsia"/>
                  </w:rPr>
                  <w:delText>√</w:delText>
                </w:r>
              </w:del>
            </w:ins>
          </w:p>
        </w:tc>
      </w:tr>
      <w:tr w:rsidR="00E50DB4" w:rsidDel="00BA50DB" w14:paraId="17B0D37A" w14:textId="3B59FE95" w:rsidTr="00E50DB4">
        <w:trPr>
          <w:del w:id="1507" w:author="John" w:date="2018-11-10T15:28:00Z"/>
        </w:trPr>
        <w:tc>
          <w:tcPr>
            <w:tcW w:w="1382" w:type="dxa"/>
          </w:tcPr>
          <w:p w14:paraId="3F9E9742" w14:textId="42743BA6" w:rsidR="00E50DB4" w:rsidDel="00BA50DB" w:rsidRDefault="00E50DB4" w:rsidP="00292CE8">
            <w:pPr>
              <w:pStyle w:val="a9"/>
              <w:rPr>
                <w:del w:id="1508" w:author="John" w:date="2018-11-10T15:28:00Z"/>
              </w:rPr>
            </w:pPr>
            <w:del w:id="1509" w:author="John" w:date="2018-11-10T15:28:00Z">
              <w:r w:rsidDel="00BA50DB">
                <w:rPr>
                  <w:rFonts w:hint="eastAsia"/>
                </w:rPr>
                <w:delText>3</w:delText>
              </w:r>
            </w:del>
          </w:p>
        </w:tc>
        <w:tc>
          <w:tcPr>
            <w:tcW w:w="1382" w:type="dxa"/>
          </w:tcPr>
          <w:p w14:paraId="421D919F" w14:textId="0FF2D37E" w:rsidR="00E50DB4" w:rsidDel="00BA50DB" w:rsidRDefault="00E50DB4" w:rsidP="00292CE8">
            <w:pPr>
              <w:pStyle w:val="a9"/>
              <w:rPr>
                <w:del w:id="1510" w:author="John" w:date="2018-11-10T15:28:00Z"/>
              </w:rPr>
            </w:pPr>
            <w:del w:id="1511" w:author="John" w:date="2018-11-10T15:28:00Z">
              <w:r w:rsidDel="00BA50DB">
                <w:rPr>
                  <w:rFonts w:hint="eastAsia"/>
                </w:rPr>
                <w:delText>JavaScript</w:delText>
              </w:r>
            </w:del>
            <w:ins w:id="1512" w:author="Administrator" w:date="2018-11-08T21:05:00Z">
              <w:del w:id="1513" w:author="John" w:date="2018-11-10T15:28:00Z">
                <w:r w:rsidR="000E502B" w:rsidDel="00BA50DB">
                  <w:delText>Object-C</w:delText>
                </w:r>
              </w:del>
            </w:ins>
          </w:p>
        </w:tc>
        <w:tc>
          <w:tcPr>
            <w:tcW w:w="1383" w:type="dxa"/>
          </w:tcPr>
          <w:p w14:paraId="03686804" w14:textId="6D431483" w:rsidR="00E50DB4" w:rsidDel="00BA50DB" w:rsidRDefault="00E50DB4" w:rsidP="00292CE8">
            <w:pPr>
              <w:pStyle w:val="a9"/>
              <w:rPr>
                <w:del w:id="1514" w:author="John" w:date="2018-11-10T15:28:00Z"/>
              </w:rPr>
            </w:pPr>
            <w:del w:id="1515" w:author="John" w:date="2018-11-10T15:28:00Z">
              <w:r w:rsidDel="00BA50DB">
                <w:delText>B</w:delText>
              </w:r>
              <w:r w:rsidRPr="00FB2503" w:rsidDel="00BA50DB">
                <w:delText>ootstrap</w:delText>
              </w:r>
            </w:del>
          </w:p>
        </w:tc>
        <w:tc>
          <w:tcPr>
            <w:tcW w:w="1383" w:type="dxa"/>
          </w:tcPr>
          <w:p w14:paraId="576B2077" w14:textId="6896EC0F" w:rsidR="00E50DB4" w:rsidDel="00BA50DB" w:rsidRDefault="00E50DB4" w:rsidP="00292CE8">
            <w:pPr>
              <w:pStyle w:val="a9"/>
              <w:rPr>
                <w:del w:id="1516" w:author="John" w:date="2018-11-10T15:28:00Z"/>
              </w:rPr>
            </w:pPr>
            <w:del w:id="1517" w:author="John" w:date="2018-11-10T15:28:00Z">
              <w:r w:rsidDel="00BA50DB">
                <w:rPr>
                  <w:rFonts w:hint="eastAsia"/>
                </w:rPr>
                <w:delText>功能</w:delText>
              </w:r>
              <w:r w:rsidDel="00BA50DB">
                <w:delText>强大</w:delText>
              </w:r>
            </w:del>
            <w:ins w:id="1518" w:author="Administrator" w:date="2018-11-08T21:05:00Z">
              <w:del w:id="1519" w:author="John" w:date="2018-11-10T15:28:00Z">
                <w:r w:rsidR="000E502B" w:rsidDel="00BA50DB">
                  <w:rPr>
                    <w:rFonts w:hint="eastAsia"/>
                  </w:rPr>
                  <w:delText>，</w:delText>
                </w:r>
                <w:r w:rsidR="000E502B" w:rsidDel="00BA50DB">
                  <w:delText>可以开发</w:delText>
                </w:r>
                <w:r w:rsidR="000E502B" w:rsidDel="00BA50DB">
                  <w:delText>IOS</w:delText>
                </w:r>
                <w:r w:rsidR="000E502B" w:rsidDel="00BA50DB">
                  <w:delText>平台的应用</w:delText>
                </w:r>
              </w:del>
            </w:ins>
          </w:p>
        </w:tc>
        <w:tc>
          <w:tcPr>
            <w:tcW w:w="1383" w:type="dxa"/>
          </w:tcPr>
          <w:p w14:paraId="43C96C37" w14:textId="54719103" w:rsidR="00E50DB4" w:rsidDel="00BA50DB" w:rsidRDefault="00E50DB4" w:rsidP="00292CE8">
            <w:pPr>
              <w:pStyle w:val="a9"/>
              <w:rPr>
                <w:del w:id="1520" w:author="John" w:date="2018-11-10T15:28:00Z"/>
              </w:rPr>
            </w:pPr>
            <w:del w:id="1521" w:author="John" w:date="2018-11-10T15:28:00Z">
              <w:r w:rsidDel="00BA50DB">
                <w:rPr>
                  <w:rFonts w:hint="eastAsia"/>
                </w:rPr>
                <w:delText>组内</w:delText>
              </w:r>
              <w:r w:rsidDel="00BA50DB">
                <w:delText>成员对其熟悉度不够</w:delText>
              </w:r>
            </w:del>
          </w:p>
        </w:tc>
        <w:tc>
          <w:tcPr>
            <w:tcW w:w="1383" w:type="dxa"/>
          </w:tcPr>
          <w:p w14:paraId="214964E8" w14:textId="23D4F223" w:rsidR="00E50DB4" w:rsidDel="00BA50DB" w:rsidRDefault="00E50DB4" w:rsidP="00292CE8">
            <w:pPr>
              <w:pStyle w:val="a9"/>
              <w:rPr>
                <w:del w:id="1522" w:author="John" w:date="2018-11-10T15:28:00Z"/>
              </w:rPr>
            </w:pPr>
          </w:p>
        </w:tc>
      </w:tr>
      <w:tr w:rsidR="000E502B" w:rsidDel="00BA50DB" w14:paraId="7826E305" w14:textId="246A663B" w:rsidTr="00E50DB4">
        <w:trPr>
          <w:ins w:id="1523" w:author="Administrator" w:date="2018-11-08T21:06:00Z"/>
          <w:del w:id="1524" w:author="John" w:date="2018-11-10T15:28:00Z"/>
        </w:trPr>
        <w:tc>
          <w:tcPr>
            <w:tcW w:w="1382" w:type="dxa"/>
          </w:tcPr>
          <w:p w14:paraId="3FDA8FA9" w14:textId="3CC17829" w:rsidR="000E502B" w:rsidDel="00BA50DB" w:rsidRDefault="000E502B" w:rsidP="00292CE8">
            <w:pPr>
              <w:pStyle w:val="a9"/>
              <w:rPr>
                <w:ins w:id="1525" w:author="Administrator" w:date="2018-11-08T21:06:00Z"/>
                <w:del w:id="1526" w:author="John" w:date="2018-11-10T15:28:00Z"/>
              </w:rPr>
            </w:pPr>
            <w:ins w:id="1527" w:author="Administrator" w:date="2018-11-08T21:06:00Z">
              <w:del w:id="1528" w:author="John" w:date="2018-11-10T15:28:00Z">
                <w:r w:rsidDel="00BA50DB">
                  <w:rPr>
                    <w:rFonts w:hint="eastAsia"/>
                  </w:rPr>
                  <w:delText>4</w:delText>
                </w:r>
              </w:del>
            </w:ins>
          </w:p>
        </w:tc>
        <w:tc>
          <w:tcPr>
            <w:tcW w:w="1382" w:type="dxa"/>
          </w:tcPr>
          <w:p w14:paraId="3EC60FE6" w14:textId="554AF012" w:rsidR="000E502B" w:rsidDel="00BA50DB" w:rsidRDefault="000E502B" w:rsidP="00292CE8">
            <w:pPr>
              <w:pStyle w:val="a9"/>
              <w:rPr>
                <w:ins w:id="1529" w:author="Administrator" w:date="2018-11-08T21:06:00Z"/>
                <w:del w:id="1530" w:author="John" w:date="2018-11-10T15:28:00Z"/>
              </w:rPr>
            </w:pPr>
            <w:ins w:id="1531" w:author="Administrator" w:date="2018-11-08T21:06:00Z">
              <w:del w:id="1532" w:author="John" w:date="2018-11-10T15:28:00Z">
                <w:r w:rsidDel="00BA50DB">
                  <w:rPr>
                    <w:rFonts w:hint="eastAsia"/>
                  </w:rPr>
                  <w:delText>C++</w:delText>
                </w:r>
              </w:del>
            </w:ins>
          </w:p>
        </w:tc>
        <w:tc>
          <w:tcPr>
            <w:tcW w:w="1383" w:type="dxa"/>
          </w:tcPr>
          <w:p w14:paraId="4F5CCBA9" w14:textId="36E8C06D" w:rsidR="000E502B" w:rsidDel="00BA50DB" w:rsidRDefault="000E502B" w:rsidP="00292CE8">
            <w:pPr>
              <w:pStyle w:val="a9"/>
              <w:rPr>
                <w:ins w:id="1533" w:author="Administrator" w:date="2018-11-08T21:06:00Z"/>
                <w:del w:id="1534" w:author="John" w:date="2018-11-10T15:28:00Z"/>
              </w:rPr>
            </w:pPr>
          </w:p>
        </w:tc>
        <w:tc>
          <w:tcPr>
            <w:tcW w:w="1383" w:type="dxa"/>
          </w:tcPr>
          <w:p w14:paraId="35FDFBD2" w14:textId="77A13159" w:rsidR="000E502B" w:rsidDel="00BA50DB" w:rsidRDefault="000E502B" w:rsidP="00292CE8">
            <w:pPr>
              <w:pStyle w:val="a9"/>
              <w:rPr>
                <w:ins w:id="1535" w:author="Administrator" w:date="2018-11-08T21:06:00Z"/>
                <w:del w:id="1536" w:author="John" w:date="2018-11-10T15:28:00Z"/>
              </w:rPr>
            </w:pPr>
            <w:ins w:id="1537" w:author="Administrator" w:date="2018-11-08T21:06:00Z">
              <w:del w:id="1538" w:author="John" w:date="2018-11-10T15:28:00Z">
                <w:r w:rsidDel="00BA50DB">
                  <w:rPr>
                    <w:rFonts w:hint="eastAsia"/>
                  </w:rPr>
                  <w:delText>简洁</w:delText>
                </w:r>
                <w:r w:rsidDel="00BA50DB">
                  <w:delText>易懂</w:delText>
                </w:r>
                <w:r w:rsidDel="00BA50DB">
                  <w:rPr>
                    <w:rFonts w:hint="eastAsia"/>
                  </w:rPr>
                  <w:delText>，功能</w:delText>
                </w:r>
                <w:r w:rsidDel="00BA50DB">
                  <w:delText>强大</w:delText>
                </w:r>
                <w:r w:rsidDel="00BA50DB">
                  <w:rPr>
                    <w:rFonts w:hint="eastAsia"/>
                  </w:rPr>
                  <w:delText>，</w:delText>
                </w:r>
                <w:r w:rsidDel="00BA50DB">
                  <w:delText>与</w:delText>
                </w:r>
                <w:r w:rsidDel="00BA50DB">
                  <w:delText>C</w:delText>
                </w:r>
                <w:r w:rsidDel="00BA50DB">
                  <w:delText>语言、</w:delText>
                </w:r>
                <w:r w:rsidDel="00BA50DB">
                  <w:delText>Java</w:delText>
                </w:r>
                <w:r w:rsidDel="00BA50DB">
                  <w:delText>语言相似</w:delText>
                </w:r>
              </w:del>
            </w:ins>
          </w:p>
        </w:tc>
        <w:tc>
          <w:tcPr>
            <w:tcW w:w="1383" w:type="dxa"/>
          </w:tcPr>
          <w:p w14:paraId="6BB27091" w14:textId="0C558670" w:rsidR="000E502B" w:rsidDel="00BA50DB" w:rsidRDefault="000E502B" w:rsidP="00292CE8">
            <w:pPr>
              <w:pStyle w:val="a9"/>
              <w:rPr>
                <w:ins w:id="1539" w:author="Administrator" w:date="2018-11-08T21:06:00Z"/>
                <w:del w:id="1540" w:author="John" w:date="2018-11-10T15:28:00Z"/>
              </w:rPr>
            </w:pPr>
            <w:ins w:id="1541" w:author="Administrator" w:date="2018-11-08T21:06:00Z">
              <w:del w:id="1542" w:author="John" w:date="2018-11-10T15:28:00Z">
                <w:r w:rsidDel="00BA50DB">
                  <w:rPr>
                    <w:rFonts w:hint="eastAsia"/>
                  </w:rPr>
                  <w:delText>组内</w:delText>
                </w:r>
                <w:r w:rsidDel="00BA50DB">
                  <w:delText>成员对其熟悉度不够</w:delText>
                </w:r>
              </w:del>
            </w:ins>
          </w:p>
        </w:tc>
        <w:tc>
          <w:tcPr>
            <w:tcW w:w="1383" w:type="dxa"/>
          </w:tcPr>
          <w:p w14:paraId="37955D3E" w14:textId="48133879" w:rsidR="000E502B" w:rsidDel="00BA50DB" w:rsidRDefault="000E502B" w:rsidP="00292CE8">
            <w:pPr>
              <w:pStyle w:val="a9"/>
              <w:rPr>
                <w:ins w:id="1543" w:author="Administrator" w:date="2018-11-08T21:06:00Z"/>
                <w:del w:id="1544" w:author="John" w:date="2018-11-10T15:28:00Z"/>
              </w:rPr>
            </w:pPr>
          </w:p>
        </w:tc>
      </w:tr>
    </w:tbl>
    <w:p w14:paraId="66C98A37" w14:textId="20E0AAF8" w:rsidR="00E50DB4" w:rsidRPr="00E50DB4" w:rsidDel="00BA50DB" w:rsidRDefault="00E50DB4" w:rsidP="00E50DB4">
      <w:pPr>
        <w:rPr>
          <w:del w:id="1545" w:author="John" w:date="2018-11-10T15:28:00Z"/>
        </w:rPr>
      </w:pPr>
    </w:p>
    <w:p w14:paraId="4F987240" w14:textId="48C5AFAC" w:rsidR="00A4110A" w:rsidDel="00BA50DB" w:rsidRDefault="00271644" w:rsidP="00D130FB">
      <w:pPr>
        <w:pStyle w:val="3"/>
        <w:rPr>
          <w:del w:id="1546" w:author="John" w:date="2018-11-10T15:28:00Z"/>
        </w:rPr>
      </w:pPr>
      <w:ins w:id="1547" w:author="Administrator" w:date="2018-11-08T22:38:00Z">
        <w:del w:id="1548" w:author="John" w:date="2018-11-10T15:28:00Z">
          <w:r w:rsidDel="00BA50DB">
            <w:delText>4</w:delText>
          </w:r>
        </w:del>
      </w:ins>
      <w:del w:id="1549" w:author="John" w:date="2018-11-10T15:28:00Z">
        <w:r w:rsidR="00D130FB" w:rsidDel="00BA50DB">
          <w:delText>3</w:delText>
        </w:r>
        <w:r w:rsidR="00A4110A" w:rsidDel="00BA50DB">
          <w:delText>.</w:delText>
        </w:r>
      </w:del>
      <w:ins w:id="1550" w:author="Administrator" w:date="2018-11-08T20:39:00Z">
        <w:del w:id="1551" w:author="John" w:date="2018-11-10T15:28:00Z">
          <w:r w:rsidR="00B50F80" w:rsidDel="00BA50DB">
            <w:delText>6</w:delText>
          </w:r>
        </w:del>
      </w:ins>
      <w:del w:id="1552" w:author="John" w:date="2018-11-10T15:28:00Z">
        <w:r w:rsidR="00A4110A" w:rsidDel="00BA50DB">
          <w:delText>5.3数据库</w:delText>
        </w:r>
      </w:del>
    </w:p>
    <w:tbl>
      <w:tblPr>
        <w:tblStyle w:val="a8"/>
        <w:tblW w:w="0" w:type="auto"/>
        <w:tblLook w:val="04A0" w:firstRow="1" w:lastRow="0" w:firstColumn="1" w:lastColumn="0" w:noHBand="0" w:noVBand="1"/>
      </w:tblPr>
      <w:tblGrid>
        <w:gridCol w:w="1659"/>
        <w:gridCol w:w="1659"/>
        <w:gridCol w:w="1659"/>
        <w:gridCol w:w="1659"/>
        <w:gridCol w:w="1660"/>
      </w:tblGrid>
      <w:tr w:rsidR="00B25475" w:rsidDel="00BA50DB" w14:paraId="4BF0F45C" w14:textId="580E5AD7" w:rsidTr="00B25475">
        <w:trPr>
          <w:del w:id="1553" w:author="John" w:date="2018-11-10T15:28:00Z"/>
        </w:trPr>
        <w:tc>
          <w:tcPr>
            <w:tcW w:w="1659" w:type="dxa"/>
          </w:tcPr>
          <w:p w14:paraId="5532B685" w14:textId="5BAF38C9" w:rsidR="00B25475" w:rsidRPr="00292CE8" w:rsidDel="00BA50DB" w:rsidRDefault="00B25475" w:rsidP="00E50DB4">
            <w:pPr>
              <w:rPr>
                <w:del w:id="1554" w:author="John" w:date="2018-11-10T15:28:00Z"/>
                <w:rFonts w:ascii="宋体" w:eastAsia="宋体" w:hAnsi="宋体"/>
                <w:b/>
                <w:sz w:val="24"/>
              </w:rPr>
            </w:pPr>
            <w:del w:id="1555" w:author="John" w:date="2018-11-10T15:28:00Z">
              <w:r w:rsidRPr="00292CE8" w:rsidDel="00BA50DB">
                <w:rPr>
                  <w:rFonts w:ascii="宋体" w:eastAsia="宋体" w:hAnsi="宋体" w:hint="eastAsia"/>
                  <w:b/>
                  <w:sz w:val="24"/>
                </w:rPr>
                <w:delText>方案</w:delText>
              </w:r>
            </w:del>
          </w:p>
        </w:tc>
        <w:tc>
          <w:tcPr>
            <w:tcW w:w="1659" w:type="dxa"/>
          </w:tcPr>
          <w:p w14:paraId="1590EDE0" w14:textId="04ADEC38" w:rsidR="00B25475" w:rsidRPr="00292CE8" w:rsidDel="00BA50DB" w:rsidRDefault="00B25475" w:rsidP="00E50DB4">
            <w:pPr>
              <w:rPr>
                <w:del w:id="1556" w:author="John" w:date="2018-11-10T15:28:00Z"/>
                <w:rFonts w:ascii="宋体" w:eastAsia="宋体" w:hAnsi="宋体"/>
                <w:b/>
                <w:sz w:val="24"/>
              </w:rPr>
            </w:pPr>
            <w:del w:id="1557" w:author="John" w:date="2018-11-10T15:28:00Z">
              <w:r w:rsidRPr="00292CE8" w:rsidDel="00BA50DB">
                <w:rPr>
                  <w:rFonts w:ascii="宋体" w:eastAsia="宋体" w:hAnsi="宋体" w:hint="eastAsia"/>
                  <w:b/>
                  <w:sz w:val="24"/>
                </w:rPr>
                <w:delText>数据库</w:delText>
              </w:r>
              <w:r w:rsidRPr="00292CE8" w:rsidDel="00BA50DB">
                <w:rPr>
                  <w:rFonts w:ascii="宋体" w:eastAsia="宋体" w:hAnsi="宋体"/>
                  <w:b/>
                  <w:sz w:val="24"/>
                </w:rPr>
                <w:delText>工具</w:delText>
              </w:r>
            </w:del>
          </w:p>
        </w:tc>
        <w:tc>
          <w:tcPr>
            <w:tcW w:w="1659" w:type="dxa"/>
          </w:tcPr>
          <w:p w14:paraId="740270E1" w14:textId="3B436E60" w:rsidR="00B25475" w:rsidRPr="00292CE8" w:rsidDel="00BA50DB" w:rsidRDefault="00B25475" w:rsidP="00E50DB4">
            <w:pPr>
              <w:rPr>
                <w:del w:id="1558" w:author="John" w:date="2018-11-10T15:28:00Z"/>
                <w:rFonts w:ascii="宋体" w:eastAsia="宋体" w:hAnsi="宋体"/>
                <w:b/>
                <w:sz w:val="24"/>
              </w:rPr>
            </w:pPr>
            <w:del w:id="1559" w:author="John" w:date="2018-11-10T15:28:00Z">
              <w:r w:rsidRPr="00292CE8" w:rsidDel="00BA50DB">
                <w:rPr>
                  <w:rFonts w:ascii="宋体" w:eastAsia="宋体" w:hAnsi="宋体" w:hint="eastAsia"/>
                  <w:b/>
                  <w:sz w:val="24"/>
                </w:rPr>
                <w:delText>优点</w:delText>
              </w:r>
            </w:del>
          </w:p>
        </w:tc>
        <w:tc>
          <w:tcPr>
            <w:tcW w:w="1659" w:type="dxa"/>
          </w:tcPr>
          <w:p w14:paraId="1CB16505" w14:textId="6030B2C1" w:rsidR="00B25475" w:rsidRPr="00292CE8" w:rsidDel="00BA50DB" w:rsidRDefault="00B25475" w:rsidP="00E50DB4">
            <w:pPr>
              <w:rPr>
                <w:del w:id="1560" w:author="John" w:date="2018-11-10T15:28:00Z"/>
                <w:rFonts w:ascii="宋体" w:eastAsia="宋体" w:hAnsi="宋体"/>
                <w:b/>
                <w:sz w:val="24"/>
              </w:rPr>
            </w:pPr>
            <w:del w:id="1561" w:author="John" w:date="2018-11-10T15:28:00Z">
              <w:r w:rsidRPr="00292CE8" w:rsidDel="00BA50DB">
                <w:rPr>
                  <w:rFonts w:ascii="宋体" w:eastAsia="宋体" w:hAnsi="宋体" w:hint="eastAsia"/>
                  <w:b/>
                  <w:sz w:val="24"/>
                </w:rPr>
                <w:delText>缺点</w:delText>
              </w:r>
            </w:del>
          </w:p>
        </w:tc>
        <w:tc>
          <w:tcPr>
            <w:tcW w:w="1660" w:type="dxa"/>
          </w:tcPr>
          <w:p w14:paraId="5C7D3F44" w14:textId="78D6808B" w:rsidR="00B25475" w:rsidRPr="00292CE8" w:rsidDel="00BA50DB" w:rsidRDefault="00B25475" w:rsidP="00E50DB4">
            <w:pPr>
              <w:rPr>
                <w:del w:id="1562" w:author="John" w:date="2018-11-10T15:28:00Z"/>
                <w:rFonts w:ascii="宋体" w:eastAsia="宋体" w:hAnsi="宋体"/>
                <w:b/>
                <w:sz w:val="24"/>
              </w:rPr>
            </w:pPr>
            <w:del w:id="1563" w:author="John" w:date="2018-11-10T15:28:00Z">
              <w:r w:rsidRPr="00292CE8" w:rsidDel="00BA50DB">
                <w:rPr>
                  <w:rFonts w:ascii="宋体" w:eastAsia="宋体" w:hAnsi="宋体" w:hint="eastAsia"/>
                  <w:b/>
                  <w:sz w:val="24"/>
                </w:rPr>
                <w:delText>选择</w:delText>
              </w:r>
            </w:del>
          </w:p>
        </w:tc>
      </w:tr>
      <w:tr w:rsidR="00B25475" w:rsidDel="00BA50DB" w14:paraId="3338E2C4" w14:textId="308FA875" w:rsidTr="00B25475">
        <w:trPr>
          <w:del w:id="1564" w:author="John" w:date="2018-11-10T15:28:00Z"/>
        </w:trPr>
        <w:tc>
          <w:tcPr>
            <w:tcW w:w="1659" w:type="dxa"/>
          </w:tcPr>
          <w:p w14:paraId="75DB5365" w14:textId="10BAFF53" w:rsidR="00B25475" w:rsidDel="00BA50DB" w:rsidRDefault="00B25475" w:rsidP="00292CE8">
            <w:pPr>
              <w:pStyle w:val="a9"/>
              <w:rPr>
                <w:del w:id="1565" w:author="John" w:date="2018-11-10T15:28:00Z"/>
              </w:rPr>
            </w:pPr>
            <w:del w:id="1566" w:author="John" w:date="2018-11-10T15:28:00Z">
              <w:r w:rsidDel="00BA50DB">
                <w:rPr>
                  <w:rFonts w:hint="eastAsia"/>
                </w:rPr>
                <w:delText>1</w:delText>
              </w:r>
            </w:del>
          </w:p>
        </w:tc>
        <w:tc>
          <w:tcPr>
            <w:tcW w:w="1659" w:type="dxa"/>
          </w:tcPr>
          <w:p w14:paraId="7A1B520F" w14:textId="22CCC64C" w:rsidR="00B25475" w:rsidDel="00BA50DB" w:rsidRDefault="00B25475" w:rsidP="00292CE8">
            <w:pPr>
              <w:pStyle w:val="a9"/>
              <w:rPr>
                <w:del w:id="1567" w:author="John" w:date="2018-11-10T15:28:00Z"/>
              </w:rPr>
            </w:pPr>
            <w:del w:id="1568" w:author="John" w:date="2018-11-10T15:28:00Z">
              <w:r w:rsidDel="00BA50DB">
                <w:rPr>
                  <w:rFonts w:hint="eastAsia"/>
                </w:rPr>
                <w:delText>MySQL</w:delText>
              </w:r>
            </w:del>
          </w:p>
        </w:tc>
        <w:tc>
          <w:tcPr>
            <w:tcW w:w="1659" w:type="dxa"/>
          </w:tcPr>
          <w:p w14:paraId="0527F9C5" w14:textId="666754B8" w:rsidR="00B25475" w:rsidDel="00BA50DB" w:rsidRDefault="00B25475" w:rsidP="00292CE8">
            <w:pPr>
              <w:pStyle w:val="a9"/>
              <w:rPr>
                <w:del w:id="1569" w:author="John" w:date="2018-11-10T15:28:00Z"/>
              </w:rPr>
            </w:pPr>
            <w:del w:id="1570" w:author="John" w:date="2018-11-10T15:28:00Z">
              <w:r w:rsidDel="00BA50DB">
                <w:rPr>
                  <w:rFonts w:hint="eastAsia"/>
                </w:rPr>
                <w:delText>开源</w:delText>
              </w:r>
              <w:r w:rsidDel="00BA50DB">
                <w:delText>，安装方便，使用简单</w:delText>
              </w:r>
            </w:del>
          </w:p>
        </w:tc>
        <w:tc>
          <w:tcPr>
            <w:tcW w:w="1659" w:type="dxa"/>
          </w:tcPr>
          <w:p w14:paraId="69A5B8D4" w14:textId="4ECE0238" w:rsidR="00B25475" w:rsidDel="00BA50DB" w:rsidRDefault="00B25475" w:rsidP="00292CE8">
            <w:pPr>
              <w:pStyle w:val="a9"/>
              <w:rPr>
                <w:del w:id="1571" w:author="John" w:date="2018-11-10T15:28:00Z"/>
              </w:rPr>
            </w:pPr>
            <w:del w:id="1572" w:author="John" w:date="2018-11-10T15:28:00Z">
              <w:r w:rsidDel="00BA50DB">
                <w:rPr>
                  <w:rFonts w:hint="eastAsia"/>
                </w:rPr>
                <w:delText>相对于</w:delText>
              </w:r>
              <w:r w:rsidDel="00BA50DB">
                <w:rPr>
                  <w:rFonts w:hint="eastAsia"/>
                </w:rPr>
                <w:delText>SQL</w:delText>
              </w:r>
              <w:r w:rsidDel="00BA50DB">
                <w:delText xml:space="preserve"> server</w:delText>
              </w:r>
              <w:r w:rsidDel="00BA50DB">
                <w:delText>来说功能不够强</w:delText>
              </w:r>
            </w:del>
          </w:p>
        </w:tc>
        <w:tc>
          <w:tcPr>
            <w:tcW w:w="1660" w:type="dxa"/>
          </w:tcPr>
          <w:p w14:paraId="15B09B0C" w14:textId="0C338C07" w:rsidR="00B25475" w:rsidDel="00BA50DB" w:rsidRDefault="00E765D7" w:rsidP="00292CE8">
            <w:pPr>
              <w:pStyle w:val="a9"/>
              <w:rPr>
                <w:del w:id="1573" w:author="John" w:date="2018-11-10T15:28:00Z"/>
              </w:rPr>
            </w:pPr>
            <w:ins w:id="1574" w:author="Administrator" w:date="2018-11-08T22:57:00Z">
              <w:del w:id="1575" w:author="John" w:date="2018-11-10T15:28:00Z">
                <w:r w:rsidDel="00BA50DB">
                  <w:rPr>
                    <w:rFonts w:hint="eastAsia"/>
                  </w:rPr>
                  <w:delText>√</w:delText>
                </w:r>
              </w:del>
            </w:ins>
          </w:p>
        </w:tc>
      </w:tr>
      <w:tr w:rsidR="00B25475" w:rsidDel="00BA50DB" w14:paraId="352AC43B" w14:textId="0CEAEFAA" w:rsidTr="00B25475">
        <w:trPr>
          <w:del w:id="1576" w:author="John" w:date="2018-11-10T15:28:00Z"/>
        </w:trPr>
        <w:tc>
          <w:tcPr>
            <w:tcW w:w="1659" w:type="dxa"/>
          </w:tcPr>
          <w:p w14:paraId="28605704" w14:textId="7F2967A5" w:rsidR="00B25475" w:rsidDel="00BA50DB" w:rsidRDefault="00B25475" w:rsidP="00292CE8">
            <w:pPr>
              <w:pStyle w:val="a9"/>
              <w:rPr>
                <w:del w:id="1577" w:author="John" w:date="2018-11-10T15:28:00Z"/>
              </w:rPr>
            </w:pPr>
            <w:del w:id="1578" w:author="John" w:date="2018-11-10T15:28:00Z">
              <w:r w:rsidDel="00BA50DB">
                <w:rPr>
                  <w:rFonts w:hint="eastAsia"/>
                </w:rPr>
                <w:delText>2</w:delText>
              </w:r>
            </w:del>
          </w:p>
        </w:tc>
        <w:tc>
          <w:tcPr>
            <w:tcW w:w="1659" w:type="dxa"/>
          </w:tcPr>
          <w:p w14:paraId="12F6F7D1" w14:textId="0B9E33EC" w:rsidR="00B25475" w:rsidDel="00BA50DB" w:rsidRDefault="00B25475" w:rsidP="00292CE8">
            <w:pPr>
              <w:pStyle w:val="a9"/>
              <w:rPr>
                <w:del w:id="1579" w:author="John" w:date="2018-11-10T15:28:00Z"/>
              </w:rPr>
            </w:pPr>
            <w:del w:id="1580" w:author="John" w:date="2018-11-10T15:28:00Z">
              <w:r w:rsidDel="00BA50DB">
                <w:rPr>
                  <w:rFonts w:hint="eastAsia"/>
                </w:rPr>
                <w:delText>SQL</w:delText>
              </w:r>
              <w:r w:rsidDel="00BA50DB">
                <w:delText xml:space="preserve"> Server</w:delText>
              </w:r>
            </w:del>
          </w:p>
        </w:tc>
        <w:tc>
          <w:tcPr>
            <w:tcW w:w="1659" w:type="dxa"/>
          </w:tcPr>
          <w:p w14:paraId="278DCBB8" w14:textId="55CB6F37" w:rsidR="00B25475" w:rsidDel="00BA50DB" w:rsidRDefault="00B25475" w:rsidP="00292CE8">
            <w:pPr>
              <w:pStyle w:val="a9"/>
              <w:rPr>
                <w:del w:id="1581" w:author="John" w:date="2018-11-10T15:28:00Z"/>
              </w:rPr>
            </w:pPr>
            <w:del w:id="1582" w:author="John" w:date="2018-11-10T15:28:00Z">
              <w:r w:rsidDel="00BA50DB">
                <w:rPr>
                  <w:rFonts w:hint="eastAsia"/>
                </w:rPr>
                <w:delText>企业级</w:delText>
              </w:r>
              <w:r w:rsidDel="00BA50DB">
                <w:delText>，</w:delText>
              </w:r>
              <w:r w:rsidDel="00BA50DB">
                <w:rPr>
                  <w:rFonts w:hint="eastAsia"/>
                </w:rPr>
                <w:delText>稳定</w:delText>
              </w:r>
            </w:del>
          </w:p>
        </w:tc>
        <w:tc>
          <w:tcPr>
            <w:tcW w:w="1659" w:type="dxa"/>
          </w:tcPr>
          <w:p w14:paraId="05CD0D91" w14:textId="1BE419D5" w:rsidR="00B25475" w:rsidDel="00BA50DB" w:rsidRDefault="00B25475" w:rsidP="00292CE8">
            <w:pPr>
              <w:pStyle w:val="a9"/>
              <w:rPr>
                <w:del w:id="1583" w:author="John" w:date="2018-11-10T15:28:00Z"/>
              </w:rPr>
            </w:pPr>
            <w:del w:id="1584" w:author="John" w:date="2018-11-10T15:28:00Z">
              <w:r w:rsidDel="00BA50DB">
                <w:rPr>
                  <w:rFonts w:hint="eastAsia"/>
                </w:rPr>
                <w:delText>非开源</w:delText>
              </w:r>
              <w:r w:rsidDel="00BA50DB">
                <w:delText>，使用相对复杂</w:delText>
              </w:r>
            </w:del>
          </w:p>
        </w:tc>
        <w:tc>
          <w:tcPr>
            <w:tcW w:w="1660" w:type="dxa"/>
          </w:tcPr>
          <w:p w14:paraId="268E1E3D" w14:textId="18BFB0B6" w:rsidR="00B25475" w:rsidDel="00BA50DB" w:rsidRDefault="00B25475" w:rsidP="00292CE8">
            <w:pPr>
              <w:pStyle w:val="a9"/>
              <w:rPr>
                <w:del w:id="1585" w:author="John" w:date="2018-11-10T15:28:00Z"/>
              </w:rPr>
            </w:pPr>
          </w:p>
        </w:tc>
      </w:tr>
    </w:tbl>
    <w:p w14:paraId="2663D792" w14:textId="7FB73649" w:rsidR="00A4110A" w:rsidDel="00DE1325" w:rsidRDefault="00D130FB">
      <w:pPr>
        <w:pStyle w:val="1"/>
        <w:rPr>
          <w:del w:id="1586" w:author="Administrator" w:date="2018-11-08T21:07:00Z"/>
        </w:rPr>
        <w:pPrChange w:id="1587" w:author="John" w:date="2018-11-10T15:26:00Z">
          <w:pPr>
            <w:pStyle w:val="3"/>
          </w:pPr>
        </w:pPrChange>
      </w:pPr>
      <w:del w:id="1588" w:author="Administrator" w:date="2018-11-08T21:07:00Z">
        <w:r w:rsidDel="00DE1325">
          <w:delText>3</w:delText>
        </w:r>
        <w:r w:rsidR="00A4110A" w:rsidDel="00DE1325">
          <w:delText>.</w:delText>
        </w:r>
      </w:del>
      <w:del w:id="1589" w:author="Administrator" w:date="2018-11-08T20:39:00Z">
        <w:r w:rsidR="00A4110A" w:rsidDel="00B50F80">
          <w:delText>5</w:delText>
        </w:r>
      </w:del>
      <w:del w:id="1590" w:author="Administrator" w:date="2018-11-08T21:07:00Z">
        <w:r w:rsidR="00A4110A" w:rsidDel="00DE1325">
          <w:delText>.4</w:delText>
        </w:r>
        <w:r w:rsidR="00A4110A" w:rsidDel="00DE1325">
          <w:delText>处理和数据流程</w:delText>
        </w:r>
      </w:del>
    </w:p>
    <w:p w14:paraId="544C3CFC" w14:textId="26A9CF93" w:rsidR="00B25475" w:rsidRPr="00B25475" w:rsidDel="00DE1325" w:rsidRDefault="00A8521A">
      <w:pPr>
        <w:pStyle w:val="1"/>
        <w:rPr>
          <w:del w:id="1591" w:author="Administrator" w:date="2018-11-08T21:07:00Z"/>
        </w:rPr>
        <w:pPrChange w:id="1592" w:author="John" w:date="2018-11-10T15:26:00Z">
          <w:pPr>
            <w:pStyle w:val="a9"/>
          </w:pPr>
        </w:pPrChange>
      </w:pPr>
      <w:del w:id="1593" w:author="Administrator" w:date="2018-11-08T21:07:00Z">
        <w:r w:rsidDel="00DE1325">
          <w:rPr>
            <w:rFonts w:hint="eastAsia"/>
          </w:rPr>
          <w:delText>暂无</w:delText>
        </w:r>
      </w:del>
    </w:p>
    <w:p w14:paraId="5F51B91B" w14:textId="53AB50D3" w:rsidR="00A4110A" w:rsidRDefault="00714A8A">
      <w:pPr>
        <w:pStyle w:val="1"/>
        <w:pPrChange w:id="1594" w:author="John" w:date="2018-11-10T15:26:00Z">
          <w:pPr>
            <w:pStyle w:val="2"/>
          </w:pPr>
        </w:pPrChange>
      </w:pPr>
      <w:bookmarkStart w:id="1595" w:name="_Toc529631012"/>
      <w:ins w:id="1596" w:author="John" w:date="2018-11-10T15:55:00Z">
        <w:r>
          <w:t>3</w:t>
        </w:r>
      </w:ins>
      <w:ins w:id="1597" w:author="Administrator" w:date="2018-11-08T22:38:00Z">
        <w:del w:id="1598" w:author="John" w:date="2018-11-10T15:55:00Z">
          <w:r w:rsidR="00271644" w:rsidDel="00714A8A">
            <w:delText>4</w:delText>
          </w:r>
        </w:del>
      </w:ins>
      <w:del w:id="1599" w:author="Administrator" w:date="2018-11-08T22:38:00Z">
        <w:r w:rsidR="00D130FB" w:rsidDel="00271644">
          <w:delText>3</w:delText>
        </w:r>
      </w:del>
      <w:del w:id="1600" w:author="John" w:date="2018-11-10T15:27:00Z">
        <w:r w:rsidR="00A4110A" w:rsidDel="00BA50DB">
          <w:delText>.</w:delText>
        </w:r>
      </w:del>
      <w:ins w:id="1601" w:author="Administrator" w:date="2018-11-08T20:40:00Z">
        <w:del w:id="1602" w:author="John" w:date="2018-11-10T15:27:00Z">
          <w:r w:rsidR="00B50F80" w:rsidDel="00BA50DB">
            <w:delText>7</w:delText>
          </w:r>
        </w:del>
      </w:ins>
      <w:del w:id="1603" w:author="Administrator" w:date="2018-11-08T20:40:00Z">
        <w:r w:rsidR="00A4110A" w:rsidDel="00B50F80">
          <w:delText>6</w:delText>
        </w:r>
      </w:del>
      <w:r w:rsidR="00A4110A">
        <w:t>所建议的系统</w:t>
      </w:r>
      <w:bookmarkEnd w:id="1595"/>
    </w:p>
    <w:p w14:paraId="5D371C12" w14:textId="2D50D9FC" w:rsidR="00A4110A" w:rsidDel="00DB56EB" w:rsidRDefault="00271644">
      <w:pPr>
        <w:rPr>
          <w:del w:id="1604" w:author="John" w:date="2018-11-10T15:02:00Z"/>
        </w:rPr>
        <w:pPrChange w:id="1605" w:author="John" w:date="2018-11-10T15:02:00Z">
          <w:pPr>
            <w:pStyle w:val="3"/>
          </w:pPr>
        </w:pPrChange>
      </w:pPr>
      <w:ins w:id="1606" w:author="Administrator" w:date="2018-11-08T22:38:00Z">
        <w:del w:id="1607" w:author="John" w:date="2018-11-10T15:02:00Z">
          <w:r w:rsidDel="00DB56EB">
            <w:delText>4</w:delText>
          </w:r>
        </w:del>
      </w:ins>
      <w:del w:id="1608" w:author="John" w:date="2018-11-10T15:02:00Z">
        <w:r w:rsidR="00D130FB" w:rsidDel="00DB56EB">
          <w:delText>3</w:delText>
        </w:r>
        <w:r w:rsidR="00A4110A" w:rsidDel="00DB56EB">
          <w:delText>.</w:delText>
        </w:r>
      </w:del>
      <w:ins w:id="1609" w:author="Administrator" w:date="2018-11-08T20:40:00Z">
        <w:del w:id="1610" w:author="John" w:date="2018-11-10T15:02:00Z">
          <w:r w:rsidR="00B50F80" w:rsidDel="00DB56EB">
            <w:delText>7</w:delText>
          </w:r>
        </w:del>
      </w:ins>
      <w:del w:id="1611" w:author="John" w:date="2018-11-10T15:02:00Z">
        <w:r w:rsidR="00A4110A" w:rsidDel="00DB56EB">
          <w:delText>6.1对所建议的系统的说明</w:delText>
        </w:r>
      </w:del>
    </w:p>
    <w:p w14:paraId="08D2014E" w14:textId="24ED9D18" w:rsidR="00397E5F" w:rsidRDefault="00292CE8" w:rsidP="00292CE8">
      <w:pPr>
        <w:pStyle w:val="a9"/>
      </w:pPr>
      <w:r>
        <w:tab/>
      </w:r>
      <w:r w:rsidR="00397E5F">
        <w:rPr>
          <w:rFonts w:hint="eastAsia"/>
        </w:rPr>
        <w:t>我们</w:t>
      </w:r>
      <w:r w:rsidR="00397E5F">
        <w:t>设计的</w:t>
      </w:r>
      <w:r w:rsidR="00397E5F" w:rsidRPr="00B67F5C">
        <w:rPr>
          <w:rFonts w:hint="eastAsia"/>
        </w:rPr>
        <w:t>系统分为</w:t>
      </w:r>
      <w:r w:rsidR="00397E5F" w:rsidRPr="00B67F5C">
        <w:t>4</w:t>
      </w:r>
      <w:r w:rsidR="00397E5F">
        <w:rPr>
          <w:rFonts w:hint="eastAsia"/>
        </w:rPr>
        <w:t>类</w:t>
      </w:r>
      <w:r w:rsidR="00397E5F" w:rsidRPr="00B67F5C">
        <w:t>用户</w:t>
      </w:r>
      <w:r w:rsidR="00397E5F">
        <w:rPr>
          <w:rFonts w:hint="eastAsia"/>
        </w:rPr>
        <w:t>：管理员、</w:t>
      </w:r>
      <w:r w:rsidR="00397E5F">
        <w:t>学生、教师、游客，</w:t>
      </w:r>
      <w:r w:rsidR="00397E5F">
        <w:rPr>
          <w:rFonts w:hint="eastAsia"/>
        </w:rPr>
        <w:t>每类用户</w:t>
      </w:r>
      <w:r w:rsidR="00397E5F">
        <w:t>权限各不相同。其中游客的权限最小</w:t>
      </w:r>
      <w:r w:rsidR="00397E5F">
        <w:rPr>
          <w:rFonts w:hint="eastAsia"/>
        </w:rPr>
        <w:t>，</w:t>
      </w:r>
      <w:r w:rsidR="00397E5F">
        <w:t>管理员的权限最大。</w:t>
      </w:r>
      <w:proofErr w:type="gramStart"/>
      <w:r w:rsidR="00397E5F">
        <w:t>除游客</w:t>
      </w:r>
      <w:proofErr w:type="gramEnd"/>
      <w:r w:rsidR="00397E5F" w:rsidRPr="00B67F5C">
        <w:t>外，其他</w:t>
      </w:r>
      <w:r w:rsidR="00397E5F" w:rsidRPr="00B67F5C">
        <w:t>3</w:t>
      </w:r>
      <w:r w:rsidR="00397E5F">
        <w:t>类用户</w:t>
      </w:r>
      <w:r w:rsidR="00397E5F" w:rsidRPr="00B67F5C">
        <w:t>需要通过</w:t>
      </w:r>
      <w:r w:rsidR="00397E5F">
        <w:rPr>
          <w:rFonts w:hint="eastAsia"/>
        </w:rPr>
        <w:t>自己的</w:t>
      </w:r>
      <w:r w:rsidR="00397E5F" w:rsidRPr="00B67F5C">
        <w:t>用户名和密码来登录</w:t>
      </w:r>
      <w:r w:rsidR="00397E5F">
        <w:rPr>
          <w:rFonts w:hint="eastAsia"/>
        </w:rPr>
        <w:t>网页</w:t>
      </w:r>
      <w:r w:rsidR="00397E5F" w:rsidRPr="00B67F5C">
        <w:t>。</w:t>
      </w:r>
    </w:p>
    <w:p w14:paraId="59775A5E" w14:textId="7EA2C689" w:rsidR="00397E5F" w:rsidRDefault="00397E5F" w:rsidP="00397E5F"/>
    <w:p w14:paraId="45A778AB" w14:textId="3632B925" w:rsidR="00397E5F" w:rsidRDefault="00397E5F" w:rsidP="00397E5F">
      <w:pPr>
        <w:rPr>
          <w:ins w:id="1612" w:author="John" w:date="2018-11-10T15:01:00Z"/>
        </w:rPr>
      </w:pPr>
      <w:r>
        <w:rPr>
          <w:rFonts w:hint="eastAsia"/>
          <w:noProof/>
        </w:rPr>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52F58DB1" w14:textId="47A658D9" w:rsidR="0070384E" w:rsidRDefault="00714A8A">
      <w:pPr>
        <w:pStyle w:val="2"/>
        <w:rPr>
          <w:ins w:id="1613" w:author="John" w:date="2018-11-10T15:02:00Z"/>
        </w:rPr>
        <w:pPrChange w:id="1614" w:author="John" w:date="2018-11-10T15:26:00Z">
          <w:pPr>
            <w:pStyle w:val="3"/>
          </w:pPr>
        </w:pPrChange>
      </w:pPr>
      <w:bookmarkStart w:id="1615" w:name="_Toc529631013"/>
      <w:ins w:id="1616" w:author="John" w:date="2018-11-10T15:55:00Z">
        <w:r>
          <w:t>3</w:t>
        </w:r>
      </w:ins>
      <w:ins w:id="1617" w:author="John" w:date="2018-11-10T15:02:00Z">
        <w:r w:rsidR="00DB56EB">
          <w:rPr>
            <w:rFonts w:hint="eastAsia"/>
          </w:rPr>
          <w:t>.</w:t>
        </w:r>
      </w:ins>
      <w:ins w:id="1618" w:author="John" w:date="2018-11-10T15:27:00Z">
        <w:r w:rsidR="00BA50DB">
          <w:t>1</w:t>
        </w:r>
      </w:ins>
      <w:ins w:id="1619" w:author="John" w:date="2018-11-10T15:01:00Z">
        <w:r w:rsidR="00DB56EB">
          <w:rPr>
            <w:rFonts w:hint="eastAsia"/>
          </w:rPr>
          <w:t>对所建议系统的说明</w:t>
        </w:r>
      </w:ins>
      <w:bookmarkEnd w:id="1615"/>
    </w:p>
    <w:p w14:paraId="0379D462" w14:textId="6A77638C" w:rsidR="00DB56EB" w:rsidRPr="00DB56EB" w:rsidRDefault="00DB56EB">
      <w:ins w:id="1620" w:author="John" w:date="2018-11-10T15:03:00Z">
        <w:r>
          <w:tab/>
        </w:r>
        <w:r>
          <w:rPr>
            <w:rFonts w:hint="eastAsia"/>
          </w:rPr>
          <w:t>对建议系统，</w:t>
        </w:r>
      </w:ins>
      <w:ins w:id="1621" w:author="John" w:date="2018-11-10T15:04:00Z">
        <w:r>
          <w:rPr>
            <w:rFonts w:hint="eastAsia"/>
          </w:rPr>
          <w:t>使用J</w:t>
        </w:r>
        <w:r>
          <w:t>AVA</w:t>
        </w:r>
        <w:r>
          <w:rPr>
            <w:rFonts w:hint="eastAsia"/>
          </w:rPr>
          <w:t>语言进行网站后端开发，对于A</w:t>
        </w:r>
        <w:r>
          <w:t>PP</w:t>
        </w:r>
        <w:r>
          <w:rPr>
            <w:rFonts w:hint="eastAsia"/>
          </w:rPr>
          <w:t>前端</w:t>
        </w:r>
      </w:ins>
      <w:ins w:id="1622" w:author="John" w:date="2018-11-10T15:05:00Z">
        <w:r>
          <w:rPr>
            <w:rFonts w:hint="eastAsia"/>
          </w:rPr>
          <w:t>使用H</w:t>
        </w:r>
        <w:r>
          <w:t>TML</w:t>
        </w:r>
        <w:r>
          <w:rPr>
            <w:rFonts w:hint="eastAsia"/>
          </w:rPr>
          <w:t>5、C</w:t>
        </w:r>
        <w:r>
          <w:t>SS</w:t>
        </w:r>
        <w:r>
          <w:rPr>
            <w:rFonts w:hint="eastAsia"/>
          </w:rPr>
          <w:t>和JavaScript进行开发，使用M</w:t>
        </w:r>
        <w:r>
          <w:t>ySQL</w:t>
        </w:r>
      </w:ins>
      <w:ins w:id="1623" w:author="John" w:date="2018-11-10T15:06:00Z">
        <w:r>
          <w:rPr>
            <w:rFonts w:hint="eastAsia"/>
          </w:rPr>
          <w:t>数据库工具设计。在界面设计上，尽可能考虑</w:t>
        </w:r>
      </w:ins>
      <w:ins w:id="1624" w:author="John" w:date="2018-11-10T15:07:00Z">
        <w:r>
          <w:rPr>
            <w:rFonts w:hint="eastAsia"/>
          </w:rPr>
          <w:t>用户交互；在数据库设计中，考虑用户对软件的使用权限和数据的安全性；</w:t>
        </w:r>
      </w:ins>
      <w:ins w:id="1625" w:author="John" w:date="2018-11-10T15:08:00Z">
        <w:r>
          <w:rPr>
            <w:rFonts w:hint="eastAsia"/>
          </w:rPr>
          <w:t>程序的设计中，提高软件的可维护性和</w:t>
        </w:r>
        <w:proofErr w:type="gramStart"/>
        <w:r>
          <w:rPr>
            <w:rFonts w:hint="eastAsia"/>
          </w:rPr>
          <w:t>可</w:t>
        </w:r>
      </w:ins>
      <w:proofErr w:type="gramEnd"/>
      <w:ins w:id="1626" w:author="John" w:date="2018-11-10T15:09:00Z">
        <w:r>
          <w:rPr>
            <w:rFonts w:hint="eastAsia"/>
          </w:rPr>
          <w:t>扩展性。</w:t>
        </w:r>
      </w:ins>
    </w:p>
    <w:p w14:paraId="263CC185" w14:textId="506E8141" w:rsidR="00A4110A" w:rsidRDefault="00714A8A">
      <w:pPr>
        <w:pStyle w:val="2"/>
        <w:pPrChange w:id="1627" w:author="John" w:date="2018-11-10T15:26:00Z">
          <w:pPr>
            <w:pStyle w:val="3"/>
          </w:pPr>
        </w:pPrChange>
      </w:pPr>
      <w:bookmarkStart w:id="1628" w:name="_Toc529631014"/>
      <w:ins w:id="1629" w:author="John" w:date="2018-11-10T15:55:00Z">
        <w:r>
          <w:t>3</w:t>
        </w:r>
      </w:ins>
      <w:ins w:id="1630" w:author="Administrator" w:date="2018-11-08T22:38:00Z">
        <w:del w:id="1631" w:author="John" w:date="2018-11-10T15:55:00Z">
          <w:r w:rsidR="00271644" w:rsidDel="00714A8A">
            <w:delText>4</w:delText>
          </w:r>
        </w:del>
      </w:ins>
      <w:del w:id="1632" w:author="Administrator" w:date="2018-11-08T22:38:00Z">
        <w:r w:rsidR="00D130FB" w:rsidDel="00271644">
          <w:delText>3</w:delText>
        </w:r>
      </w:del>
      <w:del w:id="1633" w:author="John" w:date="2018-11-10T15:27:00Z">
        <w:r w:rsidR="00A4110A" w:rsidDel="00BA50DB">
          <w:delText>.</w:delText>
        </w:r>
      </w:del>
      <w:ins w:id="1634" w:author="Administrator" w:date="2018-11-08T20:40:00Z">
        <w:del w:id="1635" w:author="John" w:date="2018-11-10T15:27:00Z">
          <w:r w:rsidR="00B50F80" w:rsidDel="00BA50DB">
            <w:delText>7</w:delText>
          </w:r>
        </w:del>
      </w:ins>
      <w:del w:id="1636" w:author="Administrator" w:date="2018-11-08T20:40:00Z">
        <w:r w:rsidR="00A4110A" w:rsidDel="00B50F80">
          <w:delText>6</w:delText>
        </w:r>
      </w:del>
      <w:r w:rsidR="00A4110A">
        <w:t>.2</w:t>
      </w:r>
      <w:r w:rsidR="00A4110A">
        <w:t>数据流程和处理流程</w:t>
      </w:r>
      <w:bookmarkEnd w:id="1628"/>
    </w:p>
    <w:p w14:paraId="183B10F8" w14:textId="77777777" w:rsidR="008A4C0B" w:rsidRDefault="00397E5F" w:rsidP="008A4C0B">
      <w:pPr>
        <w:keepNext/>
      </w:pPr>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2EFE5F12" w14:textId="27D2BFE8" w:rsidR="00397E5F" w:rsidRDefault="008A4C0B" w:rsidP="008A4C0B">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D22005">
        <w:rPr>
          <w:rFonts w:hint="eastAsia"/>
        </w:rPr>
        <w:t>学生</w:t>
      </w:r>
      <w:r w:rsidRPr="00D22005">
        <w:t>/</w:t>
      </w:r>
      <w:r w:rsidRPr="00D22005">
        <w:t>教师使用流程</w:t>
      </w:r>
    </w:p>
    <w:p w14:paraId="62A66C9B" w14:textId="77777777" w:rsidR="008A4C0B" w:rsidRDefault="00397E5F" w:rsidP="008A4C0B">
      <w:pPr>
        <w:keepNext/>
      </w:pPr>
      <w:r>
        <w:rPr>
          <w:rFonts w:hint="eastAsia"/>
          <w:noProof/>
        </w:rPr>
        <w:lastRenderedPageBreak/>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7E20671D" w14:textId="3A52460E" w:rsidR="00397E5F" w:rsidRDefault="008A4C0B" w:rsidP="008A4C0B">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Pr="00C62E86">
        <w:rPr>
          <w:rFonts w:hint="eastAsia"/>
        </w:rPr>
        <w:t>管理员使用流程</w:t>
      </w:r>
    </w:p>
    <w:p w14:paraId="3C20AEFC" w14:textId="6EC279FE" w:rsidR="00397E5F" w:rsidRDefault="00397E5F" w:rsidP="00397E5F"/>
    <w:p w14:paraId="35CEFD9C" w14:textId="77777777" w:rsidR="008A4C0B" w:rsidRDefault="008A4C0B" w:rsidP="00397E5F"/>
    <w:p w14:paraId="3BB38FF2" w14:textId="77777777" w:rsidR="008A4C0B" w:rsidRDefault="00397E5F" w:rsidP="008A4C0B">
      <w:pPr>
        <w:keepNext/>
      </w:pPr>
      <w:r>
        <w:rPr>
          <w:rFonts w:hint="eastAsia"/>
          <w:noProof/>
        </w:rPr>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602AEAA1" w14:textId="7987E7D1" w:rsidR="00D2725A" w:rsidRDefault="008A4C0B" w:rsidP="00292CE8">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2D5FC4">
        <w:rPr>
          <w:rFonts w:hint="eastAsia"/>
        </w:rPr>
        <w:t>游客使用流程</w:t>
      </w:r>
    </w:p>
    <w:p w14:paraId="6DD54106" w14:textId="2FE4EF21" w:rsidR="00292CE8" w:rsidRDefault="00292CE8" w:rsidP="00292CE8">
      <w:pPr>
        <w:rPr>
          <w:ins w:id="1637" w:author="John" w:date="2018-11-10T14:20:00Z"/>
        </w:rPr>
      </w:pPr>
    </w:p>
    <w:p w14:paraId="0126A8AA" w14:textId="77777777" w:rsidR="006C01BE" w:rsidRPr="000B465B" w:rsidRDefault="006C01BE">
      <w:pPr>
        <w:pStyle w:val="a9"/>
        <w:ind w:firstLine="420"/>
        <w:rPr>
          <w:ins w:id="1638" w:author="John" w:date="2018-11-10T14:20:00Z"/>
        </w:rPr>
        <w:pPrChange w:id="1639" w:author="John" w:date="2018-11-10T14:20:00Z">
          <w:pPr>
            <w:pStyle w:val="a9"/>
          </w:pPr>
        </w:pPrChange>
      </w:pPr>
      <w:ins w:id="1640" w:author="John" w:date="2018-11-10T14:20:00Z">
        <w:r>
          <w:rPr>
            <w:rFonts w:hint="eastAsia"/>
          </w:rPr>
          <w:t>推荐系统</w:t>
        </w:r>
        <w:r>
          <w:t>中，</w:t>
        </w:r>
        <w:r>
          <w:rPr>
            <w:rFonts w:hint="eastAsia"/>
          </w:rPr>
          <w:t>游客</w:t>
        </w:r>
        <w:r>
          <w:t>身份可以直接</w:t>
        </w:r>
        <w:r>
          <w:rPr>
            <w:rFonts w:hint="eastAsia"/>
          </w:rPr>
          <w:t>访问</w:t>
        </w:r>
        <w:r>
          <w:t>网站，但是只能浏览样例的课程信息和课程文档，有部分模拟课程体验，比如下载一份样例的课程文档；学生身份和教师身份都需要先注册系统用户，凭用户名和密码登录系统</w:t>
        </w:r>
        <w:r>
          <w:rPr>
            <w:rFonts w:hint="eastAsia"/>
          </w:rPr>
          <w:t>（用户名和</w:t>
        </w:r>
        <w:r>
          <w:t>学号或教工号绑定</w:t>
        </w:r>
        <w:r>
          <w:rPr>
            <w:rFonts w:hint="eastAsia"/>
          </w:rPr>
          <w:t>），初次</w:t>
        </w:r>
        <w:r>
          <w:t>登录</w:t>
        </w:r>
        <w:r>
          <w:rPr>
            <w:rFonts w:hint="eastAsia"/>
          </w:rPr>
          <w:t>后</w:t>
        </w:r>
        <w:r>
          <w:t>可</w:t>
        </w:r>
        <w:r>
          <w:rPr>
            <w:rFonts w:hint="eastAsia"/>
          </w:rPr>
          <w:t>进行</w:t>
        </w:r>
        <w:r>
          <w:t>密码修改，登录完成</w:t>
        </w:r>
        <w:r>
          <w:rPr>
            <w:rFonts w:hint="eastAsia"/>
          </w:rPr>
          <w:t>后</w:t>
        </w:r>
        <w:r>
          <w:t>可以进行正常的课程相关操作，比如下载课件、</w:t>
        </w:r>
        <w:r>
          <w:rPr>
            <w:rFonts w:hint="eastAsia"/>
          </w:rPr>
          <w:t>发布</w:t>
        </w:r>
        <w:r>
          <w:t>测试、完成作业</w:t>
        </w:r>
        <w:r>
          <w:rPr>
            <w:rFonts w:hint="eastAsia"/>
          </w:rPr>
          <w:t>；</w:t>
        </w:r>
        <w:r>
          <w:t>管理员身份</w:t>
        </w:r>
        <w:r>
          <w:rPr>
            <w:rFonts w:hint="eastAsia"/>
          </w:rPr>
          <w:t>无法</w:t>
        </w:r>
        <w:r>
          <w:t>直接注册，其</w:t>
        </w:r>
        <w:r>
          <w:rPr>
            <w:rFonts w:hint="eastAsia"/>
          </w:rPr>
          <w:t>用户名</w:t>
        </w:r>
        <w:r>
          <w:t>与密码在系统开发阶段</w:t>
        </w:r>
        <w:r>
          <w:rPr>
            <w:rFonts w:hint="eastAsia"/>
          </w:rPr>
          <w:t>已</w:t>
        </w:r>
        <w:r>
          <w:t>内定</w:t>
        </w:r>
        <w:r>
          <w:rPr>
            <w:rFonts w:hint="eastAsia"/>
          </w:rPr>
          <w:t>，</w:t>
        </w:r>
        <w:r>
          <w:t>管理员可以在</w:t>
        </w:r>
        <w:r>
          <w:rPr>
            <w:rFonts w:hint="eastAsia"/>
          </w:rPr>
          <w:t>初次</w:t>
        </w:r>
        <w:r>
          <w:t>登录系统后修改密码</w:t>
        </w:r>
        <w:r>
          <w:rPr>
            <w:rFonts w:hint="eastAsia"/>
          </w:rPr>
          <w:t>，</w:t>
        </w:r>
        <w:r>
          <w:t>该账号由系统管理员私有</w:t>
        </w:r>
        <w:r>
          <w:rPr>
            <w:rFonts w:hint="eastAsia"/>
          </w:rPr>
          <w:t>登录</w:t>
        </w:r>
        <w:r>
          <w:t>完成后可进行系统相关操作，</w:t>
        </w:r>
        <w:proofErr w:type="gramStart"/>
        <w:r>
          <w:t>如修改</w:t>
        </w:r>
        <w:proofErr w:type="gramEnd"/>
        <w:r>
          <w:t>系统配置数据，查看用户信息。</w:t>
        </w:r>
      </w:ins>
    </w:p>
    <w:p w14:paraId="7CB68559" w14:textId="77777777" w:rsidR="006C01BE" w:rsidRPr="006C01BE" w:rsidRDefault="006C01BE" w:rsidP="00292CE8"/>
    <w:p w14:paraId="4E84BE31" w14:textId="31105F48" w:rsidR="00397E5F" w:rsidRPr="000B465B" w:rsidDel="006C01BE" w:rsidRDefault="00292CE8" w:rsidP="00292CE8">
      <w:pPr>
        <w:pStyle w:val="a9"/>
        <w:rPr>
          <w:del w:id="1641" w:author="John" w:date="2018-11-10T14:18:00Z"/>
        </w:rPr>
      </w:pPr>
      <w:del w:id="1642" w:author="John" w:date="2018-11-10T14:11:00Z">
        <w:r w:rsidDel="006C01BE">
          <w:tab/>
        </w:r>
      </w:del>
      <w:del w:id="1643" w:author="John" w:date="2018-11-10T14:18:00Z">
        <w:r w:rsidR="00397E5F" w:rsidDel="006C01BE">
          <w:rPr>
            <w:rFonts w:hint="eastAsia"/>
          </w:rPr>
          <w:delText>推荐系统</w:delText>
        </w:r>
        <w:r w:rsidR="00397E5F" w:rsidDel="006C01BE">
          <w:delText>中，</w:delText>
        </w:r>
        <w:r w:rsidR="00397E5F" w:rsidDel="006C01BE">
          <w:rPr>
            <w:rFonts w:hint="eastAsia"/>
          </w:rPr>
          <w:delText>游客</w:delText>
        </w:r>
        <w:r w:rsidR="00397E5F" w:rsidDel="006C01BE">
          <w:delText>身份可以直接</w:delText>
        </w:r>
        <w:r w:rsidR="00397E5F" w:rsidDel="006C01BE">
          <w:rPr>
            <w:rFonts w:hint="eastAsia"/>
          </w:rPr>
          <w:delText>访问</w:delText>
        </w:r>
        <w:r w:rsidR="00397E5F" w:rsidDel="006C01BE">
          <w:delText>网站，但是只能浏览样例的课程信息和课程文档，有部分模拟课程体验，比如下载一份样例的课程文档；学生身份和教师身份都需要先注册系统用户，凭用户名和密码登录系统</w:delText>
        </w:r>
        <w:r w:rsidR="00397E5F" w:rsidDel="006C01BE">
          <w:rPr>
            <w:rFonts w:hint="eastAsia"/>
          </w:rPr>
          <w:delText>（用户名和</w:delText>
        </w:r>
        <w:r w:rsidR="00397E5F" w:rsidDel="006C01BE">
          <w:delText>学号或教工号绑定</w:delText>
        </w:r>
        <w:r w:rsidR="00397E5F" w:rsidDel="006C01BE">
          <w:rPr>
            <w:rFonts w:hint="eastAsia"/>
          </w:rPr>
          <w:delText>），初次</w:delText>
        </w:r>
        <w:r w:rsidR="00397E5F" w:rsidDel="006C01BE">
          <w:delText>登录</w:delText>
        </w:r>
        <w:r w:rsidR="00397E5F" w:rsidDel="006C01BE">
          <w:rPr>
            <w:rFonts w:hint="eastAsia"/>
          </w:rPr>
          <w:delText>后</w:delText>
        </w:r>
        <w:r w:rsidR="00397E5F" w:rsidDel="006C01BE">
          <w:delText>可</w:delText>
        </w:r>
        <w:r w:rsidR="00397E5F" w:rsidDel="006C01BE">
          <w:rPr>
            <w:rFonts w:hint="eastAsia"/>
          </w:rPr>
          <w:delText>进行</w:delText>
        </w:r>
        <w:r w:rsidR="00397E5F" w:rsidDel="006C01BE">
          <w:delText>密码修改，登录完成</w:delText>
        </w:r>
        <w:r w:rsidR="00397E5F" w:rsidDel="006C01BE">
          <w:rPr>
            <w:rFonts w:hint="eastAsia"/>
          </w:rPr>
          <w:delText>后</w:delText>
        </w:r>
        <w:r w:rsidR="00397E5F" w:rsidDel="006C01BE">
          <w:delText>可以进行正常的课程相关操作，比如下载课件、</w:delText>
        </w:r>
        <w:r w:rsidR="00397E5F" w:rsidDel="006C01BE">
          <w:rPr>
            <w:rFonts w:hint="eastAsia"/>
          </w:rPr>
          <w:delText>发布</w:delText>
        </w:r>
        <w:r w:rsidR="00397E5F" w:rsidDel="006C01BE">
          <w:delText>测试、完成作业</w:delText>
        </w:r>
        <w:r w:rsidR="00397E5F" w:rsidDel="006C01BE">
          <w:rPr>
            <w:rFonts w:hint="eastAsia"/>
          </w:rPr>
          <w:delText>；</w:delText>
        </w:r>
        <w:r w:rsidR="00397E5F" w:rsidDel="006C01BE">
          <w:delText>管理员身份</w:delText>
        </w:r>
        <w:r w:rsidR="00397E5F" w:rsidDel="006C01BE">
          <w:rPr>
            <w:rFonts w:hint="eastAsia"/>
          </w:rPr>
          <w:delText>无法</w:delText>
        </w:r>
        <w:r w:rsidR="00397E5F" w:rsidDel="006C01BE">
          <w:delText>直接注册，其</w:delText>
        </w:r>
        <w:r w:rsidR="00397E5F" w:rsidDel="006C01BE">
          <w:rPr>
            <w:rFonts w:hint="eastAsia"/>
          </w:rPr>
          <w:delText>用户名</w:delText>
        </w:r>
        <w:r w:rsidR="00397E5F" w:rsidDel="006C01BE">
          <w:delText>与密码在系统开发阶段</w:delText>
        </w:r>
        <w:r w:rsidR="00397E5F" w:rsidDel="006C01BE">
          <w:rPr>
            <w:rFonts w:hint="eastAsia"/>
          </w:rPr>
          <w:delText>已</w:delText>
        </w:r>
        <w:r w:rsidR="00397E5F" w:rsidDel="006C01BE">
          <w:delText>内定</w:delText>
        </w:r>
        <w:r w:rsidR="00397E5F" w:rsidDel="006C01BE">
          <w:rPr>
            <w:rFonts w:hint="eastAsia"/>
          </w:rPr>
          <w:delText>，</w:delText>
        </w:r>
        <w:r w:rsidR="00397E5F" w:rsidDel="006C01BE">
          <w:delText>管理员可以在</w:delText>
        </w:r>
        <w:r w:rsidR="00397E5F" w:rsidDel="006C01BE">
          <w:rPr>
            <w:rFonts w:hint="eastAsia"/>
          </w:rPr>
          <w:delText>初次</w:delText>
        </w:r>
        <w:r w:rsidR="00397E5F" w:rsidDel="006C01BE">
          <w:delText>登录系统后修改密码</w:delText>
        </w:r>
        <w:r w:rsidR="00397E5F" w:rsidDel="006C01BE">
          <w:rPr>
            <w:rFonts w:hint="eastAsia"/>
          </w:rPr>
          <w:delText>，</w:delText>
        </w:r>
        <w:r w:rsidR="00397E5F" w:rsidDel="006C01BE">
          <w:delText>该账号由系统管理员私有</w:delText>
        </w:r>
        <w:r w:rsidR="00397E5F" w:rsidDel="006C01BE">
          <w:rPr>
            <w:rFonts w:hint="eastAsia"/>
          </w:rPr>
          <w:delText>登录</w:delText>
        </w:r>
        <w:r w:rsidR="00397E5F" w:rsidDel="006C01BE">
          <w:delText>完成后可进行系统相关操作，如修改系统配置数据，查看用户信息。</w:delText>
        </w:r>
      </w:del>
    </w:p>
    <w:p w14:paraId="03D8E323" w14:textId="45B1C8BB" w:rsidR="00A4110A" w:rsidRDefault="00714A8A">
      <w:pPr>
        <w:pStyle w:val="2"/>
        <w:pPrChange w:id="1644" w:author="John" w:date="2018-11-10T15:27:00Z">
          <w:pPr>
            <w:pStyle w:val="3"/>
          </w:pPr>
        </w:pPrChange>
      </w:pPr>
      <w:bookmarkStart w:id="1645" w:name="_Toc529631015"/>
      <w:ins w:id="1646" w:author="John" w:date="2018-11-10T15:55:00Z">
        <w:r>
          <w:t>3</w:t>
        </w:r>
      </w:ins>
      <w:ins w:id="1647" w:author="Administrator" w:date="2018-11-08T22:39:00Z">
        <w:del w:id="1648" w:author="John" w:date="2018-11-10T15:55:00Z">
          <w:r w:rsidR="00271644" w:rsidDel="00714A8A">
            <w:delText>4</w:delText>
          </w:r>
        </w:del>
      </w:ins>
      <w:del w:id="1649" w:author="Administrator" w:date="2018-11-08T22:39:00Z">
        <w:r w:rsidR="00D130FB" w:rsidDel="00271644">
          <w:delText>3</w:delText>
        </w:r>
      </w:del>
      <w:r w:rsidR="00A4110A">
        <w:t>.</w:t>
      </w:r>
      <w:ins w:id="1650" w:author="Administrator" w:date="2018-11-08T20:40:00Z">
        <w:del w:id="1651" w:author="John" w:date="2018-11-10T15:28:00Z">
          <w:r w:rsidR="00B50F80" w:rsidDel="00BA50DB">
            <w:delText>7</w:delText>
          </w:r>
        </w:del>
      </w:ins>
      <w:del w:id="1652" w:author="Administrator" w:date="2018-11-08T20:40:00Z">
        <w:r w:rsidR="00A4110A" w:rsidDel="00B50F80">
          <w:delText>6</w:delText>
        </w:r>
      </w:del>
      <w:del w:id="1653" w:author="John" w:date="2018-11-10T15:27:00Z">
        <w:r w:rsidR="00A4110A" w:rsidDel="00BA50DB">
          <w:delText>.</w:delText>
        </w:r>
      </w:del>
      <w:ins w:id="1654" w:author="John" w:date="2018-11-10T14:19:00Z">
        <w:r w:rsidR="006C01BE">
          <w:rPr>
            <w:rFonts w:hint="eastAsia"/>
          </w:rPr>
          <w:t>3</w:t>
        </w:r>
      </w:ins>
      <w:del w:id="1655" w:author="John" w:date="2018-11-10T14:11:00Z">
        <w:r w:rsidR="00A4110A" w:rsidDel="006C01BE">
          <w:rPr>
            <w:rFonts w:hint="eastAsia"/>
          </w:rPr>
          <w:delText>3</w:delText>
        </w:r>
      </w:del>
      <w:del w:id="1656" w:author="John" w:date="2018-11-10T14:19:00Z">
        <w:r w:rsidR="00A4110A" w:rsidDel="006C01BE">
          <w:rPr>
            <w:rFonts w:hint="eastAsia"/>
          </w:rPr>
          <w:delText>与原系统的比较</w:delText>
        </w:r>
      </w:del>
      <w:ins w:id="1657" w:author="John" w:date="2018-11-10T14:19:00Z">
        <w:r w:rsidR="006C01BE">
          <w:rPr>
            <w:rFonts w:hint="eastAsia"/>
          </w:rPr>
          <w:t>原有系统优缺点比较</w:t>
        </w:r>
      </w:ins>
      <w:bookmarkEnd w:id="1645"/>
      <w:del w:id="1658" w:author="John" w:date="2018-11-10T13:44:00Z">
        <w:r w:rsidR="00A4110A" w:rsidDel="0046484B">
          <w:delText>(</w:delText>
        </w:r>
        <w:r w:rsidR="00A4110A" w:rsidDel="0046484B">
          <w:delText>若有原系统</w:delText>
        </w:r>
        <w:r w:rsidR="00A4110A" w:rsidDel="0046484B">
          <w:delText>)</w:delText>
        </w:r>
      </w:del>
    </w:p>
    <w:tbl>
      <w:tblPr>
        <w:tblStyle w:val="a8"/>
        <w:tblW w:w="0" w:type="auto"/>
        <w:tblLook w:val="04A0" w:firstRow="1" w:lastRow="0" w:firstColumn="1" w:lastColumn="0" w:noHBand="0" w:noVBand="1"/>
      </w:tblPr>
      <w:tblGrid>
        <w:gridCol w:w="1980"/>
        <w:gridCol w:w="2835"/>
        <w:gridCol w:w="3481"/>
      </w:tblGrid>
      <w:tr w:rsidR="00397E5F" w14:paraId="0BA39067" w14:textId="77777777" w:rsidTr="00292CE8">
        <w:tc>
          <w:tcPr>
            <w:tcW w:w="1980" w:type="dxa"/>
          </w:tcPr>
          <w:p w14:paraId="42519569" w14:textId="77777777" w:rsidR="00397E5F" w:rsidRPr="00292CE8" w:rsidRDefault="00397E5F" w:rsidP="00292CE8">
            <w:pPr>
              <w:pStyle w:val="a9"/>
              <w:rPr>
                <w:b/>
                <w:sz w:val="24"/>
              </w:rPr>
            </w:pPr>
            <w:r w:rsidRPr="00292CE8">
              <w:rPr>
                <w:rFonts w:hint="eastAsia"/>
                <w:b/>
                <w:sz w:val="24"/>
              </w:rPr>
              <w:t>原有系统</w:t>
            </w:r>
            <w:r w:rsidRPr="00292CE8">
              <w:rPr>
                <w:b/>
                <w:sz w:val="24"/>
              </w:rPr>
              <w:t>名称</w:t>
            </w:r>
          </w:p>
        </w:tc>
        <w:tc>
          <w:tcPr>
            <w:tcW w:w="2835" w:type="dxa"/>
          </w:tcPr>
          <w:p w14:paraId="4EDDAD9E" w14:textId="77777777" w:rsidR="00397E5F" w:rsidRPr="00292CE8" w:rsidRDefault="00397E5F" w:rsidP="00292CE8">
            <w:pPr>
              <w:pStyle w:val="a9"/>
              <w:rPr>
                <w:b/>
                <w:sz w:val="24"/>
              </w:rPr>
            </w:pPr>
            <w:r w:rsidRPr="00292CE8">
              <w:rPr>
                <w:rFonts w:hint="eastAsia"/>
                <w:b/>
                <w:sz w:val="24"/>
              </w:rPr>
              <w:t>优点</w:t>
            </w:r>
          </w:p>
        </w:tc>
        <w:tc>
          <w:tcPr>
            <w:tcW w:w="3481" w:type="dxa"/>
          </w:tcPr>
          <w:p w14:paraId="295A6363" w14:textId="77777777" w:rsidR="00397E5F" w:rsidRPr="00292CE8" w:rsidRDefault="00397E5F" w:rsidP="00292CE8">
            <w:pPr>
              <w:pStyle w:val="a9"/>
              <w:rPr>
                <w:b/>
                <w:sz w:val="24"/>
              </w:rPr>
            </w:pPr>
            <w:r w:rsidRPr="00292CE8">
              <w:rPr>
                <w:rFonts w:hint="eastAsia"/>
                <w:b/>
                <w:sz w:val="24"/>
              </w:rPr>
              <w:t>缺点</w:t>
            </w:r>
          </w:p>
        </w:tc>
      </w:tr>
      <w:tr w:rsidR="00397E5F" w14:paraId="4465AE12" w14:textId="77777777" w:rsidTr="00292CE8">
        <w:tc>
          <w:tcPr>
            <w:tcW w:w="1980" w:type="dxa"/>
          </w:tcPr>
          <w:p w14:paraId="1CE7852E" w14:textId="77777777" w:rsidR="00397E5F" w:rsidRDefault="00397E5F" w:rsidP="00292CE8">
            <w:pPr>
              <w:pStyle w:val="a9"/>
            </w:pPr>
            <w:proofErr w:type="spellStart"/>
            <w:r>
              <w:rPr>
                <w:rFonts w:hint="eastAsia"/>
              </w:rPr>
              <w:t>BlackBoard</w:t>
            </w:r>
            <w:proofErr w:type="spellEnd"/>
          </w:p>
        </w:tc>
        <w:tc>
          <w:tcPr>
            <w:tcW w:w="2835" w:type="dxa"/>
          </w:tcPr>
          <w:p w14:paraId="78ECED4E" w14:textId="77777777" w:rsidR="00397E5F" w:rsidRDefault="00397E5F" w:rsidP="00292CE8">
            <w:pPr>
              <w:pStyle w:val="a9"/>
            </w:pPr>
            <w:r>
              <w:rPr>
                <w:rFonts w:hint="eastAsia"/>
              </w:rPr>
              <w:t>直接</w:t>
            </w:r>
            <w:r>
              <w:t>与教务系统连接，</w:t>
            </w:r>
            <w:r>
              <w:rPr>
                <w:rFonts w:hint="eastAsia"/>
              </w:rPr>
              <w:t>同步</w:t>
            </w:r>
            <w:r>
              <w:t>导入课程，与教学课程匹配度</w:t>
            </w:r>
            <w:r>
              <w:rPr>
                <w:rFonts w:hint="eastAsia"/>
              </w:rPr>
              <w:t>高；</w:t>
            </w:r>
          </w:p>
        </w:tc>
        <w:tc>
          <w:tcPr>
            <w:tcW w:w="3481" w:type="dxa"/>
          </w:tcPr>
          <w:p w14:paraId="3458C0FF" w14:textId="77777777" w:rsidR="00397E5F" w:rsidRDefault="00397E5F" w:rsidP="00292CE8">
            <w:pPr>
              <w:pStyle w:val="a9"/>
            </w:pPr>
            <w:r>
              <w:rPr>
                <w:rFonts w:hint="eastAsia"/>
              </w:rPr>
              <w:t>用户</w:t>
            </w:r>
            <w:r>
              <w:t>友好度不高，使用</w:t>
            </w:r>
            <w:r>
              <w:rPr>
                <w:rFonts w:hint="eastAsia"/>
              </w:rPr>
              <w:t>方法</w:t>
            </w:r>
            <w:r>
              <w:t>不清晰；</w:t>
            </w:r>
          </w:p>
          <w:p w14:paraId="4BF0D39F" w14:textId="77777777" w:rsidR="00397E5F" w:rsidRDefault="00397E5F" w:rsidP="00292CE8">
            <w:pPr>
              <w:pStyle w:val="a9"/>
            </w:pPr>
            <w:r>
              <w:rPr>
                <w:rFonts w:hint="eastAsia"/>
              </w:rPr>
              <w:t>版本</w:t>
            </w:r>
            <w:r>
              <w:t>更新之后，功能和操作修改没有提示；</w:t>
            </w:r>
          </w:p>
          <w:p w14:paraId="70F3648F" w14:textId="77777777" w:rsidR="00397E5F" w:rsidRPr="00E00A61" w:rsidRDefault="00397E5F" w:rsidP="00292CE8">
            <w:pPr>
              <w:pStyle w:val="a9"/>
            </w:pPr>
            <w:r>
              <w:lastRenderedPageBreak/>
              <w:t>不支持</w:t>
            </w:r>
            <w:r>
              <w:rPr>
                <w:rFonts w:hint="eastAsia"/>
              </w:rPr>
              <w:t>部分</w:t>
            </w:r>
            <w:r>
              <w:t>浏览器；</w:t>
            </w:r>
          </w:p>
        </w:tc>
      </w:tr>
      <w:tr w:rsidR="00397E5F" w14:paraId="7BD05AD9" w14:textId="77777777" w:rsidTr="00292CE8">
        <w:tc>
          <w:tcPr>
            <w:tcW w:w="1980" w:type="dxa"/>
          </w:tcPr>
          <w:p w14:paraId="0BD3C694" w14:textId="77777777" w:rsidR="00397E5F" w:rsidRDefault="00397E5F" w:rsidP="00292CE8">
            <w:pPr>
              <w:pStyle w:val="a9"/>
            </w:pPr>
            <w:r>
              <w:rPr>
                <w:rFonts w:hint="eastAsia"/>
              </w:rPr>
              <w:lastRenderedPageBreak/>
              <w:t>雨课堂</w:t>
            </w:r>
          </w:p>
        </w:tc>
        <w:tc>
          <w:tcPr>
            <w:tcW w:w="2835" w:type="dxa"/>
          </w:tcPr>
          <w:p w14:paraId="5675CDAB" w14:textId="77777777" w:rsidR="00397E5F" w:rsidRPr="00E00A61" w:rsidRDefault="00397E5F" w:rsidP="00292CE8">
            <w:pPr>
              <w:pStyle w:val="a9"/>
            </w:pPr>
            <w:r>
              <w:rPr>
                <w:rFonts w:hint="eastAsia"/>
              </w:rPr>
              <w:t>可以</w:t>
            </w:r>
            <w:r>
              <w:t>直接</w:t>
            </w:r>
            <w:proofErr w:type="gramStart"/>
            <w:r>
              <w:t>在微信小</w:t>
            </w:r>
            <w:proofErr w:type="gramEnd"/>
            <w:r>
              <w:t>程序上执行，方便使用；</w:t>
            </w:r>
          </w:p>
        </w:tc>
        <w:tc>
          <w:tcPr>
            <w:tcW w:w="3481" w:type="dxa"/>
          </w:tcPr>
          <w:p w14:paraId="005FF1EA" w14:textId="04DD9831" w:rsidR="00397E5F" w:rsidRPr="00E00A61" w:rsidRDefault="00397E5F" w:rsidP="00292CE8">
            <w:pPr>
              <w:pStyle w:val="a9"/>
            </w:pPr>
            <w:r>
              <w:rPr>
                <w:rFonts w:hint="eastAsia"/>
              </w:rPr>
              <w:t>相关</w:t>
            </w:r>
            <w:r>
              <w:t>操作还不够完善</w:t>
            </w:r>
            <w:ins w:id="1659" w:author="Administrator" w:date="2018-11-08T21:07:00Z">
              <w:r w:rsidR="00DE1325">
                <w:rPr>
                  <w:rFonts w:hint="eastAsia"/>
                </w:rPr>
                <w:t>，</w:t>
              </w:r>
              <w:r w:rsidR="00DE1325">
                <w:t>推广度</w:t>
              </w:r>
            </w:ins>
            <w:ins w:id="1660" w:author="Administrator" w:date="2018-11-08T21:08:00Z">
              <w:r w:rsidR="00DE1325">
                <w:rPr>
                  <w:rFonts w:hint="eastAsia"/>
                </w:rPr>
                <w:t>不够</w:t>
              </w:r>
            </w:ins>
            <w:r>
              <w:rPr>
                <w:rFonts w:hint="eastAsia"/>
              </w:rPr>
              <w:t>；</w:t>
            </w:r>
          </w:p>
        </w:tc>
      </w:tr>
      <w:tr w:rsidR="0046484B" w14:paraId="14532B79" w14:textId="77777777" w:rsidTr="00292CE8">
        <w:trPr>
          <w:ins w:id="1661" w:author="John" w:date="2018-11-10T13:45:00Z"/>
        </w:trPr>
        <w:tc>
          <w:tcPr>
            <w:tcW w:w="1980" w:type="dxa"/>
          </w:tcPr>
          <w:p w14:paraId="7EEF41F9" w14:textId="05A713C7" w:rsidR="0046484B" w:rsidRDefault="0046484B">
            <w:pPr>
              <w:pStyle w:val="a9"/>
              <w:jc w:val="left"/>
              <w:rPr>
                <w:ins w:id="1662" w:author="John" w:date="2018-11-10T13:45:00Z"/>
              </w:rPr>
              <w:pPrChange w:id="1663" w:author="John" w:date="2018-11-10T13:45:00Z">
                <w:pPr>
                  <w:pStyle w:val="a9"/>
                </w:pPr>
              </w:pPrChange>
            </w:pPr>
            <w:proofErr w:type="spellStart"/>
            <w:ins w:id="1664" w:author="John" w:date="2018-11-10T13:45:00Z">
              <w:r>
                <w:rPr>
                  <w:rFonts w:hint="eastAsia"/>
                </w:rPr>
                <w:t>D</w:t>
              </w:r>
              <w:r>
                <w:t>octerz</w:t>
              </w:r>
              <w:proofErr w:type="spellEnd"/>
            </w:ins>
          </w:p>
        </w:tc>
        <w:tc>
          <w:tcPr>
            <w:tcW w:w="2835" w:type="dxa"/>
          </w:tcPr>
          <w:p w14:paraId="3BC2E173" w14:textId="27A3B7C3" w:rsidR="0046484B" w:rsidRDefault="0046484B" w:rsidP="00292CE8">
            <w:pPr>
              <w:pStyle w:val="a9"/>
              <w:rPr>
                <w:ins w:id="1665" w:author="John" w:date="2018-11-10T13:45:00Z"/>
              </w:rPr>
            </w:pPr>
            <w:ins w:id="1666" w:author="John" w:date="2018-11-10T13:45:00Z">
              <w:r>
                <w:rPr>
                  <w:rFonts w:hint="eastAsia"/>
                </w:rPr>
                <w:t>由本校教师开发完成，在校内推广度比较高</w:t>
              </w:r>
            </w:ins>
            <w:ins w:id="1667" w:author="John" w:date="2018-11-10T13:46:00Z">
              <w:r>
                <w:rPr>
                  <w:rFonts w:hint="eastAsia"/>
                </w:rPr>
                <w:t>，不仅仅应用于计算机学科相关课程，其他专业也</w:t>
              </w:r>
            </w:ins>
            <w:ins w:id="1668" w:author="John" w:date="2018-11-10T13:47:00Z">
              <w:r>
                <w:rPr>
                  <w:rFonts w:hint="eastAsia"/>
                </w:rPr>
                <w:t>可使用，手机端</w:t>
              </w:r>
              <w:r>
                <w:rPr>
                  <w:rFonts w:hint="eastAsia"/>
                </w:rPr>
                <w:t>app</w:t>
              </w:r>
              <w:r>
                <w:rPr>
                  <w:rFonts w:hint="eastAsia"/>
                </w:rPr>
                <w:t>方便学生</w:t>
              </w:r>
            </w:ins>
            <w:ins w:id="1669" w:author="John" w:date="2018-11-10T13:48:00Z">
              <w:r>
                <w:rPr>
                  <w:rFonts w:hint="eastAsia"/>
                </w:rPr>
                <w:t>签到、查看通知等。</w:t>
              </w:r>
            </w:ins>
          </w:p>
        </w:tc>
        <w:tc>
          <w:tcPr>
            <w:tcW w:w="3481" w:type="dxa"/>
          </w:tcPr>
          <w:p w14:paraId="3E4FBEB0" w14:textId="24D25BC8" w:rsidR="0046484B" w:rsidRDefault="0046484B" w:rsidP="00292CE8">
            <w:pPr>
              <w:pStyle w:val="a9"/>
              <w:rPr>
                <w:ins w:id="1670" w:author="John" w:date="2018-11-10T13:45:00Z"/>
              </w:rPr>
            </w:pPr>
            <w:ins w:id="1671" w:author="John" w:date="2018-11-10T13:48:00Z">
              <w:r>
                <w:rPr>
                  <w:rFonts w:hint="eastAsia"/>
                </w:rPr>
                <w:t>针对性并不高，且多数师生仅使用</w:t>
              </w:r>
              <w:r>
                <w:rPr>
                  <w:rFonts w:hint="eastAsia"/>
                </w:rPr>
                <w:t xml:space="preserve"> </w:t>
              </w:r>
              <w:r>
                <w:rPr>
                  <w:rFonts w:hint="eastAsia"/>
                </w:rPr>
                <w:t>其点名</w:t>
              </w:r>
            </w:ins>
            <w:ins w:id="1672" w:author="John" w:date="2018-11-10T13:49:00Z">
              <w:r>
                <w:rPr>
                  <w:rFonts w:hint="eastAsia"/>
                </w:rPr>
                <w:t>和考试功能。</w:t>
              </w:r>
            </w:ins>
          </w:p>
        </w:tc>
      </w:tr>
    </w:tbl>
    <w:p w14:paraId="0F6545EB" w14:textId="1A1228BE" w:rsidR="006C01BE" w:rsidRDefault="00714A8A">
      <w:pPr>
        <w:pStyle w:val="2"/>
        <w:rPr>
          <w:ins w:id="1673" w:author="John" w:date="2018-11-10T14:20:00Z"/>
        </w:rPr>
        <w:pPrChange w:id="1674" w:author="John" w:date="2018-11-10T15:27:00Z">
          <w:pPr>
            <w:pStyle w:val="3"/>
          </w:pPr>
        </w:pPrChange>
      </w:pPr>
      <w:bookmarkStart w:id="1675" w:name="_Toc529631016"/>
      <w:ins w:id="1676" w:author="John" w:date="2018-11-10T15:55:00Z">
        <w:r>
          <w:t>3</w:t>
        </w:r>
      </w:ins>
      <w:ins w:id="1677" w:author="John" w:date="2018-11-10T14:19:00Z">
        <w:r w:rsidR="006C01BE">
          <w:rPr>
            <w:rFonts w:hint="eastAsia"/>
          </w:rPr>
          <w:t>.4</w:t>
        </w:r>
        <w:r w:rsidR="006C01BE">
          <w:rPr>
            <w:rFonts w:hint="eastAsia"/>
          </w:rPr>
          <w:t>改进之处</w:t>
        </w:r>
      </w:ins>
      <w:bookmarkEnd w:id="1675"/>
    </w:p>
    <w:p w14:paraId="693B308A" w14:textId="1493FF71" w:rsidR="006C01BE" w:rsidRPr="00927C5C" w:rsidRDefault="006C01BE">
      <w:pPr>
        <w:rPr>
          <w:ins w:id="1678" w:author="John" w:date="2018-11-10T14:19:00Z"/>
          <w:rPrChange w:id="1679" w:author="John" w:date="2018-11-10T15:40:00Z">
            <w:rPr>
              <w:ins w:id="1680" w:author="John" w:date="2018-11-10T14:19:00Z"/>
            </w:rPr>
          </w:rPrChange>
        </w:rPr>
        <w:pPrChange w:id="1681" w:author="John" w:date="2018-11-10T14:20:00Z">
          <w:pPr>
            <w:pStyle w:val="3"/>
          </w:pPr>
        </w:pPrChange>
      </w:pPr>
      <w:ins w:id="1682" w:author="John" w:date="2018-11-10T14:20:00Z">
        <w:r>
          <w:tab/>
        </w:r>
      </w:ins>
      <w:ins w:id="1683" w:author="John" w:date="2018-11-10T14:21:00Z">
        <w:r w:rsidR="007F3684" w:rsidRPr="00927C5C">
          <w:rPr>
            <w:rFonts w:ascii="宋体" w:eastAsia="宋体" w:hAnsi="宋体" w:hint="eastAsia"/>
            <w:rPrChange w:id="1684" w:author="John" w:date="2018-11-10T15:40:00Z">
              <w:rPr>
                <w:rFonts w:ascii="宋体" w:hAnsi="宋体" w:hint="eastAsia"/>
                <w:bCs w:val="0"/>
              </w:rPr>
            </w:rPrChange>
          </w:rPr>
          <w:t>本系统较现有系统相比进行改进，使得系统</w:t>
        </w:r>
      </w:ins>
      <w:ins w:id="1685" w:author="John" w:date="2018-11-10T14:22:00Z">
        <w:r w:rsidR="007F3684" w:rsidRPr="00927C5C">
          <w:rPr>
            <w:rFonts w:ascii="宋体" w:eastAsia="宋体" w:hAnsi="宋体" w:hint="eastAsia"/>
            <w:rPrChange w:id="1686" w:author="John" w:date="2018-11-10T15:40:00Z">
              <w:rPr>
                <w:rFonts w:ascii="宋体" w:hAnsi="宋体" w:hint="eastAsia"/>
                <w:bCs w:val="0"/>
              </w:rPr>
            </w:rPrChange>
          </w:rPr>
          <w:t>对软件工程系列课程更具针对性，同时作为手机端</w:t>
        </w:r>
        <w:r w:rsidR="007F3684" w:rsidRPr="00927C5C">
          <w:rPr>
            <w:rFonts w:ascii="宋体" w:eastAsia="宋体" w:hAnsi="宋体"/>
            <w:rPrChange w:id="1687" w:author="John" w:date="2018-11-10T15:40:00Z">
              <w:rPr>
                <w:rFonts w:ascii="宋体" w:hAnsi="宋体"/>
                <w:bCs w:val="0"/>
              </w:rPr>
            </w:rPrChange>
          </w:rPr>
          <w:t>app</w:t>
        </w:r>
        <w:r w:rsidR="007F3684" w:rsidRPr="00927C5C">
          <w:rPr>
            <w:rFonts w:ascii="宋体" w:eastAsia="宋体" w:hAnsi="宋体" w:hint="eastAsia"/>
            <w:rPrChange w:id="1688" w:author="John" w:date="2018-11-10T15:40:00Z">
              <w:rPr>
                <w:rFonts w:ascii="宋体" w:hAnsi="宋体" w:hint="eastAsia"/>
                <w:bCs w:val="0"/>
              </w:rPr>
            </w:rPrChange>
          </w:rPr>
          <w:t>，使用方法简单清晰，</w:t>
        </w:r>
      </w:ins>
      <w:ins w:id="1689" w:author="John" w:date="2018-11-10T14:23:00Z">
        <w:r w:rsidR="007F3684" w:rsidRPr="00927C5C">
          <w:rPr>
            <w:rFonts w:ascii="宋体" w:eastAsia="宋体" w:hAnsi="宋体" w:hint="eastAsia"/>
            <w:rPrChange w:id="1690" w:author="John" w:date="2018-11-10T15:40:00Z">
              <w:rPr>
                <w:rFonts w:ascii="宋体" w:hAnsi="宋体" w:hint="eastAsia"/>
                <w:bCs w:val="0"/>
              </w:rPr>
            </w:rPrChange>
          </w:rPr>
          <w:t>功能更加完善，且具备讨论专区功能，较</w:t>
        </w:r>
      </w:ins>
      <w:ins w:id="1691" w:author="John" w:date="2018-11-10T14:24:00Z">
        <w:r w:rsidR="007F3684" w:rsidRPr="00927C5C">
          <w:rPr>
            <w:rFonts w:ascii="宋体" w:eastAsia="宋体" w:hAnsi="宋体" w:hint="eastAsia"/>
            <w:rPrChange w:id="1692" w:author="John" w:date="2018-11-10T15:40:00Z">
              <w:rPr>
                <w:rFonts w:ascii="宋体" w:hAnsi="宋体" w:hint="eastAsia"/>
                <w:bCs w:val="0"/>
              </w:rPr>
            </w:rPrChange>
          </w:rPr>
          <w:t>现有系统更加方便。</w:t>
        </w:r>
      </w:ins>
    </w:p>
    <w:p w14:paraId="5BA48055" w14:textId="77777777" w:rsidR="006C01BE" w:rsidRPr="00927C5C" w:rsidRDefault="006C01BE" w:rsidP="00397E5F">
      <w:pPr>
        <w:rPr>
          <w:rFonts w:ascii="宋体" w:eastAsia="宋体" w:hAnsi="宋体"/>
          <w:rPrChange w:id="1693" w:author="John" w:date="2018-11-10T15:40:00Z">
            <w:rPr/>
          </w:rPrChange>
        </w:rPr>
      </w:pPr>
    </w:p>
    <w:p w14:paraId="328E64B2" w14:textId="6DF8C259" w:rsidR="00A4110A" w:rsidRPr="00927C5C" w:rsidRDefault="00714A8A">
      <w:pPr>
        <w:pStyle w:val="2"/>
        <w:rPr>
          <w:rPrChange w:id="1694" w:author="John" w:date="2018-11-10T15:40:00Z">
            <w:rPr/>
          </w:rPrChange>
        </w:rPr>
        <w:pPrChange w:id="1695" w:author="John" w:date="2018-11-10T15:27:00Z">
          <w:pPr>
            <w:pStyle w:val="3"/>
          </w:pPr>
        </w:pPrChange>
      </w:pPr>
      <w:bookmarkStart w:id="1696" w:name="_Toc529631017"/>
      <w:ins w:id="1697" w:author="John" w:date="2018-11-10T15:55:00Z">
        <w:r>
          <w:rPr>
            <w:rFonts w:ascii="宋体" w:hAnsi="宋体"/>
          </w:rPr>
          <w:t>3</w:t>
        </w:r>
      </w:ins>
      <w:ins w:id="1698" w:author="Administrator" w:date="2018-11-08T22:39:00Z">
        <w:del w:id="1699" w:author="John" w:date="2018-11-10T15:55:00Z">
          <w:r w:rsidR="00271644" w:rsidRPr="00927C5C" w:rsidDel="00714A8A">
            <w:rPr>
              <w:rFonts w:ascii="宋体" w:hAnsi="宋体"/>
              <w:rPrChange w:id="1700" w:author="John" w:date="2018-11-10T15:40:00Z">
                <w:rPr>
                  <w:rFonts w:ascii="宋体" w:hAnsi="宋体"/>
                  <w:b/>
                </w:rPr>
              </w:rPrChange>
            </w:rPr>
            <w:delText>4</w:delText>
          </w:r>
        </w:del>
      </w:ins>
      <w:del w:id="1701" w:author="Administrator" w:date="2018-11-08T22:39:00Z">
        <w:r w:rsidR="00D130FB" w:rsidRPr="00927C5C" w:rsidDel="00271644">
          <w:rPr>
            <w:rFonts w:ascii="宋体" w:hAnsi="宋体"/>
            <w:rPrChange w:id="1702" w:author="John" w:date="2018-11-10T15:40:00Z">
              <w:rPr>
                <w:rFonts w:ascii="宋体" w:hAnsi="宋体"/>
                <w:b/>
              </w:rPr>
            </w:rPrChange>
          </w:rPr>
          <w:delText>3</w:delText>
        </w:r>
      </w:del>
      <w:r w:rsidR="00A4110A" w:rsidRPr="00927C5C">
        <w:rPr>
          <w:rFonts w:ascii="宋体" w:hAnsi="宋体"/>
          <w:rPrChange w:id="1703" w:author="John" w:date="2018-11-10T15:40:00Z">
            <w:rPr>
              <w:rFonts w:ascii="宋体" w:hAnsi="宋体"/>
              <w:b/>
            </w:rPr>
          </w:rPrChange>
        </w:rPr>
        <w:t>.</w:t>
      </w:r>
      <w:ins w:id="1704" w:author="Administrator" w:date="2018-11-08T20:40:00Z">
        <w:del w:id="1705" w:author="John" w:date="2018-11-10T15:28:00Z">
          <w:r w:rsidR="00B50F80" w:rsidRPr="00927C5C" w:rsidDel="00BA50DB">
            <w:rPr>
              <w:rFonts w:ascii="宋体" w:hAnsi="宋体"/>
              <w:rPrChange w:id="1706" w:author="John" w:date="2018-11-10T15:40:00Z">
                <w:rPr>
                  <w:rFonts w:ascii="宋体" w:hAnsi="宋体"/>
                  <w:b/>
                </w:rPr>
              </w:rPrChange>
            </w:rPr>
            <w:delText>7</w:delText>
          </w:r>
        </w:del>
      </w:ins>
      <w:del w:id="1707" w:author="Administrator" w:date="2018-11-08T20:40:00Z">
        <w:r w:rsidR="00A4110A" w:rsidRPr="00927C5C" w:rsidDel="00B50F80">
          <w:rPr>
            <w:rFonts w:ascii="宋体" w:hAnsi="宋体"/>
            <w:rPrChange w:id="1708" w:author="John" w:date="2018-11-10T15:40:00Z">
              <w:rPr>
                <w:rFonts w:ascii="宋体" w:hAnsi="宋体"/>
                <w:b/>
              </w:rPr>
            </w:rPrChange>
          </w:rPr>
          <w:delText>6</w:delText>
        </w:r>
      </w:del>
      <w:del w:id="1709" w:author="John" w:date="2018-11-10T15:28:00Z">
        <w:r w:rsidR="00A4110A" w:rsidRPr="00927C5C" w:rsidDel="00BA50DB">
          <w:rPr>
            <w:rFonts w:ascii="宋体" w:hAnsi="宋体"/>
            <w:rPrChange w:id="1710" w:author="John" w:date="2018-11-10T15:40:00Z">
              <w:rPr>
                <w:rFonts w:ascii="宋体" w:hAnsi="宋体"/>
                <w:b/>
              </w:rPr>
            </w:rPrChange>
          </w:rPr>
          <w:delText>.</w:delText>
        </w:r>
      </w:del>
      <w:ins w:id="1711" w:author="John" w:date="2018-11-10T14:11:00Z">
        <w:r w:rsidR="006C01BE" w:rsidRPr="00927C5C">
          <w:rPr>
            <w:rFonts w:ascii="宋体" w:hAnsi="宋体"/>
            <w:rPrChange w:id="1712" w:author="John" w:date="2018-11-10T15:40:00Z">
              <w:rPr>
                <w:rFonts w:ascii="宋体" w:hAnsi="宋体"/>
                <w:b/>
              </w:rPr>
            </w:rPrChange>
          </w:rPr>
          <w:t>5</w:t>
        </w:r>
      </w:ins>
      <w:del w:id="1713" w:author="John" w:date="2018-11-10T14:11:00Z">
        <w:r w:rsidR="00A4110A" w:rsidRPr="00927C5C" w:rsidDel="006C01BE">
          <w:rPr>
            <w:rFonts w:ascii="宋体" w:hAnsi="宋体"/>
            <w:rPrChange w:id="1714" w:author="John" w:date="2018-11-10T15:40:00Z">
              <w:rPr>
                <w:rFonts w:ascii="宋体" w:hAnsi="宋体"/>
                <w:b/>
              </w:rPr>
            </w:rPrChange>
          </w:rPr>
          <w:delText>4</w:delText>
        </w:r>
      </w:del>
      <w:r w:rsidR="00A4110A" w:rsidRPr="00927C5C">
        <w:rPr>
          <w:rFonts w:ascii="宋体" w:hAnsi="宋体"/>
          <w:rPrChange w:id="1715" w:author="John" w:date="2018-11-10T15:40:00Z">
            <w:rPr>
              <w:rFonts w:ascii="宋体" w:hAnsi="宋体"/>
              <w:b/>
            </w:rPr>
          </w:rPrChange>
        </w:rPr>
        <w:t>影响</w:t>
      </w:r>
      <w:bookmarkEnd w:id="1696"/>
      <w:del w:id="1716" w:author="John" w:date="2018-11-10T13:49:00Z">
        <w:r w:rsidR="00A4110A" w:rsidRPr="00927C5C" w:rsidDel="0046484B">
          <w:rPr>
            <w:rFonts w:ascii="宋体" w:hAnsi="宋体"/>
            <w:rPrChange w:id="1717" w:author="John" w:date="2018-11-10T15:40:00Z">
              <w:rPr>
                <w:rFonts w:ascii="宋体" w:hAnsi="宋体"/>
                <w:b/>
              </w:rPr>
            </w:rPrChange>
          </w:rPr>
          <w:delText>(或要求)</w:delText>
        </w:r>
      </w:del>
    </w:p>
    <w:p w14:paraId="15730F08" w14:textId="3214BB36" w:rsidR="00397E5F" w:rsidRPr="00927C5C" w:rsidRDefault="00397E5F" w:rsidP="00292CE8">
      <w:pPr>
        <w:pStyle w:val="a9"/>
        <w:rPr>
          <w:rFonts w:ascii="宋体" w:hAnsi="宋体"/>
          <w:rPrChange w:id="1718" w:author="John" w:date="2018-11-10T15:40:00Z">
            <w:rPr/>
          </w:rPrChange>
        </w:rPr>
      </w:pPr>
      <w:r w:rsidRPr="00927C5C">
        <w:rPr>
          <w:rFonts w:ascii="宋体" w:hAnsi="宋体"/>
          <w:rPrChange w:id="1719" w:author="John" w:date="2018-11-10T15:40:00Z">
            <w:rPr/>
          </w:rPrChange>
        </w:rPr>
        <w:tab/>
      </w:r>
      <w:r w:rsidRPr="00927C5C">
        <w:rPr>
          <w:rFonts w:ascii="宋体" w:hAnsi="宋体" w:hint="eastAsia"/>
          <w:rPrChange w:id="1720" w:author="John" w:date="2018-11-10T15:40:00Z">
            <w:rPr>
              <w:rFonts w:hint="eastAsia"/>
            </w:rPr>
          </w:rPrChange>
        </w:rPr>
        <w:t>当代</w:t>
      </w:r>
      <w:r w:rsidRPr="00927C5C">
        <w:rPr>
          <w:rFonts w:ascii="宋体" w:hAnsi="宋体"/>
          <w:rPrChange w:id="1721" w:author="John" w:date="2018-11-10T15:40:00Z">
            <w:rPr/>
          </w:rPrChange>
        </w:rPr>
        <w:t>网络教育逐渐兴起，网络环境以其广大的覆盖面</w:t>
      </w:r>
      <w:r w:rsidRPr="00927C5C">
        <w:rPr>
          <w:rFonts w:ascii="宋体" w:hAnsi="宋体" w:hint="eastAsia"/>
          <w:rPrChange w:id="1722" w:author="John" w:date="2018-11-10T15:40:00Z">
            <w:rPr>
              <w:rFonts w:hint="eastAsia"/>
            </w:rPr>
          </w:rPrChange>
        </w:rPr>
        <w:t>，</w:t>
      </w:r>
      <w:r w:rsidRPr="00927C5C">
        <w:rPr>
          <w:rFonts w:ascii="宋体" w:hAnsi="宋体"/>
          <w:rPrChange w:id="1723" w:author="John" w:date="2018-11-10T15:40:00Z">
            <w:rPr/>
          </w:rPrChange>
        </w:rPr>
        <w:t>规范化的管理和简单的访问方式逐渐被</w:t>
      </w:r>
      <w:r w:rsidRPr="00927C5C">
        <w:rPr>
          <w:rFonts w:ascii="宋体" w:hAnsi="宋体" w:hint="eastAsia"/>
          <w:rPrChange w:id="1724" w:author="John" w:date="2018-11-10T15:40:00Z">
            <w:rPr>
              <w:rFonts w:hint="eastAsia"/>
            </w:rPr>
          </w:rPrChange>
        </w:rPr>
        <w:t>教育</w:t>
      </w:r>
      <w:r w:rsidRPr="00927C5C">
        <w:rPr>
          <w:rFonts w:ascii="宋体" w:hAnsi="宋体"/>
          <w:rPrChange w:id="1725" w:author="John" w:date="2018-11-10T15:40:00Z">
            <w:rPr/>
          </w:rPrChange>
        </w:rPr>
        <w:t>界所重视。</w:t>
      </w:r>
      <w:r w:rsidRPr="00927C5C">
        <w:rPr>
          <w:rFonts w:ascii="宋体" w:hAnsi="宋体" w:hint="eastAsia"/>
          <w:rPrChange w:id="1726" w:author="John" w:date="2018-11-10T15:40:00Z">
            <w:rPr>
              <w:rFonts w:hint="eastAsia"/>
            </w:rPr>
          </w:rPrChange>
        </w:rPr>
        <w:t>通过</w:t>
      </w:r>
      <w:r w:rsidRPr="00927C5C">
        <w:rPr>
          <w:rFonts w:ascii="宋体" w:hAnsi="宋体"/>
          <w:rPrChange w:id="1727" w:author="John" w:date="2018-11-10T15:40:00Z">
            <w:rPr/>
          </w:rPrChange>
        </w:rPr>
        <w:t>网络进行教学管理将会极大地帮助</w:t>
      </w:r>
      <w:r w:rsidRPr="00927C5C">
        <w:rPr>
          <w:rFonts w:ascii="宋体" w:hAnsi="宋体" w:hint="eastAsia"/>
          <w:rPrChange w:id="1728" w:author="John" w:date="2018-11-10T15:40:00Z">
            <w:rPr>
              <w:rFonts w:hint="eastAsia"/>
            </w:rPr>
          </w:rPrChange>
        </w:rPr>
        <w:t>教育者</w:t>
      </w:r>
      <w:r w:rsidRPr="00927C5C">
        <w:rPr>
          <w:rFonts w:ascii="宋体" w:hAnsi="宋体"/>
          <w:rPrChange w:id="1729" w:author="John" w:date="2018-11-10T15:40:00Z">
            <w:rPr/>
          </w:rPrChange>
        </w:rPr>
        <w:t>与学生，</w:t>
      </w:r>
      <w:r w:rsidRPr="00927C5C">
        <w:rPr>
          <w:rFonts w:ascii="宋体" w:hAnsi="宋体" w:hint="eastAsia"/>
          <w:rPrChange w:id="1730" w:author="John" w:date="2018-11-10T15:40:00Z">
            <w:rPr>
              <w:rFonts w:hint="eastAsia"/>
            </w:rPr>
          </w:rPrChange>
        </w:rPr>
        <w:t>教育者</w:t>
      </w:r>
      <w:r w:rsidRPr="00927C5C">
        <w:rPr>
          <w:rFonts w:ascii="宋体" w:hAnsi="宋体"/>
          <w:rPrChange w:id="1731" w:author="John" w:date="2018-11-10T15:40:00Z">
            <w:rPr/>
          </w:rPrChange>
        </w:rPr>
        <w:t>能够更清晰明确</w:t>
      </w:r>
      <w:r w:rsidRPr="00927C5C">
        <w:rPr>
          <w:rFonts w:ascii="宋体" w:hAnsi="宋体" w:hint="eastAsia"/>
          <w:rPrChange w:id="1732" w:author="John" w:date="2018-11-10T15:40:00Z">
            <w:rPr>
              <w:rFonts w:hint="eastAsia"/>
            </w:rPr>
          </w:rPrChange>
        </w:rPr>
        <w:t>地</w:t>
      </w:r>
      <w:r w:rsidRPr="00927C5C">
        <w:rPr>
          <w:rFonts w:ascii="宋体" w:hAnsi="宋体"/>
          <w:rPrChange w:id="1733" w:author="John" w:date="2018-11-10T15:40:00Z">
            <w:rPr/>
          </w:rPrChange>
        </w:rPr>
        <w:t>管理学生，发布课程文档</w:t>
      </w:r>
      <w:r w:rsidRPr="00927C5C">
        <w:rPr>
          <w:rFonts w:ascii="宋体" w:hAnsi="宋体" w:hint="eastAsia"/>
          <w:rPrChange w:id="1734" w:author="John" w:date="2018-11-10T15:40:00Z">
            <w:rPr>
              <w:rFonts w:hint="eastAsia"/>
            </w:rPr>
          </w:rPrChange>
        </w:rPr>
        <w:t>，</w:t>
      </w:r>
      <w:r w:rsidRPr="00927C5C">
        <w:rPr>
          <w:rFonts w:ascii="宋体" w:hAnsi="宋体"/>
          <w:rPrChange w:id="1735" w:author="John" w:date="2018-11-10T15:40:00Z">
            <w:rPr/>
          </w:rPrChange>
        </w:rPr>
        <w:t>进行测试</w:t>
      </w:r>
      <w:r w:rsidRPr="00927C5C">
        <w:rPr>
          <w:rFonts w:ascii="宋体" w:hAnsi="宋体" w:hint="eastAsia"/>
          <w:rPrChange w:id="1736" w:author="John" w:date="2018-11-10T15:40:00Z">
            <w:rPr>
              <w:rFonts w:hint="eastAsia"/>
            </w:rPr>
          </w:rPrChange>
        </w:rPr>
        <w:t>；</w:t>
      </w:r>
      <w:r w:rsidRPr="00927C5C">
        <w:rPr>
          <w:rFonts w:ascii="宋体" w:hAnsi="宋体"/>
          <w:rPrChange w:id="1737" w:author="John" w:date="2018-11-10T15:40:00Z">
            <w:rPr/>
          </w:rPrChange>
        </w:rPr>
        <w:t>学生能更便捷地查看课程文档，进行测试</w:t>
      </w:r>
      <w:r w:rsidRPr="00927C5C">
        <w:rPr>
          <w:rFonts w:ascii="宋体" w:hAnsi="宋体" w:hint="eastAsia"/>
          <w:rPrChange w:id="1738" w:author="John" w:date="2018-11-10T15:40:00Z">
            <w:rPr>
              <w:rFonts w:hint="eastAsia"/>
            </w:rPr>
          </w:rPrChange>
        </w:rPr>
        <w:t>，</w:t>
      </w:r>
      <w:r w:rsidRPr="00927C5C">
        <w:rPr>
          <w:rFonts w:ascii="宋体" w:hAnsi="宋体"/>
          <w:rPrChange w:id="1739" w:author="John" w:date="2018-11-10T15:40:00Z">
            <w:rPr/>
          </w:rPrChange>
        </w:rPr>
        <w:t>与同学</w:t>
      </w:r>
      <w:r w:rsidRPr="00927C5C">
        <w:rPr>
          <w:rFonts w:ascii="宋体" w:hAnsi="宋体" w:hint="eastAsia"/>
          <w:rPrChange w:id="1740" w:author="John" w:date="2018-11-10T15:40:00Z">
            <w:rPr>
              <w:rFonts w:hint="eastAsia"/>
            </w:rPr>
          </w:rPrChange>
        </w:rPr>
        <w:t>老师</w:t>
      </w:r>
      <w:r w:rsidRPr="00927C5C">
        <w:rPr>
          <w:rFonts w:ascii="宋体" w:hAnsi="宋体"/>
          <w:rPrChange w:id="1741" w:author="John" w:date="2018-11-10T15:40:00Z">
            <w:rPr/>
          </w:rPrChange>
        </w:rPr>
        <w:t>进行沟通</w:t>
      </w:r>
      <w:r w:rsidRPr="00927C5C">
        <w:rPr>
          <w:rFonts w:ascii="宋体" w:hAnsi="宋体" w:hint="eastAsia"/>
          <w:rPrChange w:id="1742" w:author="John" w:date="2018-11-10T15:40:00Z">
            <w:rPr>
              <w:rFonts w:hint="eastAsia"/>
            </w:rPr>
          </w:rPrChange>
        </w:rPr>
        <w:t>，</w:t>
      </w:r>
      <w:r w:rsidRPr="00927C5C">
        <w:rPr>
          <w:rFonts w:ascii="宋体" w:hAnsi="宋体"/>
          <w:rPrChange w:id="1743" w:author="John" w:date="2018-11-10T15:40:00Z">
            <w:rPr/>
          </w:rPrChange>
        </w:rPr>
        <w:t>提出问题</w:t>
      </w:r>
      <w:r w:rsidRPr="00927C5C">
        <w:rPr>
          <w:rFonts w:ascii="宋体" w:hAnsi="宋体" w:hint="eastAsia"/>
          <w:rPrChange w:id="1744" w:author="John" w:date="2018-11-10T15:40:00Z">
            <w:rPr>
              <w:rFonts w:hint="eastAsia"/>
            </w:rPr>
          </w:rPrChange>
        </w:rPr>
        <w:t>。</w:t>
      </w:r>
    </w:p>
    <w:p w14:paraId="7A14661E" w14:textId="77777777" w:rsidR="00397E5F" w:rsidRPr="00927C5C" w:rsidRDefault="00397E5F" w:rsidP="00292CE8">
      <w:pPr>
        <w:pStyle w:val="a9"/>
        <w:rPr>
          <w:rFonts w:ascii="宋体" w:hAnsi="宋体"/>
          <w:rPrChange w:id="1745" w:author="John" w:date="2018-11-10T15:40:00Z">
            <w:rPr/>
          </w:rPrChange>
        </w:rPr>
      </w:pPr>
      <w:r w:rsidRPr="00927C5C">
        <w:rPr>
          <w:rFonts w:ascii="宋体" w:hAnsi="宋体"/>
          <w:rPrChange w:id="1746" w:author="John" w:date="2018-11-10T15:40:00Z">
            <w:rPr/>
          </w:rPrChange>
        </w:rPr>
        <w:tab/>
      </w:r>
      <w:r w:rsidRPr="00927C5C">
        <w:rPr>
          <w:rFonts w:ascii="宋体" w:hAnsi="宋体" w:hint="eastAsia"/>
          <w:rPrChange w:id="1747" w:author="John" w:date="2018-11-10T15:40:00Z">
            <w:rPr>
              <w:rFonts w:hint="eastAsia"/>
            </w:rPr>
          </w:rPrChange>
        </w:rPr>
        <w:t>网络</w:t>
      </w:r>
      <w:r w:rsidRPr="00927C5C">
        <w:rPr>
          <w:rFonts w:ascii="宋体" w:hAnsi="宋体"/>
          <w:rPrChange w:id="1748" w:author="John" w:date="2018-11-10T15:40:00Z">
            <w:rPr/>
          </w:rPrChange>
        </w:rPr>
        <w:t>教育管理具有较低的教学成本，更便捷的沟通方式</w:t>
      </w:r>
      <w:r w:rsidRPr="00927C5C">
        <w:rPr>
          <w:rFonts w:ascii="宋体" w:hAnsi="宋体" w:hint="eastAsia"/>
          <w:rPrChange w:id="1749" w:author="John" w:date="2018-11-10T15:40:00Z">
            <w:rPr>
              <w:rFonts w:hint="eastAsia"/>
            </w:rPr>
          </w:rPrChange>
        </w:rPr>
        <w:t>，</w:t>
      </w:r>
      <w:r w:rsidRPr="00927C5C">
        <w:rPr>
          <w:rFonts w:ascii="宋体" w:hAnsi="宋体"/>
          <w:rPrChange w:id="1750" w:author="John" w:date="2018-11-10T15:40:00Z">
            <w:rPr/>
          </w:rPrChange>
        </w:rPr>
        <w:t>能够拉近教育者和学生之间的距离</w:t>
      </w:r>
      <w:r w:rsidRPr="00927C5C">
        <w:rPr>
          <w:rFonts w:ascii="宋体" w:hAnsi="宋体" w:hint="eastAsia"/>
          <w:rPrChange w:id="1751" w:author="John" w:date="2018-11-10T15:40:00Z">
            <w:rPr>
              <w:rFonts w:hint="eastAsia"/>
            </w:rPr>
          </w:rPrChange>
        </w:rPr>
        <w:t>。</w:t>
      </w:r>
      <w:r w:rsidRPr="00927C5C">
        <w:rPr>
          <w:rFonts w:ascii="宋体" w:hAnsi="宋体"/>
          <w:rPrChange w:id="1752" w:author="John" w:date="2018-11-10T15:40:00Z">
            <w:rPr/>
          </w:rPrChange>
        </w:rPr>
        <w:t>这种</w:t>
      </w:r>
      <w:r w:rsidRPr="00927C5C">
        <w:rPr>
          <w:rFonts w:ascii="宋体" w:hAnsi="宋体" w:hint="eastAsia"/>
          <w:rPrChange w:id="1753" w:author="John" w:date="2018-11-10T15:40:00Z">
            <w:rPr>
              <w:rFonts w:hint="eastAsia"/>
            </w:rPr>
          </w:rPrChange>
        </w:rPr>
        <w:t>管理</w:t>
      </w:r>
      <w:r w:rsidRPr="00927C5C">
        <w:rPr>
          <w:rFonts w:ascii="宋体" w:hAnsi="宋体"/>
          <w:rPrChange w:id="1754" w:author="John" w:date="2018-11-10T15:40:00Z">
            <w:rPr/>
          </w:rPrChange>
        </w:rPr>
        <w:t>方式将会成为现代</w:t>
      </w:r>
      <w:r w:rsidRPr="00927C5C">
        <w:rPr>
          <w:rFonts w:ascii="宋体" w:hAnsi="宋体" w:hint="eastAsia"/>
          <w:rPrChange w:id="1755" w:author="John" w:date="2018-11-10T15:40:00Z">
            <w:rPr>
              <w:rFonts w:hint="eastAsia"/>
            </w:rPr>
          </w:rPrChange>
        </w:rPr>
        <w:t>知识</w:t>
      </w:r>
      <w:r w:rsidRPr="00927C5C">
        <w:rPr>
          <w:rFonts w:ascii="宋体" w:hAnsi="宋体"/>
          <w:rPrChange w:id="1756" w:author="John" w:date="2018-11-10T15:40:00Z">
            <w:rPr/>
          </w:rPrChange>
        </w:rPr>
        <w:t>普及和群体教育的强大助手。</w:t>
      </w:r>
    </w:p>
    <w:p w14:paraId="734ECDF4" w14:textId="77777777" w:rsidR="00397E5F" w:rsidRPr="00927C5C" w:rsidRDefault="00397E5F" w:rsidP="00397E5F">
      <w:pPr>
        <w:rPr>
          <w:rFonts w:ascii="宋体" w:eastAsia="宋体" w:hAnsi="宋体"/>
          <w:rPrChange w:id="1757" w:author="John" w:date="2018-11-10T15:40:00Z">
            <w:rPr/>
          </w:rPrChange>
        </w:rPr>
      </w:pPr>
    </w:p>
    <w:p w14:paraId="1BB9D63C" w14:textId="2378D7BA" w:rsidR="00A4110A" w:rsidRPr="00927C5C" w:rsidRDefault="00714A8A">
      <w:pPr>
        <w:pStyle w:val="3"/>
      </w:pPr>
      <w:bookmarkStart w:id="1758" w:name="_Toc529631018"/>
      <w:ins w:id="1759" w:author="John" w:date="2018-11-10T15:55:00Z">
        <w:r>
          <w:t>3</w:t>
        </w:r>
      </w:ins>
      <w:ins w:id="1760" w:author="Administrator" w:date="2018-11-08T22:39:00Z">
        <w:del w:id="1761" w:author="John" w:date="2018-11-10T15:55:00Z">
          <w:r w:rsidR="00271644" w:rsidRPr="00927C5C" w:rsidDel="00714A8A">
            <w:delText>4</w:delText>
          </w:r>
        </w:del>
      </w:ins>
      <w:del w:id="1762" w:author="Administrator" w:date="2018-11-08T22:39:00Z">
        <w:r w:rsidR="00D130FB" w:rsidRPr="00927C5C" w:rsidDel="00271644">
          <w:delText>3</w:delText>
        </w:r>
      </w:del>
      <w:r w:rsidR="00A4110A" w:rsidRPr="00927C5C">
        <w:t>.</w:t>
      </w:r>
      <w:ins w:id="1763" w:author="Administrator" w:date="2018-11-08T20:40:00Z">
        <w:del w:id="1764" w:author="John" w:date="2018-11-10T15:28:00Z">
          <w:r w:rsidR="00B50F80" w:rsidRPr="00927C5C" w:rsidDel="00BA50DB">
            <w:delText>7</w:delText>
          </w:r>
        </w:del>
      </w:ins>
      <w:del w:id="1765" w:author="Administrator" w:date="2018-11-08T20:40:00Z">
        <w:r w:rsidR="00A4110A" w:rsidRPr="00927C5C" w:rsidDel="00B50F80">
          <w:delText>6</w:delText>
        </w:r>
      </w:del>
      <w:del w:id="1766" w:author="John" w:date="2018-11-10T15:28:00Z">
        <w:r w:rsidR="00A4110A" w:rsidRPr="00927C5C" w:rsidDel="00BA50DB">
          <w:delText>.</w:delText>
        </w:r>
      </w:del>
      <w:ins w:id="1767" w:author="John" w:date="2018-11-10T15:30:00Z">
        <w:r w:rsidR="00BA50DB" w:rsidRPr="00927C5C">
          <w:t>5.1</w:t>
        </w:r>
      </w:ins>
      <w:ins w:id="1768" w:author="John" w:date="2018-11-10T15:38:00Z">
        <w:r w:rsidR="00927C5C" w:rsidRPr="00927C5C">
          <w:rPr>
            <w:rFonts w:hint="eastAsia"/>
          </w:rPr>
          <w:t>对</w:t>
        </w:r>
      </w:ins>
      <w:del w:id="1769" w:author="John" w:date="2018-11-10T14:12:00Z">
        <w:r w:rsidR="00A4110A" w:rsidRPr="00927C5C" w:rsidDel="006C01BE">
          <w:delText>5</w:delText>
        </w:r>
      </w:del>
      <w:r w:rsidR="00A4110A" w:rsidRPr="00927C5C">
        <w:t>设备</w:t>
      </w:r>
      <w:ins w:id="1770" w:author="John" w:date="2018-11-10T15:38:00Z">
        <w:r w:rsidR="00927C5C" w:rsidRPr="00927C5C">
          <w:rPr>
            <w:rFonts w:hint="eastAsia"/>
          </w:rPr>
          <w:t>的影响</w:t>
        </w:r>
      </w:ins>
      <w:bookmarkEnd w:id="1758"/>
    </w:p>
    <w:p w14:paraId="540ED719" w14:textId="190D0AB7" w:rsidR="00397E5F" w:rsidRPr="00927C5C" w:rsidRDefault="00397E5F" w:rsidP="00292CE8">
      <w:pPr>
        <w:pStyle w:val="a9"/>
        <w:rPr>
          <w:ins w:id="1771" w:author="John" w:date="2018-11-10T15:38:00Z"/>
          <w:rFonts w:ascii="宋体" w:hAnsi="宋体"/>
          <w:rPrChange w:id="1772" w:author="John" w:date="2018-11-10T15:40:00Z">
            <w:rPr>
              <w:ins w:id="1773" w:author="John" w:date="2018-11-10T15:38:00Z"/>
            </w:rPr>
          </w:rPrChange>
        </w:rPr>
      </w:pPr>
      <w:r w:rsidRPr="00927C5C">
        <w:rPr>
          <w:rFonts w:ascii="宋体" w:hAnsi="宋体"/>
          <w:rPrChange w:id="1774" w:author="John" w:date="2018-11-10T15:40:00Z">
            <w:rPr/>
          </w:rPrChange>
        </w:rPr>
        <w:tab/>
      </w:r>
      <w:r w:rsidRPr="00927C5C">
        <w:rPr>
          <w:rFonts w:ascii="宋体" w:hAnsi="宋体" w:hint="eastAsia"/>
          <w:rPrChange w:id="1775" w:author="John" w:date="2018-11-10T15:40:00Z">
            <w:rPr>
              <w:rFonts w:hint="eastAsia"/>
            </w:rPr>
          </w:rPrChange>
        </w:rPr>
        <w:t>该系统要求有一个较强的网站服务器，以应对可能发生的同时间大量访问。由于采用</w:t>
      </w:r>
      <w:del w:id="1776" w:author="Administrator" w:date="2018-11-08T21:08:00Z">
        <w:r w:rsidRPr="00927C5C" w:rsidDel="00FA0FF3">
          <w:rPr>
            <w:rFonts w:ascii="宋体" w:hAnsi="宋体"/>
            <w:rPrChange w:id="1777" w:author="John" w:date="2018-11-10T15:40:00Z">
              <w:rPr/>
            </w:rPrChange>
          </w:rPr>
          <w:delText>B/S</w:delText>
        </w:r>
      </w:del>
      <w:ins w:id="1778" w:author="Administrator" w:date="2018-11-08T21:08:00Z">
        <w:r w:rsidR="00FA0FF3" w:rsidRPr="00927C5C">
          <w:rPr>
            <w:rFonts w:ascii="宋体" w:hAnsi="宋体"/>
            <w:rPrChange w:id="1779" w:author="John" w:date="2018-11-10T15:40:00Z">
              <w:rPr/>
            </w:rPrChange>
          </w:rPr>
          <w:t>APP</w:t>
        </w:r>
        <w:r w:rsidR="00FA0FF3" w:rsidRPr="00927C5C">
          <w:rPr>
            <w:rFonts w:ascii="宋体" w:hAnsi="宋体" w:hint="eastAsia"/>
            <w:rPrChange w:id="1780" w:author="John" w:date="2018-11-10T15:40:00Z">
              <w:rPr>
                <w:rFonts w:hint="eastAsia"/>
              </w:rPr>
            </w:rPrChange>
          </w:rPr>
          <w:t>开发</w:t>
        </w:r>
      </w:ins>
      <w:del w:id="1781" w:author="Administrator" w:date="2018-11-08T21:08:00Z">
        <w:r w:rsidRPr="00927C5C" w:rsidDel="00FA0FF3">
          <w:rPr>
            <w:rFonts w:ascii="宋体" w:hAnsi="宋体"/>
            <w:rPrChange w:id="1782" w:author="John" w:date="2018-11-10T15:40:00Z">
              <w:rPr/>
            </w:rPrChange>
          </w:rPr>
          <w:delText>架构</w:delText>
        </w:r>
      </w:del>
      <w:r w:rsidRPr="00927C5C">
        <w:rPr>
          <w:rFonts w:ascii="宋体" w:hAnsi="宋体"/>
          <w:rPrChange w:id="1783" w:author="John" w:date="2018-11-10T15:40:00Z">
            <w:rPr/>
          </w:rPrChange>
        </w:rPr>
        <w:t>，所以对用户</w:t>
      </w:r>
      <w:proofErr w:type="gramStart"/>
      <w:r w:rsidRPr="00927C5C">
        <w:rPr>
          <w:rFonts w:ascii="宋体" w:hAnsi="宋体"/>
          <w:rPrChange w:id="1784" w:author="John" w:date="2018-11-10T15:40:00Z">
            <w:rPr/>
          </w:rPrChange>
        </w:rPr>
        <w:t>端要求</w:t>
      </w:r>
      <w:proofErr w:type="gramEnd"/>
      <w:r w:rsidRPr="00927C5C">
        <w:rPr>
          <w:rFonts w:ascii="宋体" w:hAnsi="宋体"/>
          <w:rPrChange w:id="1785" w:author="John" w:date="2018-11-10T15:40:00Z">
            <w:rPr/>
          </w:rPrChange>
        </w:rPr>
        <w:t>不大，但用户设备应至少能联网，并具备适宜</w:t>
      </w:r>
      <w:ins w:id="1786" w:author="Administrator" w:date="2018-11-08T21:09:00Z">
        <w:r w:rsidR="00FA0FF3" w:rsidRPr="00927C5C">
          <w:rPr>
            <w:rFonts w:ascii="宋体" w:hAnsi="宋体" w:hint="eastAsia"/>
            <w:rPrChange w:id="1787" w:author="John" w:date="2018-11-10T15:40:00Z">
              <w:rPr>
                <w:rFonts w:hint="eastAsia"/>
              </w:rPr>
            </w:rPrChange>
          </w:rPr>
          <w:t>的</w:t>
        </w:r>
      </w:ins>
      <w:ins w:id="1788" w:author="Administrator" w:date="2018-11-08T21:08:00Z">
        <w:r w:rsidR="00FA0FF3" w:rsidRPr="00927C5C">
          <w:rPr>
            <w:rFonts w:ascii="宋体" w:hAnsi="宋体"/>
            <w:rPrChange w:id="1789" w:author="John" w:date="2018-11-10T15:40:00Z">
              <w:rPr/>
            </w:rPrChange>
          </w:rPr>
          <w:t>APP</w:t>
        </w:r>
        <w:r w:rsidR="00FA0FF3" w:rsidRPr="00927C5C">
          <w:rPr>
            <w:rFonts w:ascii="宋体" w:hAnsi="宋体"/>
            <w:rPrChange w:id="1790" w:author="John" w:date="2018-11-10T15:40:00Z">
              <w:rPr/>
            </w:rPrChange>
          </w:rPr>
          <w:t>系统</w:t>
        </w:r>
      </w:ins>
      <w:del w:id="1791" w:author="Administrator" w:date="2018-11-08T21:08:00Z">
        <w:r w:rsidRPr="00927C5C" w:rsidDel="00FA0FF3">
          <w:rPr>
            <w:rFonts w:ascii="宋体" w:hAnsi="宋体"/>
            <w:rPrChange w:id="1792" w:author="John" w:date="2018-11-10T15:40:00Z">
              <w:rPr/>
            </w:rPrChange>
          </w:rPr>
          <w:delText>的浏览器</w:delText>
        </w:r>
      </w:del>
      <w:r w:rsidRPr="00927C5C">
        <w:rPr>
          <w:rFonts w:ascii="宋体" w:hAnsi="宋体"/>
          <w:rPrChange w:id="1793" w:author="John" w:date="2018-11-10T15:40:00Z">
            <w:rPr/>
          </w:rPrChange>
        </w:rPr>
        <w:t>。</w:t>
      </w:r>
    </w:p>
    <w:p w14:paraId="2460D058" w14:textId="6569B605" w:rsidR="00927C5C" w:rsidRDefault="00714A8A">
      <w:pPr>
        <w:pStyle w:val="3"/>
        <w:rPr>
          <w:ins w:id="1794" w:author="John" w:date="2018-11-10T15:40:00Z"/>
        </w:rPr>
      </w:pPr>
      <w:bookmarkStart w:id="1795" w:name="_Toc529631019"/>
      <w:ins w:id="1796" w:author="John" w:date="2018-11-10T15:55:00Z">
        <w:r>
          <w:lastRenderedPageBreak/>
          <w:t>3</w:t>
        </w:r>
      </w:ins>
      <w:ins w:id="1797" w:author="John" w:date="2018-11-10T15:38:00Z">
        <w:r w:rsidR="00927C5C" w:rsidRPr="00927C5C">
          <w:t>.5.2</w:t>
        </w:r>
        <w:r w:rsidR="00927C5C" w:rsidRPr="00927C5C">
          <w:rPr>
            <w:rFonts w:hint="eastAsia"/>
          </w:rPr>
          <w:t>对软件的影响</w:t>
        </w:r>
      </w:ins>
      <w:bookmarkEnd w:id="1795"/>
    </w:p>
    <w:p w14:paraId="62B651EA" w14:textId="0F4F895D" w:rsidR="00927C5C" w:rsidRPr="0023245E" w:rsidRDefault="00927C5C">
      <w:pPr>
        <w:rPr>
          <w:ins w:id="1798" w:author="John" w:date="2018-11-10T15:38:00Z"/>
          <w:rFonts w:ascii="宋体" w:hAnsi="宋体"/>
          <w:rPrChange w:id="1799" w:author="John" w:date="2018-11-10T16:31:00Z">
            <w:rPr>
              <w:ins w:id="1800" w:author="John" w:date="2018-11-10T15:38:00Z"/>
            </w:rPr>
          </w:rPrChange>
        </w:rPr>
        <w:pPrChange w:id="1801" w:author="John" w:date="2018-11-10T15:40:00Z">
          <w:pPr>
            <w:pStyle w:val="a9"/>
          </w:pPr>
        </w:pPrChange>
      </w:pPr>
      <w:ins w:id="1802" w:author="John" w:date="2018-11-10T15:40:00Z">
        <w:r w:rsidRPr="0023245E">
          <w:rPr>
            <w:rFonts w:ascii="宋体" w:eastAsia="宋体" w:hAnsi="宋体"/>
            <w:rPrChange w:id="1803" w:author="John" w:date="2018-11-10T16:31:00Z">
              <w:rPr/>
            </w:rPrChange>
          </w:rPr>
          <w:tab/>
        </w:r>
      </w:ins>
      <w:ins w:id="1804" w:author="John" w:date="2018-11-10T16:31:00Z">
        <w:r w:rsidR="0023245E" w:rsidRPr="0023245E">
          <w:rPr>
            <w:rFonts w:ascii="宋体" w:eastAsia="宋体" w:hAnsi="宋体" w:hint="eastAsia"/>
            <w:rPrChange w:id="1805" w:author="John" w:date="2018-11-10T16:31:00Z">
              <w:rPr>
                <w:rFonts w:hint="eastAsia"/>
              </w:rPr>
            </w:rPrChange>
          </w:rPr>
          <w:t>暂无补充与修改</w:t>
        </w:r>
      </w:ins>
    </w:p>
    <w:p w14:paraId="149CDEDA" w14:textId="5DF289F0" w:rsidR="0023245E" w:rsidRPr="0023245E" w:rsidDel="0023245E" w:rsidRDefault="0023245E">
      <w:pPr>
        <w:rPr>
          <w:del w:id="1806" w:author="John" w:date="2018-11-10T16:33:00Z"/>
          <w:rPrChange w:id="1807" w:author="John" w:date="2018-11-10T16:31:00Z">
            <w:rPr>
              <w:del w:id="1808" w:author="John" w:date="2018-11-10T16:33:00Z"/>
            </w:rPr>
          </w:rPrChange>
        </w:rPr>
        <w:pPrChange w:id="1809" w:author="John" w:date="2018-11-10T16:31:00Z">
          <w:pPr>
            <w:pStyle w:val="a9"/>
          </w:pPr>
        </w:pPrChange>
      </w:pPr>
    </w:p>
    <w:p w14:paraId="4EA3C564" w14:textId="43BE8396" w:rsidR="00A4110A" w:rsidRPr="00927C5C" w:rsidRDefault="00714A8A">
      <w:pPr>
        <w:pStyle w:val="3"/>
      </w:pPr>
      <w:bookmarkStart w:id="1810" w:name="_Toc529631020"/>
      <w:ins w:id="1811" w:author="John" w:date="2018-11-10T15:55:00Z">
        <w:r>
          <w:t>3</w:t>
        </w:r>
      </w:ins>
      <w:ins w:id="1812" w:author="Administrator" w:date="2018-11-08T22:39:00Z">
        <w:del w:id="1813" w:author="John" w:date="2018-11-10T15:55:00Z">
          <w:r w:rsidR="00271644" w:rsidRPr="00927C5C" w:rsidDel="00714A8A">
            <w:delText>4</w:delText>
          </w:r>
        </w:del>
      </w:ins>
      <w:del w:id="1814" w:author="Administrator" w:date="2018-11-08T22:39:00Z">
        <w:r w:rsidR="00D130FB" w:rsidRPr="00927C5C" w:rsidDel="00271644">
          <w:delText>3</w:delText>
        </w:r>
      </w:del>
      <w:del w:id="1815" w:author="John" w:date="2018-11-10T15:28:00Z">
        <w:r w:rsidR="00A4110A" w:rsidRPr="00927C5C" w:rsidDel="00BA50DB">
          <w:delText>.</w:delText>
        </w:r>
      </w:del>
      <w:ins w:id="1816" w:author="Administrator" w:date="2018-11-08T20:40:00Z">
        <w:del w:id="1817" w:author="John" w:date="2018-11-10T15:28:00Z">
          <w:r w:rsidR="00B50F80" w:rsidRPr="00927C5C" w:rsidDel="00BA50DB">
            <w:delText>7</w:delText>
          </w:r>
        </w:del>
      </w:ins>
      <w:del w:id="1818" w:author="Administrator" w:date="2018-11-08T20:40:00Z">
        <w:r w:rsidR="00A4110A" w:rsidRPr="00927C5C" w:rsidDel="00B50F80">
          <w:delText>6</w:delText>
        </w:r>
      </w:del>
      <w:r w:rsidR="00A4110A" w:rsidRPr="00927C5C">
        <w:t>.</w:t>
      </w:r>
      <w:ins w:id="1819" w:author="John" w:date="2018-11-10T15:30:00Z">
        <w:r w:rsidR="00BA50DB" w:rsidRPr="00927C5C">
          <w:t>5.</w:t>
        </w:r>
      </w:ins>
      <w:ins w:id="1820" w:author="John" w:date="2018-11-10T16:33:00Z">
        <w:r w:rsidR="0023245E">
          <w:rPr>
            <w:rFonts w:hint="eastAsia"/>
          </w:rPr>
          <w:t>3</w:t>
        </w:r>
      </w:ins>
      <w:ins w:id="1821" w:author="John" w:date="2018-11-10T15:38:00Z">
        <w:r w:rsidR="00927C5C" w:rsidRPr="00927C5C">
          <w:rPr>
            <w:rFonts w:hint="eastAsia"/>
          </w:rPr>
          <w:t>对</w:t>
        </w:r>
      </w:ins>
      <w:del w:id="1822" w:author="John" w:date="2018-11-10T14:12:00Z">
        <w:r w:rsidR="00397E5F" w:rsidRPr="00927C5C" w:rsidDel="006C01BE">
          <w:delText>6</w:delText>
        </w:r>
      </w:del>
      <w:r w:rsidR="00A4110A" w:rsidRPr="00927C5C">
        <w:t>开发</w:t>
      </w:r>
      <w:ins w:id="1823" w:author="John" w:date="2018-11-10T15:38:00Z">
        <w:r w:rsidR="00927C5C" w:rsidRPr="00927C5C">
          <w:rPr>
            <w:rFonts w:hint="eastAsia"/>
          </w:rPr>
          <w:t>的影响</w:t>
        </w:r>
      </w:ins>
      <w:bookmarkEnd w:id="1810"/>
    </w:p>
    <w:p w14:paraId="71AF5773" w14:textId="6E0D3415" w:rsidR="00397E5F" w:rsidRPr="00142677" w:rsidDel="00927C5C" w:rsidRDefault="00397E5F" w:rsidP="00292CE8">
      <w:pPr>
        <w:pStyle w:val="a9"/>
        <w:rPr>
          <w:del w:id="1824" w:author="Administrator" w:date="2018-11-08T20:41:00Z"/>
          <w:rFonts w:ascii="宋体" w:hAnsi="宋体"/>
          <w:rPrChange w:id="1825" w:author="John" w:date="2018-11-10T16:06:00Z">
            <w:rPr>
              <w:del w:id="1826" w:author="Administrator" w:date="2018-11-08T20:41:00Z"/>
            </w:rPr>
          </w:rPrChange>
        </w:rPr>
      </w:pPr>
      <w:r w:rsidRPr="00927C5C">
        <w:rPr>
          <w:rFonts w:ascii="宋体" w:hAnsi="宋体"/>
          <w:rPrChange w:id="1827" w:author="John" w:date="2018-11-10T15:40:00Z">
            <w:rPr/>
          </w:rPrChange>
        </w:rPr>
        <w:tab/>
      </w:r>
      <w:r w:rsidRPr="00927C5C">
        <w:rPr>
          <w:rFonts w:ascii="宋体" w:hAnsi="宋体" w:hint="eastAsia"/>
          <w:rPrChange w:id="1828" w:author="John" w:date="2018-11-10T15:40:00Z">
            <w:rPr>
              <w:rFonts w:hint="eastAsia"/>
            </w:rPr>
          </w:rPrChange>
        </w:rPr>
        <w:t>此</w:t>
      </w:r>
      <w:r w:rsidRPr="00927C5C">
        <w:rPr>
          <w:rFonts w:ascii="宋体" w:hAnsi="宋体"/>
          <w:rPrChange w:id="1829" w:author="John" w:date="2018-11-10T15:40:00Z">
            <w:rPr/>
          </w:rPrChange>
        </w:rPr>
        <w:t>系统开发</w:t>
      </w:r>
      <w:r w:rsidRPr="00142677">
        <w:rPr>
          <w:rFonts w:ascii="宋体" w:hAnsi="宋体"/>
          <w:rPrChange w:id="1830" w:author="John" w:date="2018-11-10T16:06:00Z">
            <w:rPr/>
          </w:rPrChange>
        </w:rPr>
        <w:t>遵循瀑布开发模型</w:t>
      </w:r>
      <w:r w:rsidRPr="00142677">
        <w:rPr>
          <w:rFonts w:ascii="宋体" w:hAnsi="宋体" w:hint="eastAsia"/>
          <w:rPrChange w:id="1831" w:author="John" w:date="2018-11-10T16:06:00Z">
            <w:rPr>
              <w:rFonts w:hint="eastAsia"/>
            </w:rPr>
          </w:rPrChange>
        </w:rPr>
        <w:t>，</w:t>
      </w:r>
      <w:r w:rsidRPr="00142677">
        <w:rPr>
          <w:rFonts w:ascii="宋体" w:hAnsi="宋体"/>
          <w:rPrChange w:id="1832" w:author="John" w:date="2018-11-10T16:06:00Z">
            <w:rPr/>
          </w:rPrChange>
        </w:rPr>
        <w:t>要求开发人员对瀑布开发过程</w:t>
      </w:r>
      <w:r w:rsidRPr="00142677">
        <w:rPr>
          <w:rFonts w:ascii="宋体" w:hAnsi="宋体" w:hint="eastAsia"/>
          <w:rPrChange w:id="1833" w:author="John" w:date="2018-11-10T16:06:00Z">
            <w:rPr>
              <w:rFonts w:hint="eastAsia"/>
            </w:rPr>
          </w:rPrChange>
        </w:rPr>
        <w:t>具有</w:t>
      </w:r>
      <w:r w:rsidRPr="00142677">
        <w:rPr>
          <w:rFonts w:ascii="宋体" w:hAnsi="宋体"/>
          <w:rPrChange w:id="1834" w:author="John" w:date="2018-11-10T16:06:00Z">
            <w:rPr/>
          </w:rPrChange>
        </w:rPr>
        <w:t>深刻理解</w:t>
      </w:r>
      <w:ins w:id="1835" w:author="John" w:date="2018-11-10T15:39:00Z">
        <w:r w:rsidR="00927C5C" w:rsidRPr="00142677">
          <w:rPr>
            <w:rFonts w:ascii="宋体" w:hAnsi="宋体" w:hint="eastAsia"/>
            <w:rPrChange w:id="1836" w:author="John" w:date="2018-11-10T16:06:00Z">
              <w:rPr>
                <w:rFonts w:hint="eastAsia"/>
              </w:rPr>
            </w:rPrChange>
          </w:rPr>
          <w:t>。</w:t>
        </w:r>
      </w:ins>
      <w:del w:id="1837" w:author="John" w:date="2018-11-10T15:39:00Z">
        <w:r w:rsidRPr="00142677" w:rsidDel="00927C5C">
          <w:rPr>
            <w:rFonts w:ascii="宋体" w:hAnsi="宋体"/>
            <w:rPrChange w:id="1838" w:author="John" w:date="2018-11-10T16:06:00Z">
              <w:rPr/>
            </w:rPrChange>
          </w:rPr>
          <w:delText>。</w:delText>
        </w:r>
      </w:del>
    </w:p>
    <w:p w14:paraId="0B940929" w14:textId="77777777" w:rsidR="00927C5C" w:rsidRPr="00142677" w:rsidRDefault="00927C5C">
      <w:pPr>
        <w:pStyle w:val="a9"/>
        <w:rPr>
          <w:ins w:id="1839" w:author="John" w:date="2018-11-10T15:39:00Z"/>
          <w:rFonts w:ascii="宋体" w:hAnsi="宋体"/>
          <w:rPrChange w:id="1840" w:author="John" w:date="2018-11-10T16:06:00Z">
            <w:rPr>
              <w:ins w:id="1841" w:author="John" w:date="2018-11-10T15:39:00Z"/>
            </w:rPr>
          </w:rPrChange>
        </w:rPr>
      </w:pPr>
    </w:p>
    <w:p w14:paraId="52028ED7" w14:textId="6EE7344E" w:rsidR="00927C5C" w:rsidRDefault="00714A8A">
      <w:pPr>
        <w:pStyle w:val="3"/>
        <w:rPr>
          <w:ins w:id="1842" w:author="John" w:date="2018-11-10T16:08:00Z"/>
        </w:rPr>
      </w:pPr>
      <w:bookmarkStart w:id="1843" w:name="_Toc529631021"/>
      <w:ins w:id="1844" w:author="John" w:date="2018-11-10T15:55:00Z">
        <w:r w:rsidRPr="00142677">
          <w:t>3</w:t>
        </w:r>
      </w:ins>
      <w:ins w:id="1845" w:author="John" w:date="2018-11-10T15:39:00Z">
        <w:r w:rsidR="00927C5C" w:rsidRPr="00142677">
          <w:t>.5.</w:t>
        </w:r>
      </w:ins>
      <w:ins w:id="1846" w:author="John" w:date="2018-11-10T16:33:00Z">
        <w:r w:rsidR="0023245E">
          <w:rPr>
            <w:rFonts w:hint="eastAsia"/>
          </w:rPr>
          <w:t>4</w:t>
        </w:r>
      </w:ins>
      <w:ins w:id="1847" w:author="John" w:date="2018-11-10T15:39:00Z">
        <w:r w:rsidR="00927C5C" w:rsidRPr="00142677">
          <w:rPr>
            <w:rFonts w:hint="eastAsia"/>
          </w:rPr>
          <w:t>对地点和设施的影响</w:t>
        </w:r>
      </w:ins>
      <w:bookmarkEnd w:id="1843"/>
    </w:p>
    <w:p w14:paraId="3B69DC84" w14:textId="74B1B8B8" w:rsidR="00BB0C08" w:rsidRPr="00FE017A" w:rsidRDefault="00142677">
      <w:pPr>
        <w:rPr>
          <w:ins w:id="1848" w:author="John" w:date="2018-11-10T15:39:00Z"/>
          <w:rFonts w:ascii="宋体" w:hAnsi="宋体"/>
          <w:rPrChange w:id="1849" w:author="John" w:date="2018-11-10T16:22:00Z">
            <w:rPr>
              <w:ins w:id="1850" w:author="John" w:date="2018-11-10T15:39:00Z"/>
            </w:rPr>
          </w:rPrChange>
        </w:rPr>
        <w:pPrChange w:id="1851" w:author="John" w:date="2018-11-10T16:08:00Z">
          <w:pPr>
            <w:pStyle w:val="a9"/>
          </w:pPr>
        </w:pPrChange>
      </w:pPr>
      <w:ins w:id="1852" w:author="John" w:date="2018-11-10T16:08:00Z">
        <w:r>
          <w:tab/>
        </w:r>
        <w:r w:rsidRPr="00FE017A">
          <w:rPr>
            <w:rFonts w:ascii="宋体" w:eastAsia="宋体" w:hAnsi="宋体" w:hint="eastAsia"/>
            <w:rPrChange w:id="1853" w:author="John" w:date="2018-11-10T16:22:00Z">
              <w:rPr>
                <w:rFonts w:hint="eastAsia"/>
              </w:rPr>
            </w:rPrChange>
          </w:rPr>
          <w:t>开发小组开会工作地点</w:t>
        </w:r>
      </w:ins>
      <w:ins w:id="1854" w:author="John" w:date="2018-11-10T16:22:00Z">
        <w:r w:rsidR="00FE017A">
          <w:rPr>
            <w:rFonts w:ascii="宋体" w:eastAsia="宋体" w:hAnsi="宋体" w:hint="eastAsia"/>
          </w:rPr>
          <w:t>不需要特殊地点</w:t>
        </w:r>
      </w:ins>
      <w:ins w:id="1855" w:author="John" w:date="2018-11-10T16:27:00Z">
        <w:r w:rsidR="0023245E">
          <w:rPr>
            <w:rFonts w:ascii="宋体" w:eastAsia="宋体" w:hAnsi="宋体" w:hint="eastAsia"/>
          </w:rPr>
          <w:t>，部分工作可在宿舍内完成</w:t>
        </w:r>
      </w:ins>
      <w:ins w:id="1856" w:author="John" w:date="2018-11-10T16:28:00Z">
        <w:r w:rsidR="0023245E">
          <w:rPr>
            <w:rFonts w:ascii="宋体" w:eastAsia="宋体" w:hAnsi="宋体" w:hint="eastAsia"/>
          </w:rPr>
          <w:t>，部分</w:t>
        </w:r>
        <w:proofErr w:type="gramStart"/>
        <w:r w:rsidR="0023245E">
          <w:rPr>
            <w:rFonts w:ascii="宋体" w:eastAsia="宋体" w:hAnsi="宋体" w:hint="eastAsia"/>
          </w:rPr>
          <w:t>可去理四机房</w:t>
        </w:r>
        <w:proofErr w:type="gramEnd"/>
        <w:r w:rsidR="0023245E">
          <w:rPr>
            <w:rFonts w:ascii="宋体" w:eastAsia="宋体" w:hAnsi="宋体" w:hint="eastAsia"/>
          </w:rPr>
          <w:t>完成。</w:t>
        </w:r>
      </w:ins>
    </w:p>
    <w:p w14:paraId="03B92AE5" w14:textId="2C311A62" w:rsidR="00397E5F" w:rsidRPr="00142677" w:rsidDel="006B6835" w:rsidRDefault="00714A8A">
      <w:pPr>
        <w:pStyle w:val="3"/>
        <w:rPr>
          <w:del w:id="1857" w:author="Administrator" w:date="2018-11-08T20:41:00Z"/>
        </w:rPr>
      </w:pPr>
      <w:bookmarkStart w:id="1858" w:name="_Toc529631022"/>
      <w:ins w:id="1859" w:author="John" w:date="2018-11-10T15:55:00Z">
        <w:r w:rsidRPr="00142677">
          <w:rPr>
            <w:bCs w:val="0"/>
          </w:rPr>
          <w:t>3</w:t>
        </w:r>
      </w:ins>
      <w:ins w:id="1860" w:author="John" w:date="2018-11-10T15:43:00Z">
        <w:r w:rsidR="00792AAA" w:rsidRPr="00142677">
          <w:rPr>
            <w:bCs w:val="0"/>
          </w:rPr>
          <w:t>.5.</w:t>
        </w:r>
      </w:ins>
      <w:ins w:id="1861" w:author="John" w:date="2018-11-10T16:33:00Z">
        <w:r w:rsidR="0023245E">
          <w:rPr>
            <w:rFonts w:hint="eastAsia"/>
          </w:rPr>
          <w:t>5</w:t>
        </w:r>
      </w:ins>
      <w:ins w:id="1862" w:author="John" w:date="2018-11-10T15:43:00Z">
        <w:r w:rsidR="00792AAA" w:rsidRPr="00142677">
          <w:rPr>
            <w:bCs w:val="0"/>
          </w:rPr>
          <w:t xml:space="preserve"> </w:t>
        </w:r>
        <w:r w:rsidR="00792AAA" w:rsidRPr="00142677">
          <w:rPr>
            <w:rFonts w:hint="eastAsia"/>
            <w:bCs w:val="0"/>
          </w:rPr>
          <w:t>对经费的影响</w:t>
        </w:r>
      </w:ins>
      <w:bookmarkEnd w:id="1858"/>
    </w:p>
    <w:p w14:paraId="090C96D3" w14:textId="77777777" w:rsidR="006B6835" w:rsidRPr="00142677" w:rsidRDefault="006B6835">
      <w:pPr>
        <w:pStyle w:val="3"/>
        <w:rPr>
          <w:ins w:id="1863" w:author="John" w:date="2018-11-10T16:04:00Z"/>
          <w:rPrChange w:id="1864" w:author="John" w:date="2018-11-10T16:06:00Z">
            <w:rPr>
              <w:ins w:id="1865" w:author="John" w:date="2018-11-10T16:04:00Z"/>
            </w:rPr>
          </w:rPrChange>
        </w:rPr>
        <w:pPrChange w:id="1866" w:author="John" w:date="2018-11-10T16:04:00Z">
          <w:pPr/>
        </w:pPrChange>
      </w:pPr>
    </w:p>
    <w:p w14:paraId="7BD86C8F" w14:textId="2572F0FD" w:rsidR="00A4110A" w:rsidRPr="00142677" w:rsidDel="00B50F80" w:rsidRDefault="006B6835">
      <w:pPr>
        <w:ind w:firstLine="420"/>
        <w:rPr>
          <w:del w:id="1867" w:author="Administrator" w:date="2018-11-08T20:41:00Z"/>
          <w:rPrChange w:id="1868" w:author="John" w:date="2018-11-10T16:06:00Z">
            <w:rPr>
              <w:del w:id="1869" w:author="Administrator" w:date="2018-11-08T20:41:00Z"/>
            </w:rPr>
          </w:rPrChange>
        </w:rPr>
        <w:pPrChange w:id="1870" w:author="John" w:date="2018-11-10T16:08:00Z">
          <w:pPr>
            <w:pStyle w:val="3"/>
          </w:pPr>
        </w:pPrChange>
      </w:pPr>
      <w:ins w:id="1871" w:author="John" w:date="2018-11-10T16:05:00Z">
        <w:r w:rsidRPr="00142677">
          <w:rPr>
            <w:rFonts w:ascii="宋体" w:eastAsia="宋体" w:hAnsi="宋体" w:hint="eastAsia"/>
            <w:rPrChange w:id="1872" w:author="John" w:date="2018-11-10T16:06:00Z">
              <w:rPr>
                <w:rFonts w:ascii="宋体" w:hAnsi="宋体" w:hint="eastAsia"/>
                <w:bCs w:val="0"/>
              </w:rPr>
            </w:rPrChange>
          </w:rPr>
          <w:t>项目开发需要大量经费，然而由于本小组项目为教学课题，</w:t>
        </w:r>
        <w:proofErr w:type="gramStart"/>
        <w:r w:rsidRPr="00142677">
          <w:rPr>
            <w:rFonts w:ascii="宋体" w:eastAsia="宋体" w:hAnsi="宋体" w:hint="eastAsia"/>
            <w:rPrChange w:id="1873" w:author="John" w:date="2018-11-10T16:06:00Z">
              <w:rPr>
                <w:rFonts w:ascii="宋体" w:hAnsi="宋体" w:hint="eastAsia"/>
                <w:bCs w:val="0"/>
              </w:rPr>
            </w:rPrChange>
          </w:rPr>
          <w:t>固经费</w:t>
        </w:r>
        <w:proofErr w:type="gramEnd"/>
        <w:r w:rsidRPr="00142677">
          <w:rPr>
            <w:rFonts w:ascii="宋体" w:eastAsia="宋体" w:hAnsi="宋体" w:hint="eastAsia"/>
            <w:rPrChange w:id="1874" w:author="John" w:date="2018-11-10T16:06:00Z">
              <w:rPr>
                <w:rFonts w:ascii="宋体" w:hAnsi="宋体" w:hint="eastAsia"/>
                <w:bCs w:val="0"/>
              </w:rPr>
            </w:rPrChange>
          </w:rPr>
          <w:t>由开发小组内部成员</w:t>
        </w:r>
      </w:ins>
      <w:ins w:id="1875" w:author="John" w:date="2018-11-10T16:06:00Z">
        <w:r w:rsidRPr="00142677">
          <w:rPr>
            <w:rFonts w:ascii="宋体" w:eastAsia="宋体" w:hAnsi="宋体" w:hint="eastAsia"/>
            <w:rPrChange w:id="1876" w:author="John" w:date="2018-11-10T16:06:00Z">
              <w:rPr>
                <w:rFonts w:ascii="宋体" w:hAnsi="宋体" w:hint="eastAsia"/>
                <w:bCs w:val="0"/>
              </w:rPr>
            </w:rPrChange>
          </w:rPr>
          <w:t>承担</w:t>
        </w:r>
      </w:ins>
      <w:ins w:id="1877" w:author="John" w:date="2018-11-10T16:05:00Z">
        <w:r w:rsidRPr="00142677">
          <w:rPr>
            <w:rFonts w:ascii="宋体" w:eastAsia="宋体" w:hAnsi="宋体" w:hint="eastAsia"/>
            <w:rPrChange w:id="1878" w:author="John" w:date="2018-11-10T16:06:00Z">
              <w:rPr>
                <w:rFonts w:ascii="宋体" w:hAnsi="宋体" w:hint="eastAsia"/>
                <w:bCs w:val="0"/>
              </w:rPr>
            </w:rPrChange>
          </w:rPr>
          <w:t>。</w:t>
        </w:r>
      </w:ins>
      <w:del w:id="1879" w:author="Administrator" w:date="2018-11-08T20:41:00Z">
        <w:r w:rsidR="00D130FB" w:rsidRPr="00142677" w:rsidDel="00B50F80">
          <w:rPr>
            <w:rFonts w:ascii="宋体" w:eastAsia="宋体" w:hAnsi="宋体"/>
            <w:rPrChange w:id="1880" w:author="John" w:date="2018-11-10T16:06:00Z">
              <w:rPr>
                <w:rFonts w:ascii="宋体" w:hAnsi="宋体"/>
                <w:bCs w:val="0"/>
              </w:rPr>
            </w:rPrChange>
          </w:rPr>
          <w:delText>3</w:delText>
        </w:r>
        <w:r w:rsidR="00A4110A" w:rsidRPr="00142677" w:rsidDel="00B50F80">
          <w:rPr>
            <w:rFonts w:ascii="宋体" w:eastAsia="宋体" w:hAnsi="宋体"/>
            <w:rPrChange w:id="1881" w:author="John" w:date="2018-11-10T16:06:00Z">
              <w:rPr>
                <w:rFonts w:ascii="宋体" w:hAnsi="宋体"/>
                <w:bCs w:val="0"/>
              </w:rPr>
            </w:rPrChange>
          </w:rPr>
          <w:delText>.</w:delText>
        </w:r>
      </w:del>
      <w:del w:id="1882" w:author="Administrator" w:date="2018-11-08T20:40:00Z">
        <w:r w:rsidR="00A4110A" w:rsidRPr="00142677" w:rsidDel="00B50F80">
          <w:rPr>
            <w:rFonts w:ascii="宋体" w:eastAsia="宋体" w:hAnsi="宋体"/>
            <w:rPrChange w:id="1883" w:author="John" w:date="2018-11-10T16:06:00Z">
              <w:rPr>
                <w:rFonts w:ascii="宋体" w:hAnsi="宋体"/>
                <w:bCs w:val="0"/>
              </w:rPr>
            </w:rPrChange>
          </w:rPr>
          <w:delText>6</w:delText>
        </w:r>
      </w:del>
      <w:del w:id="1884" w:author="Administrator" w:date="2018-11-08T20:41:00Z">
        <w:r w:rsidR="00A4110A" w:rsidRPr="00142677" w:rsidDel="00B50F80">
          <w:rPr>
            <w:rFonts w:ascii="宋体" w:eastAsia="宋体" w:hAnsi="宋体"/>
            <w:rPrChange w:id="1885" w:author="John" w:date="2018-11-10T16:06:00Z">
              <w:rPr>
                <w:rFonts w:ascii="宋体" w:hAnsi="宋体"/>
                <w:bCs w:val="0"/>
              </w:rPr>
            </w:rPrChange>
          </w:rPr>
          <w:delText>.</w:delText>
        </w:r>
        <w:r w:rsidR="00397E5F" w:rsidRPr="00142677" w:rsidDel="00B50F80">
          <w:rPr>
            <w:rFonts w:ascii="宋体" w:eastAsia="宋体" w:hAnsi="宋体"/>
            <w:rPrChange w:id="1886" w:author="John" w:date="2018-11-10T16:06:00Z">
              <w:rPr>
                <w:rFonts w:ascii="宋体" w:hAnsi="宋体"/>
                <w:bCs w:val="0"/>
              </w:rPr>
            </w:rPrChange>
          </w:rPr>
          <w:delText>7</w:delText>
        </w:r>
        <w:r w:rsidR="00A4110A" w:rsidRPr="00142677" w:rsidDel="00B50F80">
          <w:rPr>
            <w:rFonts w:ascii="宋体" w:eastAsia="宋体" w:hAnsi="宋体"/>
            <w:rPrChange w:id="1887" w:author="John" w:date="2018-11-10T16:06:00Z">
              <w:rPr>
                <w:rFonts w:ascii="宋体" w:hAnsi="宋体"/>
                <w:bCs w:val="0"/>
              </w:rPr>
            </w:rPrChange>
          </w:rPr>
          <w:delText>环境</w:delText>
        </w:r>
      </w:del>
    </w:p>
    <w:p w14:paraId="2192860E" w14:textId="3FA9E972" w:rsidR="00397E5F" w:rsidRPr="00142677" w:rsidDel="00B50F80" w:rsidRDefault="00397E5F">
      <w:pPr>
        <w:ind w:firstLine="420"/>
        <w:rPr>
          <w:del w:id="1888" w:author="Administrator" w:date="2018-11-08T20:41:00Z"/>
          <w:rFonts w:ascii="宋体" w:hAnsi="宋体"/>
          <w:rPrChange w:id="1889" w:author="John" w:date="2018-11-10T16:06:00Z">
            <w:rPr>
              <w:del w:id="1890" w:author="Administrator" w:date="2018-11-08T20:41:00Z"/>
            </w:rPr>
          </w:rPrChange>
        </w:rPr>
        <w:pPrChange w:id="1891" w:author="John" w:date="2018-11-10T16:08:00Z">
          <w:pPr>
            <w:pStyle w:val="a9"/>
          </w:pPr>
        </w:pPrChange>
      </w:pPr>
      <w:del w:id="1892" w:author="Administrator" w:date="2018-11-08T20:41:00Z">
        <w:r w:rsidRPr="00142677" w:rsidDel="00B50F80">
          <w:rPr>
            <w:rFonts w:ascii="宋体" w:eastAsia="宋体" w:hAnsi="宋体" w:hint="eastAsia"/>
            <w:rPrChange w:id="1893" w:author="John" w:date="2018-11-10T16:06:00Z">
              <w:rPr>
                <w:rFonts w:hint="eastAsia"/>
              </w:rPr>
            </w:rPrChange>
          </w:rPr>
          <w:delText>开发</w:delText>
        </w:r>
        <w:r w:rsidRPr="00142677" w:rsidDel="00B50F80">
          <w:rPr>
            <w:rFonts w:ascii="宋体" w:eastAsia="宋体" w:hAnsi="宋体"/>
            <w:rPrChange w:id="1894" w:author="John" w:date="2018-11-10T16:06:00Z">
              <w:rPr/>
            </w:rPrChange>
          </w:rPr>
          <w:delText>环境：</w:delText>
        </w:r>
      </w:del>
    </w:p>
    <w:p w14:paraId="0D2D8BCC" w14:textId="471BB93E" w:rsidR="00397E5F" w:rsidRPr="00142677" w:rsidDel="00B50F80" w:rsidRDefault="00397E5F">
      <w:pPr>
        <w:ind w:firstLine="420"/>
        <w:rPr>
          <w:del w:id="1895" w:author="Administrator" w:date="2018-11-08T20:41:00Z"/>
          <w:rFonts w:ascii="宋体" w:hAnsi="宋体"/>
          <w:rPrChange w:id="1896" w:author="John" w:date="2018-11-10T16:06:00Z">
            <w:rPr>
              <w:del w:id="1897" w:author="Administrator" w:date="2018-11-08T20:41:00Z"/>
            </w:rPr>
          </w:rPrChange>
        </w:rPr>
        <w:pPrChange w:id="1898" w:author="John" w:date="2018-11-10T16:08:00Z">
          <w:pPr>
            <w:pStyle w:val="a9"/>
          </w:pPr>
        </w:pPrChange>
      </w:pPr>
      <w:del w:id="1899" w:author="Administrator" w:date="2018-11-08T20:41:00Z">
        <w:r w:rsidRPr="00142677" w:rsidDel="00B50F80">
          <w:rPr>
            <w:rFonts w:ascii="宋体" w:eastAsia="宋体" w:hAnsi="宋体"/>
            <w:rPrChange w:id="1900" w:author="John" w:date="2018-11-10T16:06:00Z">
              <w:rPr/>
            </w:rPrChange>
          </w:rPr>
          <w:delText>Git-</w:delText>
        </w:r>
        <w:r w:rsidRPr="00142677" w:rsidDel="00B50F80">
          <w:rPr>
            <w:rFonts w:ascii="宋体" w:eastAsia="宋体" w:hAnsi="宋体"/>
            <w:rPrChange w:id="1901" w:author="John" w:date="2018-11-10T16:06:00Z">
              <w:rPr/>
            </w:rPrChange>
          </w:rPr>
          <w:delText>配置管理工具</w:delText>
        </w:r>
      </w:del>
    </w:p>
    <w:p w14:paraId="2758DA3E" w14:textId="1055E370" w:rsidR="00397E5F" w:rsidRPr="00142677" w:rsidDel="00B50F80" w:rsidRDefault="00397E5F">
      <w:pPr>
        <w:ind w:firstLine="420"/>
        <w:rPr>
          <w:del w:id="1902" w:author="Administrator" w:date="2018-11-08T20:41:00Z"/>
          <w:rFonts w:ascii="宋体" w:hAnsi="宋体"/>
          <w:rPrChange w:id="1903" w:author="John" w:date="2018-11-10T16:06:00Z">
            <w:rPr>
              <w:del w:id="1904" w:author="Administrator" w:date="2018-11-08T20:41:00Z"/>
            </w:rPr>
          </w:rPrChange>
        </w:rPr>
        <w:pPrChange w:id="1905" w:author="John" w:date="2018-11-10T16:08:00Z">
          <w:pPr>
            <w:pStyle w:val="a9"/>
          </w:pPr>
        </w:pPrChange>
      </w:pPr>
      <w:del w:id="1906" w:author="Administrator" w:date="2018-11-08T20:41:00Z">
        <w:r w:rsidRPr="00142677" w:rsidDel="00B50F80">
          <w:rPr>
            <w:rFonts w:ascii="宋体" w:eastAsia="宋体" w:hAnsi="宋体"/>
            <w:rPrChange w:id="1907" w:author="John" w:date="2018-11-10T16:06:00Z">
              <w:rPr/>
            </w:rPrChange>
          </w:rPr>
          <w:delText>Microsoft Office-</w:delText>
        </w:r>
        <w:r w:rsidRPr="00142677" w:rsidDel="00B50F80">
          <w:rPr>
            <w:rFonts w:ascii="宋体" w:eastAsia="宋体" w:hAnsi="宋体"/>
            <w:rPrChange w:id="1908" w:author="John" w:date="2018-11-10T16:06:00Z">
              <w:rPr/>
            </w:rPrChange>
          </w:rPr>
          <w:delText>文档编写工具</w:delText>
        </w:r>
      </w:del>
    </w:p>
    <w:p w14:paraId="16B93ACB" w14:textId="7B3E73F9" w:rsidR="00397E5F" w:rsidRPr="00142677" w:rsidDel="00B50F80" w:rsidRDefault="00397E5F">
      <w:pPr>
        <w:ind w:firstLine="420"/>
        <w:rPr>
          <w:del w:id="1909" w:author="Administrator" w:date="2018-11-08T20:41:00Z"/>
          <w:rFonts w:ascii="宋体" w:hAnsi="宋体"/>
          <w:rPrChange w:id="1910" w:author="John" w:date="2018-11-10T16:06:00Z">
            <w:rPr>
              <w:del w:id="1911" w:author="Administrator" w:date="2018-11-08T20:41:00Z"/>
            </w:rPr>
          </w:rPrChange>
        </w:rPr>
        <w:pPrChange w:id="1912" w:author="John" w:date="2018-11-10T16:08:00Z">
          <w:pPr>
            <w:pStyle w:val="a9"/>
          </w:pPr>
        </w:pPrChange>
      </w:pPr>
      <w:del w:id="1913" w:author="Administrator" w:date="2018-11-08T20:41:00Z">
        <w:r w:rsidRPr="00142677" w:rsidDel="00B50F80">
          <w:rPr>
            <w:rFonts w:ascii="宋体" w:eastAsia="宋体" w:hAnsi="宋体"/>
            <w:rPrChange w:id="1914" w:author="John" w:date="2018-11-10T16:06:00Z">
              <w:rPr/>
            </w:rPrChange>
          </w:rPr>
          <w:delText>Microsoft Project-</w:delText>
        </w:r>
        <w:r w:rsidRPr="00142677" w:rsidDel="00B50F80">
          <w:rPr>
            <w:rFonts w:ascii="宋体" w:eastAsia="宋体" w:hAnsi="宋体"/>
            <w:rPrChange w:id="1915" w:author="John" w:date="2018-11-10T16:06:00Z">
              <w:rPr/>
            </w:rPrChange>
          </w:rPr>
          <w:delText>甘特图编写工具</w:delText>
        </w:r>
      </w:del>
    </w:p>
    <w:p w14:paraId="5B112F0C" w14:textId="27BE9224" w:rsidR="00397E5F" w:rsidRPr="00142677" w:rsidDel="00B50F80" w:rsidRDefault="00397E5F">
      <w:pPr>
        <w:ind w:firstLine="420"/>
        <w:rPr>
          <w:del w:id="1916" w:author="Administrator" w:date="2018-11-08T20:41:00Z"/>
          <w:rFonts w:ascii="宋体" w:hAnsi="宋体"/>
          <w:rPrChange w:id="1917" w:author="John" w:date="2018-11-10T16:06:00Z">
            <w:rPr>
              <w:del w:id="1918" w:author="Administrator" w:date="2018-11-08T20:41:00Z"/>
            </w:rPr>
          </w:rPrChange>
        </w:rPr>
        <w:pPrChange w:id="1919" w:author="John" w:date="2018-11-10T16:08:00Z">
          <w:pPr>
            <w:pStyle w:val="a9"/>
          </w:pPr>
        </w:pPrChange>
      </w:pPr>
      <w:del w:id="1920" w:author="Administrator" w:date="2018-11-08T20:41:00Z">
        <w:r w:rsidRPr="00142677" w:rsidDel="00B50F80">
          <w:rPr>
            <w:rFonts w:ascii="宋体" w:eastAsia="宋体" w:hAnsi="宋体"/>
            <w:rPrChange w:id="1921" w:author="John" w:date="2018-11-10T16:06:00Z">
              <w:rPr/>
            </w:rPrChange>
          </w:rPr>
          <w:delText>IBM Rational Rose-UML</w:delText>
        </w:r>
        <w:r w:rsidRPr="00142677" w:rsidDel="00B50F80">
          <w:rPr>
            <w:rFonts w:ascii="宋体" w:eastAsia="宋体" w:hAnsi="宋体"/>
            <w:rPrChange w:id="1922" w:author="John" w:date="2018-11-10T16:06:00Z">
              <w:rPr/>
            </w:rPrChange>
          </w:rPr>
          <w:delText>建模工具</w:delText>
        </w:r>
      </w:del>
    </w:p>
    <w:p w14:paraId="3D46CD21" w14:textId="0DEC8392" w:rsidR="00397E5F" w:rsidRPr="00142677" w:rsidDel="00B50F80" w:rsidRDefault="00397E5F">
      <w:pPr>
        <w:ind w:firstLine="420"/>
        <w:rPr>
          <w:del w:id="1923" w:author="Administrator" w:date="2018-11-08T20:41:00Z"/>
          <w:rFonts w:ascii="宋体" w:hAnsi="宋体"/>
          <w:rPrChange w:id="1924" w:author="John" w:date="2018-11-10T16:06:00Z">
            <w:rPr>
              <w:del w:id="1925" w:author="Administrator" w:date="2018-11-08T20:41:00Z"/>
            </w:rPr>
          </w:rPrChange>
        </w:rPr>
        <w:pPrChange w:id="1926" w:author="John" w:date="2018-11-10T16:08:00Z">
          <w:pPr>
            <w:pStyle w:val="a9"/>
          </w:pPr>
        </w:pPrChange>
      </w:pPr>
      <w:del w:id="1927" w:author="Administrator" w:date="2018-11-08T20:41:00Z">
        <w:r w:rsidRPr="00142677" w:rsidDel="00B50F80">
          <w:rPr>
            <w:rFonts w:ascii="宋体" w:eastAsia="宋体" w:hAnsi="宋体"/>
            <w:rPrChange w:id="1928" w:author="John" w:date="2018-11-10T16:06:00Z">
              <w:rPr/>
            </w:rPrChange>
          </w:rPr>
          <w:delText>Photoshop-</w:delText>
        </w:r>
        <w:r w:rsidRPr="00142677" w:rsidDel="00B50F80">
          <w:rPr>
            <w:rFonts w:ascii="宋体" w:eastAsia="宋体" w:hAnsi="宋体"/>
            <w:rPrChange w:id="1929" w:author="John" w:date="2018-11-10T16:06:00Z">
              <w:rPr/>
            </w:rPrChange>
          </w:rPr>
          <w:delText>图片处理工具</w:delText>
        </w:r>
      </w:del>
    </w:p>
    <w:p w14:paraId="603848CC" w14:textId="1B9BB823" w:rsidR="00397E5F" w:rsidRPr="00142677" w:rsidDel="00B50F80" w:rsidRDefault="00397E5F">
      <w:pPr>
        <w:ind w:firstLine="420"/>
        <w:rPr>
          <w:del w:id="1930" w:author="Administrator" w:date="2018-11-08T20:41:00Z"/>
          <w:rFonts w:ascii="宋体" w:hAnsi="宋体"/>
          <w:rPrChange w:id="1931" w:author="John" w:date="2018-11-10T16:06:00Z">
            <w:rPr>
              <w:del w:id="1932" w:author="Administrator" w:date="2018-11-08T20:41:00Z"/>
            </w:rPr>
          </w:rPrChange>
        </w:rPr>
        <w:pPrChange w:id="1933" w:author="John" w:date="2018-11-10T16:08:00Z">
          <w:pPr>
            <w:pStyle w:val="a9"/>
          </w:pPr>
        </w:pPrChange>
      </w:pPr>
      <w:del w:id="1934" w:author="Administrator" w:date="2018-11-08T20:41:00Z">
        <w:r w:rsidRPr="00142677" w:rsidDel="00B50F80">
          <w:rPr>
            <w:rFonts w:ascii="宋体" w:eastAsia="宋体" w:hAnsi="宋体"/>
            <w:rPrChange w:id="1935" w:author="John" w:date="2018-11-10T16:06:00Z">
              <w:rPr/>
            </w:rPrChange>
          </w:rPr>
          <w:delText>Axure RP8-</w:delText>
        </w:r>
        <w:r w:rsidRPr="00142677" w:rsidDel="00B50F80">
          <w:rPr>
            <w:rFonts w:ascii="宋体" w:eastAsia="宋体" w:hAnsi="宋体" w:hint="eastAsia"/>
            <w:rPrChange w:id="1936" w:author="John" w:date="2018-11-10T16:06:00Z">
              <w:rPr>
                <w:rFonts w:hint="eastAsia"/>
              </w:rPr>
            </w:rPrChange>
          </w:rPr>
          <w:delText>界面</w:delText>
        </w:r>
        <w:r w:rsidRPr="00142677" w:rsidDel="00B50F80">
          <w:rPr>
            <w:rFonts w:ascii="宋体" w:eastAsia="宋体" w:hAnsi="宋体"/>
            <w:rPrChange w:id="1937" w:author="John" w:date="2018-11-10T16:06:00Z">
              <w:rPr/>
            </w:rPrChange>
          </w:rPr>
          <w:delText>原型工具</w:delText>
        </w:r>
      </w:del>
    </w:p>
    <w:p w14:paraId="11987A25" w14:textId="77777777" w:rsidR="00397E5F" w:rsidRPr="00142677" w:rsidRDefault="00397E5F">
      <w:pPr>
        <w:ind w:firstLine="420"/>
        <w:rPr>
          <w:rFonts w:ascii="宋体" w:eastAsia="宋体" w:hAnsi="宋体"/>
          <w:rPrChange w:id="1938" w:author="John" w:date="2018-11-10T16:06:00Z">
            <w:rPr/>
          </w:rPrChange>
        </w:rPr>
        <w:pPrChange w:id="1939" w:author="John" w:date="2018-11-10T16:08:00Z">
          <w:pPr/>
        </w:pPrChange>
      </w:pPr>
    </w:p>
    <w:p w14:paraId="7B440DB5" w14:textId="333E9F0B" w:rsidR="00A4110A" w:rsidRPr="00142677" w:rsidRDefault="00714A8A">
      <w:pPr>
        <w:pStyle w:val="2"/>
        <w:rPr>
          <w:rPrChange w:id="1940" w:author="John" w:date="2018-11-10T16:06:00Z">
            <w:rPr/>
          </w:rPrChange>
        </w:rPr>
        <w:pPrChange w:id="1941" w:author="John" w:date="2018-11-10T15:28:00Z">
          <w:pPr>
            <w:pStyle w:val="3"/>
          </w:pPr>
        </w:pPrChange>
      </w:pPr>
      <w:bookmarkStart w:id="1942" w:name="_Toc529631023"/>
      <w:ins w:id="1943" w:author="John" w:date="2018-11-10T15:55:00Z">
        <w:r w:rsidRPr="00142677">
          <w:rPr>
            <w:rFonts w:ascii="宋体" w:hAnsi="宋体"/>
            <w:rPrChange w:id="1944" w:author="John" w:date="2018-11-10T16:06:00Z">
              <w:rPr>
                <w:rFonts w:ascii="宋体" w:hAnsi="宋体"/>
                <w:b/>
              </w:rPr>
            </w:rPrChange>
          </w:rPr>
          <w:t>3</w:t>
        </w:r>
      </w:ins>
      <w:ins w:id="1945" w:author="Administrator" w:date="2018-11-08T22:39:00Z">
        <w:del w:id="1946" w:author="John" w:date="2018-11-10T15:55:00Z">
          <w:r w:rsidR="00271644" w:rsidRPr="00142677" w:rsidDel="00714A8A">
            <w:rPr>
              <w:rFonts w:ascii="宋体" w:hAnsi="宋体"/>
              <w:rPrChange w:id="1947" w:author="John" w:date="2018-11-10T16:06:00Z">
                <w:rPr>
                  <w:rFonts w:ascii="宋体" w:hAnsi="宋体"/>
                  <w:b/>
                </w:rPr>
              </w:rPrChange>
            </w:rPr>
            <w:delText>4</w:delText>
          </w:r>
        </w:del>
      </w:ins>
      <w:del w:id="1948" w:author="Administrator" w:date="2018-11-08T22:39:00Z">
        <w:r w:rsidR="00D130FB" w:rsidRPr="00142677" w:rsidDel="00271644">
          <w:rPr>
            <w:rFonts w:ascii="宋体" w:hAnsi="宋体"/>
            <w:rPrChange w:id="1949" w:author="John" w:date="2018-11-10T16:06:00Z">
              <w:rPr>
                <w:rFonts w:ascii="宋体" w:hAnsi="宋体"/>
                <w:b/>
              </w:rPr>
            </w:rPrChange>
          </w:rPr>
          <w:delText>3</w:delText>
        </w:r>
      </w:del>
      <w:del w:id="1950" w:author="John" w:date="2018-11-10T15:28:00Z">
        <w:r w:rsidR="00A4110A" w:rsidRPr="00142677" w:rsidDel="00BA50DB">
          <w:rPr>
            <w:rFonts w:ascii="宋体" w:hAnsi="宋体"/>
            <w:rPrChange w:id="1951" w:author="John" w:date="2018-11-10T16:06:00Z">
              <w:rPr>
                <w:rFonts w:ascii="宋体" w:hAnsi="宋体"/>
                <w:b/>
              </w:rPr>
            </w:rPrChange>
          </w:rPr>
          <w:delText>.</w:delText>
        </w:r>
      </w:del>
      <w:ins w:id="1952" w:author="Administrator" w:date="2018-11-08T20:40:00Z">
        <w:del w:id="1953" w:author="John" w:date="2018-11-10T15:28:00Z">
          <w:r w:rsidR="00B50F80" w:rsidRPr="00142677" w:rsidDel="00BA50DB">
            <w:rPr>
              <w:rFonts w:ascii="宋体" w:hAnsi="宋体"/>
              <w:rPrChange w:id="1954" w:author="John" w:date="2018-11-10T16:06:00Z">
                <w:rPr>
                  <w:rFonts w:ascii="宋体" w:hAnsi="宋体"/>
                  <w:b/>
                </w:rPr>
              </w:rPrChange>
            </w:rPr>
            <w:delText>7</w:delText>
          </w:r>
        </w:del>
      </w:ins>
      <w:del w:id="1955" w:author="Administrator" w:date="2018-11-08T20:40:00Z">
        <w:r w:rsidR="00A4110A" w:rsidRPr="00142677" w:rsidDel="00B50F80">
          <w:rPr>
            <w:rFonts w:ascii="宋体" w:hAnsi="宋体"/>
            <w:rPrChange w:id="1956" w:author="John" w:date="2018-11-10T16:06:00Z">
              <w:rPr>
                <w:rFonts w:ascii="宋体" w:hAnsi="宋体"/>
                <w:b/>
              </w:rPr>
            </w:rPrChange>
          </w:rPr>
          <w:delText>6</w:delText>
        </w:r>
      </w:del>
      <w:r w:rsidR="00A4110A" w:rsidRPr="00142677">
        <w:rPr>
          <w:rFonts w:ascii="宋体" w:hAnsi="宋体"/>
          <w:rPrChange w:id="1957" w:author="John" w:date="2018-11-10T16:06:00Z">
            <w:rPr>
              <w:rFonts w:ascii="宋体" w:hAnsi="宋体"/>
              <w:b/>
            </w:rPr>
          </w:rPrChange>
        </w:rPr>
        <w:t>.</w:t>
      </w:r>
      <w:del w:id="1958" w:author="Administrator" w:date="2018-11-08T20:41:00Z">
        <w:r w:rsidR="00397E5F" w:rsidRPr="00142677" w:rsidDel="00B50F80">
          <w:rPr>
            <w:rFonts w:ascii="宋体" w:hAnsi="宋体"/>
            <w:rPrChange w:id="1959" w:author="John" w:date="2018-11-10T16:06:00Z">
              <w:rPr>
                <w:rFonts w:ascii="宋体" w:hAnsi="宋体"/>
                <w:b/>
              </w:rPr>
            </w:rPrChange>
          </w:rPr>
          <w:delText>8</w:delText>
        </w:r>
      </w:del>
      <w:ins w:id="1960" w:author="John" w:date="2018-11-10T15:30:00Z">
        <w:r w:rsidR="00BA50DB" w:rsidRPr="00142677">
          <w:rPr>
            <w:rFonts w:ascii="宋体" w:hAnsi="宋体"/>
            <w:rPrChange w:id="1961" w:author="John" w:date="2018-11-10T16:06:00Z">
              <w:rPr>
                <w:rFonts w:ascii="宋体" w:hAnsi="宋体"/>
                <w:b/>
              </w:rPr>
            </w:rPrChange>
          </w:rPr>
          <w:t>6</w:t>
        </w:r>
      </w:ins>
      <w:ins w:id="1962" w:author="Administrator" w:date="2018-11-08T20:41:00Z">
        <w:del w:id="1963" w:author="John" w:date="2018-11-10T14:12:00Z">
          <w:r w:rsidR="00B50F80" w:rsidRPr="00142677" w:rsidDel="006C01BE">
            <w:rPr>
              <w:rFonts w:ascii="宋体" w:hAnsi="宋体"/>
              <w:rPrChange w:id="1964" w:author="John" w:date="2018-11-10T16:06:00Z">
                <w:rPr>
                  <w:rFonts w:ascii="宋体" w:hAnsi="宋体"/>
                  <w:b/>
                </w:rPr>
              </w:rPrChange>
            </w:rPr>
            <w:delText>7</w:delText>
          </w:r>
        </w:del>
      </w:ins>
      <w:r w:rsidR="00A4110A" w:rsidRPr="00142677">
        <w:rPr>
          <w:rFonts w:ascii="宋体" w:hAnsi="宋体"/>
          <w:rPrChange w:id="1965" w:author="John" w:date="2018-11-10T16:06:00Z">
            <w:rPr>
              <w:rFonts w:ascii="宋体" w:hAnsi="宋体"/>
              <w:b/>
            </w:rPr>
          </w:rPrChange>
        </w:rPr>
        <w:t>局限性</w:t>
      </w:r>
      <w:bookmarkEnd w:id="1942"/>
    </w:p>
    <w:p w14:paraId="20FEA803" w14:textId="77777777" w:rsidR="00397E5F" w:rsidRPr="00927C5C" w:rsidRDefault="00397E5F" w:rsidP="00292CE8">
      <w:pPr>
        <w:pStyle w:val="a9"/>
        <w:rPr>
          <w:rFonts w:ascii="宋体" w:hAnsi="宋体"/>
          <w:rPrChange w:id="1966" w:author="John" w:date="2018-11-10T15:40:00Z">
            <w:rPr/>
          </w:rPrChange>
        </w:rPr>
      </w:pPr>
      <w:r w:rsidRPr="00927C5C">
        <w:rPr>
          <w:rFonts w:ascii="宋体" w:hAnsi="宋体"/>
          <w:rPrChange w:id="1967" w:author="John" w:date="2018-11-10T15:40:00Z">
            <w:rPr/>
          </w:rPrChange>
        </w:rPr>
        <w:t>B/S</w:t>
      </w:r>
      <w:r w:rsidRPr="00927C5C">
        <w:rPr>
          <w:rFonts w:ascii="宋体" w:hAnsi="宋体" w:hint="eastAsia"/>
          <w:rPrChange w:id="1968" w:author="John" w:date="2018-11-10T15:40:00Z">
            <w:rPr>
              <w:rFonts w:hint="eastAsia"/>
            </w:rPr>
          </w:rPrChange>
        </w:rPr>
        <w:t>架构系统的开发，有它固有的局限性：</w:t>
      </w:r>
    </w:p>
    <w:p w14:paraId="64803D1A" w14:textId="1495BC4B" w:rsidR="00397E5F" w:rsidRDefault="00397E5F" w:rsidP="00292CE8">
      <w:pPr>
        <w:pStyle w:val="a9"/>
      </w:pPr>
      <w:r w:rsidRPr="00927C5C">
        <w:rPr>
          <w:rFonts w:ascii="宋体" w:hAnsi="宋体"/>
          <w:rPrChange w:id="1969" w:author="John" w:date="2018-11-10T15:40:00Z">
            <w:rPr/>
          </w:rPrChange>
        </w:rPr>
        <w:t></w:t>
      </w:r>
      <w:r w:rsidRPr="00927C5C">
        <w:rPr>
          <w:rFonts w:ascii="宋体" w:hAnsi="宋体"/>
          <w:rPrChange w:id="1970" w:author="John" w:date="2018-11-10T15:40:00Z">
            <w:rPr/>
          </w:rPrChange>
        </w:rPr>
        <w:tab/>
      </w:r>
      <w:r w:rsidRPr="00927C5C">
        <w:rPr>
          <w:rFonts w:ascii="宋体" w:hAnsi="宋体" w:hint="eastAsia"/>
          <w:rPrChange w:id="1971" w:author="John" w:date="2018-11-10T15:40:00Z">
            <w:rPr>
              <w:rFonts w:hint="eastAsia"/>
            </w:rPr>
          </w:rPrChange>
        </w:rPr>
        <w:t>个性化特点明显降低，无法实现具有个性</w:t>
      </w:r>
      <w:r>
        <w:rPr>
          <w:rFonts w:hint="eastAsia"/>
        </w:rPr>
        <w:t>化的功能要求；</w:t>
      </w:r>
    </w:p>
    <w:p w14:paraId="26B4E943" w14:textId="77777777" w:rsidR="00397E5F" w:rsidRDefault="00397E5F" w:rsidP="00292CE8">
      <w:pPr>
        <w:pStyle w:val="a9"/>
      </w:pPr>
      <w:r>
        <w:t></w:t>
      </w:r>
      <w:r>
        <w:tab/>
      </w:r>
      <w:r>
        <w:rPr>
          <w:rFonts w:hint="eastAsia"/>
        </w:rPr>
        <w:t>请求</w:t>
      </w:r>
      <w:r>
        <w:t>/</w:t>
      </w:r>
      <w:r>
        <w:rPr>
          <w:rFonts w:hint="eastAsia"/>
        </w:rPr>
        <w:t>响应模式带来性能问题；</w:t>
      </w:r>
    </w:p>
    <w:p w14:paraId="05656884" w14:textId="2BF9136B" w:rsidR="00397E5F" w:rsidRDefault="00397E5F" w:rsidP="00292CE8">
      <w:pPr>
        <w:pStyle w:val="a9"/>
        <w:rPr>
          <w:ins w:id="1972" w:author="John" w:date="2018-11-10T15:29:00Z"/>
        </w:rPr>
      </w:pPr>
      <w:r>
        <w:t></w:t>
      </w:r>
      <w:r>
        <w:tab/>
      </w:r>
      <w:r>
        <w:rPr>
          <w:rFonts w:hint="eastAsia"/>
        </w:rPr>
        <w:t>在速度和安全性上需要花费巨大的成本；</w:t>
      </w:r>
    </w:p>
    <w:p w14:paraId="50AFEBFE" w14:textId="5A6A1899" w:rsidR="00BA50DB" w:rsidRDefault="00714A8A">
      <w:pPr>
        <w:pStyle w:val="2"/>
        <w:rPr>
          <w:ins w:id="1973" w:author="John" w:date="2018-11-10T15:29:00Z"/>
        </w:rPr>
        <w:pPrChange w:id="1974" w:author="John" w:date="2018-11-10T15:32:00Z">
          <w:pPr>
            <w:pStyle w:val="1"/>
          </w:pPr>
        </w:pPrChange>
      </w:pPr>
      <w:bookmarkStart w:id="1975" w:name="_Toc529631024"/>
      <w:ins w:id="1976" w:author="John" w:date="2018-11-10T15:55:00Z">
        <w:r>
          <w:t>3</w:t>
        </w:r>
      </w:ins>
      <w:ins w:id="1977" w:author="John" w:date="2018-11-10T15:37:00Z">
        <w:r w:rsidR="00927C5C">
          <w:rPr>
            <w:rFonts w:hint="eastAsia"/>
          </w:rPr>
          <w:t>.</w:t>
        </w:r>
        <w:r w:rsidR="00927C5C">
          <w:t>7</w:t>
        </w:r>
      </w:ins>
      <w:ins w:id="1978" w:author="John" w:date="2018-11-10T15:29:00Z">
        <w:r w:rsidR="00BA50DB">
          <w:rPr>
            <w:rFonts w:hint="eastAsia"/>
          </w:rPr>
          <w:t>技术可行性</w:t>
        </w:r>
        <w:bookmarkEnd w:id="1975"/>
      </w:ins>
    </w:p>
    <w:p w14:paraId="07FD50AF" w14:textId="6745E078" w:rsidR="00BA50DB" w:rsidRDefault="00714A8A">
      <w:pPr>
        <w:pStyle w:val="3"/>
        <w:rPr>
          <w:ins w:id="1979" w:author="John" w:date="2018-11-10T15:29:00Z"/>
        </w:rPr>
        <w:pPrChange w:id="1980" w:author="John" w:date="2018-11-10T15:43:00Z">
          <w:pPr>
            <w:pStyle w:val="2"/>
          </w:pPr>
        </w:pPrChange>
      </w:pPr>
      <w:bookmarkStart w:id="1981" w:name="_Toc529631025"/>
      <w:ins w:id="1982" w:author="John" w:date="2018-11-10T15:54:00Z">
        <w:r>
          <w:t>3</w:t>
        </w:r>
      </w:ins>
      <w:ins w:id="1983" w:author="John" w:date="2018-11-10T15:29:00Z">
        <w:r w:rsidR="00BA50DB">
          <w:rPr>
            <w:rFonts w:hint="eastAsia"/>
          </w:rPr>
          <w:t>.</w:t>
        </w:r>
      </w:ins>
      <w:ins w:id="1984" w:author="John" w:date="2018-11-10T15:32:00Z">
        <w:r w:rsidR="009C1F9E">
          <w:rPr>
            <w:rFonts w:hint="eastAsia"/>
          </w:rPr>
          <w:t>7.1</w:t>
        </w:r>
      </w:ins>
      <w:ins w:id="1985" w:author="John" w:date="2018-11-10T15:29:00Z">
        <w:r w:rsidR="00BA50DB">
          <w:rPr>
            <w:rFonts w:hint="eastAsia"/>
          </w:rPr>
          <w:t xml:space="preserve"> 角色</w:t>
        </w:r>
        <w:r w:rsidR="00BA50DB">
          <w:t>与职责</w:t>
        </w:r>
        <w:bookmarkEnd w:id="1981"/>
      </w:ins>
    </w:p>
    <w:p w14:paraId="1C0D0226" w14:textId="77777777" w:rsidR="00BA50DB" w:rsidRDefault="00BA50DB" w:rsidP="00BA50DB">
      <w:pPr>
        <w:rPr>
          <w:ins w:id="1986" w:author="John" w:date="2018-11-10T15:29:00Z"/>
        </w:rPr>
      </w:pPr>
      <w:ins w:id="1987" w:author="John" w:date="2018-11-10T15:29:00Z">
        <w:r>
          <w:tab/>
        </w:r>
        <w:r w:rsidRPr="00625B50">
          <w:rPr>
            <w:rFonts w:ascii="宋体" w:eastAsia="宋体" w:hAnsi="宋体" w:hint="eastAsia"/>
          </w:rPr>
          <w:t>此次</w:t>
        </w:r>
        <w:r w:rsidRPr="00625B50">
          <w:rPr>
            <w:rFonts w:ascii="宋体" w:eastAsia="宋体" w:hAnsi="宋体"/>
          </w:rPr>
          <w:t>项目需要以下</w:t>
        </w:r>
        <w:r w:rsidRPr="00625B50">
          <w:rPr>
            <w:rFonts w:ascii="宋体" w:eastAsia="宋体" w:hAnsi="宋体" w:hint="eastAsia"/>
          </w:rPr>
          <w:t>角色</w:t>
        </w:r>
        <w:r w:rsidRPr="00625B50">
          <w:rPr>
            <w:rFonts w:ascii="宋体" w:eastAsia="宋体" w:hAnsi="宋体"/>
          </w:rPr>
          <w:t>，并具备</w:t>
        </w:r>
        <w:r w:rsidRPr="00625B50">
          <w:rPr>
            <w:rFonts w:ascii="宋体" w:eastAsia="宋体" w:hAnsi="宋体" w:hint="eastAsia"/>
          </w:rPr>
          <w:t>必须</w:t>
        </w:r>
        <w:r w:rsidRPr="00625B50">
          <w:rPr>
            <w:rFonts w:ascii="宋体" w:eastAsia="宋体" w:hAnsi="宋体"/>
          </w:rPr>
          <w:t>的技能</w:t>
        </w:r>
        <w:r w:rsidRPr="00625B50">
          <w:rPr>
            <w:rFonts w:ascii="宋体" w:eastAsia="宋体" w:hAnsi="宋体" w:hint="eastAsia"/>
          </w:rPr>
          <w:t>以符合</w:t>
        </w:r>
        <w:r w:rsidRPr="00625B50">
          <w:rPr>
            <w:rFonts w:ascii="宋体" w:eastAsia="宋体" w:hAnsi="宋体"/>
          </w:rPr>
          <w:t>其职责</w:t>
        </w:r>
        <w: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50DB" w14:paraId="161CA2A5" w14:textId="77777777" w:rsidTr="00927C5C">
        <w:trPr>
          <w:ins w:id="1988" w:author="John" w:date="2018-11-10T15:29:00Z"/>
        </w:trPr>
        <w:tc>
          <w:tcPr>
            <w:tcW w:w="1413" w:type="dxa"/>
          </w:tcPr>
          <w:p w14:paraId="3A18249A" w14:textId="77777777" w:rsidR="00BA50DB" w:rsidRPr="00292CE8" w:rsidRDefault="00BA50DB" w:rsidP="00927C5C">
            <w:pPr>
              <w:pStyle w:val="a9"/>
              <w:jc w:val="center"/>
              <w:rPr>
                <w:ins w:id="1989" w:author="John" w:date="2018-11-10T15:29:00Z"/>
                <w:rFonts w:ascii="宋体" w:hAnsi="宋体"/>
                <w:b/>
              </w:rPr>
            </w:pPr>
            <w:ins w:id="1990" w:author="John" w:date="2018-11-10T15:29:00Z">
              <w:r>
                <w:rPr>
                  <w:rFonts w:ascii="宋体" w:hAnsi="宋体" w:hint="eastAsia"/>
                  <w:b/>
                </w:rPr>
                <w:t>角色</w:t>
              </w:r>
            </w:ins>
          </w:p>
        </w:tc>
        <w:tc>
          <w:tcPr>
            <w:tcW w:w="6883" w:type="dxa"/>
          </w:tcPr>
          <w:p w14:paraId="4B40F5A5" w14:textId="77777777" w:rsidR="00BA50DB" w:rsidRPr="00292CE8" w:rsidRDefault="00BA50DB" w:rsidP="00927C5C">
            <w:pPr>
              <w:pStyle w:val="a9"/>
              <w:jc w:val="center"/>
              <w:rPr>
                <w:ins w:id="1991" w:author="John" w:date="2018-11-10T15:29:00Z"/>
                <w:rFonts w:ascii="宋体" w:hAnsi="宋体"/>
                <w:b/>
              </w:rPr>
            </w:pPr>
            <w:ins w:id="1992" w:author="John" w:date="2018-11-10T15:29:00Z">
              <w:r>
                <w:rPr>
                  <w:rFonts w:ascii="宋体" w:hAnsi="宋体" w:hint="eastAsia"/>
                  <w:b/>
                </w:rPr>
                <w:t>职责</w:t>
              </w:r>
            </w:ins>
          </w:p>
        </w:tc>
      </w:tr>
      <w:tr w:rsidR="00BA50DB" w14:paraId="7BF65904" w14:textId="77777777" w:rsidTr="00927C5C">
        <w:trPr>
          <w:ins w:id="1993" w:author="John" w:date="2018-11-10T15:29:00Z"/>
        </w:trPr>
        <w:tc>
          <w:tcPr>
            <w:tcW w:w="1413" w:type="dxa"/>
          </w:tcPr>
          <w:p w14:paraId="63985667" w14:textId="77777777" w:rsidR="00BA50DB" w:rsidRPr="00292CE8" w:rsidRDefault="00BA50DB" w:rsidP="00927C5C">
            <w:pPr>
              <w:pStyle w:val="a9"/>
              <w:rPr>
                <w:ins w:id="1994" w:author="John" w:date="2018-11-10T15:29:00Z"/>
                <w:rFonts w:ascii="宋体" w:hAnsi="宋体"/>
                <w:szCs w:val="24"/>
              </w:rPr>
            </w:pPr>
            <w:ins w:id="1995" w:author="John" w:date="2018-11-10T15:29:00Z">
              <w:r>
                <w:rPr>
                  <w:rFonts w:ascii="宋体" w:hAnsi="宋体" w:hint="eastAsia"/>
                  <w:szCs w:val="24"/>
                </w:rPr>
                <w:t>项目经理</w:t>
              </w:r>
            </w:ins>
          </w:p>
        </w:tc>
        <w:tc>
          <w:tcPr>
            <w:tcW w:w="6883" w:type="dxa"/>
          </w:tcPr>
          <w:p w14:paraId="66378BAD" w14:textId="77777777" w:rsidR="00BA50DB" w:rsidRPr="00292CE8" w:rsidRDefault="00BA50DB" w:rsidP="00927C5C">
            <w:pPr>
              <w:pStyle w:val="a9"/>
              <w:rPr>
                <w:ins w:id="1996" w:author="John" w:date="2018-11-10T15:29:00Z"/>
                <w:rFonts w:ascii="宋体" w:hAnsi="宋体"/>
                <w:szCs w:val="24"/>
              </w:rPr>
            </w:pPr>
            <w:ins w:id="1997" w:author="John" w:date="2018-11-10T15:29:00Z">
              <w:r>
                <w:rPr>
                  <w:rFonts w:hint="eastAsia"/>
                  <w:szCs w:val="21"/>
                </w:rPr>
                <w:t>负责</w:t>
              </w:r>
              <w:r>
                <w:rPr>
                  <w:szCs w:val="21"/>
                </w:rPr>
                <w:t>整体项目规划，</w:t>
              </w:r>
              <w:r>
                <w:rPr>
                  <w:rFonts w:hint="eastAsia"/>
                  <w:szCs w:val="21"/>
                </w:rPr>
                <w:t>分配</w:t>
              </w:r>
              <w:r>
                <w:rPr>
                  <w:szCs w:val="21"/>
                </w:rPr>
                <w:t>任务，统合组内各成员分工</w:t>
              </w:r>
              <w:r>
                <w:rPr>
                  <w:rFonts w:hint="eastAsia"/>
                  <w:szCs w:val="21"/>
                </w:rPr>
                <w:t>，协调</w:t>
              </w:r>
              <w:r>
                <w:rPr>
                  <w:szCs w:val="21"/>
                </w:rPr>
                <w:t>各成员之间的关系，指定成员工作目标及时间规划。</w:t>
              </w:r>
              <w:r>
                <w:rPr>
                  <w:rFonts w:hint="eastAsia"/>
                  <w:szCs w:val="21"/>
                </w:rPr>
                <w:t>对</w:t>
              </w:r>
              <w:r>
                <w:rPr>
                  <w:szCs w:val="21"/>
                </w:rPr>
                <w:t>项目资源进行管理及分配</w:t>
              </w:r>
              <w:r>
                <w:rPr>
                  <w:rFonts w:hint="eastAsia"/>
                  <w:szCs w:val="21"/>
                </w:rPr>
                <w:t>，</w:t>
              </w:r>
              <w:r>
                <w:rPr>
                  <w:szCs w:val="21"/>
                </w:rPr>
                <w:t>对项目情况进行宏观把控</w:t>
              </w:r>
              <w:r>
                <w:rPr>
                  <w:rFonts w:hint="eastAsia"/>
                  <w:szCs w:val="21"/>
                </w:rPr>
                <w:t>，</w:t>
              </w:r>
              <w:r>
                <w:rPr>
                  <w:szCs w:val="21"/>
                </w:rPr>
                <w:t>规避风险</w:t>
              </w:r>
              <w:r>
                <w:rPr>
                  <w:rFonts w:hint="eastAsia"/>
                  <w:szCs w:val="21"/>
                </w:rPr>
                <w:t>，</w:t>
              </w:r>
              <w:r>
                <w:rPr>
                  <w:szCs w:val="21"/>
                </w:rPr>
                <w:t>保证项目在客户要求下完成，符号客户</w:t>
              </w:r>
              <w:r>
                <w:rPr>
                  <w:szCs w:val="21"/>
                </w:rPr>
                <w:lastRenderedPageBreak/>
                <w:t>要求，完成项目目标。有权召开例会</w:t>
              </w:r>
              <w:r>
                <w:rPr>
                  <w:rFonts w:hint="eastAsia"/>
                  <w:szCs w:val="21"/>
                </w:rPr>
                <w:t>并</w:t>
              </w:r>
              <w:r>
                <w:rPr>
                  <w:szCs w:val="21"/>
                </w:rPr>
                <w:t>指定</w:t>
              </w:r>
              <w:r>
                <w:rPr>
                  <w:rFonts w:hint="eastAsia"/>
                  <w:szCs w:val="21"/>
                </w:rPr>
                <w:t>例会时间</w:t>
              </w:r>
              <w:r>
                <w:rPr>
                  <w:szCs w:val="21"/>
                </w:rPr>
                <w:t>，有权在规范内调整成员工作以应对突发状况（</w:t>
              </w:r>
              <w:r>
                <w:rPr>
                  <w:rFonts w:hint="eastAsia"/>
                  <w:szCs w:val="21"/>
                </w:rPr>
                <w:t>成员</w:t>
              </w:r>
              <w:r>
                <w:rPr>
                  <w:szCs w:val="21"/>
                </w:rPr>
                <w:t>请假、临时退出小组、</w:t>
              </w:r>
              <w:r>
                <w:rPr>
                  <w:rFonts w:hint="eastAsia"/>
                  <w:szCs w:val="21"/>
                </w:rPr>
                <w:t>顾客</w:t>
              </w:r>
              <w:r>
                <w:rPr>
                  <w:szCs w:val="21"/>
                </w:rPr>
                <w:t>提出要求，等等）</w:t>
              </w:r>
              <w:r>
                <w:rPr>
                  <w:rFonts w:hint="eastAsia"/>
                  <w:szCs w:val="21"/>
                </w:rPr>
                <w:t>，</w:t>
              </w:r>
              <w:r>
                <w:rPr>
                  <w:szCs w:val="21"/>
                </w:rPr>
                <w:t>有权对不符合规范的操作或成员行为进行批评惩罚</w:t>
              </w:r>
              <w:r>
                <w:rPr>
                  <w:rFonts w:hint="eastAsia"/>
                  <w:szCs w:val="21"/>
                </w:rPr>
                <w:t>。</w:t>
              </w:r>
              <w:r>
                <w:rPr>
                  <w:szCs w:val="21"/>
                </w:rPr>
                <w:t>项目</w:t>
              </w:r>
              <w:r>
                <w:rPr>
                  <w:rFonts w:hint="eastAsia"/>
                  <w:szCs w:val="21"/>
                </w:rPr>
                <w:t>出现</w:t>
              </w:r>
              <w:r>
                <w:rPr>
                  <w:szCs w:val="21"/>
                </w:rPr>
                <w:t>整体问题时承担主要责任</w:t>
              </w:r>
              <w:r>
                <w:rPr>
                  <w:rFonts w:hint="eastAsia"/>
                  <w:szCs w:val="21"/>
                </w:rPr>
                <w:t>。</w:t>
              </w:r>
            </w:ins>
          </w:p>
        </w:tc>
      </w:tr>
      <w:tr w:rsidR="00BA50DB" w14:paraId="2B66EC5A" w14:textId="77777777" w:rsidTr="00927C5C">
        <w:trPr>
          <w:ins w:id="1998" w:author="John" w:date="2018-11-10T15:29:00Z"/>
        </w:trPr>
        <w:tc>
          <w:tcPr>
            <w:tcW w:w="1413" w:type="dxa"/>
          </w:tcPr>
          <w:p w14:paraId="34C1E13F" w14:textId="77777777" w:rsidR="00BA50DB" w:rsidRPr="00292CE8" w:rsidRDefault="00BA50DB" w:rsidP="00927C5C">
            <w:pPr>
              <w:pStyle w:val="a9"/>
              <w:rPr>
                <w:ins w:id="1999" w:author="John" w:date="2018-11-10T15:29:00Z"/>
                <w:rFonts w:ascii="宋体" w:hAnsi="宋体"/>
                <w:szCs w:val="24"/>
              </w:rPr>
            </w:pPr>
            <w:ins w:id="2000" w:author="John" w:date="2018-11-10T15:29:00Z">
              <w:r>
                <w:rPr>
                  <w:rFonts w:ascii="宋体" w:hAnsi="宋体" w:hint="eastAsia"/>
                  <w:szCs w:val="24"/>
                </w:rPr>
                <w:lastRenderedPageBreak/>
                <w:t>任务审核</w:t>
              </w:r>
              <w:r>
                <w:rPr>
                  <w:rFonts w:ascii="宋体" w:hAnsi="宋体"/>
                  <w:szCs w:val="24"/>
                </w:rPr>
                <w:t>员</w:t>
              </w:r>
            </w:ins>
          </w:p>
        </w:tc>
        <w:tc>
          <w:tcPr>
            <w:tcW w:w="6883" w:type="dxa"/>
          </w:tcPr>
          <w:p w14:paraId="0CEAEBDB" w14:textId="77777777" w:rsidR="00BA50DB" w:rsidRPr="00292CE8" w:rsidRDefault="00BA50DB" w:rsidP="00927C5C">
            <w:pPr>
              <w:pStyle w:val="a9"/>
              <w:rPr>
                <w:ins w:id="2001" w:author="John" w:date="2018-11-10T15:29:00Z"/>
                <w:rFonts w:ascii="宋体" w:hAnsi="宋体"/>
                <w:szCs w:val="24"/>
              </w:rPr>
            </w:pPr>
            <w:ins w:id="2002" w:author="John" w:date="2018-11-10T15:29:00Z">
              <w:r>
                <w:rPr>
                  <w:rFonts w:hint="eastAsia"/>
                </w:rPr>
                <w:t>负责</w:t>
              </w:r>
              <w:r>
                <w:t>审核各阶段任务完成情况，</w:t>
              </w:r>
              <w:r>
                <w:rPr>
                  <w:rFonts w:hint="eastAsia"/>
                </w:rPr>
                <w:t>形成</w:t>
              </w:r>
              <w:r>
                <w:t>每日汇总</w:t>
              </w:r>
              <w:r>
                <w:rPr>
                  <w:rFonts w:hint="eastAsia"/>
                </w:rPr>
                <w:t>并</w:t>
              </w:r>
              <w:r>
                <w:t>评价个人工作完成情况。有权对不符合规范的操作或成员行为进行批评惩罚</w:t>
              </w:r>
              <w:r>
                <w:rPr>
                  <w:rFonts w:hint="eastAsia"/>
                </w:rPr>
                <w:t>。没有</w:t>
              </w:r>
              <w:r>
                <w:t>及时提醒项目人员工作进度，没有按时统计个人工作完成情况，或</w:t>
              </w:r>
              <w:r>
                <w:rPr>
                  <w:rFonts w:hint="eastAsia"/>
                </w:rPr>
                <w:t>项目</w:t>
              </w:r>
              <w:r>
                <w:t>人员伙同审核员欺瞒项目经理时承担主要责任。</w:t>
              </w:r>
            </w:ins>
          </w:p>
        </w:tc>
      </w:tr>
      <w:tr w:rsidR="00BA50DB" w14:paraId="5ED87E48" w14:textId="77777777" w:rsidTr="00927C5C">
        <w:trPr>
          <w:ins w:id="2003" w:author="John" w:date="2018-11-10T15:29:00Z"/>
        </w:trPr>
        <w:tc>
          <w:tcPr>
            <w:tcW w:w="1413" w:type="dxa"/>
          </w:tcPr>
          <w:p w14:paraId="26861097" w14:textId="77777777" w:rsidR="00BA50DB" w:rsidRPr="00292CE8" w:rsidRDefault="00BA50DB" w:rsidP="00927C5C">
            <w:pPr>
              <w:pStyle w:val="a9"/>
              <w:rPr>
                <w:ins w:id="2004" w:author="John" w:date="2018-11-10T15:29:00Z"/>
                <w:rFonts w:ascii="宋体" w:hAnsi="宋体"/>
                <w:szCs w:val="24"/>
              </w:rPr>
            </w:pPr>
            <w:ins w:id="2005" w:author="John" w:date="2018-11-10T15:29:00Z">
              <w:r>
                <w:rPr>
                  <w:rFonts w:ascii="宋体" w:hAnsi="宋体" w:hint="eastAsia"/>
                  <w:szCs w:val="24"/>
                </w:rPr>
                <w:t>文档编写</w:t>
              </w:r>
              <w:r>
                <w:rPr>
                  <w:rFonts w:ascii="宋体" w:hAnsi="宋体"/>
                  <w:szCs w:val="24"/>
                </w:rPr>
                <w:t>员</w:t>
              </w:r>
            </w:ins>
          </w:p>
        </w:tc>
        <w:tc>
          <w:tcPr>
            <w:tcW w:w="6883" w:type="dxa"/>
          </w:tcPr>
          <w:p w14:paraId="003726CF" w14:textId="77777777" w:rsidR="00BA50DB" w:rsidRPr="00292CE8" w:rsidRDefault="00BA50DB" w:rsidP="00927C5C">
            <w:pPr>
              <w:pStyle w:val="a9"/>
              <w:rPr>
                <w:ins w:id="2006" w:author="John" w:date="2018-11-10T15:29:00Z"/>
                <w:rFonts w:ascii="宋体" w:hAnsi="宋体"/>
                <w:szCs w:val="24"/>
              </w:rPr>
            </w:pPr>
            <w:ins w:id="2007" w:author="John" w:date="2018-11-10T15:29:00Z">
              <w:r>
                <w:rPr>
                  <w:rFonts w:hint="eastAsia"/>
                </w:rPr>
                <w:t>负责</w:t>
              </w:r>
              <w:r>
                <w:t>文档</w:t>
              </w:r>
              <w:r>
                <w:rPr>
                  <w:rFonts w:hint="eastAsia"/>
                </w:rPr>
                <w:t>模板</w:t>
              </w:r>
              <w:r>
                <w:t>查找及</w:t>
              </w:r>
              <w:r>
                <w:rPr>
                  <w:rFonts w:hint="eastAsia"/>
                </w:rPr>
                <w:t>正文</w:t>
              </w:r>
              <w:r>
                <w:t>编写</w:t>
              </w:r>
              <w:r>
                <w:rPr>
                  <w:rFonts w:hint="eastAsia"/>
                </w:rPr>
                <w:t>。没有</w:t>
              </w:r>
              <w:r>
                <w:t>按时完成自己所负责的</w:t>
              </w:r>
              <w:proofErr w:type="gramStart"/>
              <w:r>
                <w:t>版块</w:t>
              </w:r>
              <w:proofErr w:type="gramEnd"/>
              <w:r>
                <w:rPr>
                  <w:rFonts w:hint="eastAsia"/>
                </w:rPr>
                <w:t>，</w:t>
              </w:r>
              <w:r>
                <w:t>或完成状态较差</w:t>
              </w:r>
              <w:r>
                <w:rPr>
                  <w:rFonts w:hint="eastAsia"/>
                </w:rPr>
                <w:t>时</w:t>
              </w:r>
              <w:r>
                <w:t>承担主要责任。</w:t>
              </w:r>
            </w:ins>
          </w:p>
        </w:tc>
      </w:tr>
      <w:tr w:rsidR="00BA50DB" w14:paraId="06FAD571" w14:textId="77777777" w:rsidTr="00927C5C">
        <w:trPr>
          <w:ins w:id="2008" w:author="John" w:date="2018-11-10T15:29:00Z"/>
        </w:trPr>
        <w:tc>
          <w:tcPr>
            <w:tcW w:w="1413" w:type="dxa"/>
          </w:tcPr>
          <w:p w14:paraId="32717B02" w14:textId="77777777" w:rsidR="00BA50DB" w:rsidRPr="00292CE8" w:rsidRDefault="00BA50DB" w:rsidP="00927C5C">
            <w:pPr>
              <w:pStyle w:val="a9"/>
              <w:rPr>
                <w:ins w:id="2009" w:author="John" w:date="2018-11-10T15:29:00Z"/>
                <w:rFonts w:ascii="宋体" w:hAnsi="宋体"/>
                <w:szCs w:val="24"/>
              </w:rPr>
            </w:pPr>
            <w:ins w:id="2010" w:author="John" w:date="2018-11-10T15:29:00Z">
              <w:r>
                <w:rPr>
                  <w:rFonts w:ascii="宋体" w:hAnsi="宋体" w:hint="eastAsia"/>
                  <w:szCs w:val="24"/>
                </w:rPr>
                <w:t>文档</w:t>
              </w:r>
              <w:proofErr w:type="gramStart"/>
              <w:r>
                <w:rPr>
                  <w:rFonts w:ascii="宋体" w:hAnsi="宋体" w:hint="eastAsia"/>
                  <w:szCs w:val="24"/>
                </w:rPr>
                <w:t>整合</w:t>
              </w:r>
              <w:r>
                <w:rPr>
                  <w:rFonts w:ascii="宋体" w:hAnsi="宋体"/>
                  <w:szCs w:val="24"/>
                </w:rPr>
                <w:t>员</w:t>
              </w:r>
              <w:proofErr w:type="gramEnd"/>
            </w:ins>
          </w:p>
        </w:tc>
        <w:tc>
          <w:tcPr>
            <w:tcW w:w="6883" w:type="dxa"/>
          </w:tcPr>
          <w:p w14:paraId="4688BE56" w14:textId="77777777" w:rsidR="00BA50DB" w:rsidRPr="00292CE8" w:rsidRDefault="00BA50DB" w:rsidP="00927C5C">
            <w:pPr>
              <w:pStyle w:val="a9"/>
              <w:rPr>
                <w:ins w:id="2011" w:author="John" w:date="2018-11-10T15:29:00Z"/>
                <w:rFonts w:ascii="宋体" w:hAnsi="宋体"/>
                <w:szCs w:val="24"/>
              </w:rPr>
            </w:pPr>
            <w:ins w:id="2012" w:author="John" w:date="2018-11-10T15:29:00Z">
              <w:r>
                <w:rPr>
                  <w:rFonts w:hint="eastAsia"/>
                </w:rPr>
                <w:t>负责</w:t>
              </w:r>
              <w:r>
                <w:t>整合文档并与各</w:t>
              </w:r>
              <w:proofErr w:type="gramStart"/>
              <w:r>
                <w:t>版块</w:t>
              </w:r>
              <w:proofErr w:type="gramEnd"/>
              <w:r>
                <w:t>负责人</w:t>
              </w:r>
              <w:r>
                <w:rPr>
                  <w:rFonts w:hint="eastAsia"/>
                </w:rPr>
                <w:t>核实</w:t>
              </w:r>
              <w:r>
                <w:t>，</w:t>
              </w:r>
              <w:r>
                <w:rPr>
                  <w:rFonts w:hint="eastAsia"/>
                </w:rPr>
                <w:t>与任务</w:t>
              </w:r>
              <w:r>
                <w:t>审核员和项目经理审核，上传至</w:t>
              </w:r>
              <w:r>
                <w:t>Git</w:t>
              </w:r>
              <w:r>
                <w:t>工作目录。</w:t>
              </w:r>
              <w:r>
                <w:rPr>
                  <w:rFonts w:hint="eastAsia"/>
                </w:rPr>
                <w:t>没有</w:t>
              </w:r>
              <w:r>
                <w:t>与模块负责人沟通</w:t>
              </w:r>
              <w:r>
                <w:rPr>
                  <w:rFonts w:hint="eastAsia"/>
                </w:rPr>
                <w:t>，</w:t>
              </w:r>
              <w:r>
                <w:t>或及时</w:t>
              </w:r>
              <w:r>
                <w:rPr>
                  <w:rFonts w:hint="eastAsia"/>
                </w:rPr>
                <w:t>整合</w:t>
              </w:r>
              <w:r>
                <w:t>文</w:t>
              </w:r>
              <w:r>
                <w:rPr>
                  <w:rFonts w:hint="eastAsia"/>
                </w:rPr>
                <w:t>档</w:t>
              </w:r>
              <w:r>
                <w:t>上传至</w:t>
              </w:r>
              <w:proofErr w:type="spellStart"/>
              <w:r>
                <w:t>GIt</w:t>
              </w:r>
              <w:proofErr w:type="spellEnd"/>
              <w:r>
                <w:rPr>
                  <w:rFonts w:hint="eastAsia"/>
                </w:rPr>
                <w:t>时承担</w:t>
              </w:r>
              <w:r>
                <w:t>主要责任。</w:t>
              </w:r>
            </w:ins>
          </w:p>
        </w:tc>
      </w:tr>
      <w:tr w:rsidR="00BA50DB" w14:paraId="4FD334B0" w14:textId="77777777" w:rsidTr="00927C5C">
        <w:trPr>
          <w:ins w:id="2013" w:author="John" w:date="2018-11-10T15:29:00Z"/>
        </w:trPr>
        <w:tc>
          <w:tcPr>
            <w:tcW w:w="1413" w:type="dxa"/>
          </w:tcPr>
          <w:p w14:paraId="5FDB0E9D" w14:textId="77777777" w:rsidR="00BA50DB" w:rsidRPr="00292CE8" w:rsidRDefault="00BA50DB" w:rsidP="00927C5C">
            <w:pPr>
              <w:pStyle w:val="a9"/>
              <w:rPr>
                <w:ins w:id="2014" w:author="John" w:date="2018-11-10T15:29:00Z"/>
                <w:rFonts w:ascii="宋体" w:hAnsi="宋体"/>
                <w:szCs w:val="24"/>
              </w:rPr>
            </w:pPr>
            <w:ins w:id="2015" w:author="John" w:date="2018-11-10T15:29:00Z">
              <w:r>
                <w:rPr>
                  <w:rFonts w:ascii="宋体" w:hAnsi="宋体" w:hint="eastAsia"/>
                  <w:szCs w:val="24"/>
                </w:rPr>
                <w:t>PPT编写</w:t>
              </w:r>
              <w:r>
                <w:rPr>
                  <w:rFonts w:ascii="宋体" w:hAnsi="宋体"/>
                  <w:szCs w:val="24"/>
                </w:rPr>
                <w:t>员</w:t>
              </w:r>
            </w:ins>
          </w:p>
        </w:tc>
        <w:tc>
          <w:tcPr>
            <w:tcW w:w="6883" w:type="dxa"/>
          </w:tcPr>
          <w:p w14:paraId="71CC9092" w14:textId="77777777" w:rsidR="00BA50DB" w:rsidRPr="00292CE8" w:rsidRDefault="00BA50DB" w:rsidP="00927C5C">
            <w:pPr>
              <w:pStyle w:val="a9"/>
              <w:rPr>
                <w:ins w:id="2016" w:author="John" w:date="2018-11-10T15:29:00Z"/>
                <w:rFonts w:ascii="宋体" w:hAnsi="宋体"/>
                <w:szCs w:val="24"/>
              </w:rPr>
            </w:pPr>
            <w:ins w:id="2017" w:author="John" w:date="2018-11-10T15:29:00Z">
              <w:r>
                <w:rPr>
                  <w:rFonts w:asciiTheme="minorEastAsia" w:hAnsiTheme="minorEastAsia" w:hint="eastAsia"/>
                </w:rPr>
                <w:t>负责</w:t>
              </w:r>
              <w:r>
                <w:rPr>
                  <w:rFonts w:asciiTheme="minorEastAsia" w:hAnsiTheme="minorEastAsia" w:hint="eastAsia"/>
                </w:rPr>
                <w:t>P</w:t>
              </w:r>
              <w:r>
                <w:rPr>
                  <w:rFonts w:asciiTheme="minorEastAsia" w:hAnsiTheme="minorEastAsia"/>
                </w:rPr>
                <w:t>PT</w:t>
              </w:r>
              <w:r>
                <w:rPr>
                  <w:rFonts w:asciiTheme="minorEastAsia" w:hAnsiTheme="minorEastAsia" w:hint="eastAsia"/>
                </w:rPr>
                <w:t>模板</w:t>
              </w:r>
              <w:r>
                <w:rPr>
                  <w:rFonts w:asciiTheme="minorEastAsia" w:hAnsiTheme="minorEastAsia"/>
                </w:rPr>
                <w:t>查找及</w:t>
              </w:r>
              <w:r>
                <w:rPr>
                  <w:rFonts w:asciiTheme="minorEastAsia" w:hAnsiTheme="minorEastAsia" w:hint="eastAsia"/>
                </w:rPr>
                <w:t>正文</w:t>
              </w:r>
              <w:r>
                <w:rPr>
                  <w:rFonts w:asciiTheme="minorEastAsia" w:hAnsiTheme="minorEastAsia"/>
                </w:rPr>
                <w:t>编写</w:t>
              </w:r>
              <w:r>
                <w:rPr>
                  <w:rFonts w:asciiTheme="minorEastAsia" w:hAnsiTheme="minorEastAsia" w:hint="eastAsia"/>
                </w:rPr>
                <w:t>。没有</w:t>
              </w:r>
              <w:r>
                <w:rPr>
                  <w:rFonts w:asciiTheme="minorEastAsia" w:hAnsiTheme="minorEastAsia"/>
                </w:rPr>
                <w:t>按时完成自己所负责的</w:t>
              </w:r>
              <w:proofErr w:type="gramStart"/>
              <w:r>
                <w:rPr>
                  <w:rFonts w:asciiTheme="minorEastAsia" w:hAnsiTheme="minorEastAsia"/>
                </w:rPr>
                <w:t>版块</w:t>
              </w:r>
              <w:proofErr w:type="gramEnd"/>
              <w:r>
                <w:rPr>
                  <w:rFonts w:asciiTheme="minorEastAsia" w:hAnsiTheme="minorEastAsia" w:hint="eastAsia"/>
                </w:rPr>
                <w:t>，</w:t>
              </w:r>
              <w:r>
                <w:rPr>
                  <w:rFonts w:asciiTheme="minorEastAsia" w:hAnsiTheme="minorEastAsia"/>
                </w:rPr>
                <w:t>或完成状态较差</w:t>
              </w:r>
              <w:r>
                <w:rPr>
                  <w:rFonts w:asciiTheme="minorEastAsia" w:hAnsiTheme="minorEastAsia" w:hint="eastAsia"/>
                </w:rPr>
                <w:t>时</w:t>
              </w:r>
              <w:r>
                <w:rPr>
                  <w:rFonts w:asciiTheme="minorEastAsia" w:hAnsiTheme="minorEastAsia"/>
                </w:rPr>
                <w:t>承担主要责任。</w:t>
              </w:r>
            </w:ins>
          </w:p>
        </w:tc>
      </w:tr>
      <w:tr w:rsidR="00BA50DB" w14:paraId="67DC7507" w14:textId="77777777" w:rsidTr="00927C5C">
        <w:trPr>
          <w:ins w:id="2018" w:author="John" w:date="2018-11-10T15:29:00Z"/>
        </w:trPr>
        <w:tc>
          <w:tcPr>
            <w:tcW w:w="1413" w:type="dxa"/>
          </w:tcPr>
          <w:p w14:paraId="74992351" w14:textId="77777777" w:rsidR="00BA50DB" w:rsidRDefault="00BA50DB" w:rsidP="00927C5C">
            <w:pPr>
              <w:pStyle w:val="a9"/>
              <w:rPr>
                <w:ins w:id="2019" w:author="John" w:date="2018-11-10T15:29:00Z"/>
                <w:rFonts w:ascii="宋体" w:hAnsi="宋体"/>
                <w:szCs w:val="24"/>
              </w:rPr>
            </w:pPr>
            <w:ins w:id="2020" w:author="John" w:date="2018-11-10T15:29:00Z">
              <w:r>
                <w:rPr>
                  <w:rFonts w:ascii="宋体" w:hAnsi="宋体" w:hint="eastAsia"/>
                  <w:szCs w:val="24"/>
                </w:rPr>
                <w:t>PPT</w:t>
              </w:r>
              <w:proofErr w:type="gramStart"/>
              <w:r>
                <w:rPr>
                  <w:rFonts w:ascii="宋体" w:hAnsi="宋体"/>
                  <w:szCs w:val="24"/>
                </w:rPr>
                <w:t>整合员</w:t>
              </w:r>
              <w:proofErr w:type="gramEnd"/>
            </w:ins>
          </w:p>
        </w:tc>
        <w:tc>
          <w:tcPr>
            <w:tcW w:w="6883" w:type="dxa"/>
          </w:tcPr>
          <w:p w14:paraId="31ECE365" w14:textId="77777777" w:rsidR="00BA50DB" w:rsidRDefault="00BA50DB" w:rsidP="00927C5C">
            <w:pPr>
              <w:pStyle w:val="a9"/>
              <w:rPr>
                <w:ins w:id="2021" w:author="John" w:date="2018-11-10T15:29:00Z"/>
                <w:rFonts w:asciiTheme="minorEastAsia" w:hAnsiTheme="minorEastAsia"/>
              </w:rPr>
            </w:pPr>
            <w:ins w:id="2022" w:author="John" w:date="2018-11-10T15:29:00Z">
              <w:r>
                <w:rPr>
                  <w:rFonts w:asciiTheme="minorEastAsia" w:hAnsiTheme="minorEastAsia" w:hint="eastAsia"/>
                </w:rPr>
                <w:t>负责</w:t>
              </w:r>
              <w:r>
                <w:rPr>
                  <w:rFonts w:asciiTheme="minorEastAsia" w:hAnsiTheme="minorEastAsia"/>
                </w:rPr>
                <w:t>整合</w:t>
              </w:r>
              <w:r>
                <w:rPr>
                  <w:rFonts w:asciiTheme="minorEastAsia" w:hAnsiTheme="minorEastAsia" w:hint="eastAsia"/>
                </w:rPr>
                <w:t>PPT</w:t>
              </w:r>
              <w:r>
                <w:rPr>
                  <w:rFonts w:asciiTheme="minorEastAsia" w:hAnsiTheme="minorEastAsia"/>
                </w:rPr>
                <w:t>并与各</w:t>
              </w:r>
              <w:proofErr w:type="gramStart"/>
              <w:r>
                <w:rPr>
                  <w:rFonts w:asciiTheme="minorEastAsia" w:hAnsiTheme="minorEastAsia"/>
                </w:rPr>
                <w:t>版块</w:t>
              </w:r>
              <w:proofErr w:type="gramEnd"/>
              <w:r>
                <w:rPr>
                  <w:rFonts w:asciiTheme="minorEastAsia" w:hAnsiTheme="minorEastAsia"/>
                </w:rPr>
                <w:t>负责人</w:t>
              </w:r>
              <w:r>
                <w:rPr>
                  <w:rFonts w:asciiTheme="minorEastAsia" w:hAnsiTheme="minorEastAsia" w:hint="eastAsia"/>
                </w:rPr>
                <w:t>核实</w:t>
              </w:r>
              <w:r>
                <w:rPr>
                  <w:rFonts w:asciiTheme="minorEastAsia" w:hAnsiTheme="minorEastAsia"/>
                </w:rPr>
                <w:t>，</w:t>
              </w:r>
              <w:r>
                <w:rPr>
                  <w:rFonts w:asciiTheme="minorEastAsia" w:hAnsiTheme="minorEastAsia" w:hint="eastAsia"/>
                </w:rPr>
                <w:t>与任务</w:t>
              </w:r>
              <w:r>
                <w:rPr>
                  <w:rFonts w:asciiTheme="minorEastAsia" w:hAnsiTheme="minorEastAsia"/>
                </w:rPr>
                <w:t>审核员和项目经理审核，上传至</w:t>
              </w:r>
              <w:r>
                <w:rPr>
                  <w:rFonts w:asciiTheme="minorEastAsia" w:hAnsiTheme="minorEastAsia"/>
                </w:rPr>
                <w:t>Git</w:t>
              </w:r>
              <w:r>
                <w:rPr>
                  <w:rFonts w:asciiTheme="minorEastAsia" w:hAnsiTheme="minorEastAsia"/>
                </w:rPr>
                <w:t>工作目录。</w:t>
              </w:r>
              <w:r>
                <w:rPr>
                  <w:rFonts w:asciiTheme="minorEastAsia" w:hAnsiTheme="minorEastAsia" w:hint="eastAsia"/>
                </w:rPr>
                <w:t>没有</w:t>
              </w:r>
              <w:r>
                <w:rPr>
                  <w:rFonts w:asciiTheme="minorEastAsia" w:hAnsiTheme="minorEastAsia"/>
                </w:rPr>
                <w:t>与模块负责人沟通</w:t>
              </w:r>
              <w:r>
                <w:rPr>
                  <w:rFonts w:asciiTheme="minorEastAsia" w:hAnsiTheme="minorEastAsia" w:hint="eastAsia"/>
                </w:rPr>
                <w:t>，</w:t>
              </w:r>
              <w:r>
                <w:rPr>
                  <w:rFonts w:asciiTheme="minorEastAsia" w:hAnsiTheme="minorEastAsia"/>
                </w:rPr>
                <w:t>或及时</w:t>
              </w:r>
              <w:r>
                <w:rPr>
                  <w:rFonts w:asciiTheme="minorEastAsia" w:hAnsiTheme="minorEastAsia" w:hint="eastAsia"/>
                </w:rPr>
                <w:t>整合</w:t>
              </w:r>
              <w:r>
                <w:rPr>
                  <w:rFonts w:asciiTheme="minorEastAsia" w:hAnsiTheme="minorEastAsia"/>
                </w:rPr>
                <w:t>文</w:t>
              </w:r>
              <w:r>
                <w:rPr>
                  <w:rFonts w:asciiTheme="minorEastAsia" w:hAnsiTheme="minorEastAsia" w:hint="eastAsia"/>
                </w:rPr>
                <w:t>档</w:t>
              </w:r>
              <w:r>
                <w:rPr>
                  <w:rFonts w:asciiTheme="minorEastAsia" w:hAnsiTheme="minorEastAsia"/>
                </w:rPr>
                <w:t>上传至</w:t>
              </w:r>
              <w:proofErr w:type="spellStart"/>
              <w:r>
                <w:rPr>
                  <w:rFonts w:asciiTheme="minorEastAsia" w:hAnsiTheme="minorEastAsia"/>
                </w:rPr>
                <w:t>GIt</w:t>
              </w:r>
              <w:proofErr w:type="spellEnd"/>
              <w:r>
                <w:rPr>
                  <w:rFonts w:asciiTheme="minorEastAsia" w:hAnsiTheme="minorEastAsia" w:hint="eastAsia"/>
                </w:rPr>
                <w:t>时承担</w:t>
              </w:r>
              <w:r>
                <w:rPr>
                  <w:rFonts w:asciiTheme="minorEastAsia" w:hAnsiTheme="minorEastAsia"/>
                </w:rPr>
                <w:t>主要责任。</w:t>
              </w:r>
            </w:ins>
          </w:p>
        </w:tc>
      </w:tr>
      <w:tr w:rsidR="00BA50DB" w14:paraId="72CC014F" w14:textId="77777777" w:rsidTr="00927C5C">
        <w:trPr>
          <w:ins w:id="2023" w:author="John" w:date="2018-11-10T15:29:00Z"/>
        </w:trPr>
        <w:tc>
          <w:tcPr>
            <w:tcW w:w="1413" w:type="dxa"/>
          </w:tcPr>
          <w:p w14:paraId="0F82777F" w14:textId="77777777" w:rsidR="00BA50DB" w:rsidRDefault="00BA50DB" w:rsidP="00927C5C">
            <w:pPr>
              <w:pStyle w:val="a9"/>
              <w:rPr>
                <w:ins w:id="2024" w:author="John" w:date="2018-11-10T15:29:00Z"/>
                <w:rFonts w:ascii="宋体" w:hAnsi="宋体"/>
                <w:szCs w:val="24"/>
              </w:rPr>
            </w:pPr>
            <w:ins w:id="2025" w:author="John" w:date="2018-11-10T15:29:00Z">
              <w:r>
                <w:rPr>
                  <w:rFonts w:ascii="宋体" w:hAnsi="宋体" w:hint="eastAsia"/>
                  <w:szCs w:val="24"/>
                </w:rPr>
                <w:t>会议记录员</w:t>
              </w:r>
            </w:ins>
          </w:p>
        </w:tc>
        <w:tc>
          <w:tcPr>
            <w:tcW w:w="6883" w:type="dxa"/>
          </w:tcPr>
          <w:p w14:paraId="1B2EF079" w14:textId="77777777" w:rsidR="00BA50DB" w:rsidRDefault="00BA50DB" w:rsidP="00927C5C">
            <w:pPr>
              <w:pStyle w:val="a9"/>
              <w:tabs>
                <w:tab w:val="left" w:pos="744"/>
              </w:tabs>
              <w:rPr>
                <w:ins w:id="2026" w:author="John" w:date="2018-11-10T15:29:00Z"/>
                <w:rFonts w:asciiTheme="minorEastAsia" w:hAnsiTheme="minorEastAsia"/>
              </w:rPr>
            </w:pPr>
            <w:ins w:id="2027" w:author="John" w:date="2018-11-10T15:29:00Z">
              <w:r>
                <w:rPr>
                  <w:rFonts w:hint="eastAsia"/>
                </w:rPr>
                <w:t>负责</w:t>
              </w:r>
              <w:r>
                <w:t>记录会议情况，包括开会时间、地点、参会人员、会议主要探讨内容</w:t>
              </w:r>
              <w:r>
                <w:rPr>
                  <w:rFonts w:hint="eastAsia"/>
                </w:rPr>
                <w:t>、</w:t>
              </w:r>
              <w:r>
                <w:t>会议</w:t>
              </w:r>
              <w:r>
                <w:rPr>
                  <w:rFonts w:hint="eastAsia"/>
                </w:rPr>
                <w:t>完成</w:t>
              </w:r>
              <w:r>
                <w:t>情况，并录音</w:t>
              </w:r>
              <w:r>
                <w:rPr>
                  <w:rFonts w:hint="eastAsia"/>
                </w:rPr>
                <w:t>。会议</w:t>
              </w:r>
              <w:r>
                <w:t>记录不完善，没有录音时承担主要责任。</w:t>
              </w:r>
            </w:ins>
          </w:p>
        </w:tc>
      </w:tr>
      <w:tr w:rsidR="00BA50DB" w14:paraId="7182B37C" w14:textId="77777777" w:rsidTr="00927C5C">
        <w:trPr>
          <w:ins w:id="2028" w:author="John" w:date="2018-11-10T15:29:00Z"/>
        </w:trPr>
        <w:tc>
          <w:tcPr>
            <w:tcW w:w="1413" w:type="dxa"/>
          </w:tcPr>
          <w:p w14:paraId="175B2C1D" w14:textId="77777777" w:rsidR="00BA50DB" w:rsidRDefault="00BA50DB" w:rsidP="00927C5C">
            <w:pPr>
              <w:pStyle w:val="a9"/>
              <w:rPr>
                <w:ins w:id="2029" w:author="John" w:date="2018-11-10T15:29:00Z"/>
                <w:rFonts w:ascii="宋体" w:hAnsi="宋体"/>
                <w:szCs w:val="24"/>
              </w:rPr>
            </w:pPr>
            <w:ins w:id="2030" w:author="John" w:date="2018-11-10T15:29:00Z">
              <w:r>
                <w:rPr>
                  <w:rFonts w:hint="eastAsia"/>
                </w:rPr>
                <w:t>设备及配置管理员</w:t>
              </w:r>
            </w:ins>
          </w:p>
        </w:tc>
        <w:tc>
          <w:tcPr>
            <w:tcW w:w="6883" w:type="dxa"/>
          </w:tcPr>
          <w:p w14:paraId="1FB8041E" w14:textId="77777777" w:rsidR="00BA50DB" w:rsidRDefault="00BA50DB" w:rsidP="00927C5C">
            <w:pPr>
              <w:pStyle w:val="a9"/>
              <w:rPr>
                <w:ins w:id="2031" w:author="John" w:date="2018-11-10T15:29:00Z"/>
                <w:rFonts w:asciiTheme="minorEastAsia" w:hAnsiTheme="minorEastAsia"/>
              </w:rPr>
            </w:pPr>
            <w:ins w:id="2032" w:author="John" w:date="2018-11-10T15:29:00Z">
              <w:r>
                <w:rPr>
                  <w:rFonts w:hint="eastAsia"/>
                </w:rPr>
                <w:t>负责</w:t>
              </w:r>
              <w:r>
                <w:t>该软件项目所需</w:t>
              </w:r>
              <w:r>
                <w:rPr>
                  <w:rFonts w:hint="eastAsia"/>
                </w:rPr>
                <w:t>设备</w:t>
              </w:r>
              <w:r>
                <w:t>工具配置，配置相关虚拟机软件设置</w:t>
              </w:r>
              <w:r>
                <w:rPr>
                  <w:rFonts w:hint="eastAsia"/>
                </w:rPr>
                <w:t>，</w:t>
              </w:r>
              <w:r>
                <w:t>建立基线，</w:t>
              </w:r>
              <w:r>
                <w:rPr>
                  <w:rFonts w:hint="eastAsia"/>
                </w:rPr>
                <w:t>进行</w:t>
              </w:r>
              <w:r>
                <w:t>版本及配置</w:t>
              </w:r>
              <w:r>
                <w:rPr>
                  <w:rFonts w:hint="eastAsia"/>
                </w:rPr>
                <w:t>变更控制，</w:t>
              </w:r>
              <w:r>
                <w:t>使组员能够快速有效</w:t>
              </w:r>
              <w:r>
                <w:rPr>
                  <w:rFonts w:hint="eastAsia"/>
                </w:rPr>
                <w:t>的</w:t>
              </w:r>
              <w:r>
                <w:t>使用各种工具</w:t>
              </w:r>
              <w:r>
                <w:rPr>
                  <w:rFonts w:hint="eastAsia"/>
                </w:rPr>
                <w:t>。有权要求</w:t>
              </w:r>
              <w:r>
                <w:t>统一组内软件使用情况，有权强制规定组员对软件的使用规范</w:t>
              </w:r>
              <w:r>
                <w:rPr>
                  <w:rFonts w:hint="eastAsia"/>
                </w:rPr>
                <w:t>，</w:t>
              </w:r>
              <w:r>
                <w:t>有权要求</w:t>
              </w:r>
              <w:r>
                <w:rPr>
                  <w:rFonts w:hint="eastAsia"/>
                </w:rPr>
                <w:t>项目</w:t>
              </w:r>
              <w:r>
                <w:t>经理对需要设备进行筹款。</w:t>
              </w:r>
              <w:r>
                <w:rPr>
                  <w:rFonts w:hint="eastAsia"/>
                </w:rPr>
                <w:t>配置</w:t>
              </w:r>
              <w:r>
                <w:t>或版本控制不当，提交错误版本，配置不够完善</w:t>
              </w:r>
              <w:r>
                <w:rPr>
                  <w:rFonts w:hint="eastAsia"/>
                </w:rPr>
                <w:t>时</w:t>
              </w:r>
              <w:r>
                <w:t>承担主要责任。</w:t>
              </w:r>
            </w:ins>
          </w:p>
        </w:tc>
      </w:tr>
      <w:tr w:rsidR="00BA50DB" w14:paraId="02032ED6" w14:textId="77777777" w:rsidTr="00927C5C">
        <w:trPr>
          <w:ins w:id="2033" w:author="John" w:date="2018-11-10T15:29:00Z"/>
        </w:trPr>
        <w:tc>
          <w:tcPr>
            <w:tcW w:w="1413" w:type="dxa"/>
          </w:tcPr>
          <w:p w14:paraId="3E2C8BEA" w14:textId="77777777" w:rsidR="00BA50DB" w:rsidRDefault="00BA50DB" w:rsidP="00927C5C">
            <w:pPr>
              <w:pStyle w:val="a9"/>
              <w:rPr>
                <w:ins w:id="2034" w:author="John" w:date="2018-11-10T15:29:00Z"/>
                <w:rFonts w:ascii="宋体" w:hAnsi="宋体"/>
                <w:szCs w:val="24"/>
              </w:rPr>
            </w:pPr>
            <w:ins w:id="2035" w:author="John" w:date="2018-11-10T15:29:00Z">
              <w:r>
                <w:rPr>
                  <w:rFonts w:ascii="宋体" w:hAnsi="宋体" w:hint="eastAsia"/>
                  <w:szCs w:val="24"/>
                </w:rPr>
                <w:t>原型</w:t>
              </w:r>
              <w:r>
                <w:rPr>
                  <w:rFonts w:ascii="宋体" w:hAnsi="宋体"/>
                  <w:szCs w:val="24"/>
                </w:rPr>
                <w:t>设计员</w:t>
              </w:r>
            </w:ins>
          </w:p>
        </w:tc>
        <w:tc>
          <w:tcPr>
            <w:tcW w:w="6883" w:type="dxa"/>
          </w:tcPr>
          <w:p w14:paraId="4E007130" w14:textId="77777777" w:rsidR="00BA50DB" w:rsidRDefault="00BA50DB" w:rsidP="00927C5C">
            <w:pPr>
              <w:pStyle w:val="a9"/>
              <w:rPr>
                <w:ins w:id="2036" w:author="John" w:date="2018-11-10T15:29:00Z"/>
                <w:rFonts w:asciiTheme="minorEastAsia" w:hAnsiTheme="minorEastAsia"/>
              </w:rPr>
            </w:pPr>
            <w:ins w:id="2037" w:author="John" w:date="2018-11-10T15:29:00Z">
              <w:r>
                <w:rPr>
                  <w:rFonts w:hint="eastAsia"/>
                </w:rPr>
                <w:t>负责</w:t>
              </w:r>
              <w:r>
                <w:t>网站原型设计</w:t>
              </w:r>
              <w:r>
                <w:rPr>
                  <w:rFonts w:hint="eastAsia"/>
                </w:rPr>
                <w:t>，</w:t>
              </w:r>
              <w:r>
                <w:t>要求与组员和客户进行充分沟通。</w:t>
              </w:r>
              <w:r>
                <w:rPr>
                  <w:rFonts w:hint="eastAsia"/>
                </w:rPr>
                <w:t>有权</w:t>
              </w:r>
              <w:r>
                <w:t>拒绝</w:t>
              </w:r>
              <w:proofErr w:type="gramStart"/>
              <w:r>
                <w:t>除项目</w:t>
              </w:r>
              <w:proofErr w:type="gramEnd"/>
              <w:r>
                <w:t>经理以外的组员提出的要求。</w:t>
              </w:r>
              <w:r>
                <w:rPr>
                  <w:rFonts w:hint="eastAsia"/>
                </w:rPr>
                <w:t>网站功能</w:t>
              </w:r>
              <w:r>
                <w:t>设计不够</w:t>
              </w:r>
              <w:r>
                <w:rPr>
                  <w:rFonts w:hint="eastAsia"/>
                </w:rPr>
                <w:t>，样式</w:t>
              </w:r>
              <w:r>
                <w:t>丑陋，用户友好度低时负主要责任。</w:t>
              </w:r>
            </w:ins>
          </w:p>
        </w:tc>
      </w:tr>
      <w:tr w:rsidR="00BA50DB" w14:paraId="02739107" w14:textId="77777777" w:rsidTr="00927C5C">
        <w:trPr>
          <w:ins w:id="2038" w:author="John" w:date="2018-11-10T15:29:00Z"/>
        </w:trPr>
        <w:tc>
          <w:tcPr>
            <w:tcW w:w="1413" w:type="dxa"/>
          </w:tcPr>
          <w:p w14:paraId="4F28668A" w14:textId="77777777" w:rsidR="00BA50DB" w:rsidRDefault="00BA50DB" w:rsidP="00927C5C">
            <w:pPr>
              <w:pStyle w:val="a9"/>
              <w:rPr>
                <w:ins w:id="2039" w:author="John" w:date="2018-11-10T15:29:00Z"/>
                <w:rFonts w:ascii="宋体" w:hAnsi="宋体"/>
                <w:szCs w:val="24"/>
              </w:rPr>
            </w:pPr>
            <w:ins w:id="2040" w:author="John" w:date="2018-11-10T15:29:00Z">
              <w:r>
                <w:rPr>
                  <w:rFonts w:ascii="宋体" w:hAnsi="宋体" w:hint="eastAsia"/>
                  <w:szCs w:val="24"/>
                </w:rPr>
                <w:t>用户</w:t>
              </w:r>
              <w:r>
                <w:rPr>
                  <w:rFonts w:ascii="宋体" w:hAnsi="宋体"/>
                  <w:szCs w:val="24"/>
                </w:rPr>
                <w:t>访谈员</w:t>
              </w:r>
            </w:ins>
          </w:p>
        </w:tc>
        <w:tc>
          <w:tcPr>
            <w:tcW w:w="6883" w:type="dxa"/>
          </w:tcPr>
          <w:p w14:paraId="5BF288B6" w14:textId="77777777" w:rsidR="00BA50DB" w:rsidRDefault="00BA50DB" w:rsidP="00927C5C">
            <w:pPr>
              <w:pStyle w:val="a9"/>
              <w:rPr>
                <w:ins w:id="2041" w:author="John" w:date="2018-11-10T15:29:00Z"/>
              </w:rPr>
            </w:pPr>
            <w:ins w:id="2042" w:author="John" w:date="2018-11-10T15:29:00Z">
              <w:r>
                <w:rPr>
                  <w:rFonts w:hint="eastAsia"/>
                </w:rPr>
                <w:t>负责</w:t>
              </w:r>
              <w:r>
                <w:t>从顾客获取需求</w:t>
              </w:r>
              <w:r>
                <w:rPr>
                  <w:rFonts w:hint="eastAsia"/>
                </w:rPr>
                <w:t>，</w:t>
              </w:r>
              <w:r>
                <w:t>分析顾客需求</w:t>
              </w:r>
              <w:r>
                <w:rPr>
                  <w:rFonts w:hint="eastAsia"/>
                </w:rPr>
                <w:t>并</w:t>
              </w:r>
              <w:r>
                <w:t>反馈成具体需要实现的功能。</w:t>
              </w:r>
              <w:r>
                <w:rPr>
                  <w:rFonts w:hint="eastAsia"/>
                </w:rPr>
                <w:t>对顾</w:t>
              </w:r>
              <w:r>
                <w:rPr>
                  <w:rFonts w:hint="eastAsia"/>
                </w:rPr>
                <w:lastRenderedPageBreak/>
                <w:t>客</w:t>
              </w:r>
              <w:r>
                <w:t>要求分析不清</w:t>
              </w:r>
              <w:r>
                <w:rPr>
                  <w:rFonts w:hint="eastAsia"/>
                </w:rPr>
                <w:t>，</w:t>
              </w:r>
              <w:r>
                <w:t>记录需求不清晰时，</w:t>
              </w:r>
              <w:r>
                <w:rPr>
                  <w:rFonts w:hint="eastAsia"/>
                </w:rPr>
                <w:t>导致</w:t>
              </w:r>
              <w:r>
                <w:t>生成功能</w:t>
              </w:r>
              <w:r>
                <w:rPr>
                  <w:rFonts w:hint="eastAsia"/>
                </w:rPr>
                <w:t>错误</w:t>
              </w:r>
              <w:r>
                <w:t>时负主要责任。</w:t>
              </w:r>
            </w:ins>
          </w:p>
        </w:tc>
      </w:tr>
      <w:tr w:rsidR="00BA50DB" w14:paraId="3EA74AEC" w14:textId="77777777" w:rsidTr="00927C5C">
        <w:trPr>
          <w:ins w:id="2043" w:author="John" w:date="2018-11-10T15:29:00Z"/>
        </w:trPr>
        <w:tc>
          <w:tcPr>
            <w:tcW w:w="1413" w:type="dxa"/>
          </w:tcPr>
          <w:p w14:paraId="268F6407" w14:textId="77777777" w:rsidR="00BA50DB" w:rsidRDefault="00BA50DB" w:rsidP="00927C5C">
            <w:pPr>
              <w:pStyle w:val="a9"/>
              <w:rPr>
                <w:ins w:id="2044" w:author="John" w:date="2018-11-10T15:29:00Z"/>
                <w:rFonts w:ascii="宋体" w:hAnsi="宋体"/>
                <w:szCs w:val="24"/>
              </w:rPr>
            </w:pPr>
            <w:ins w:id="2045" w:author="John" w:date="2018-11-10T15:29:00Z">
              <w:r>
                <w:rPr>
                  <w:rFonts w:ascii="宋体" w:hAnsi="宋体" w:hint="eastAsia"/>
                  <w:szCs w:val="24"/>
                </w:rPr>
                <w:lastRenderedPageBreak/>
                <w:t>工作</w:t>
              </w:r>
              <w:r>
                <w:rPr>
                  <w:rFonts w:ascii="宋体" w:hAnsi="宋体"/>
                  <w:szCs w:val="24"/>
                </w:rPr>
                <w:t>计划管理员</w:t>
              </w:r>
            </w:ins>
          </w:p>
        </w:tc>
        <w:tc>
          <w:tcPr>
            <w:tcW w:w="6883" w:type="dxa"/>
          </w:tcPr>
          <w:p w14:paraId="65FD3A02" w14:textId="77777777" w:rsidR="00BA50DB" w:rsidRDefault="00BA50DB" w:rsidP="00927C5C">
            <w:pPr>
              <w:pStyle w:val="a9"/>
              <w:rPr>
                <w:ins w:id="2046" w:author="John" w:date="2018-11-10T15:29:00Z"/>
              </w:rPr>
            </w:pPr>
            <w:ins w:id="2047" w:author="John" w:date="2018-11-10T15:29:00Z">
              <w:r>
                <w:rPr>
                  <w:rFonts w:hint="eastAsia"/>
                </w:rPr>
                <w:t>工作任务规划，根据实际情况调整工作时间，修改</w:t>
              </w:r>
              <w:proofErr w:type="gramStart"/>
              <w:r>
                <w:rPr>
                  <w:rFonts w:hint="eastAsia"/>
                </w:rPr>
                <w:t>甘特图</w:t>
              </w:r>
              <w:proofErr w:type="gramEnd"/>
              <w:r>
                <w:rPr>
                  <w:rFonts w:hint="eastAsia"/>
                </w:rPr>
                <w:t>。</w:t>
              </w:r>
            </w:ins>
          </w:p>
        </w:tc>
      </w:tr>
      <w:tr w:rsidR="00BA50DB" w14:paraId="472E601C" w14:textId="77777777" w:rsidTr="00927C5C">
        <w:trPr>
          <w:ins w:id="2048" w:author="John" w:date="2018-11-10T15:29:00Z"/>
        </w:trPr>
        <w:tc>
          <w:tcPr>
            <w:tcW w:w="1413" w:type="dxa"/>
          </w:tcPr>
          <w:p w14:paraId="32F224AA" w14:textId="77777777" w:rsidR="00BA50DB" w:rsidRDefault="00BA50DB" w:rsidP="00927C5C">
            <w:pPr>
              <w:pStyle w:val="a9"/>
              <w:rPr>
                <w:ins w:id="2049" w:author="John" w:date="2018-11-10T15:29:00Z"/>
                <w:rFonts w:ascii="宋体" w:hAnsi="宋体"/>
                <w:szCs w:val="24"/>
              </w:rPr>
            </w:pPr>
            <w:ins w:id="2050" w:author="John" w:date="2018-11-10T15:29:00Z">
              <w:r>
                <w:rPr>
                  <w:rFonts w:ascii="宋体" w:hAnsi="宋体" w:hint="eastAsia"/>
                  <w:szCs w:val="24"/>
                </w:rPr>
                <w:t>后勤</w:t>
              </w:r>
              <w:r>
                <w:rPr>
                  <w:rFonts w:ascii="宋体" w:hAnsi="宋体"/>
                  <w:szCs w:val="24"/>
                </w:rPr>
                <w:t>辅助人员</w:t>
              </w:r>
            </w:ins>
          </w:p>
        </w:tc>
        <w:tc>
          <w:tcPr>
            <w:tcW w:w="6883" w:type="dxa"/>
          </w:tcPr>
          <w:p w14:paraId="0E755AF0" w14:textId="77777777" w:rsidR="00BA50DB" w:rsidRDefault="00BA50DB" w:rsidP="00927C5C">
            <w:pPr>
              <w:pStyle w:val="a9"/>
              <w:tabs>
                <w:tab w:val="left" w:pos="1080"/>
              </w:tabs>
              <w:rPr>
                <w:ins w:id="2051" w:author="John" w:date="2018-11-10T15:29:00Z"/>
              </w:rPr>
            </w:pPr>
            <w:ins w:id="2052" w:author="John" w:date="2018-11-10T15:29:00Z">
              <w:r>
                <w:t>当当期任务工作人员因某些因素无法完成任务或无法参与任务，以及某块工作比预期需要的工作量更多时，由</w:t>
              </w:r>
              <w:r>
                <w:rPr>
                  <w:rFonts w:hint="eastAsia"/>
                </w:rPr>
                <w:t>后勤</w:t>
              </w:r>
              <w:r>
                <w:t>辅助人员协助进行任务</w:t>
              </w:r>
              <w:r>
                <w:rPr>
                  <w:rFonts w:hint="eastAsia"/>
                </w:rPr>
                <w:t>。</w:t>
              </w:r>
            </w:ins>
          </w:p>
        </w:tc>
      </w:tr>
    </w:tbl>
    <w:p w14:paraId="5929F17B" w14:textId="77777777" w:rsidR="00BA50DB" w:rsidRDefault="00BA50DB" w:rsidP="00BA50DB">
      <w:pPr>
        <w:rPr>
          <w:ins w:id="2053" w:author="John" w:date="2018-11-10T15:29:00Z"/>
        </w:rPr>
      </w:pPr>
    </w:p>
    <w:p w14:paraId="3921D752" w14:textId="77777777" w:rsidR="00BA50DB" w:rsidRPr="00501FC8" w:rsidRDefault="00BA50DB" w:rsidP="00BA50DB">
      <w:pPr>
        <w:rPr>
          <w:ins w:id="2054" w:author="John" w:date="2018-11-10T15:29:00Z"/>
        </w:rPr>
      </w:pPr>
    </w:p>
    <w:p w14:paraId="624E443F" w14:textId="7BC8672F" w:rsidR="00BA50DB" w:rsidRDefault="00714A8A">
      <w:pPr>
        <w:pStyle w:val="3"/>
        <w:rPr>
          <w:ins w:id="2055" w:author="John" w:date="2018-11-10T15:29:00Z"/>
        </w:rPr>
        <w:pPrChange w:id="2056" w:author="John" w:date="2018-11-10T15:43:00Z">
          <w:pPr>
            <w:pStyle w:val="2"/>
          </w:pPr>
        </w:pPrChange>
      </w:pPr>
      <w:bookmarkStart w:id="2057" w:name="_Toc529631026"/>
      <w:ins w:id="2058" w:author="John" w:date="2018-11-10T15:54:00Z">
        <w:r>
          <w:t>3</w:t>
        </w:r>
      </w:ins>
      <w:ins w:id="2059" w:author="John" w:date="2018-11-10T15:29:00Z">
        <w:r w:rsidR="00BA50DB">
          <w:t>.</w:t>
        </w:r>
      </w:ins>
      <w:ins w:id="2060" w:author="John" w:date="2018-11-10T15:33:00Z">
        <w:r w:rsidR="009C1F9E">
          <w:rPr>
            <w:rFonts w:hint="eastAsia"/>
          </w:rPr>
          <w:t>7.2</w:t>
        </w:r>
      </w:ins>
      <w:ins w:id="2061" w:author="John" w:date="2018-11-10T15:29:00Z">
        <w:r w:rsidR="00BA50DB">
          <w:t>人员</w:t>
        </w:r>
        <w:bookmarkEnd w:id="2057"/>
      </w:ins>
    </w:p>
    <w:p w14:paraId="6F9D0E75" w14:textId="77777777" w:rsidR="00BA50DB" w:rsidRPr="00292CE8" w:rsidRDefault="00BA50DB" w:rsidP="00BA50DB">
      <w:pPr>
        <w:spacing w:line="360" w:lineRule="auto"/>
        <w:rPr>
          <w:ins w:id="2062" w:author="John" w:date="2018-11-10T15:29:00Z"/>
          <w:rFonts w:ascii="宋体" w:eastAsia="宋体" w:hAnsi="宋体"/>
        </w:rPr>
      </w:pPr>
      <w:ins w:id="2063" w:author="John" w:date="2018-11-10T15:29:00Z">
        <w:r>
          <w:tab/>
        </w:r>
        <w:r w:rsidRPr="00292CE8">
          <w:rPr>
            <w:rFonts w:ascii="宋体" w:eastAsia="宋体" w:hAnsi="宋体" w:hint="eastAsia"/>
          </w:rPr>
          <w:t>此次</w:t>
        </w:r>
        <w:r w:rsidRPr="00292CE8">
          <w:rPr>
            <w:rFonts w:ascii="宋体" w:eastAsia="宋体" w:hAnsi="宋体"/>
          </w:rPr>
          <w:t>项目的负责人为项目经理沈启航，开发人员叶柏成、杨以恒、徐哲远、骆佳俊。</w:t>
        </w:r>
      </w:ins>
    </w:p>
    <w:p w14:paraId="77409C15" w14:textId="77777777" w:rsidR="00BA50DB" w:rsidRDefault="00BA50DB" w:rsidP="00BA50DB">
      <w:pPr>
        <w:rPr>
          <w:ins w:id="2064" w:author="John" w:date="2018-11-10T15:2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50DB" w14:paraId="7E30A5E8" w14:textId="77777777" w:rsidTr="00927C5C">
        <w:trPr>
          <w:ins w:id="2065" w:author="John" w:date="2018-11-10T15:29:00Z"/>
        </w:trPr>
        <w:tc>
          <w:tcPr>
            <w:tcW w:w="1413" w:type="dxa"/>
          </w:tcPr>
          <w:p w14:paraId="04B0BBF5" w14:textId="77777777" w:rsidR="00BA50DB" w:rsidRPr="00292CE8" w:rsidRDefault="00BA50DB" w:rsidP="00927C5C">
            <w:pPr>
              <w:pStyle w:val="a9"/>
              <w:jc w:val="center"/>
              <w:rPr>
                <w:ins w:id="2066" w:author="John" w:date="2018-11-10T15:29:00Z"/>
                <w:rFonts w:ascii="宋体" w:hAnsi="宋体"/>
                <w:b/>
              </w:rPr>
            </w:pPr>
            <w:ins w:id="2067" w:author="John" w:date="2018-11-10T15:29:00Z">
              <w:r w:rsidRPr="00292CE8">
                <w:rPr>
                  <w:rFonts w:ascii="宋体" w:hAnsi="宋体" w:hint="eastAsia"/>
                  <w:b/>
                </w:rPr>
                <w:t>人员</w:t>
              </w:r>
            </w:ins>
          </w:p>
        </w:tc>
        <w:tc>
          <w:tcPr>
            <w:tcW w:w="6883" w:type="dxa"/>
          </w:tcPr>
          <w:p w14:paraId="0B274FE4" w14:textId="77777777" w:rsidR="00BA50DB" w:rsidRPr="00292CE8" w:rsidRDefault="00BA50DB" w:rsidP="00927C5C">
            <w:pPr>
              <w:pStyle w:val="a9"/>
              <w:jc w:val="center"/>
              <w:rPr>
                <w:ins w:id="2068" w:author="John" w:date="2018-11-10T15:29:00Z"/>
                <w:rFonts w:ascii="宋体" w:hAnsi="宋体"/>
                <w:b/>
              </w:rPr>
            </w:pPr>
            <w:ins w:id="2069" w:author="John" w:date="2018-11-10T15:29:00Z">
              <w:r w:rsidRPr="00292CE8">
                <w:rPr>
                  <w:rFonts w:ascii="宋体" w:hAnsi="宋体" w:hint="eastAsia"/>
                  <w:b/>
                </w:rPr>
                <w:t>掌握</w:t>
              </w:r>
              <w:r w:rsidRPr="00292CE8">
                <w:rPr>
                  <w:rFonts w:ascii="宋体" w:hAnsi="宋体"/>
                  <w:b/>
                </w:rPr>
                <w:t>技能</w:t>
              </w:r>
            </w:ins>
          </w:p>
        </w:tc>
      </w:tr>
      <w:tr w:rsidR="00BA50DB" w14:paraId="3531F1B1" w14:textId="77777777" w:rsidTr="00927C5C">
        <w:trPr>
          <w:ins w:id="2070" w:author="John" w:date="2018-11-10T15:29:00Z"/>
        </w:trPr>
        <w:tc>
          <w:tcPr>
            <w:tcW w:w="1413" w:type="dxa"/>
          </w:tcPr>
          <w:p w14:paraId="2B59AB72" w14:textId="77777777" w:rsidR="00BA50DB" w:rsidRPr="00292CE8" w:rsidRDefault="00BA50DB" w:rsidP="00927C5C">
            <w:pPr>
              <w:pStyle w:val="a9"/>
              <w:rPr>
                <w:ins w:id="2071" w:author="John" w:date="2018-11-10T15:29:00Z"/>
                <w:rFonts w:ascii="宋体" w:hAnsi="宋体"/>
                <w:szCs w:val="24"/>
              </w:rPr>
            </w:pPr>
            <w:ins w:id="2072" w:author="John" w:date="2018-11-10T15:29:00Z">
              <w:r w:rsidRPr="00292CE8">
                <w:rPr>
                  <w:rFonts w:ascii="宋体" w:hAnsi="宋体" w:hint="eastAsia"/>
                  <w:szCs w:val="24"/>
                </w:rPr>
                <w:t>沈启航</w:t>
              </w:r>
            </w:ins>
          </w:p>
        </w:tc>
        <w:tc>
          <w:tcPr>
            <w:tcW w:w="6883" w:type="dxa"/>
          </w:tcPr>
          <w:p w14:paraId="2A12F920" w14:textId="77777777" w:rsidR="00BA50DB" w:rsidRPr="00292CE8" w:rsidRDefault="00BA50DB" w:rsidP="00927C5C">
            <w:pPr>
              <w:pStyle w:val="a9"/>
              <w:rPr>
                <w:ins w:id="2073" w:author="John" w:date="2018-11-10T15:29:00Z"/>
                <w:rFonts w:ascii="宋体" w:hAnsi="宋体"/>
                <w:szCs w:val="24"/>
              </w:rPr>
            </w:pPr>
            <w:ins w:id="2074" w:author="John" w:date="2018-11-10T15:29:00Z">
              <w:r w:rsidRPr="00292CE8">
                <w:rPr>
                  <w:rFonts w:ascii="宋体" w:hAnsi="宋体" w:hint="eastAsia"/>
                  <w:szCs w:val="24"/>
                </w:rPr>
                <w:t>具有</w:t>
              </w:r>
              <w:r w:rsidRPr="00292CE8">
                <w:rPr>
                  <w:rFonts w:ascii="宋体" w:hAnsi="宋体"/>
                  <w:szCs w:val="24"/>
                </w:rPr>
                <w:t>良好的沟通能力与组织能力</w:t>
              </w:r>
              <w:r w:rsidRPr="00292CE8">
                <w:rPr>
                  <w:rFonts w:ascii="宋体" w:hAnsi="宋体" w:hint="eastAsia"/>
                  <w:szCs w:val="24"/>
                </w:rPr>
                <w:t>；</w:t>
              </w:r>
            </w:ins>
          </w:p>
          <w:p w14:paraId="34EC09C2" w14:textId="77777777" w:rsidR="00BA50DB" w:rsidRPr="00292CE8" w:rsidRDefault="00BA50DB" w:rsidP="00927C5C">
            <w:pPr>
              <w:pStyle w:val="a9"/>
              <w:rPr>
                <w:ins w:id="2075" w:author="John" w:date="2018-11-10T15:29:00Z"/>
                <w:rFonts w:ascii="宋体" w:hAnsi="宋体"/>
                <w:szCs w:val="24"/>
              </w:rPr>
            </w:pPr>
            <w:ins w:id="2076" w:author="John" w:date="2018-11-10T15:29:00Z">
              <w:r w:rsidRPr="00292CE8">
                <w:rPr>
                  <w:rFonts w:ascii="宋体" w:hAnsi="宋体" w:hint="eastAsia"/>
                  <w:szCs w:val="24"/>
                </w:rPr>
                <w:t>了解</w:t>
              </w:r>
              <w:r w:rsidRPr="00292CE8">
                <w:rPr>
                  <w:rFonts w:ascii="宋体" w:hAnsi="宋体"/>
                  <w:szCs w:val="24"/>
                </w:rPr>
                <w:t>G</w:t>
              </w:r>
              <w:r>
                <w:rPr>
                  <w:rFonts w:ascii="宋体" w:hAnsi="宋体"/>
                  <w:szCs w:val="24"/>
                </w:rPr>
                <w:t>i</w:t>
              </w:r>
              <w:r w:rsidRPr="00292CE8">
                <w:rPr>
                  <w:rFonts w:ascii="宋体" w:hAnsi="宋体"/>
                  <w:szCs w:val="24"/>
                </w:rPr>
                <w:t xml:space="preserve">t </w:t>
              </w:r>
              <w:r w:rsidRPr="00292CE8">
                <w:rPr>
                  <w:rFonts w:ascii="宋体" w:hAnsi="宋体" w:hint="eastAsia"/>
                  <w:szCs w:val="24"/>
                </w:rPr>
                <w:t>版本</w:t>
              </w:r>
              <w:r w:rsidRPr="00292CE8">
                <w:rPr>
                  <w:rFonts w:ascii="宋体" w:hAnsi="宋体"/>
                  <w:szCs w:val="24"/>
                </w:rPr>
                <w:t>控制工具</w:t>
              </w:r>
              <w:r w:rsidRPr="00292CE8">
                <w:rPr>
                  <w:rFonts w:ascii="宋体" w:hAnsi="宋体" w:hint="eastAsia"/>
                  <w:szCs w:val="24"/>
                </w:rPr>
                <w:t>的</w:t>
              </w:r>
              <w:r w:rsidRPr="00292CE8">
                <w:rPr>
                  <w:rFonts w:ascii="宋体" w:hAnsi="宋体"/>
                  <w:szCs w:val="24"/>
                </w:rPr>
                <w:t>使用方法，了解项目开发结构；</w:t>
              </w:r>
            </w:ins>
          </w:p>
          <w:p w14:paraId="5E3F15BE" w14:textId="77777777" w:rsidR="00BA50DB" w:rsidRPr="00292CE8" w:rsidRDefault="00BA50DB" w:rsidP="00927C5C">
            <w:pPr>
              <w:pStyle w:val="a9"/>
              <w:rPr>
                <w:ins w:id="2077" w:author="John" w:date="2018-11-10T15:29:00Z"/>
                <w:rFonts w:ascii="宋体" w:hAnsi="宋体"/>
                <w:szCs w:val="24"/>
              </w:rPr>
            </w:pPr>
            <w:ins w:id="2078"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75517050" w14:textId="77777777" w:rsidTr="00927C5C">
        <w:trPr>
          <w:ins w:id="2079" w:author="John" w:date="2018-11-10T15:29:00Z"/>
        </w:trPr>
        <w:tc>
          <w:tcPr>
            <w:tcW w:w="1413" w:type="dxa"/>
          </w:tcPr>
          <w:p w14:paraId="5811DAB5" w14:textId="77777777" w:rsidR="00BA50DB" w:rsidRPr="00292CE8" w:rsidRDefault="00BA50DB" w:rsidP="00927C5C">
            <w:pPr>
              <w:pStyle w:val="a9"/>
              <w:rPr>
                <w:ins w:id="2080" w:author="John" w:date="2018-11-10T15:29:00Z"/>
                <w:rFonts w:ascii="宋体" w:hAnsi="宋体"/>
                <w:szCs w:val="24"/>
              </w:rPr>
            </w:pPr>
            <w:ins w:id="2081" w:author="John" w:date="2018-11-10T15:29:00Z">
              <w:r w:rsidRPr="00292CE8">
                <w:rPr>
                  <w:rFonts w:ascii="宋体" w:hAnsi="宋体" w:hint="eastAsia"/>
                  <w:szCs w:val="24"/>
                </w:rPr>
                <w:t>叶柏成</w:t>
              </w:r>
            </w:ins>
          </w:p>
        </w:tc>
        <w:tc>
          <w:tcPr>
            <w:tcW w:w="6883" w:type="dxa"/>
          </w:tcPr>
          <w:p w14:paraId="40002F90" w14:textId="77777777" w:rsidR="00BA50DB" w:rsidRPr="00292CE8" w:rsidRDefault="00BA50DB" w:rsidP="00927C5C">
            <w:pPr>
              <w:pStyle w:val="a9"/>
              <w:rPr>
                <w:ins w:id="2082" w:author="John" w:date="2018-11-10T15:29:00Z"/>
                <w:rFonts w:ascii="宋体" w:hAnsi="宋体"/>
                <w:szCs w:val="24"/>
              </w:rPr>
            </w:pPr>
            <w:ins w:id="2083" w:author="John" w:date="2018-11-10T15:29:00Z">
              <w:r w:rsidRPr="00292CE8">
                <w:rPr>
                  <w:rFonts w:ascii="宋体" w:hAnsi="宋体" w:hint="eastAsia"/>
                  <w:szCs w:val="24"/>
                </w:rPr>
                <w:t>有一定的开发</w:t>
              </w:r>
              <w:r w:rsidRPr="00292CE8">
                <w:rPr>
                  <w:rFonts w:ascii="宋体" w:hAnsi="宋体"/>
                  <w:szCs w:val="24"/>
                </w:rPr>
                <w:t>经验</w:t>
              </w:r>
              <w:r w:rsidRPr="00292CE8">
                <w:rPr>
                  <w:rFonts w:ascii="宋体" w:hAnsi="宋体" w:hint="eastAsia"/>
                  <w:szCs w:val="24"/>
                </w:rPr>
                <w:t>；</w:t>
              </w:r>
            </w:ins>
          </w:p>
          <w:p w14:paraId="622D9109" w14:textId="77777777" w:rsidR="00BA50DB" w:rsidRPr="00292CE8" w:rsidRDefault="00BA50DB" w:rsidP="00927C5C">
            <w:pPr>
              <w:pStyle w:val="a9"/>
              <w:rPr>
                <w:ins w:id="2084" w:author="John" w:date="2018-11-10T15:29:00Z"/>
                <w:rFonts w:ascii="宋体" w:hAnsi="宋体"/>
                <w:szCs w:val="24"/>
              </w:rPr>
            </w:pPr>
            <w:ins w:id="2085" w:author="John" w:date="2018-11-10T15:29:00Z">
              <w:r w:rsidRPr="00292CE8">
                <w:rPr>
                  <w:rFonts w:ascii="宋体" w:hAnsi="宋体" w:hint="eastAsia"/>
                  <w:szCs w:val="24"/>
                </w:rPr>
                <w:t>了解</w:t>
              </w:r>
              <w:r w:rsidRPr="00292CE8">
                <w:rPr>
                  <w:rFonts w:ascii="宋体" w:hAnsi="宋体"/>
                  <w:szCs w:val="24"/>
                </w:rPr>
                <w:t>Git版本控制工具使用，</w:t>
              </w:r>
              <w:r w:rsidRPr="00292CE8">
                <w:rPr>
                  <w:rFonts w:ascii="宋体" w:hAnsi="宋体" w:hint="eastAsia"/>
                  <w:szCs w:val="24"/>
                </w:rPr>
                <w:t>了解</w:t>
              </w:r>
              <w:r w:rsidRPr="00292CE8">
                <w:rPr>
                  <w:rFonts w:ascii="宋体" w:hAnsi="宋体"/>
                  <w:szCs w:val="24"/>
                </w:rPr>
                <w:t>文档工具使用，有一定软件开发能力；</w:t>
              </w:r>
            </w:ins>
          </w:p>
          <w:p w14:paraId="0921EB6D" w14:textId="77777777" w:rsidR="00BA50DB" w:rsidRPr="00292CE8" w:rsidRDefault="00BA50DB" w:rsidP="00927C5C">
            <w:pPr>
              <w:pStyle w:val="a9"/>
              <w:rPr>
                <w:ins w:id="2086" w:author="John" w:date="2018-11-10T15:29:00Z"/>
                <w:rFonts w:ascii="宋体" w:hAnsi="宋体"/>
                <w:szCs w:val="24"/>
              </w:rPr>
            </w:pPr>
            <w:ins w:id="2087"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6E07C20B" w14:textId="77777777" w:rsidTr="00927C5C">
        <w:trPr>
          <w:ins w:id="2088" w:author="John" w:date="2018-11-10T15:29:00Z"/>
        </w:trPr>
        <w:tc>
          <w:tcPr>
            <w:tcW w:w="1413" w:type="dxa"/>
          </w:tcPr>
          <w:p w14:paraId="504EA459" w14:textId="77777777" w:rsidR="00BA50DB" w:rsidRPr="00292CE8" w:rsidRDefault="00BA50DB" w:rsidP="00927C5C">
            <w:pPr>
              <w:pStyle w:val="a9"/>
              <w:rPr>
                <w:ins w:id="2089" w:author="John" w:date="2018-11-10T15:29:00Z"/>
                <w:rFonts w:ascii="宋体" w:hAnsi="宋体"/>
                <w:szCs w:val="24"/>
              </w:rPr>
            </w:pPr>
            <w:ins w:id="2090" w:author="John" w:date="2018-11-10T15:29:00Z">
              <w:r w:rsidRPr="00292CE8">
                <w:rPr>
                  <w:rFonts w:ascii="宋体" w:hAnsi="宋体" w:hint="eastAsia"/>
                  <w:szCs w:val="24"/>
                </w:rPr>
                <w:t>杨以恒</w:t>
              </w:r>
            </w:ins>
          </w:p>
        </w:tc>
        <w:tc>
          <w:tcPr>
            <w:tcW w:w="6883" w:type="dxa"/>
          </w:tcPr>
          <w:p w14:paraId="7403CAC3" w14:textId="77777777" w:rsidR="00BA50DB" w:rsidRPr="00292CE8" w:rsidRDefault="00BA50DB" w:rsidP="00927C5C">
            <w:pPr>
              <w:pStyle w:val="a9"/>
              <w:rPr>
                <w:ins w:id="2091" w:author="John" w:date="2018-11-10T15:29:00Z"/>
                <w:rFonts w:ascii="宋体" w:hAnsi="宋体"/>
                <w:szCs w:val="24"/>
              </w:rPr>
            </w:pPr>
            <w:ins w:id="2092" w:author="John" w:date="2018-11-10T15:29:00Z">
              <w:r w:rsidRPr="00292CE8">
                <w:rPr>
                  <w:rFonts w:ascii="宋体" w:hAnsi="宋体" w:hint="eastAsia"/>
                  <w:szCs w:val="24"/>
                </w:rPr>
                <w:t>有一定</w:t>
              </w:r>
              <w:r w:rsidRPr="00292CE8">
                <w:rPr>
                  <w:rFonts w:ascii="宋体" w:hAnsi="宋体"/>
                  <w:szCs w:val="24"/>
                </w:rPr>
                <w:t>的开发经验；</w:t>
              </w:r>
            </w:ins>
          </w:p>
          <w:p w14:paraId="50869246" w14:textId="77777777" w:rsidR="00BA50DB" w:rsidRPr="00292CE8" w:rsidRDefault="00BA50DB" w:rsidP="00927C5C">
            <w:pPr>
              <w:pStyle w:val="a9"/>
              <w:rPr>
                <w:ins w:id="2093" w:author="John" w:date="2018-11-10T15:29:00Z"/>
                <w:rFonts w:ascii="宋体" w:hAnsi="宋体"/>
                <w:szCs w:val="24"/>
              </w:rPr>
            </w:pPr>
            <w:ins w:id="2094" w:author="John" w:date="2018-11-10T15:29:00Z">
              <w:r w:rsidRPr="00292CE8">
                <w:rPr>
                  <w:rFonts w:ascii="宋体" w:hAnsi="宋体" w:hint="eastAsia"/>
                  <w:szCs w:val="24"/>
                </w:rPr>
                <w:t>有一定</w:t>
              </w:r>
              <w:r w:rsidRPr="00292CE8">
                <w:rPr>
                  <w:rFonts w:ascii="宋体" w:hAnsi="宋体"/>
                  <w:szCs w:val="24"/>
                </w:rPr>
                <w:t>的美工设计经验，</w:t>
              </w:r>
              <w:r w:rsidRPr="00292CE8">
                <w:rPr>
                  <w:rFonts w:ascii="宋体" w:hAnsi="宋体" w:hint="eastAsia"/>
                  <w:szCs w:val="24"/>
                </w:rPr>
                <w:t>熟悉</w:t>
              </w:r>
              <w:r w:rsidRPr="00292CE8">
                <w:rPr>
                  <w:rFonts w:ascii="宋体" w:hAnsi="宋体"/>
                  <w:szCs w:val="24"/>
                </w:rPr>
                <w:t>Photoshop及类似工具使用；</w:t>
              </w:r>
            </w:ins>
          </w:p>
          <w:p w14:paraId="55A675F3" w14:textId="77777777" w:rsidR="00BA50DB" w:rsidRPr="00292CE8" w:rsidRDefault="00BA50DB" w:rsidP="00927C5C">
            <w:pPr>
              <w:pStyle w:val="a9"/>
              <w:rPr>
                <w:ins w:id="2095" w:author="John" w:date="2018-11-10T15:29:00Z"/>
                <w:rFonts w:ascii="宋体" w:hAnsi="宋体"/>
                <w:szCs w:val="24"/>
              </w:rPr>
            </w:pPr>
            <w:ins w:id="2096"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763F39F3" w14:textId="77777777" w:rsidTr="00927C5C">
        <w:trPr>
          <w:ins w:id="2097" w:author="John" w:date="2018-11-10T15:29:00Z"/>
        </w:trPr>
        <w:tc>
          <w:tcPr>
            <w:tcW w:w="1413" w:type="dxa"/>
          </w:tcPr>
          <w:p w14:paraId="3AAC06E0" w14:textId="77777777" w:rsidR="00BA50DB" w:rsidRPr="00292CE8" w:rsidRDefault="00BA50DB" w:rsidP="00927C5C">
            <w:pPr>
              <w:pStyle w:val="a9"/>
              <w:rPr>
                <w:ins w:id="2098" w:author="John" w:date="2018-11-10T15:29:00Z"/>
                <w:rFonts w:ascii="宋体" w:hAnsi="宋体"/>
                <w:szCs w:val="24"/>
              </w:rPr>
            </w:pPr>
            <w:ins w:id="2099" w:author="John" w:date="2018-11-10T15:29:00Z">
              <w:r w:rsidRPr="00292CE8">
                <w:rPr>
                  <w:rFonts w:ascii="宋体" w:hAnsi="宋体" w:hint="eastAsia"/>
                  <w:szCs w:val="24"/>
                </w:rPr>
                <w:t>徐哲远</w:t>
              </w:r>
            </w:ins>
          </w:p>
        </w:tc>
        <w:tc>
          <w:tcPr>
            <w:tcW w:w="6883" w:type="dxa"/>
          </w:tcPr>
          <w:p w14:paraId="749081FC" w14:textId="77777777" w:rsidR="00BA50DB" w:rsidRPr="00292CE8" w:rsidRDefault="00BA50DB" w:rsidP="00927C5C">
            <w:pPr>
              <w:pStyle w:val="a9"/>
              <w:rPr>
                <w:ins w:id="2100" w:author="John" w:date="2018-11-10T15:29:00Z"/>
                <w:rFonts w:ascii="宋体" w:hAnsi="宋体"/>
                <w:szCs w:val="24"/>
              </w:rPr>
            </w:pPr>
            <w:ins w:id="2101" w:author="John" w:date="2018-11-10T15:29:00Z">
              <w:r w:rsidRPr="00292CE8">
                <w:rPr>
                  <w:rFonts w:ascii="宋体" w:hAnsi="宋体" w:hint="eastAsia"/>
                  <w:szCs w:val="24"/>
                </w:rPr>
                <w:t>有一定</w:t>
              </w:r>
              <w:r w:rsidRPr="00292CE8">
                <w:rPr>
                  <w:rFonts w:ascii="宋体" w:hAnsi="宋体"/>
                  <w:szCs w:val="24"/>
                </w:rPr>
                <w:t>的开发经验；</w:t>
              </w:r>
            </w:ins>
          </w:p>
          <w:p w14:paraId="66D78CBE" w14:textId="77777777" w:rsidR="00BA50DB" w:rsidRPr="00292CE8" w:rsidRDefault="00BA50DB" w:rsidP="00927C5C">
            <w:pPr>
              <w:pStyle w:val="a9"/>
              <w:rPr>
                <w:ins w:id="2102" w:author="John" w:date="2018-11-10T15:29:00Z"/>
                <w:rFonts w:ascii="宋体" w:hAnsi="宋体"/>
                <w:szCs w:val="24"/>
              </w:rPr>
            </w:pPr>
            <w:ins w:id="2103"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03785C0E" w14:textId="77777777" w:rsidTr="00927C5C">
        <w:trPr>
          <w:ins w:id="2104" w:author="John" w:date="2018-11-10T15:29:00Z"/>
        </w:trPr>
        <w:tc>
          <w:tcPr>
            <w:tcW w:w="1413" w:type="dxa"/>
          </w:tcPr>
          <w:p w14:paraId="729F12D0" w14:textId="77777777" w:rsidR="00BA50DB" w:rsidRPr="00292CE8" w:rsidRDefault="00BA50DB" w:rsidP="00927C5C">
            <w:pPr>
              <w:pStyle w:val="a9"/>
              <w:rPr>
                <w:ins w:id="2105" w:author="John" w:date="2018-11-10T15:29:00Z"/>
                <w:rFonts w:ascii="宋体" w:hAnsi="宋体"/>
                <w:szCs w:val="24"/>
              </w:rPr>
            </w:pPr>
            <w:ins w:id="2106" w:author="John" w:date="2018-11-10T15:29:00Z">
              <w:r w:rsidRPr="00292CE8">
                <w:rPr>
                  <w:rFonts w:ascii="宋体" w:hAnsi="宋体" w:hint="eastAsia"/>
                  <w:szCs w:val="24"/>
                </w:rPr>
                <w:t>骆佳俊</w:t>
              </w:r>
            </w:ins>
          </w:p>
        </w:tc>
        <w:tc>
          <w:tcPr>
            <w:tcW w:w="6883" w:type="dxa"/>
          </w:tcPr>
          <w:p w14:paraId="5BA1B95C" w14:textId="77777777" w:rsidR="00BA50DB" w:rsidRPr="00292CE8" w:rsidRDefault="00BA50DB" w:rsidP="00927C5C">
            <w:pPr>
              <w:pStyle w:val="a9"/>
              <w:rPr>
                <w:ins w:id="2107" w:author="John" w:date="2018-11-10T15:29:00Z"/>
                <w:rFonts w:ascii="宋体" w:hAnsi="宋体"/>
                <w:szCs w:val="24"/>
              </w:rPr>
            </w:pPr>
            <w:ins w:id="2108" w:author="John" w:date="2018-11-10T15:29:00Z">
              <w:r w:rsidRPr="00292CE8">
                <w:rPr>
                  <w:rFonts w:ascii="宋体" w:hAnsi="宋体" w:hint="eastAsia"/>
                  <w:szCs w:val="24"/>
                </w:rPr>
                <w:t>有一定</w:t>
              </w:r>
              <w:r w:rsidRPr="00292CE8">
                <w:rPr>
                  <w:rFonts w:ascii="宋体" w:hAnsi="宋体"/>
                  <w:szCs w:val="24"/>
                </w:rPr>
                <w:t>的开发经验；</w:t>
              </w:r>
            </w:ins>
          </w:p>
          <w:p w14:paraId="6650EBBE" w14:textId="77777777" w:rsidR="00BA50DB" w:rsidRPr="00292CE8" w:rsidRDefault="00BA50DB" w:rsidP="00927C5C">
            <w:pPr>
              <w:pStyle w:val="a9"/>
              <w:rPr>
                <w:ins w:id="2109" w:author="John" w:date="2018-11-10T15:29:00Z"/>
                <w:rFonts w:ascii="宋体" w:hAnsi="宋体"/>
                <w:szCs w:val="24"/>
              </w:rPr>
            </w:pPr>
            <w:ins w:id="2110" w:author="John" w:date="2018-11-10T15:29:00Z">
              <w:r w:rsidRPr="00292CE8">
                <w:rPr>
                  <w:rFonts w:ascii="宋体" w:hAnsi="宋体" w:hint="eastAsia"/>
                  <w:szCs w:val="24"/>
                </w:rPr>
                <w:t>了解</w:t>
              </w:r>
              <w:r w:rsidRPr="00292CE8">
                <w:rPr>
                  <w:rFonts w:ascii="宋体" w:hAnsi="宋体"/>
                  <w:szCs w:val="24"/>
                </w:rPr>
                <w:t>Project使用方法</w:t>
              </w:r>
              <w:r w:rsidRPr="00292CE8">
                <w:rPr>
                  <w:rFonts w:ascii="宋体" w:hAnsi="宋体" w:hint="eastAsia"/>
                  <w:szCs w:val="24"/>
                </w:rPr>
                <w:t>，</w:t>
              </w:r>
              <w:r w:rsidRPr="00292CE8">
                <w:rPr>
                  <w:rFonts w:ascii="宋体" w:hAnsi="宋体"/>
                  <w:szCs w:val="24"/>
                </w:rPr>
                <w:t>了解相关项目</w:t>
              </w:r>
              <w:r w:rsidRPr="00292CE8">
                <w:rPr>
                  <w:rFonts w:ascii="宋体" w:hAnsi="宋体" w:hint="eastAsia"/>
                  <w:szCs w:val="24"/>
                </w:rPr>
                <w:t>文档</w:t>
              </w:r>
              <w:r w:rsidRPr="00292CE8">
                <w:rPr>
                  <w:rFonts w:ascii="宋体" w:hAnsi="宋体"/>
                  <w:szCs w:val="24"/>
                </w:rPr>
                <w:t>组织结构</w:t>
              </w:r>
              <w:r w:rsidRPr="00292CE8">
                <w:rPr>
                  <w:rFonts w:ascii="宋体" w:hAnsi="宋体" w:hint="eastAsia"/>
                  <w:szCs w:val="24"/>
                </w:rPr>
                <w:t>；</w:t>
              </w:r>
            </w:ins>
          </w:p>
          <w:p w14:paraId="4970B263" w14:textId="77777777" w:rsidR="00BA50DB" w:rsidRPr="00292CE8" w:rsidRDefault="00BA50DB" w:rsidP="00927C5C">
            <w:pPr>
              <w:pStyle w:val="a9"/>
              <w:rPr>
                <w:ins w:id="2111" w:author="John" w:date="2018-11-10T15:29:00Z"/>
                <w:rFonts w:ascii="宋体" w:hAnsi="宋体"/>
                <w:szCs w:val="24"/>
              </w:rPr>
            </w:pPr>
            <w:ins w:id="2112"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bl>
    <w:p w14:paraId="3B7041A1" w14:textId="77777777" w:rsidR="00BA50DB" w:rsidRPr="001002EB" w:rsidRDefault="00BA50DB" w:rsidP="00BA50DB">
      <w:pPr>
        <w:rPr>
          <w:ins w:id="2113" w:author="John" w:date="2018-11-10T15:29:00Z"/>
        </w:rPr>
      </w:pPr>
    </w:p>
    <w:p w14:paraId="5C928E56" w14:textId="57075437" w:rsidR="00BA50DB" w:rsidRDefault="00714A8A">
      <w:pPr>
        <w:pStyle w:val="3"/>
        <w:rPr>
          <w:ins w:id="2114" w:author="John" w:date="2018-11-10T15:29:00Z"/>
        </w:rPr>
        <w:pPrChange w:id="2115" w:author="John" w:date="2018-11-10T15:43:00Z">
          <w:pPr>
            <w:pStyle w:val="2"/>
          </w:pPr>
        </w:pPrChange>
      </w:pPr>
      <w:bookmarkStart w:id="2116" w:name="_Toc529631027"/>
      <w:ins w:id="2117" w:author="John" w:date="2018-11-10T15:54:00Z">
        <w:r>
          <w:t>3</w:t>
        </w:r>
      </w:ins>
      <w:ins w:id="2118" w:author="John" w:date="2018-11-10T15:29:00Z">
        <w:r w:rsidR="00BA50DB">
          <w:t>.</w:t>
        </w:r>
      </w:ins>
      <w:ins w:id="2119" w:author="John" w:date="2018-11-10T15:33:00Z">
        <w:r w:rsidR="009C1F9E">
          <w:rPr>
            <w:rFonts w:hint="eastAsia"/>
          </w:rPr>
          <w:t>7.3</w:t>
        </w:r>
      </w:ins>
      <w:ins w:id="2120" w:author="John" w:date="2018-11-10T15:29:00Z">
        <w:r w:rsidR="00BA50DB">
          <w:t>环境</w:t>
        </w:r>
        <w:r w:rsidR="00BA50DB">
          <w:rPr>
            <w:rFonts w:hint="eastAsia"/>
          </w:rPr>
          <w:t>资源</w:t>
        </w:r>
        <w:bookmarkEnd w:id="2116"/>
      </w:ins>
    </w:p>
    <w:p w14:paraId="7D6B52B4" w14:textId="77777777" w:rsidR="00BA50DB" w:rsidRDefault="00BA50DB" w:rsidP="00BA50DB">
      <w:pPr>
        <w:pStyle w:val="a9"/>
        <w:rPr>
          <w:ins w:id="2121" w:author="John" w:date="2018-11-10T15:29:00Z"/>
        </w:rPr>
      </w:pPr>
      <w:ins w:id="2122" w:author="John" w:date="2018-11-10T15:29:00Z">
        <w:r>
          <w:tab/>
        </w:r>
        <w:r>
          <w:rPr>
            <w:rFonts w:hint="eastAsia"/>
          </w:rPr>
          <w:t>由于开发人员已经具备开发语言基础知识，同时拥有一定开发经验，所以在开发技术方</w:t>
        </w:r>
        <w:r>
          <w:rPr>
            <w:rFonts w:hint="eastAsia"/>
          </w:rPr>
          <w:lastRenderedPageBreak/>
          <w:t>面不存在较大问题，同时由于项目为教学课堂，不需要专门的开发实验室或场地，工作在宿舍内即可开展</w:t>
        </w:r>
        <w:r>
          <w:rPr>
            <w:rFonts w:hint="eastAsia"/>
          </w:rPr>
          <w:t>.</w:t>
        </w:r>
      </w:ins>
    </w:p>
    <w:p w14:paraId="1950BEF3" w14:textId="77777777" w:rsidR="00BA50DB" w:rsidRDefault="00BA50DB" w:rsidP="00BA50DB">
      <w:pPr>
        <w:pStyle w:val="a9"/>
        <w:ind w:firstLine="420"/>
        <w:rPr>
          <w:ins w:id="2123" w:author="John" w:date="2018-11-10T15:29:00Z"/>
        </w:rPr>
      </w:pPr>
      <w:ins w:id="2124" w:author="John" w:date="2018-11-10T15:29:00Z">
        <w:r w:rsidRPr="00CA3C4B">
          <w:rPr>
            <w:rFonts w:hint="eastAsia"/>
          </w:rPr>
          <w:t>项目</w:t>
        </w:r>
        <w:r w:rsidRPr="00CA3C4B">
          <w:t>组</w:t>
        </w:r>
        <w:r>
          <w:rPr>
            <w:rFonts w:hint="eastAsia"/>
          </w:rPr>
          <w:t>人员居住位置靠近，便于成员之间的讨论与开会（弘毅</w:t>
        </w:r>
        <w:r>
          <w:rPr>
            <w:rFonts w:hint="eastAsia"/>
          </w:rPr>
          <w:t>B</w:t>
        </w:r>
        <w:r>
          <w:t>1-615</w:t>
        </w:r>
        <w:r>
          <w:rPr>
            <w:rFonts w:hint="eastAsia"/>
          </w:rPr>
          <w:t>）</w:t>
        </w:r>
      </w:ins>
    </w:p>
    <w:p w14:paraId="49BA37FC" w14:textId="77777777" w:rsidR="00BA50DB" w:rsidRDefault="00BA50DB" w:rsidP="00BA50DB">
      <w:pPr>
        <w:pStyle w:val="a9"/>
        <w:ind w:firstLine="420"/>
        <w:rPr>
          <w:ins w:id="2125" w:author="John" w:date="2018-11-10T15:29:00Z"/>
        </w:rPr>
      </w:pPr>
      <w:ins w:id="2126" w:author="John" w:date="2018-11-10T15:29:00Z">
        <w:r>
          <w:rPr>
            <w:rFonts w:hint="eastAsia"/>
          </w:rPr>
          <w:t>项目组具有私人</w:t>
        </w:r>
        <w:r>
          <w:rPr>
            <w:rFonts w:hint="eastAsia"/>
          </w:rPr>
          <w:t>G</w:t>
        </w:r>
        <w:r>
          <w:t>IT</w:t>
        </w:r>
        <w:r>
          <w:rPr>
            <w:rFonts w:hint="eastAsia"/>
          </w:rPr>
          <w:t>仓库</w:t>
        </w:r>
      </w:ins>
    </w:p>
    <w:p w14:paraId="080291DF" w14:textId="77777777" w:rsidR="00BA50DB" w:rsidRPr="00625B50" w:rsidRDefault="00BA50DB" w:rsidP="00BA50DB">
      <w:pPr>
        <w:pStyle w:val="a9"/>
        <w:ind w:firstLine="420"/>
        <w:rPr>
          <w:ins w:id="2127" w:author="John" w:date="2018-11-10T15:29:00Z"/>
        </w:rPr>
      </w:pPr>
      <w:ins w:id="2128" w:author="John" w:date="2018-11-10T15:29:00Z">
        <w:r>
          <w:rPr>
            <w:rFonts w:hint="eastAsia"/>
          </w:rPr>
          <w:t>项目组购置百度</w:t>
        </w:r>
        <w:proofErr w:type="gramStart"/>
        <w:r>
          <w:rPr>
            <w:rFonts w:hint="eastAsia"/>
          </w:rPr>
          <w:t>云网盘</w:t>
        </w:r>
        <w:proofErr w:type="gramEnd"/>
        <w:r>
          <w:rPr>
            <w:rFonts w:hint="eastAsia"/>
          </w:rPr>
          <w:t>会员供成员使用，保证了工作资源。</w:t>
        </w:r>
      </w:ins>
    </w:p>
    <w:p w14:paraId="65A2CAE3" w14:textId="77777777" w:rsidR="00BA50DB" w:rsidRPr="00625B50" w:rsidRDefault="00BA50DB" w:rsidP="00BA50DB">
      <w:pPr>
        <w:pStyle w:val="a9"/>
        <w:ind w:firstLine="420"/>
        <w:rPr>
          <w:ins w:id="2129" w:author="John" w:date="2018-11-10T15:29:00Z"/>
        </w:rPr>
      </w:pPr>
    </w:p>
    <w:p w14:paraId="314E4D1E" w14:textId="0A1A49E8" w:rsidR="00BA50DB" w:rsidRDefault="00714A8A">
      <w:pPr>
        <w:pStyle w:val="3"/>
        <w:rPr>
          <w:ins w:id="2130" w:author="John" w:date="2018-11-10T15:29:00Z"/>
        </w:rPr>
        <w:pPrChange w:id="2131" w:author="John" w:date="2018-11-10T15:43:00Z">
          <w:pPr>
            <w:pStyle w:val="2"/>
          </w:pPr>
        </w:pPrChange>
      </w:pPr>
      <w:bookmarkStart w:id="2132" w:name="_Toc529631028"/>
      <w:ins w:id="2133" w:author="John" w:date="2018-11-10T15:54:00Z">
        <w:r>
          <w:t>3</w:t>
        </w:r>
      </w:ins>
      <w:ins w:id="2134" w:author="John" w:date="2018-11-10T15:29:00Z">
        <w:r w:rsidR="00BA50DB">
          <w:t>.</w:t>
        </w:r>
      </w:ins>
      <w:ins w:id="2135" w:author="John" w:date="2018-11-10T15:33:00Z">
        <w:r w:rsidR="009C1F9E">
          <w:rPr>
            <w:rFonts w:hint="eastAsia"/>
          </w:rPr>
          <w:t>7.4</w:t>
        </w:r>
      </w:ins>
      <w:ins w:id="2136" w:author="John" w:date="2018-11-10T15:29:00Z">
        <w:r w:rsidR="00BA50DB">
          <w:t>投资</w:t>
        </w:r>
        <w:bookmarkEnd w:id="2132"/>
      </w:ins>
    </w:p>
    <w:p w14:paraId="23F14BE5" w14:textId="4A6DB3BC" w:rsidR="00BA50DB" w:rsidRDefault="00714A8A">
      <w:pPr>
        <w:pStyle w:val="4"/>
        <w:rPr>
          <w:ins w:id="2137" w:author="John" w:date="2018-11-10T15:29:00Z"/>
        </w:rPr>
        <w:pPrChange w:id="2138" w:author="John" w:date="2018-11-10T15:34:00Z">
          <w:pPr>
            <w:pStyle w:val="3"/>
          </w:pPr>
        </w:pPrChange>
      </w:pPr>
      <w:ins w:id="2139" w:author="John" w:date="2018-11-10T15:54:00Z">
        <w:r>
          <w:t>3</w:t>
        </w:r>
      </w:ins>
      <w:ins w:id="2140" w:author="John" w:date="2018-11-10T15:29:00Z">
        <w:r w:rsidR="00BA50DB">
          <w:t>.</w:t>
        </w:r>
      </w:ins>
      <w:ins w:id="2141" w:author="John" w:date="2018-11-10T15:33:00Z">
        <w:r w:rsidR="009C1F9E">
          <w:rPr>
            <w:rFonts w:hint="eastAsia"/>
          </w:rPr>
          <w:t>7.4.1</w:t>
        </w:r>
      </w:ins>
      <w:ins w:id="2142" w:author="John" w:date="2018-11-10T15:29:00Z">
        <w:r w:rsidR="00BA50DB">
          <w:t>资金</w:t>
        </w:r>
      </w:ins>
    </w:p>
    <w:p w14:paraId="7AF95B6B" w14:textId="77777777" w:rsidR="00BA50DB" w:rsidRPr="00EF3B0E" w:rsidRDefault="00BA50DB" w:rsidP="00BA50DB">
      <w:pPr>
        <w:pStyle w:val="a9"/>
        <w:rPr>
          <w:ins w:id="2143" w:author="John" w:date="2018-11-10T15:29:00Z"/>
        </w:rPr>
      </w:pPr>
      <w:ins w:id="2144" w:author="John" w:date="2018-11-10T15:29:00Z">
        <w:r>
          <w:rPr>
            <w:rFonts w:hint="eastAsia"/>
          </w:rPr>
          <w:t>本项目</w:t>
        </w:r>
        <w:r>
          <w:t>组暂无外界资金赞助，所有资金由组内成员分摊。</w:t>
        </w:r>
      </w:ins>
    </w:p>
    <w:p w14:paraId="4B34FFCC" w14:textId="0CE31144" w:rsidR="00BA50DB" w:rsidRDefault="00714A8A">
      <w:pPr>
        <w:pStyle w:val="4"/>
        <w:rPr>
          <w:ins w:id="2145" w:author="John" w:date="2018-11-10T15:29:00Z"/>
        </w:rPr>
        <w:pPrChange w:id="2146" w:author="John" w:date="2018-11-10T15:34:00Z">
          <w:pPr>
            <w:pStyle w:val="3"/>
          </w:pPr>
        </w:pPrChange>
      </w:pPr>
      <w:ins w:id="2147" w:author="John" w:date="2018-11-10T15:54:00Z">
        <w:r>
          <w:t>3</w:t>
        </w:r>
      </w:ins>
      <w:ins w:id="2148" w:author="John" w:date="2018-11-10T15:29:00Z">
        <w:r w:rsidR="00BA50DB">
          <w:t>.</w:t>
        </w:r>
      </w:ins>
      <w:ins w:id="2149" w:author="John" w:date="2018-11-10T15:33:00Z">
        <w:r w:rsidR="009C1F9E">
          <w:rPr>
            <w:rFonts w:hint="eastAsia"/>
          </w:rPr>
          <w:t>7.4.</w:t>
        </w:r>
      </w:ins>
      <w:ins w:id="2150" w:author="John" w:date="2018-11-10T15:29:00Z">
        <w:r w:rsidR="00BA50DB">
          <w:t>2人力</w:t>
        </w:r>
      </w:ins>
    </w:p>
    <w:p w14:paraId="4B460C8D" w14:textId="77777777" w:rsidR="00BA50DB" w:rsidRDefault="00BA50DB" w:rsidP="00BA50DB">
      <w:pPr>
        <w:pStyle w:val="a9"/>
        <w:rPr>
          <w:ins w:id="2151" w:author="John" w:date="2018-11-10T15:29:00Z"/>
        </w:rPr>
      </w:pPr>
      <w:ins w:id="2152" w:author="John" w:date="2018-11-10T15:29:00Z">
        <w:r>
          <w:rPr>
            <w:rFonts w:hint="eastAsia"/>
          </w:rPr>
          <w:t>以下</w:t>
        </w:r>
        <w:r>
          <w:t>为本项目组人力资源状况。</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BA50DB" w14:paraId="465F742A" w14:textId="77777777" w:rsidTr="00927C5C">
        <w:trPr>
          <w:ins w:id="2153" w:author="John" w:date="2018-11-10T15:29:00Z"/>
        </w:trPr>
        <w:tc>
          <w:tcPr>
            <w:tcW w:w="8296" w:type="dxa"/>
            <w:gridSpan w:val="8"/>
          </w:tcPr>
          <w:p w14:paraId="595C5616" w14:textId="77777777" w:rsidR="00BA50DB" w:rsidRPr="00292CE8" w:rsidRDefault="00BA50DB" w:rsidP="00927C5C">
            <w:pPr>
              <w:jc w:val="center"/>
              <w:rPr>
                <w:ins w:id="2154" w:author="John" w:date="2018-11-10T15:29:00Z"/>
                <w:rFonts w:ascii="宋体" w:eastAsia="宋体" w:hAnsi="宋体"/>
              </w:rPr>
            </w:pPr>
            <w:ins w:id="2155" w:author="John" w:date="2018-11-10T15:29:00Z">
              <w:r w:rsidRPr="00292CE8">
                <w:rPr>
                  <w:rFonts w:ascii="宋体" w:eastAsia="宋体" w:hAnsi="宋体" w:hint="eastAsia"/>
                  <w:b/>
                  <w:sz w:val="24"/>
                </w:rPr>
                <w:t>人力资源</w:t>
              </w:r>
            </w:ins>
          </w:p>
        </w:tc>
      </w:tr>
      <w:tr w:rsidR="00BA50DB" w14:paraId="4E116B10" w14:textId="77777777" w:rsidTr="00927C5C">
        <w:trPr>
          <w:ins w:id="2156" w:author="John" w:date="2018-11-10T15:29:00Z"/>
        </w:trPr>
        <w:tc>
          <w:tcPr>
            <w:tcW w:w="1037" w:type="dxa"/>
          </w:tcPr>
          <w:p w14:paraId="56F857DB" w14:textId="77777777" w:rsidR="00BA50DB" w:rsidRDefault="00BA50DB" w:rsidP="00927C5C">
            <w:pPr>
              <w:pStyle w:val="a9"/>
              <w:rPr>
                <w:ins w:id="2157" w:author="John" w:date="2018-11-10T15:29:00Z"/>
              </w:rPr>
            </w:pPr>
          </w:p>
        </w:tc>
        <w:tc>
          <w:tcPr>
            <w:tcW w:w="1037" w:type="dxa"/>
          </w:tcPr>
          <w:p w14:paraId="104F5C48" w14:textId="77777777" w:rsidR="00BA50DB" w:rsidRDefault="00BA50DB" w:rsidP="00927C5C">
            <w:pPr>
              <w:pStyle w:val="a9"/>
              <w:rPr>
                <w:ins w:id="2158" w:author="John" w:date="2018-11-10T15:29:00Z"/>
              </w:rPr>
            </w:pPr>
            <w:ins w:id="2159" w:author="John" w:date="2018-11-10T15:29:00Z">
              <w:r>
                <w:rPr>
                  <w:rFonts w:hint="eastAsia"/>
                </w:rPr>
                <w:t>周日</w:t>
              </w:r>
            </w:ins>
          </w:p>
        </w:tc>
        <w:tc>
          <w:tcPr>
            <w:tcW w:w="1037" w:type="dxa"/>
          </w:tcPr>
          <w:p w14:paraId="4F93E2F6" w14:textId="77777777" w:rsidR="00BA50DB" w:rsidRDefault="00BA50DB" w:rsidP="00927C5C">
            <w:pPr>
              <w:pStyle w:val="a9"/>
              <w:rPr>
                <w:ins w:id="2160" w:author="John" w:date="2018-11-10T15:29:00Z"/>
              </w:rPr>
            </w:pPr>
            <w:ins w:id="2161" w:author="John" w:date="2018-11-10T15:29:00Z">
              <w:r>
                <w:rPr>
                  <w:rFonts w:hint="eastAsia"/>
                </w:rPr>
                <w:t>周一</w:t>
              </w:r>
            </w:ins>
          </w:p>
        </w:tc>
        <w:tc>
          <w:tcPr>
            <w:tcW w:w="1037" w:type="dxa"/>
          </w:tcPr>
          <w:p w14:paraId="7776E908" w14:textId="77777777" w:rsidR="00BA50DB" w:rsidRDefault="00BA50DB" w:rsidP="00927C5C">
            <w:pPr>
              <w:pStyle w:val="a9"/>
              <w:rPr>
                <w:ins w:id="2162" w:author="John" w:date="2018-11-10T15:29:00Z"/>
              </w:rPr>
            </w:pPr>
            <w:ins w:id="2163" w:author="John" w:date="2018-11-10T15:29:00Z">
              <w:r>
                <w:rPr>
                  <w:rFonts w:hint="eastAsia"/>
                </w:rPr>
                <w:t>周二</w:t>
              </w:r>
            </w:ins>
          </w:p>
        </w:tc>
        <w:tc>
          <w:tcPr>
            <w:tcW w:w="1037" w:type="dxa"/>
          </w:tcPr>
          <w:p w14:paraId="27D6C6CD" w14:textId="77777777" w:rsidR="00BA50DB" w:rsidRDefault="00BA50DB" w:rsidP="00927C5C">
            <w:pPr>
              <w:pStyle w:val="a9"/>
              <w:rPr>
                <w:ins w:id="2164" w:author="John" w:date="2018-11-10T15:29:00Z"/>
              </w:rPr>
            </w:pPr>
            <w:ins w:id="2165" w:author="John" w:date="2018-11-10T15:29:00Z">
              <w:r>
                <w:rPr>
                  <w:rFonts w:hint="eastAsia"/>
                </w:rPr>
                <w:t>周三</w:t>
              </w:r>
            </w:ins>
          </w:p>
        </w:tc>
        <w:tc>
          <w:tcPr>
            <w:tcW w:w="1037" w:type="dxa"/>
          </w:tcPr>
          <w:p w14:paraId="759579B7" w14:textId="77777777" w:rsidR="00BA50DB" w:rsidRDefault="00BA50DB" w:rsidP="00927C5C">
            <w:pPr>
              <w:pStyle w:val="a9"/>
              <w:rPr>
                <w:ins w:id="2166" w:author="John" w:date="2018-11-10T15:29:00Z"/>
              </w:rPr>
            </w:pPr>
            <w:ins w:id="2167" w:author="John" w:date="2018-11-10T15:29:00Z">
              <w:r>
                <w:rPr>
                  <w:rFonts w:hint="eastAsia"/>
                </w:rPr>
                <w:t>周四</w:t>
              </w:r>
            </w:ins>
          </w:p>
        </w:tc>
        <w:tc>
          <w:tcPr>
            <w:tcW w:w="1037" w:type="dxa"/>
          </w:tcPr>
          <w:p w14:paraId="026B5A1E" w14:textId="77777777" w:rsidR="00BA50DB" w:rsidRDefault="00BA50DB" w:rsidP="00927C5C">
            <w:pPr>
              <w:pStyle w:val="a9"/>
              <w:rPr>
                <w:ins w:id="2168" w:author="John" w:date="2018-11-10T15:29:00Z"/>
              </w:rPr>
            </w:pPr>
            <w:ins w:id="2169" w:author="John" w:date="2018-11-10T15:29:00Z">
              <w:r>
                <w:rPr>
                  <w:rFonts w:hint="eastAsia"/>
                </w:rPr>
                <w:t>周五</w:t>
              </w:r>
            </w:ins>
          </w:p>
        </w:tc>
        <w:tc>
          <w:tcPr>
            <w:tcW w:w="1037" w:type="dxa"/>
          </w:tcPr>
          <w:p w14:paraId="6B6CF575" w14:textId="77777777" w:rsidR="00BA50DB" w:rsidRDefault="00BA50DB" w:rsidP="00927C5C">
            <w:pPr>
              <w:pStyle w:val="a9"/>
              <w:rPr>
                <w:ins w:id="2170" w:author="John" w:date="2018-11-10T15:29:00Z"/>
              </w:rPr>
            </w:pPr>
            <w:ins w:id="2171" w:author="John" w:date="2018-11-10T15:29:00Z">
              <w:r>
                <w:rPr>
                  <w:rFonts w:hint="eastAsia"/>
                </w:rPr>
                <w:t>周六</w:t>
              </w:r>
            </w:ins>
          </w:p>
        </w:tc>
      </w:tr>
      <w:tr w:rsidR="00BA50DB" w14:paraId="48D58415" w14:textId="77777777" w:rsidTr="00927C5C">
        <w:trPr>
          <w:ins w:id="2172" w:author="John" w:date="2018-11-10T15:29:00Z"/>
        </w:trPr>
        <w:tc>
          <w:tcPr>
            <w:tcW w:w="1037" w:type="dxa"/>
          </w:tcPr>
          <w:p w14:paraId="0D452267" w14:textId="77777777" w:rsidR="00BA50DB" w:rsidRDefault="00BA50DB" w:rsidP="00927C5C">
            <w:pPr>
              <w:pStyle w:val="a9"/>
              <w:rPr>
                <w:ins w:id="2173" w:author="John" w:date="2018-11-10T15:29:00Z"/>
              </w:rPr>
            </w:pPr>
            <w:ins w:id="2174" w:author="John" w:date="2018-11-10T15:29:00Z">
              <w:r>
                <w:rPr>
                  <w:rFonts w:hint="eastAsia"/>
                </w:rPr>
                <w:t>上午</w:t>
              </w:r>
              <w:r>
                <w:rPr>
                  <w:rFonts w:hint="eastAsia"/>
                </w:rPr>
                <w:t>1</w:t>
              </w:r>
            </w:ins>
          </w:p>
        </w:tc>
        <w:tc>
          <w:tcPr>
            <w:tcW w:w="1037" w:type="dxa"/>
          </w:tcPr>
          <w:p w14:paraId="304577E0" w14:textId="77777777" w:rsidR="00BA50DB" w:rsidRDefault="00BA50DB" w:rsidP="00927C5C">
            <w:pPr>
              <w:pStyle w:val="a9"/>
              <w:rPr>
                <w:ins w:id="2175" w:author="John" w:date="2018-11-10T15:29:00Z"/>
              </w:rPr>
            </w:pPr>
            <w:ins w:id="2176"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74149786" w14:textId="77777777" w:rsidR="00BA50DB" w:rsidRDefault="00BA50DB" w:rsidP="00927C5C">
            <w:pPr>
              <w:pStyle w:val="a9"/>
              <w:rPr>
                <w:ins w:id="2177" w:author="John" w:date="2018-11-10T15:29:00Z"/>
              </w:rPr>
            </w:pPr>
            <w:ins w:id="2178" w:author="John" w:date="2018-11-10T15:29:00Z">
              <w:r>
                <w:rPr>
                  <w:rFonts w:hint="eastAsia"/>
                  <w:szCs w:val="21"/>
                </w:rPr>
                <w:t>沈、叶、</w:t>
              </w:r>
              <w:proofErr w:type="gramStart"/>
              <w:r>
                <w:rPr>
                  <w:szCs w:val="21"/>
                </w:rPr>
                <w:t>骆</w:t>
              </w:r>
              <w:proofErr w:type="gramEnd"/>
              <w:r>
                <w:rPr>
                  <w:rFonts w:hint="eastAsia"/>
                  <w:szCs w:val="21"/>
                </w:rPr>
                <w:t>、</w:t>
              </w:r>
              <w:r>
                <w:rPr>
                  <w:szCs w:val="21"/>
                </w:rPr>
                <w:t>杨</w:t>
              </w:r>
              <w:r>
                <w:rPr>
                  <w:rFonts w:hint="eastAsia"/>
                  <w:szCs w:val="21"/>
                </w:rPr>
                <w:t>、</w:t>
              </w:r>
              <w:r>
                <w:rPr>
                  <w:szCs w:val="21"/>
                </w:rPr>
                <w:t>徐</w:t>
              </w:r>
            </w:ins>
          </w:p>
        </w:tc>
        <w:tc>
          <w:tcPr>
            <w:tcW w:w="1037" w:type="dxa"/>
          </w:tcPr>
          <w:p w14:paraId="5505F700" w14:textId="77777777" w:rsidR="00BA50DB" w:rsidRDefault="00BA50DB" w:rsidP="00927C5C">
            <w:pPr>
              <w:pStyle w:val="a9"/>
              <w:rPr>
                <w:ins w:id="2179" w:author="John" w:date="2018-11-10T15:29:00Z"/>
              </w:rPr>
            </w:pPr>
            <w:ins w:id="2180" w:author="John" w:date="2018-11-10T15:29:00Z">
              <w:r>
                <w:rPr>
                  <w:rFonts w:hint="eastAsia"/>
                  <w:szCs w:val="21"/>
                </w:rPr>
                <w:t>沈、叶、</w:t>
              </w:r>
              <w:r>
                <w:rPr>
                  <w:szCs w:val="21"/>
                </w:rPr>
                <w:t>徐</w:t>
              </w:r>
            </w:ins>
          </w:p>
        </w:tc>
        <w:tc>
          <w:tcPr>
            <w:tcW w:w="1037" w:type="dxa"/>
          </w:tcPr>
          <w:p w14:paraId="60E196A3" w14:textId="77777777" w:rsidR="00BA50DB" w:rsidRDefault="00BA50DB" w:rsidP="00927C5C">
            <w:pPr>
              <w:pStyle w:val="a9"/>
              <w:rPr>
                <w:ins w:id="2181" w:author="John" w:date="2018-11-10T15:29:00Z"/>
              </w:rPr>
            </w:pPr>
          </w:p>
        </w:tc>
        <w:tc>
          <w:tcPr>
            <w:tcW w:w="1037" w:type="dxa"/>
          </w:tcPr>
          <w:p w14:paraId="495CCAAC" w14:textId="77777777" w:rsidR="00BA50DB" w:rsidRDefault="00BA50DB" w:rsidP="00927C5C">
            <w:pPr>
              <w:pStyle w:val="a9"/>
              <w:rPr>
                <w:ins w:id="2182" w:author="John" w:date="2018-11-10T15:29:00Z"/>
              </w:rPr>
            </w:pPr>
            <w:proofErr w:type="gramStart"/>
            <w:ins w:id="2183" w:author="John" w:date="2018-11-10T15:29:00Z">
              <w:r>
                <w:rPr>
                  <w:rFonts w:hint="eastAsia"/>
                  <w:szCs w:val="21"/>
                </w:rPr>
                <w:t>骆</w:t>
              </w:r>
              <w:proofErr w:type="gramEnd"/>
              <w:r>
                <w:rPr>
                  <w:rFonts w:hint="eastAsia"/>
                  <w:szCs w:val="21"/>
                </w:rPr>
                <w:t>、</w:t>
              </w:r>
              <w:r>
                <w:rPr>
                  <w:szCs w:val="21"/>
                </w:rPr>
                <w:t>杨</w:t>
              </w:r>
              <w:r>
                <w:rPr>
                  <w:rFonts w:hint="eastAsia"/>
                  <w:szCs w:val="21"/>
                </w:rPr>
                <w:t>、</w:t>
              </w:r>
              <w:r>
                <w:rPr>
                  <w:szCs w:val="21"/>
                </w:rPr>
                <w:t>徐</w:t>
              </w:r>
            </w:ins>
          </w:p>
        </w:tc>
        <w:tc>
          <w:tcPr>
            <w:tcW w:w="1037" w:type="dxa"/>
          </w:tcPr>
          <w:p w14:paraId="07D81210" w14:textId="77777777" w:rsidR="00BA50DB" w:rsidRDefault="00BA50DB" w:rsidP="00927C5C">
            <w:pPr>
              <w:pStyle w:val="a9"/>
              <w:rPr>
                <w:ins w:id="2184" w:author="John" w:date="2018-11-10T15:29:00Z"/>
              </w:rPr>
            </w:pPr>
            <w:ins w:id="2185" w:author="John" w:date="2018-11-10T15:29:00Z">
              <w:r>
                <w:rPr>
                  <w:rFonts w:hint="eastAsia"/>
                  <w:szCs w:val="21"/>
                </w:rPr>
                <w:t>沈</w:t>
              </w:r>
            </w:ins>
          </w:p>
        </w:tc>
        <w:tc>
          <w:tcPr>
            <w:tcW w:w="1037" w:type="dxa"/>
          </w:tcPr>
          <w:p w14:paraId="0739A0AB" w14:textId="77777777" w:rsidR="00BA50DB" w:rsidRDefault="00BA50DB" w:rsidP="00927C5C">
            <w:pPr>
              <w:pStyle w:val="a9"/>
              <w:rPr>
                <w:ins w:id="2186" w:author="John" w:date="2018-11-10T15:29:00Z"/>
              </w:rPr>
            </w:pPr>
            <w:ins w:id="2187" w:author="John" w:date="2018-11-10T15:29:00Z">
              <w:r>
                <w:rPr>
                  <w:rFonts w:hint="eastAsia"/>
                  <w:szCs w:val="21"/>
                </w:rPr>
                <w:t>沈、</w:t>
              </w:r>
              <w:r>
                <w:rPr>
                  <w:szCs w:val="21"/>
                </w:rPr>
                <w:t>杨</w:t>
              </w:r>
              <w:r>
                <w:rPr>
                  <w:rFonts w:hint="eastAsia"/>
                  <w:szCs w:val="21"/>
                </w:rPr>
                <w:t>、</w:t>
              </w:r>
              <w:r>
                <w:rPr>
                  <w:szCs w:val="21"/>
                </w:rPr>
                <w:t>徐</w:t>
              </w:r>
            </w:ins>
          </w:p>
        </w:tc>
      </w:tr>
      <w:tr w:rsidR="00BA50DB" w14:paraId="073156FA" w14:textId="77777777" w:rsidTr="00927C5C">
        <w:trPr>
          <w:ins w:id="2188" w:author="John" w:date="2018-11-10T15:29:00Z"/>
        </w:trPr>
        <w:tc>
          <w:tcPr>
            <w:tcW w:w="1037" w:type="dxa"/>
          </w:tcPr>
          <w:p w14:paraId="4238E9CD" w14:textId="77777777" w:rsidR="00BA50DB" w:rsidRDefault="00BA50DB" w:rsidP="00927C5C">
            <w:pPr>
              <w:pStyle w:val="a9"/>
              <w:rPr>
                <w:ins w:id="2189" w:author="John" w:date="2018-11-10T15:29:00Z"/>
              </w:rPr>
            </w:pPr>
            <w:ins w:id="2190" w:author="John" w:date="2018-11-10T15:29:00Z">
              <w:r>
                <w:rPr>
                  <w:rFonts w:hint="eastAsia"/>
                </w:rPr>
                <w:t>上午</w:t>
              </w:r>
              <w:r>
                <w:rPr>
                  <w:rFonts w:hint="eastAsia"/>
                </w:rPr>
                <w:t>2</w:t>
              </w:r>
            </w:ins>
          </w:p>
        </w:tc>
        <w:tc>
          <w:tcPr>
            <w:tcW w:w="1037" w:type="dxa"/>
          </w:tcPr>
          <w:p w14:paraId="1C6E44F3" w14:textId="77777777" w:rsidR="00BA50DB" w:rsidRDefault="00BA50DB" w:rsidP="00927C5C">
            <w:pPr>
              <w:pStyle w:val="a9"/>
              <w:rPr>
                <w:ins w:id="2191" w:author="John" w:date="2018-11-10T15:29:00Z"/>
              </w:rPr>
            </w:pPr>
            <w:ins w:id="2192"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4D57F232" w14:textId="77777777" w:rsidR="00BA50DB" w:rsidRDefault="00BA50DB" w:rsidP="00927C5C">
            <w:pPr>
              <w:pStyle w:val="a9"/>
              <w:rPr>
                <w:ins w:id="2193" w:author="John" w:date="2018-11-10T15:29:00Z"/>
              </w:rPr>
            </w:pPr>
          </w:p>
        </w:tc>
        <w:tc>
          <w:tcPr>
            <w:tcW w:w="1037" w:type="dxa"/>
          </w:tcPr>
          <w:p w14:paraId="41F352CA" w14:textId="77777777" w:rsidR="00BA50DB" w:rsidRDefault="00BA50DB" w:rsidP="00927C5C">
            <w:pPr>
              <w:pStyle w:val="a9"/>
              <w:rPr>
                <w:ins w:id="2194" w:author="John" w:date="2018-11-10T15:29:00Z"/>
              </w:rPr>
            </w:pPr>
          </w:p>
        </w:tc>
        <w:tc>
          <w:tcPr>
            <w:tcW w:w="1037" w:type="dxa"/>
          </w:tcPr>
          <w:p w14:paraId="2EBBD511" w14:textId="77777777" w:rsidR="00BA50DB" w:rsidRDefault="00BA50DB" w:rsidP="00927C5C">
            <w:pPr>
              <w:pStyle w:val="a9"/>
              <w:rPr>
                <w:ins w:id="2195" w:author="John" w:date="2018-11-10T15:29:00Z"/>
              </w:rPr>
            </w:pPr>
          </w:p>
        </w:tc>
        <w:tc>
          <w:tcPr>
            <w:tcW w:w="1037" w:type="dxa"/>
          </w:tcPr>
          <w:p w14:paraId="76E9C42A" w14:textId="77777777" w:rsidR="00BA50DB" w:rsidRDefault="00BA50DB" w:rsidP="00927C5C">
            <w:pPr>
              <w:pStyle w:val="a9"/>
              <w:rPr>
                <w:ins w:id="2196" w:author="John" w:date="2018-11-10T15:29:00Z"/>
              </w:rPr>
            </w:pPr>
            <w:ins w:id="2197" w:author="John" w:date="2018-11-10T15:29:00Z">
              <w:r>
                <w:rPr>
                  <w:rFonts w:hint="eastAsia"/>
                  <w:szCs w:val="21"/>
                </w:rPr>
                <w:t>杨</w:t>
              </w:r>
              <w:r>
                <w:rPr>
                  <w:szCs w:val="21"/>
                </w:rPr>
                <w:t>、</w:t>
              </w:r>
              <w:r>
                <w:rPr>
                  <w:rFonts w:hint="eastAsia"/>
                  <w:szCs w:val="21"/>
                </w:rPr>
                <w:t>徐</w:t>
              </w:r>
            </w:ins>
          </w:p>
        </w:tc>
        <w:tc>
          <w:tcPr>
            <w:tcW w:w="1037" w:type="dxa"/>
          </w:tcPr>
          <w:p w14:paraId="01177B0B" w14:textId="77777777" w:rsidR="00BA50DB" w:rsidRDefault="00BA50DB" w:rsidP="00927C5C">
            <w:pPr>
              <w:pStyle w:val="a9"/>
              <w:rPr>
                <w:ins w:id="2198" w:author="John" w:date="2018-11-10T15:29:00Z"/>
              </w:rPr>
            </w:pPr>
          </w:p>
        </w:tc>
        <w:tc>
          <w:tcPr>
            <w:tcW w:w="1037" w:type="dxa"/>
          </w:tcPr>
          <w:p w14:paraId="7CD80B2A" w14:textId="77777777" w:rsidR="00BA50DB" w:rsidRDefault="00BA50DB" w:rsidP="00927C5C">
            <w:pPr>
              <w:pStyle w:val="a9"/>
              <w:rPr>
                <w:ins w:id="2199" w:author="John" w:date="2018-11-10T15:29:00Z"/>
              </w:rPr>
            </w:pPr>
            <w:ins w:id="2200" w:author="John" w:date="2018-11-10T15:29:00Z">
              <w:r>
                <w:rPr>
                  <w:rFonts w:hint="eastAsia"/>
                  <w:szCs w:val="21"/>
                </w:rPr>
                <w:t>沈、</w:t>
              </w:r>
              <w:r>
                <w:rPr>
                  <w:szCs w:val="21"/>
                </w:rPr>
                <w:t>杨</w:t>
              </w:r>
              <w:r>
                <w:rPr>
                  <w:rFonts w:hint="eastAsia"/>
                  <w:szCs w:val="21"/>
                </w:rPr>
                <w:t>、</w:t>
              </w:r>
              <w:r>
                <w:rPr>
                  <w:szCs w:val="21"/>
                </w:rPr>
                <w:t>徐</w:t>
              </w:r>
            </w:ins>
          </w:p>
        </w:tc>
      </w:tr>
      <w:tr w:rsidR="00BA50DB" w14:paraId="56AED8D9" w14:textId="77777777" w:rsidTr="00927C5C">
        <w:trPr>
          <w:ins w:id="2201" w:author="John" w:date="2018-11-10T15:29:00Z"/>
        </w:trPr>
        <w:tc>
          <w:tcPr>
            <w:tcW w:w="1037" w:type="dxa"/>
          </w:tcPr>
          <w:p w14:paraId="0AE2787C" w14:textId="77777777" w:rsidR="00BA50DB" w:rsidRDefault="00BA50DB" w:rsidP="00927C5C">
            <w:pPr>
              <w:pStyle w:val="a9"/>
              <w:rPr>
                <w:ins w:id="2202" w:author="John" w:date="2018-11-10T15:29:00Z"/>
              </w:rPr>
            </w:pPr>
            <w:ins w:id="2203" w:author="John" w:date="2018-11-10T15:29:00Z">
              <w:r>
                <w:rPr>
                  <w:rFonts w:hint="eastAsia"/>
                </w:rPr>
                <w:t>下午</w:t>
              </w:r>
              <w:r>
                <w:rPr>
                  <w:rFonts w:hint="eastAsia"/>
                </w:rPr>
                <w:t>1</w:t>
              </w:r>
            </w:ins>
          </w:p>
        </w:tc>
        <w:tc>
          <w:tcPr>
            <w:tcW w:w="1037" w:type="dxa"/>
          </w:tcPr>
          <w:p w14:paraId="2D34E159" w14:textId="77777777" w:rsidR="00BA50DB" w:rsidRDefault="00BA50DB" w:rsidP="00927C5C">
            <w:pPr>
              <w:pStyle w:val="a9"/>
              <w:rPr>
                <w:ins w:id="2204" w:author="John" w:date="2018-11-10T15:29:00Z"/>
              </w:rPr>
            </w:pPr>
            <w:ins w:id="2205"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60B5E4ED" w14:textId="77777777" w:rsidR="00BA50DB" w:rsidRDefault="00BA50DB" w:rsidP="00927C5C">
            <w:pPr>
              <w:pStyle w:val="a9"/>
              <w:rPr>
                <w:ins w:id="2206" w:author="John" w:date="2018-11-10T15:29:00Z"/>
              </w:rPr>
            </w:pPr>
            <w:ins w:id="2207" w:author="John" w:date="2018-11-10T15:29:00Z">
              <w:r>
                <w:rPr>
                  <w:rFonts w:hint="eastAsia"/>
                  <w:szCs w:val="21"/>
                </w:rPr>
                <w:t>杨、</w:t>
              </w:r>
              <w:r>
                <w:rPr>
                  <w:szCs w:val="21"/>
                </w:rPr>
                <w:t>徐</w:t>
              </w:r>
            </w:ins>
          </w:p>
        </w:tc>
        <w:tc>
          <w:tcPr>
            <w:tcW w:w="1037" w:type="dxa"/>
          </w:tcPr>
          <w:p w14:paraId="3D1C50E2" w14:textId="77777777" w:rsidR="00BA50DB" w:rsidRDefault="00BA50DB" w:rsidP="00927C5C">
            <w:pPr>
              <w:pStyle w:val="a9"/>
              <w:rPr>
                <w:ins w:id="2208" w:author="John" w:date="2018-11-10T15:29:00Z"/>
              </w:rPr>
            </w:pPr>
          </w:p>
        </w:tc>
        <w:tc>
          <w:tcPr>
            <w:tcW w:w="1037" w:type="dxa"/>
          </w:tcPr>
          <w:p w14:paraId="0257C074" w14:textId="77777777" w:rsidR="00BA50DB" w:rsidRDefault="00BA50DB" w:rsidP="00927C5C">
            <w:pPr>
              <w:pStyle w:val="a9"/>
              <w:rPr>
                <w:ins w:id="2209" w:author="John" w:date="2018-11-10T15:29:00Z"/>
              </w:rPr>
            </w:pPr>
            <w:ins w:id="2210" w:author="John" w:date="2018-11-10T15:29:00Z">
              <w:r>
                <w:rPr>
                  <w:rFonts w:hint="eastAsia"/>
                  <w:szCs w:val="21"/>
                </w:rPr>
                <w:t>叶</w:t>
              </w:r>
            </w:ins>
          </w:p>
        </w:tc>
        <w:tc>
          <w:tcPr>
            <w:tcW w:w="1037" w:type="dxa"/>
          </w:tcPr>
          <w:p w14:paraId="7B7EC727" w14:textId="77777777" w:rsidR="00BA50DB" w:rsidRDefault="00BA50DB" w:rsidP="00927C5C">
            <w:pPr>
              <w:pStyle w:val="a9"/>
              <w:rPr>
                <w:ins w:id="2211" w:author="John" w:date="2018-11-10T15:29:00Z"/>
              </w:rPr>
            </w:pPr>
          </w:p>
        </w:tc>
        <w:tc>
          <w:tcPr>
            <w:tcW w:w="1037" w:type="dxa"/>
          </w:tcPr>
          <w:p w14:paraId="49AB1908" w14:textId="77777777" w:rsidR="00BA50DB" w:rsidRDefault="00BA50DB" w:rsidP="00927C5C">
            <w:pPr>
              <w:pStyle w:val="a9"/>
              <w:rPr>
                <w:ins w:id="2212" w:author="John" w:date="2018-11-10T15:29:00Z"/>
              </w:rPr>
            </w:pPr>
            <w:ins w:id="2213" w:author="John" w:date="2018-11-10T15:29:00Z">
              <w:r>
                <w:rPr>
                  <w:rFonts w:hint="eastAsia"/>
                  <w:szCs w:val="21"/>
                </w:rPr>
                <w:t>叶、</w:t>
              </w:r>
              <w:r>
                <w:rPr>
                  <w:szCs w:val="21"/>
                </w:rPr>
                <w:t>杨</w:t>
              </w:r>
              <w:r>
                <w:rPr>
                  <w:rFonts w:hint="eastAsia"/>
                  <w:szCs w:val="21"/>
                </w:rPr>
                <w:t>、</w:t>
              </w:r>
              <w:r>
                <w:rPr>
                  <w:szCs w:val="21"/>
                </w:rPr>
                <w:t>徐</w:t>
              </w:r>
            </w:ins>
          </w:p>
        </w:tc>
        <w:tc>
          <w:tcPr>
            <w:tcW w:w="1037" w:type="dxa"/>
          </w:tcPr>
          <w:p w14:paraId="43EC2E09" w14:textId="77777777" w:rsidR="00BA50DB" w:rsidRDefault="00BA50DB" w:rsidP="00927C5C">
            <w:pPr>
              <w:pStyle w:val="a9"/>
              <w:rPr>
                <w:ins w:id="2214" w:author="John" w:date="2018-11-10T15:29:00Z"/>
              </w:rPr>
            </w:pPr>
            <w:ins w:id="2215" w:author="John" w:date="2018-11-10T15:29:00Z">
              <w:r>
                <w:rPr>
                  <w:rFonts w:hint="eastAsia"/>
                  <w:szCs w:val="21"/>
                </w:rPr>
                <w:t>沈、</w:t>
              </w:r>
              <w:r>
                <w:rPr>
                  <w:szCs w:val="21"/>
                </w:rPr>
                <w:t>杨</w:t>
              </w:r>
              <w:r>
                <w:rPr>
                  <w:rFonts w:hint="eastAsia"/>
                  <w:szCs w:val="21"/>
                </w:rPr>
                <w:t>、</w:t>
              </w:r>
              <w:r>
                <w:rPr>
                  <w:szCs w:val="21"/>
                </w:rPr>
                <w:t>徐</w:t>
              </w:r>
            </w:ins>
          </w:p>
        </w:tc>
      </w:tr>
      <w:tr w:rsidR="00BA50DB" w14:paraId="0F1EC464" w14:textId="77777777" w:rsidTr="00927C5C">
        <w:trPr>
          <w:ins w:id="2216" w:author="John" w:date="2018-11-10T15:29:00Z"/>
        </w:trPr>
        <w:tc>
          <w:tcPr>
            <w:tcW w:w="1037" w:type="dxa"/>
          </w:tcPr>
          <w:p w14:paraId="0CC1E4E9" w14:textId="77777777" w:rsidR="00BA50DB" w:rsidRDefault="00BA50DB" w:rsidP="00927C5C">
            <w:pPr>
              <w:pStyle w:val="a9"/>
              <w:rPr>
                <w:ins w:id="2217" w:author="John" w:date="2018-11-10T15:29:00Z"/>
              </w:rPr>
            </w:pPr>
            <w:ins w:id="2218" w:author="John" w:date="2018-11-10T15:29:00Z">
              <w:r>
                <w:rPr>
                  <w:rFonts w:hint="eastAsia"/>
                </w:rPr>
                <w:t>下午</w:t>
              </w:r>
              <w:r>
                <w:rPr>
                  <w:rFonts w:hint="eastAsia"/>
                </w:rPr>
                <w:t>2</w:t>
              </w:r>
            </w:ins>
          </w:p>
        </w:tc>
        <w:tc>
          <w:tcPr>
            <w:tcW w:w="1037" w:type="dxa"/>
          </w:tcPr>
          <w:p w14:paraId="05777D97" w14:textId="77777777" w:rsidR="00BA50DB" w:rsidRDefault="00BA50DB" w:rsidP="00927C5C">
            <w:pPr>
              <w:pStyle w:val="a9"/>
              <w:rPr>
                <w:ins w:id="2219" w:author="John" w:date="2018-11-10T15:29:00Z"/>
              </w:rPr>
            </w:pPr>
            <w:ins w:id="2220"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5419AD25" w14:textId="77777777" w:rsidR="00BA50DB" w:rsidRDefault="00BA50DB" w:rsidP="00927C5C">
            <w:pPr>
              <w:pStyle w:val="a9"/>
              <w:rPr>
                <w:ins w:id="2221" w:author="John" w:date="2018-11-10T15:29:00Z"/>
              </w:rPr>
            </w:pPr>
            <w:ins w:id="2222" w:author="John" w:date="2018-11-10T15:29:00Z">
              <w:r>
                <w:rPr>
                  <w:rFonts w:hint="eastAsia"/>
                  <w:szCs w:val="21"/>
                </w:rPr>
                <w:t>杨、</w:t>
              </w:r>
              <w:r>
                <w:rPr>
                  <w:szCs w:val="21"/>
                </w:rPr>
                <w:t>徐</w:t>
              </w:r>
            </w:ins>
          </w:p>
        </w:tc>
        <w:tc>
          <w:tcPr>
            <w:tcW w:w="1037" w:type="dxa"/>
          </w:tcPr>
          <w:p w14:paraId="7814537B" w14:textId="77777777" w:rsidR="00BA50DB" w:rsidRDefault="00BA50DB" w:rsidP="00927C5C">
            <w:pPr>
              <w:pStyle w:val="a9"/>
              <w:rPr>
                <w:ins w:id="2223" w:author="John" w:date="2018-11-10T15:29:00Z"/>
              </w:rPr>
            </w:pPr>
          </w:p>
        </w:tc>
        <w:tc>
          <w:tcPr>
            <w:tcW w:w="1037" w:type="dxa"/>
          </w:tcPr>
          <w:p w14:paraId="3ED39D3B" w14:textId="77777777" w:rsidR="00BA50DB" w:rsidRDefault="00BA50DB" w:rsidP="00927C5C">
            <w:pPr>
              <w:pStyle w:val="a9"/>
              <w:rPr>
                <w:ins w:id="2224" w:author="John" w:date="2018-11-10T15:29:00Z"/>
              </w:rPr>
            </w:pPr>
            <w:ins w:id="2225" w:author="John" w:date="2018-11-10T15:29:00Z">
              <w:r>
                <w:rPr>
                  <w:rFonts w:hint="eastAsia"/>
                  <w:szCs w:val="21"/>
                </w:rPr>
                <w:t>沈、叶、</w:t>
              </w:r>
              <w:proofErr w:type="gramStart"/>
              <w:r>
                <w:rPr>
                  <w:szCs w:val="21"/>
                </w:rPr>
                <w:t>骆</w:t>
              </w:r>
              <w:proofErr w:type="gramEnd"/>
            </w:ins>
          </w:p>
        </w:tc>
        <w:tc>
          <w:tcPr>
            <w:tcW w:w="1037" w:type="dxa"/>
          </w:tcPr>
          <w:p w14:paraId="5743AA89" w14:textId="77777777" w:rsidR="00BA50DB" w:rsidRDefault="00BA50DB" w:rsidP="00927C5C">
            <w:pPr>
              <w:pStyle w:val="a9"/>
              <w:rPr>
                <w:ins w:id="2226" w:author="John" w:date="2018-11-10T15:29:00Z"/>
              </w:rPr>
            </w:pPr>
          </w:p>
        </w:tc>
        <w:tc>
          <w:tcPr>
            <w:tcW w:w="1037" w:type="dxa"/>
          </w:tcPr>
          <w:p w14:paraId="59F23C42" w14:textId="77777777" w:rsidR="00BA50DB" w:rsidRDefault="00BA50DB" w:rsidP="00927C5C">
            <w:pPr>
              <w:pStyle w:val="a9"/>
              <w:rPr>
                <w:ins w:id="2227" w:author="John" w:date="2018-11-10T15:29:00Z"/>
              </w:rPr>
            </w:pPr>
            <w:ins w:id="2228" w:author="John" w:date="2018-11-10T15:29:00Z">
              <w:r>
                <w:rPr>
                  <w:rFonts w:hint="eastAsia"/>
                  <w:szCs w:val="21"/>
                </w:rPr>
                <w:t>叶、</w:t>
              </w:r>
              <w:r>
                <w:rPr>
                  <w:szCs w:val="21"/>
                </w:rPr>
                <w:t>杨</w:t>
              </w:r>
              <w:r>
                <w:rPr>
                  <w:rFonts w:hint="eastAsia"/>
                  <w:szCs w:val="21"/>
                </w:rPr>
                <w:t>、</w:t>
              </w:r>
              <w:r>
                <w:rPr>
                  <w:szCs w:val="21"/>
                </w:rPr>
                <w:t>徐</w:t>
              </w:r>
            </w:ins>
          </w:p>
        </w:tc>
        <w:tc>
          <w:tcPr>
            <w:tcW w:w="1037" w:type="dxa"/>
          </w:tcPr>
          <w:p w14:paraId="3CFE9ECC" w14:textId="77777777" w:rsidR="00BA50DB" w:rsidRDefault="00BA50DB" w:rsidP="00927C5C">
            <w:pPr>
              <w:pStyle w:val="a9"/>
              <w:rPr>
                <w:ins w:id="2229" w:author="John" w:date="2018-11-10T15:29:00Z"/>
              </w:rPr>
            </w:pPr>
            <w:ins w:id="2230" w:author="John" w:date="2018-11-10T15:29:00Z">
              <w:r>
                <w:rPr>
                  <w:rFonts w:hint="eastAsia"/>
                  <w:szCs w:val="21"/>
                </w:rPr>
                <w:t>沈、</w:t>
              </w:r>
              <w:r>
                <w:rPr>
                  <w:szCs w:val="21"/>
                </w:rPr>
                <w:t>杨</w:t>
              </w:r>
              <w:r>
                <w:rPr>
                  <w:rFonts w:hint="eastAsia"/>
                  <w:szCs w:val="21"/>
                </w:rPr>
                <w:t>、</w:t>
              </w:r>
              <w:r>
                <w:rPr>
                  <w:szCs w:val="21"/>
                </w:rPr>
                <w:t>徐</w:t>
              </w:r>
            </w:ins>
          </w:p>
        </w:tc>
      </w:tr>
      <w:tr w:rsidR="00BA50DB" w14:paraId="191C8E6E" w14:textId="77777777" w:rsidTr="00927C5C">
        <w:trPr>
          <w:ins w:id="2231" w:author="John" w:date="2018-11-10T15:29:00Z"/>
        </w:trPr>
        <w:tc>
          <w:tcPr>
            <w:tcW w:w="1037" w:type="dxa"/>
          </w:tcPr>
          <w:p w14:paraId="2A60E05C" w14:textId="77777777" w:rsidR="00BA50DB" w:rsidRDefault="00BA50DB" w:rsidP="00927C5C">
            <w:pPr>
              <w:pStyle w:val="a9"/>
              <w:rPr>
                <w:ins w:id="2232" w:author="John" w:date="2018-11-10T15:29:00Z"/>
              </w:rPr>
            </w:pPr>
            <w:ins w:id="2233" w:author="John" w:date="2018-11-10T15:29:00Z">
              <w:r>
                <w:rPr>
                  <w:rFonts w:hint="eastAsia"/>
                </w:rPr>
                <w:t>晚上</w:t>
              </w:r>
            </w:ins>
          </w:p>
        </w:tc>
        <w:tc>
          <w:tcPr>
            <w:tcW w:w="1037" w:type="dxa"/>
          </w:tcPr>
          <w:p w14:paraId="618BED74" w14:textId="77777777" w:rsidR="00BA50DB" w:rsidRDefault="00BA50DB" w:rsidP="00927C5C">
            <w:pPr>
              <w:pStyle w:val="a9"/>
              <w:rPr>
                <w:ins w:id="2234" w:author="John" w:date="2018-11-10T15:29:00Z"/>
              </w:rPr>
            </w:pPr>
            <w:ins w:id="2235"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502178A5" w14:textId="77777777" w:rsidR="00BA50DB" w:rsidRDefault="00BA50DB" w:rsidP="00927C5C">
            <w:pPr>
              <w:pStyle w:val="a9"/>
              <w:rPr>
                <w:ins w:id="2236" w:author="John" w:date="2018-11-10T15:29:00Z"/>
              </w:rPr>
            </w:pPr>
            <w:ins w:id="2237" w:author="John" w:date="2018-11-10T15:29:00Z">
              <w:r>
                <w:rPr>
                  <w:rFonts w:hint="eastAsia"/>
                  <w:szCs w:val="21"/>
                </w:rPr>
                <w:t>沈、叶、</w:t>
              </w:r>
              <w:r>
                <w:rPr>
                  <w:szCs w:val="21"/>
                </w:rPr>
                <w:t>杨</w:t>
              </w:r>
              <w:r>
                <w:rPr>
                  <w:rFonts w:hint="eastAsia"/>
                  <w:szCs w:val="21"/>
                </w:rPr>
                <w:t>、</w:t>
              </w:r>
              <w:r>
                <w:rPr>
                  <w:szCs w:val="21"/>
                </w:rPr>
                <w:t>徐</w:t>
              </w:r>
            </w:ins>
          </w:p>
        </w:tc>
        <w:tc>
          <w:tcPr>
            <w:tcW w:w="1037" w:type="dxa"/>
          </w:tcPr>
          <w:p w14:paraId="2F1E354C" w14:textId="77777777" w:rsidR="00BA50DB" w:rsidRDefault="00BA50DB" w:rsidP="00927C5C">
            <w:pPr>
              <w:pStyle w:val="a9"/>
              <w:rPr>
                <w:ins w:id="2238" w:author="John" w:date="2018-11-10T15:29:00Z"/>
              </w:rPr>
            </w:pPr>
            <w:ins w:id="2239" w:author="John" w:date="2018-11-10T15:29:00Z">
              <w:r>
                <w:rPr>
                  <w:rFonts w:hint="eastAsia"/>
                  <w:szCs w:val="21"/>
                </w:rPr>
                <w:t>沈、叶、</w:t>
              </w:r>
              <w:r>
                <w:rPr>
                  <w:szCs w:val="21"/>
                </w:rPr>
                <w:t>杨</w:t>
              </w:r>
              <w:r>
                <w:rPr>
                  <w:rFonts w:hint="eastAsia"/>
                  <w:szCs w:val="21"/>
                </w:rPr>
                <w:t>、</w:t>
              </w:r>
              <w:r>
                <w:rPr>
                  <w:szCs w:val="21"/>
                </w:rPr>
                <w:t>徐</w:t>
              </w:r>
            </w:ins>
          </w:p>
        </w:tc>
        <w:tc>
          <w:tcPr>
            <w:tcW w:w="1037" w:type="dxa"/>
          </w:tcPr>
          <w:p w14:paraId="34EF78E8" w14:textId="77777777" w:rsidR="00BA50DB" w:rsidRDefault="00BA50DB" w:rsidP="00927C5C">
            <w:pPr>
              <w:pStyle w:val="a9"/>
              <w:rPr>
                <w:ins w:id="2240" w:author="John" w:date="2018-11-10T15:29:00Z"/>
              </w:rPr>
            </w:pPr>
            <w:proofErr w:type="gramStart"/>
            <w:ins w:id="2241" w:author="John" w:date="2018-11-10T15:29:00Z">
              <w:r>
                <w:rPr>
                  <w:rFonts w:hint="eastAsia"/>
                  <w:szCs w:val="21"/>
                </w:rPr>
                <w:t>骆</w:t>
              </w:r>
              <w:proofErr w:type="gramEnd"/>
            </w:ins>
          </w:p>
        </w:tc>
        <w:tc>
          <w:tcPr>
            <w:tcW w:w="1037" w:type="dxa"/>
          </w:tcPr>
          <w:p w14:paraId="61FE1D04" w14:textId="77777777" w:rsidR="00BA50DB" w:rsidRDefault="00BA50DB" w:rsidP="00927C5C">
            <w:pPr>
              <w:pStyle w:val="a9"/>
              <w:rPr>
                <w:ins w:id="2242" w:author="John" w:date="2018-11-10T15:29:00Z"/>
              </w:rPr>
            </w:pPr>
            <w:ins w:id="2243" w:author="John" w:date="2018-11-10T15:29:00Z">
              <w:r>
                <w:rPr>
                  <w:rFonts w:hint="eastAsia"/>
                  <w:szCs w:val="21"/>
                </w:rPr>
                <w:t>沈、叶、</w:t>
              </w:r>
              <w:proofErr w:type="gramStart"/>
              <w:r>
                <w:rPr>
                  <w:szCs w:val="21"/>
                </w:rPr>
                <w:t>骆</w:t>
              </w:r>
              <w:proofErr w:type="gramEnd"/>
              <w:r>
                <w:rPr>
                  <w:rFonts w:hint="eastAsia"/>
                  <w:szCs w:val="21"/>
                </w:rPr>
                <w:t>、</w:t>
              </w:r>
              <w:r>
                <w:rPr>
                  <w:szCs w:val="21"/>
                </w:rPr>
                <w:t>杨</w:t>
              </w:r>
            </w:ins>
          </w:p>
        </w:tc>
        <w:tc>
          <w:tcPr>
            <w:tcW w:w="1037" w:type="dxa"/>
          </w:tcPr>
          <w:p w14:paraId="6CAC2041" w14:textId="77777777" w:rsidR="00BA50DB" w:rsidRDefault="00BA50DB" w:rsidP="00927C5C">
            <w:pPr>
              <w:pStyle w:val="a9"/>
              <w:rPr>
                <w:ins w:id="2244" w:author="John" w:date="2018-11-10T15:29:00Z"/>
              </w:rPr>
            </w:pPr>
            <w:ins w:id="2245" w:author="John" w:date="2018-11-10T15:29:00Z">
              <w:r>
                <w:rPr>
                  <w:rFonts w:hint="eastAsia"/>
                  <w:szCs w:val="21"/>
                </w:rPr>
                <w:t>沈</w:t>
              </w:r>
              <w:r>
                <w:rPr>
                  <w:szCs w:val="21"/>
                </w:rPr>
                <w:t>、</w:t>
              </w:r>
              <w:r>
                <w:rPr>
                  <w:rFonts w:hint="eastAsia"/>
                  <w:szCs w:val="21"/>
                </w:rPr>
                <w:t>叶、</w:t>
              </w:r>
              <w:proofErr w:type="gramStart"/>
              <w:r>
                <w:rPr>
                  <w:szCs w:val="21"/>
                </w:rPr>
                <w:t>骆</w:t>
              </w:r>
              <w:proofErr w:type="gramEnd"/>
              <w:r>
                <w:rPr>
                  <w:rFonts w:hint="eastAsia"/>
                  <w:szCs w:val="21"/>
                </w:rPr>
                <w:t>、</w:t>
              </w:r>
              <w:r>
                <w:rPr>
                  <w:szCs w:val="21"/>
                </w:rPr>
                <w:t>徐</w:t>
              </w:r>
            </w:ins>
          </w:p>
        </w:tc>
        <w:tc>
          <w:tcPr>
            <w:tcW w:w="1037" w:type="dxa"/>
          </w:tcPr>
          <w:p w14:paraId="225E5CD8" w14:textId="77777777" w:rsidR="00BA50DB" w:rsidRDefault="00BA50DB" w:rsidP="00927C5C">
            <w:pPr>
              <w:pStyle w:val="a9"/>
              <w:rPr>
                <w:ins w:id="2246" w:author="John" w:date="2018-11-10T15:29:00Z"/>
              </w:rPr>
            </w:pPr>
            <w:ins w:id="2247" w:author="John" w:date="2018-11-10T15:29:00Z">
              <w:r>
                <w:rPr>
                  <w:rFonts w:hint="eastAsia"/>
                  <w:szCs w:val="21"/>
                </w:rPr>
                <w:t>沈、</w:t>
              </w:r>
              <w:r>
                <w:rPr>
                  <w:szCs w:val="21"/>
                </w:rPr>
                <w:t>杨</w:t>
              </w:r>
              <w:r>
                <w:rPr>
                  <w:rFonts w:hint="eastAsia"/>
                  <w:szCs w:val="21"/>
                </w:rPr>
                <w:t>、</w:t>
              </w:r>
              <w:r>
                <w:rPr>
                  <w:szCs w:val="21"/>
                </w:rPr>
                <w:t>徐</w:t>
              </w:r>
            </w:ins>
          </w:p>
        </w:tc>
      </w:tr>
    </w:tbl>
    <w:p w14:paraId="7790E222" w14:textId="1A4A5A45" w:rsidR="00BA50DB" w:rsidRDefault="00714A8A">
      <w:pPr>
        <w:pStyle w:val="3"/>
        <w:rPr>
          <w:ins w:id="2248" w:author="John" w:date="2018-11-10T15:29:00Z"/>
        </w:rPr>
        <w:pPrChange w:id="2249" w:author="John" w:date="2018-11-10T15:43:00Z">
          <w:pPr>
            <w:pStyle w:val="2"/>
          </w:pPr>
        </w:pPrChange>
      </w:pPr>
      <w:bookmarkStart w:id="2250" w:name="_Toc529631029"/>
      <w:ins w:id="2251" w:author="John" w:date="2018-11-10T15:54:00Z">
        <w:r>
          <w:lastRenderedPageBreak/>
          <w:t>3</w:t>
        </w:r>
      </w:ins>
      <w:ins w:id="2252" w:author="John" w:date="2018-11-10T15:29:00Z">
        <w:r w:rsidR="00BA50DB">
          <w:t>.</w:t>
        </w:r>
      </w:ins>
      <w:ins w:id="2253" w:author="John" w:date="2018-11-10T15:34:00Z">
        <w:r w:rsidR="009C1F9E">
          <w:rPr>
            <w:rFonts w:hint="eastAsia"/>
          </w:rPr>
          <w:t>7.</w:t>
        </w:r>
      </w:ins>
      <w:ins w:id="2254" w:author="John" w:date="2018-11-10T15:29:00Z">
        <w:r w:rsidR="00BA50DB">
          <w:t>5设备</w:t>
        </w:r>
        <w:bookmarkEnd w:id="2250"/>
      </w:ins>
    </w:p>
    <w:p w14:paraId="0C4019D5" w14:textId="77777777" w:rsidR="00BA50DB" w:rsidRDefault="00BA50DB" w:rsidP="00BA50DB">
      <w:pPr>
        <w:pStyle w:val="a9"/>
        <w:rPr>
          <w:ins w:id="2255" w:author="John" w:date="2018-11-10T15:29:00Z"/>
        </w:rPr>
      </w:pPr>
      <w:ins w:id="2256" w:author="John" w:date="2018-11-10T15:29:00Z">
        <w:r>
          <w:rPr>
            <w:rFonts w:hint="eastAsia"/>
          </w:rPr>
          <w:t>本</w:t>
        </w:r>
        <w:r>
          <w:t>项目组</w:t>
        </w:r>
        <w:r>
          <w:rPr>
            <w:rFonts w:hint="eastAsia"/>
          </w:rPr>
          <w:t>暂无</w:t>
        </w:r>
        <w:r>
          <w:t>物理服务器或云服务器，</w:t>
        </w:r>
        <w:r>
          <w:rPr>
            <w:rFonts w:hint="eastAsia"/>
          </w:rPr>
          <w:t>所有</w:t>
        </w:r>
        <w:r>
          <w:t>开发设备为组员个人电脑。</w:t>
        </w:r>
      </w:ins>
    </w:p>
    <w:tbl>
      <w:tblPr>
        <w:tblStyle w:val="a8"/>
        <w:tblW w:w="0" w:type="auto"/>
        <w:tblLook w:val="04A0" w:firstRow="1" w:lastRow="0" w:firstColumn="1" w:lastColumn="0" w:noHBand="0" w:noVBand="1"/>
      </w:tblPr>
      <w:tblGrid>
        <w:gridCol w:w="1413"/>
        <w:gridCol w:w="6883"/>
      </w:tblGrid>
      <w:tr w:rsidR="00BA50DB" w14:paraId="3BDE2F5A" w14:textId="77777777" w:rsidTr="00927C5C">
        <w:trPr>
          <w:ins w:id="2257" w:author="John" w:date="2018-11-10T15:29:00Z"/>
        </w:trPr>
        <w:tc>
          <w:tcPr>
            <w:tcW w:w="1413" w:type="dxa"/>
          </w:tcPr>
          <w:p w14:paraId="122BAE03" w14:textId="77777777" w:rsidR="00BA50DB" w:rsidRDefault="00BA50DB" w:rsidP="00927C5C">
            <w:pPr>
              <w:pStyle w:val="a9"/>
              <w:rPr>
                <w:ins w:id="2258" w:author="John" w:date="2018-11-10T15:29:00Z"/>
              </w:rPr>
            </w:pPr>
            <w:ins w:id="2259" w:author="John" w:date="2018-11-10T15:29:00Z">
              <w:r>
                <w:rPr>
                  <w:rFonts w:hint="eastAsia"/>
                </w:rPr>
                <w:t>沈启航</w:t>
              </w:r>
            </w:ins>
          </w:p>
        </w:tc>
        <w:tc>
          <w:tcPr>
            <w:tcW w:w="6883" w:type="dxa"/>
          </w:tcPr>
          <w:p w14:paraId="30BF7452" w14:textId="77777777" w:rsidR="00BA50DB" w:rsidRDefault="00BA50DB" w:rsidP="00927C5C">
            <w:pPr>
              <w:pStyle w:val="a9"/>
              <w:rPr>
                <w:ins w:id="2260" w:author="John" w:date="2018-11-10T15:29:00Z"/>
              </w:rPr>
            </w:pPr>
            <w:ins w:id="2261" w:author="John" w:date="2018-11-10T15:29:00Z">
              <w:r>
                <w:rPr>
                  <w:rFonts w:hint="eastAsia"/>
                </w:rPr>
                <w:t>神舟</w:t>
              </w:r>
              <w:r>
                <w:rPr>
                  <w:rFonts w:hint="eastAsia"/>
                </w:rPr>
                <w:t xml:space="preserve"> </w:t>
              </w:r>
              <w:r>
                <w:t xml:space="preserve">CW65505 </w:t>
              </w:r>
              <w:r>
                <w:rPr>
                  <w:rFonts w:hint="eastAsia"/>
                </w:rPr>
                <w:t>一台</w:t>
              </w:r>
              <w:r>
                <w:t>（</w:t>
              </w:r>
              <w:r>
                <w:rPr>
                  <w:rFonts w:hint="eastAsia"/>
                </w:rPr>
                <w:t>文档</w:t>
              </w:r>
              <w:r>
                <w:t>编写）</w:t>
              </w:r>
            </w:ins>
          </w:p>
        </w:tc>
      </w:tr>
      <w:tr w:rsidR="00BA50DB" w14:paraId="1297E80D" w14:textId="77777777" w:rsidTr="00927C5C">
        <w:trPr>
          <w:ins w:id="2262" w:author="John" w:date="2018-11-10T15:29:00Z"/>
        </w:trPr>
        <w:tc>
          <w:tcPr>
            <w:tcW w:w="1413" w:type="dxa"/>
          </w:tcPr>
          <w:p w14:paraId="55CB6710" w14:textId="77777777" w:rsidR="00BA50DB" w:rsidRDefault="00BA50DB" w:rsidP="00927C5C">
            <w:pPr>
              <w:pStyle w:val="a9"/>
              <w:rPr>
                <w:ins w:id="2263" w:author="John" w:date="2018-11-10T15:29:00Z"/>
              </w:rPr>
            </w:pPr>
            <w:ins w:id="2264" w:author="John" w:date="2018-11-10T15:29:00Z">
              <w:r>
                <w:rPr>
                  <w:rFonts w:hint="eastAsia"/>
                </w:rPr>
                <w:t>叶柏成</w:t>
              </w:r>
            </w:ins>
          </w:p>
        </w:tc>
        <w:tc>
          <w:tcPr>
            <w:tcW w:w="6883" w:type="dxa"/>
          </w:tcPr>
          <w:p w14:paraId="773DA2B5" w14:textId="77777777" w:rsidR="00BA50DB" w:rsidRDefault="00BA50DB" w:rsidP="00927C5C">
            <w:pPr>
              <w:pStyle w:val="a9"/>
              <w:rPr>
                <w:ins w:id="2265" w:author="John" w:date="2018-11-10T15:29:00Z"/>
              </w:rPr>
            </w:pPr>
            <w:ins w:id="2266" w:author="John" w:date="2018-11-10T15:29:00Z">
              <w:r w:rsidRPr="00EF3B0E">
                <w:t>surface Pro4</w:t>
              </w:r>
              <w:r>
                <w:t xml:space="preserve"> </w:t>
              </w:r>
              <w:r>
                <w:rPr>
                  <w:rFonts w:hint="eastAsia"/>
                </w:rPr>
                <w:t>一台</w:t>
              </w:r>
              <w:r>
                <w:t>（文档编写）</w:t>
              </w:r>
            </w:ins>
          </w:p>
        </w:tc>
      </w:tr>
      <w:tr w:rsidR="00BA50DB" w14:paraId="5B1CA4EC" w14:textId="77777777" w:rsidTr="00927C5C">
        <w:trPr>
          <w:ins w:id="2267" w:author="John" w:date="2018-11-10T15:29:00Z"/>
        </w:trPr>
        <w:tc>
          <w:tcPr>
            <w:tcW w:w="1413" w:type="dxa"/>
          </w:tcPr>
          <w:p w14:paraId="68ADFC95" w14:textId="77777777" w:rsidR="00BA50DB" w:rsidRDefault="00BA50DB" w:rsidP="00927C5C">
            <w:pPr>
              <w:pStyle w:val="a9"/>
              <w:rPr>
                <w:ins w:id="2268" w:author="John" w:date="2018-11-10T15:29:00Z"/>
              </w:rPr>
            </w:pPr>
            <w:ins w:id="2269" w:author="John" w:date="2018-11-10T15:29:00Z">
              <w:r>
                <w:rPr>
                  <w:rFonts w:hint="eastAsia"/>
                </w:rPr>
                <w:t>杨以恒</w:t>
              </w:r>
            </w:ins>
          </w:p>
        </w:tc>
        <w:tc>
          <w:tcPr>
            <w:tcW w:w="6883" w:type="dxa"/>
          </w:tcPr>
          <w:p w14:paraId="75BFD35E" w14:textId="77777777" w:rsidR="00BA50DB" w:rsidRDefault="00BA50DB" w:rsidP="00927C5C">
            <w:pPr>
              <w:pStyle w:val="a9"/>
              <w:rPr>
                <w:ins w:id="2270" w:author="John" w:date="2018-11-10T15:29:00Z"/>
              </w:rPr>
            </w:pPr>
            <w:ins w:id="2271" w:author="John" w:date="2018-11-10T15:29:00Z">
              <w:r w:rsidRPr="00CA5F77">
                <w:t>surface Pro3</w:t>
              </w:r>
              <w:r>
                <w:t xml:space="preserve"> </w:t>
              </w:r>
              <w:r>
                <w:rPr>
                  <w:rFonts w:hint="eastAsia"/>
                </w:rPr>
                <w:t>一台</w:t>
              </w:r>
              <w:r>
                <w:t>（</w:t>
              </w:r>
              <w:r>
                <w:rPr>
                  <w:rFonts w:hint="eastAsia"/>
                </w:rPr>
                <w:t>文档</w:t>
              </w:r>
              <w:r>
                <w:t>编写）</w:t>
              </w:r>
            </w:ins>
          </w:p>
        </w:tc>
      </w:tr>
      <w:tr w:rsidR="00BA50DB" w14:paraId="15F18626" w14:textId="77777777" w:rsidTr="00927C5C">
        <w:trPr>
          <w:ins w:id="2272" w:author="John" w:date="2018-11-10T15:29:00Z"/>
        </w:trPr>
        <w:tc>
          <w:tcPr>
            <w:tcW w:w="1413" w:type="dxa"/>
          </w:tcPr>
          <w:p w14:paraId="74EFE199" w14:textId="77777777" w:rsidR="00BA50DB" w:rsidRDefault="00BA50DB" w:rsidP="00927C5C">
            <w:pPr>
              <w:pStyle w:val="a9"/>
              <w:rPr>
                <w:ins w:id="2273" w:author="John" w:date="2018-11-10T15:29:00Z"/>
              </w:rPr>
            </w:pPr>
            <w:ins w:id="2274" w:author="John" w:date="2018-11-10T15:29:00Z">
              <w:r>
                <w:rPr>
                  <w:rFonts w:hint="eastAsia"/>
                </w:rPr>
                <w:t>徐哲远</w:t>
              </w:r>
            </w:ins>
          </w:p>
        </w:tc>
        <w:tc>
          <w:tcPr>
            <w:tcW w:w="6883" w:type="dxa"/>
          </w:tcPr>
          <w:p w14:paraId="31AEB20E" w14:textId="77777777" w:rsidR="00BA50DB" w:rsidRDefault="00BA50DB" w:rsidP="00927C5C">
            <w:pPr>
              <w:pStyle w:val="a9"/>
              <w:rPr>
                <w:ins w:id="2275" w:author="John" w:date="2018-11-10T15:29:00Z"/>
              </w:rPr>
            </w:pPr>
            <w:proofErr w:type="spellStart"/>
            <w:ins w:id="2276" w:author="John" w:date="2018-11-10T15:29:00Z">
              <w:r w:rsidRPr="00CA5F77">
                <w:t>thinkpad</w:t>
              </w:r>
              <w:proofErr w:type="spellEnd"/>
              <w:r w:rsidRPr="00CA5F77">
                <w:t xml:space="preserve"> E565</w:t>
              </w:r>
              <w:r>
                <w:t xml:space="preserve"> </w:t>
              </w:r>
              <w:r>
                <w:rPr>
                  <w:rFonts w:hint="eastAsia"/>
                </w:rPr>
                <w:t>一台</w:t>
              </w:r>
              <w:r>
                <w:t>（</w:t>
              </w:r>
              <w:r>
                <w:rPr>
                  <w:rFonts w:hint="eastAsia"/>
                </w:rPr>
                <w:t>文档</w:t>
              </w:r>
              <w:r>
                <w:t>编写）</w:t>
              </w:r>
            </w:ins>
          </w:p>
        </w:tc>
      </w:tr>
      <w:tr w:rsidR="00BA50DB" w14:paraId="0F3636AB" w14:textId="77777777" w:rsidTr="00927C5C">
        <w:trPr>
          <w:ins w:id="2277" w:author="John" w:date="2018-11-10T15:29:00Z"/>
        </w:trPr>
        <w:tc>
          <w:tcPr>
            <w:tcW w:w="1413" w:type="dxa"/>
          </w:tcPr>
          <w:p w14:paraId="6DB42915" w14:textId="77777777" w:rsidR="00BA50DB" w:rsidRDefault="00BA50DB" w:rsidP="00927C5C">
            <w:pPr>
              <w:pStyle w:val="a9"/>
              <w:rPr>
                <w:ins w:id="2278" w:author="John" w:date="2018-11-10T15:29:00Z"/>
              </w:rPr>
            </w:pPr>
            <w:ins w:id="2279" w:author="John" w:date="2018-11-10T15:29:00Z">
              <w:r>
                <w:rPr>
                  <w:rFonts w:hint="eastAsia"/>
                </w:rPr>
                <w:t>骆佳俊</w:t>
              </w:r>
            </w:ins>
          </w:p>
        </w:tc>
        <w:tc>
          <w:tcPr>
            <w:tcW w:w="6883" w:type="dxa"/>
          </w:tcPr>
          <w:p w14:paraId="3398FD32" w14:textId="77777777" w:rsidR="00BA50DB" w:rsidRDefault="00BA50DB" w:rsidP="00927C5C">
            <w:pPr>
              <w:pStyle w:val="a9"/>
              <w:rPr>
                <w:ins w:id="2280" w:author="John" w:date="2018-11-10T15:29:00Z"/>
              </w:rPr>
            </w:pPr>
            <w:proofErr w:type="spellStart"/>
            <w:ins w:id="2281" w:author="John" w:date="2018-11-10T15:29:00Z">
              <w:r w:rsidRPr="00CA5F77">
                <w:t>matebook</w:t>
              </w:r>
              <w:proofErr w:type="spellEnd"/>
              <w:r w:rsidRPr="00CA5F77">
                <w:t xml:space="preserve"> x pro</w:t>
              </w:r>
              <w:r>
                <w:t xml:space="preserve"> </w:t>
              </w:r>
              <w:r>
                <w:rPr>
                  <w:rFonts w:hint="eastAsia"/>
                </w:rPr>
                <w:t>一台</w:t>
              </w:r>
              <w:r>
                <w:t>（</w:t>
              </w:r>
              <w:r>
                <w:rPr>
                  <w:rFonts w:hint="eastAsia"/>
                </w:rPr>
                <w:t>文档</w:t>
              </w:r>
              <w:r>
                <w:t>编写）</w:t>
              </w:r>
            </w:ins>
          </w:p>
        </w:tc>
      </w:tr>
      <w:tr w:rsidR="00BA50DB" w14:paraId="5DB50CA3" w14:textId="77777777" w:rsidTr="00927C5C">
        <w:trPr>
          <w:ins w:id="2282" w:author="John" w:date="2018-11-10T15:29:00Z"/>
        </w:trPr>
        <w:tc>
          <w:tcPr>
            <w:tcW w:w="1413" w:type="dxa"/>
          </w:tcPr>
          <w:p w14:paraId="2DDBE6E2" w14:textId="77777777" w:rsidR="00BA50DB" w:rsidRDefault="00BA50DB" w:rsidP="00927C5C">
            <w:pPr>
              <w:pStyle w:val="a9"/>
              <w:rPr>
                <w:ins w:id="2283" w:author="John" w:date="2018-11-10T15:29:00Z"/>
              </w:rPr>
            </w:pPr>
            <w:ins w:id="2284" w:author="John" w:date="2018-11-10T15:29:00Z">
              <w:r>
                <w:rPr>
                  <w:rFonts w:hint="eastAsia"/>
                </w:rPr>
                <w:t>公用</w:t>
              </w:r>
            </w:ins>
          </w:p>
        </w:tc>
        <w:tc>
          <w:tcPr>
            <w:tcW w:w="6883" w:type="dxa"/>
          </w:tcPr>
          <w:p w14:paraId="68353EBF" w14:textId="77777777" w:rsidR="00BA50DB" w:rsidRDefault="00BA50DB" w:rsidP="00927C5C">
            <w:pPr>
              <w:pStyle w:val="a9"/>
              <w:rPr>
                <w:ins w:id="2285" w:author="John" w:date="2018-11-10T15:29:00Z"/>
              </w:rPr>
            </w:pPr>
            <w:ins w:id="2286" w:author="John" w:date="2018-11-10T15:29:00Z">
              <w:r>
                <w:rPr>
                  <w:rFonts w:hint="eastAsia"/>
                </w:rPr>
                <w:t>暂无</w:t>
              </w:r>
            </w:ins>
          </w:p>
        </w:tc>
      </w:tr>
    </w:tbl>
    <w:p w14:paraId="05B2AE99" w14:textId="7C2DC915" w:rsidR="00BA50DB" w:rsidRDefault="00714A8A">
      <w:pPr>
        <w:pStyle w:val="3"/>
        <w:rPr>
          <w:ins w:id="2287" w:author="John" w:date="2018-11-10T15:29:00Z"/>
        </w:rPr>
        <w:pPrChange w:id="2288" w:author="John" w:date="2018-11-10T15:43:00Z">
          <w:pPr>
            <w:pStyle w:val="2"/>
          </w:pPr>
        </w:pPrChange>
      </w:pPr>
      <w:bookmarkStart w:id="2289" w:name="_Toc529631030"/>
      <w:ins w:id="2290" w:author="John" w:date="2018-11-10T15:54:00Z">
        <w:r>
          <w:t>3</w:t>
        </w:r>
      </w:ins>
      <w:ins w:id="2291" w:author="John" w:date="2018-11-10T15:29:00Z">
        <w:r w:rsidR="00BA50DB">
          <w:t>.</w:t>
        </w:r>
      </w:ins>
      <w:ins w:id="2292" w:author="John" w:date="2018-11-10T15:34:00Z">
        <w:r w:rsidR="009C1F9E">
          <w:rPr>
            <w:rFonts w:hint="eastAsia"/>
          </w:rPr>
          <w:t>7.</w:t>
        </w:r>
      </w:ins>
      <w:ins w:id="2293" w:author="John" w:date="2018-11-10T15:29:00Z">
        <w:r w:rsidR="00BA50DB">
          <w:t>6关键技术分析</w:t>
        </w:r>
        <w:r w:rsidR="00BA50DB">
          <w:rPr>
            <w:rFonts w:hint="eastAsia"/>
          </w:rPr>
          <w:t>及</w:t>
        </w:r>
        <w:r w:rsidR="00BA50DB">
          <w:t>备选方案</w:t>
        </w:r>
        <w:bookmarkEnd w:id="2289"/>
      </w:ins>
    </w:p>
    <w:p w14:paraId="32E0CDD8" w14:textId="45D55633" w:rsidR="00BA50DB" w:rsidRDefault="00714A8A">
      <w:pPr>
        <w:pStyle w:val="4"/>
        <w:rPr>
          <w:ins w:id="2294" w:author="John" w:date="2018-11-10T15:29:00Z"/>
        </w:rPr>
        <w:pPrChange w:id="2295" w:author="John" w:date="2018-11-10T15:35:00Z">
          <w:pPr>
            <w:pStyle w:val="3"/>
          </w:pPr>
        </w:pPrChange>
      </w:pPr>
      <w:ins w:id="2296" w:author="John" w:date="2018-11-10T15:54:00Z">
        <w:r>
          <w:t>3</w:t>
        </w:r>
      </w:ins>
      <w:ins w:id="2297" w:author="John" w:date="2018-11-10T15:29:00Z">
        <w:r w:rsidR="00BA50DB">
          <w:t>.</w:t>
        </w:r>
      </w:ins>
      <w:ins w:id="2298" w:author="John" w:date="2018-11-10T15:34:00Z">
        <w:r w:rsidR="009C1F9E">
          <w:rPr>
            <w:rFonts w:hint="eastAsia"/>
          </w:rPr>
          <w:t>7.</w:t>
        </w:r>
      </w:ins>
      <w:ins w:id="2299" w:author="John" w:date="2018-11-10T15:29:00Z">
        <w:r w:rsidR="00BA50DB">
          <w:t xml:space="preserve">6.1 </w:t>
        </w:r>
        <w:r w:rsidR="00BA50DB">
          <w:rPr>
            <w:rFonts w:hint="eastAsia"/>
          </w:rPr>
          <w:t>网站</w:t>
        </w:r>
        <w:r w:rsidR="00BA50DB">
          <w:t>后端</w:t>
        </w:r>
      </w:ins>
    </w:p>
    <w:tbl>
      <w:tblPr>
        <w:tblStyle w:val="a8"/>
        <w:tblW w:w="0" w:type="auto"/>
        <w:tblLook w:val="04A0" w:firstRow="1" w:lastRow="0" w:firstColumn="1" w:lastColumn="0" w:noHBand="0" w:noVBand="1"/>
      </w:tblPr>
      <w:tblGrid>
        <w:gridCol w:w="846"/>
        <w:gridCol w:w="1417"/>
        <w:gridCol w:w="1276"/>
        <w:gridCol w:w="1991"/>
        <w:gridCol w:w="1383"/>
        <w:gridCol w:w="1383"/>
      </w:tblGrid>
      <w:tr w:rsidR="00BA50DB" w14:paraId="53F90BD5" w14:textId="77777777" w:rsidTr="00927C5C">
        <w:trPr>
          <w:ins w:id="2300" w:author="John" w:date="2018-11-10T15:29:00Z"/>
        </w:trPr>
        <w:tc>
          <w:tcPr>
            <w:tcW w:w="846" w:type="dxa"/>
          </w:tcPr>
          <w:p w14:paraId="75459C06" w14:textId="77777777" w:rsidR="00BA50DB" w:rsidRPr="00292CE8" w:rsidRDefault="00BA50DB" w:rsidP="00927C5C">
            <w:pPr>
              <w:pStyle w:val="a9"/>
              <w:rPr>
                <w:ins w:id="2301" w:author="John" w:date="2018-11-10T15:29:00Z"/>
                <w:rFonts w:ascii="宋体" w:hAnsi="宋体"/>
                <w:b/>
                <w:sz w:val="24"/>
              </w:rPr>
            </w:pPr>
            <w:ins w:id="2302" w:author="John" w:date="2018-11-10T15:29:00Z">
              <w:r w:rsidRPr="00292CE8">
                <w:rPr>
                  <w:rFonts w:ascii="宋体" w:hAnsi="宋体" w:hint="eastAsia"/>
                  <w:b/>
                  <w:sz w:val="24"/>
                </w:rPr>
                <w:t>方案</w:t>
              </w:r>
            </w:ins>
          </w:p>
        </w:tc>
        <w:tc>
          <w:tcPr>
            <w:tcW w:w="1417" w:type="dxa"/>
          </w:tcPr>
          <w:p w14:paraId="0A7F9A1A" w14:textId="77777777" w:rsidR="00BA50DB" w:rsidRPr="00292CE8" w:rsidRDefault="00BA50DB" w:rsidP="00927C5C">
            <w:pPr>
              <w:pStyle w:val="a9"/>
              <w:rPr>
                <w:ins w:id="2303" w:author="John" w:date="2018-11-10T15:29:00Z"/>
                <w:rFonts w:ascii="宋体" w:hAnsi="宋体"/>
                <w:b/>
                <w:sz w:val="24"/>
              </w:rPr>
            </w:pPr>
            <w:ins w:id="2304" w:author="John" w:date="2018-11-10T15:29:00Z">
              <w:r w:rsidRPr="00292CE8">
                <w:rPr>
                  <w:rFonts w:ascii="宋体" w:hAnsi="宋体" w:hint="eastAsia"/>
                  <w:b/>
                  <w:sz w:val="24"/>
                </w:rPr>
                <w:t>开发语言</w:t>
              </w:r>
            </w:ins>
          </w:p>
        </w:tc>
        <w:tc>
          <w:tcPr>
            <w:tcW w:w="1276" w:type="dxa"/>
          </w:tcPr>
          <w:p w14:paraId="5C479E1A" w14:textId="77777777" w:rsidR="00BA50DB" w:rsidRPr="00292CE8" w:rsidRDefault="00BA50DB" w:rsidP="00927C5C">
            <w:pPr>
              <w:pStyle w:val="a9"/>
              <w:rPr>
                <w:ins w:id="2305" w:author="John" w:date="2018-11-10T15:29:00Z"/>
                <w:rFonts w:ascii="宋体" w:hAnsi="宋体"/>
                <w:b/>
                <w:sz w:val="24"/>
              </w:rPr>
            </w:pPr>
            <w:ins w:id="2306" w:author="John" w:date="2018-11-10T15:29:00Z">
              <w:r w:rsidRPr="00292CE8">
                <w:rPr>
                  <w:rFonts w:ascii="宋体" w:hAnsi="宋体" w:hint="eastAsia"/>
                  <w:b/>
                  <w:sz w:val="24"/>
                </w:rPr>
                <w:t>框架</w:t>
              </w:r>
            </w:ins>
          </w:p>
        </w:tc>
        <w:tc>
          <w:tcPr>
            <w:tcW w:w="1991" w:type="dxa"/>
          </w:tcPr>
          <w:p w14:paraId="4289304D" w14:textId="77777777" w:rsidR="00BA50DB" w:rsidRPr="00292CE8" w:rsidRDefault="00BA50DB" w:rsidP="00927C5C">
            <w:pPr>
              <w:pStyle w:val="a9"/>
              <w:rPr>
                <w:ins w:id="2307" w:author="John" w:date="2018-11-10T15:29:00Z"/>
                <w:rFonts w:ascii="宋体" w:hAnsi="宋体"/>
                <w:b/>
                <w:sz w:val="24"/>
              </w:rPr>
            </w:pPr>
            <w:ins w:id="2308" w:author="John" w:date="2018-11-10T15:29:00Z">
              <w:r w:rsidRPr="00292CE8">
                <w:rPr>
                  <w:rFonts w:ascii="宋体" w:hAnsi="宋体" w:hint="eastAsia"/>
                  <w:b/>
                  <w:sz w:val="24"/>
                </w:rPr>
                <w:t>优点</w:t>
              </w:r>
            </w:ins>
          </w:p>
        </w:tc>
        <w:tc>
          <w:tcPr>
            <w:tcW w:w="1383" w:type="dxa"/>
          </w:tcPr>
          <w:p w14:paraId="240EC02F" w14:textId="77777777" w:rsidR="00BA50DB" w:rsidRPr="00292CE8" w:rsidRDefault="00BA50DB" w:rsidP="00927C5C">
            <w:pPr>
              <w:pStyle w:val="a9"/>
              <w:rPr>
                <w:ins w:id="2309" w:author="John" w:date="2018-11-10T15:29:00Z"/>
                <w:rFonts w:ascii="宋体" w:hAnsi="宋体"/>
                <w:b/>
                <w:sz w:val="24"/>
              </w:rPr>
            </w:pPr>
            <w:ins w:id="2310" w:author="John" w:date="2018-11-10T15:29:00Z">
              <w:r w:rsidRPr="00292CE8">
                <w:rPr>
                  <w:rFonts w:ascii="宋体" w:hAnsi="宋体" w:hint="eastAsia"/>
                  <w:b/>
                  <w:sz w:val="24"/>
                </w:rPr>
                <w:t>缺点</w:t>
              </w:r>
            </w:ins>
          </w:p>
        </w:tc>
        <w:tc>
          <w:tcPr>
            <w:tcW w:w="1383" w:type="dxa"/>
          </w:tcPr>
          <w:p w14:paraId="64EF861E" w14:textId="77777777" w:rsidR="00BA50DB" w:rsidRPr="00292CE8" w:rsidRDefault="00BA50DB" w:rsidP="00927C5C">
            <w:pPr>
              <w:pStyle w:val="a9"/>
              <w:rPr>
                <w:ins w:id="2311" w:author="John" w:date="2018-11-10T15:29:00Z"/>
                <w:rFonts w:ascii="宋体" w:hAnsi="宋体"/>
                <w:b/>
                <w:sz w:val="24"/>
              </w:rPr>
            </w:pPr>
            <w:ins w:id="2312" w:author="John" w:date="2018-11-10T15:29:00Z">
              <w:r w:rsidRPr="00292CE8">
                <w:rPr>
                  <w:rFonts w:ascii="宋体" w:hAnsi="宋体" w:hint="eastAsia"/>
                  <w:b/>
                  <w:sz w:val="24"/>
                </w:rPr>
                <w:t>选择</w:t>
              </w:r>
            </w:ins>
          </w:p>
        </w:tc>
      </w:tr>
      <w:tr w:rsidR="00BA50DB" w14:paraId="377A9212" w14:textId="77777777" w:rsidTr="00927C5C">
        <w:trPr>
          <w:ins w:id="2313" w:author="John" w:date="2018-11-10T15:29:00Z"/>
        </w:trPr>
        <w:tc>
          <w:tcPr>
            <w:tcW w:w="846" w:type="dxa"/>
          </w:tcPr>
          <w:p w14:paraId="1447C98A" w14:textId="77777777" w:rsidR="00BA50DB" w:rsidRPr="00292CE8" w:rsidRDefault="00BA50DB" w:rsidP="00927C5C">
            <w:pPr>
              <w:pStyle w:val="a9"/>
              <w:rPr>
                <w:ins w:id="2314" w:author="John" w:date="2018-11-10T15:29:00Z"/>
                <w:rFonts w:ascii="宋体" w:hAnsi="宋体"/>
              </w:rPr>
            </w:pPr>
            <w:ins w:id="2315" w:author="John" w:date="2018-11-10T15:29:00Z">
              <w:r w:rsidRPr="00292CE8">
                <w:rPr>
                  <w:rFonts w:ascii="宋体" w:hAnsi="宋体" w:hint="eastAsia"/>
                </w:rPr>
                <w:t>1</w:t>
              </w:r>
            </w:ins>
          </w:p>
        </w:tc>
        <w:tc>
          <w:tcPr>
            <w:tcW w:w="1417" w:type="dxa"/>
          </w:tcPr>
          <w:p w14:paraId="210B80D6" w14:textId="77777777" w:rsidR="00BA50DB" w:rsidRPr="00292CE8" w:rsidRDefault="00BA50DB" w:rsidP="00927C5C">
            <w:pPr>
              <w:pStyle w:val="a9"/>
              <w:rPr>
                <w:ins w:id="2316" w:author="John" w:date="2018-11-10T15:29:00Z"/>
                <w:rFonts w:ascii="宋体" w:hAnsi="宋体"/>
              </w:rPr>
            </w:pPr>
            <w:ins w:id="2317" w:author="John" w:date="2018-11-10T15:29:00Z">
              <w:r w:rsidRPr="00292CE8">
                <w:rPr>
                  <w:rFonts w:ascii="宋体" w:hAnsi="宋体" w:hint="eastAsia"/>
                </w:rPr>
                <w:t>JAVA</w:t>
              </w:r>
            </w:ins>
          </w:p>
        </w:tc>
        <w:tc>
          <w:tcPr>
            <w:tcW w:w="1276" w:type="dxa"/>
          </w:tcPr>
          <w:p w14:paraId="515A5314" w14:textId="77777777" w:rsidR="00BA50DB" w:rsidRPr="00292CE8" w:rsidRDefault="00BA50DB" w:rsidP="00927C5C">
            <w:pPr>
              <w:pStyle w:val="a9"/>
              <w:rPr>
                <w:ins w:id="2318" w:author="John" w:date="2018-11-10T15:29:00Z"/>
                <w:rFonts w:ascii="宋体" w:hAnsi="宋体"/>
              </w:rPr>
            </w:pPr>
            <w:ins w:id="2319" w:author="John" w:date="2018-11-10T15:29:00Z">
              <w:r w:rsidRPr="00292CE8">
                <w:rPr>
                  <w:rFonts w:ascii="宋体" w:hAnsi="宋体" w:hint="eastAsia"/>
                </w:rPr>
                <w:t>Sp</w:t>
              </w:r>
              <w:r w:rsidRPr="00292CE8">
                <w:rPr>
                  <w:rFonts w:ascii="宋体" w:hAnsi="宋体"/>
                </w:rPr>
                <w:t>ring</w:t>
              </w:r>
            </w:ins>
          </w:p>
        </w:tc>
        <w:tc>
          <w:tcPr>
            <w:tcW w:w="1991" w:type="dxa"/>
          </w:tcPr>
          <w:p w14:paraId="11320F18" w14:textId="77777777" w:rsidR="00BA50DB" w:rsidRPr="00292CE8" w:rsidRDefault="00BA50DB" w:rsidP="00927C5C">
            <w:pPr>
              <w:pStyle w:val="a9"/>
              <w:rPr>
                <w:ins w:id="2320" w:author="John" w:date="2018-11-10T15:29:00Z"/>
                <w:rFonts w:ascii="宋体" w:hAnsi="宋体"/>
              </w:rPr>
            </w:pPr>
            <w:ins w:id="2321" w:author="John" w:date="2018-11-10T15:29:00Z">
              <w:r w:rsidRPr="00292CE8">
                <w:rPr>
                  <w:rFonts w:ascii="宋体" w:hAnsi="宋体" w:hint="eastAsia"/>
                </w:rPr>
                <w:t>文档丰富；</w:t>
              </w:r>
            </w:ins>
          </w:p>
          <w:p w14:paraId="4879C39D" w14:textId="77777777" w:rsidR="00BA50DB" w:rsidRPr="00292CE8" w:rsidRDefault="00BA50DB" w:rsidP="00927C5C">
            <w:pPr>
              <w:pStyle w:val="a9"/>
              <w:rPr>
                <w:ins w:id="2322" w:author="John" w:date="2018-11-10T15:29:00Z"/>
                <w:rFonts w:ascii="宋体" w:hAnsi="宋体"/>
              </w:rPr>
            </w:pPr>
            <w:ins w:id="2323" w:author="John" w:date="2018-11-10T15:29:00Z">
              <w:r w:rsidRPr="00292CE8">
                <w:rPr>
                  <w:rFonts w:ascii="宋体" w:hAnsi="宋体" w:hint="eastAsia"/>
                </w:rPr>
                <w:t>社区活跃；</w:t>
              </w:r>
            </w:ins>
          </w:p>
          <w:p w14:paraId="02524B36" w14:textId="77777777" w:rsidR="00BA50DB" w:rsidRPr="00292CE8" w:rsidRDefault="00BA50DB" w:rsidP="00927C5C">
            <w:pPr>
              <w:pStyle w:val="a9"/>
              <w:rPr>
                <w:ins w:id="2324" w:author="John" w:date="2018-11-10T15:29:00Z"/>
                <w:rFonts w:ascii="宋体" w:hAnsi="宋体"/>
              </w:rPr>
            </w:pPr>
            <w:ins w:id="2325" w:author="John" w:date="2018-11-10T15:29:00Z">
              <w:r w:rsidRPr="00292CE8">
                <w:rPr>
                  <w:rFonts w:ascii="宋体" w:hAnsi="宋体" w:hint="eastAsia"/>
                </w:rPr>
                <w:t>组内大部分成员对</w:t>
              </w:r>
              <w:r w:rsidRPr="00292CE8">
                <w:rPr>
                  <w:rFonts w:ascii="宋体" w:hAnsi="宋体"/>
                </w:rPr>
                <w:t>Java语言较Python来说更熟悉；</w:t>
              </w:r>
            </w:ins>
          </w:p>
        </w:tc>
        <w:tc>
          <w:tcPr>
            <w:tcW w:w="1383" w:type="dxa"/>
          </w:tcPr>
          <w:p w14:paraId="2A1BFCAF" w14:textId="77777777" w:rsidR="00BA50DB" w:rsidRPr="00292CE8" w:rsidRDefault="00BA50DB" w:rsidP="00927C5C">
            <w:pPr>
              <w:pStyle w:val="a9"/>
              <w:rPr>
                <w:ins w:id="2326" w:author="John" w:date="2018-11-10T15:29:00Z"/>
                <w:rFonts w:ascii="宋体" w:hAnsi="宋体"/>
              </w:rPr>
            </w:pPr>
            <w:ins w:id="2327" w:author="John" w:date="2018-11-10T15:29:00Z">
              <w:r w:rsidRPr="00292CE8">
                <w:rPr>
                  <w:rFonts w:ascii="宋体" w:hAnsi="宋体" w:hint="eastAsia"/>
                </w:rPr>
                <w:t>组内没有成员对该框架有过开发经验；</w:t>
              </w:r>
            </w:ins>
          </w:p>
          <w:p w14:paraId="0EB9838C" w14:textId="77777777" w:rsidR="00BA50DB" w:rsidRPr="00292CE8" w:rsidRDefault="00BA50DB" w:rsidP="00927C5C">
            <w:pPr>
              <w:pStyle w:val="a9"/>
              <w:rPr>
                <w:ins w:id="2328" w:author="John" w:date="2018-11-10T15:29:00Z"/>
                <w:rFonts w:ascii="宋体" w:hAnsi="宋体"/>
              </w:rPr>
            </w:pPr>
            <w:ins w:id="2329" w:author="John" w:date="2018-11-10T15:29:00Z">
              <w:r w:rsidRPr="00292CE8">
                <w:rPr>
                  <w:rFonts w:ascii="宋体" w:hAnsi="宋体" w:hint="eastAsia"/>
                </w:rPr>
                <w:t>功能繁杂，学习难度较方案</w:t>
              </w:r>
              <w:proofErr w:type="gramStart"/>
              <w:r w:rsidRPr="00292CE8">
                <w:rPr>
                  <w:rFonts w:ascii="宋体" w:hAnsi="宋体" w:hint="eastAsia"/>
                </w:rPr>
                <w:t>一</w:t>
              </w:r>
              <w:proofErr w:type="gramEnd"/>
              <w:r w:rsidRPr="00292CE8">
                <w:rPr>
                  <w:rFonts w:ascii="宋体" w:hAnsi="宋体" w:hint="eastAsia"/>
                </w:rPr>
                <w:t>更大；</w:t>
              </w:r>
            </w:ins>
          </w:p>
        </w:tc>
        <w:tc>
          <w:tcPr>
            <w:tcW w:w="1383" w:type="dxa"/>
          </w:tcPr>
          <w:p w14:paraId="7DF83E4A" w14:textId="77777777" w:rsidR="00BA50DB" w:rsidRPr="00292CE8" w:rsidRDefault="00BA50DB" w:rsidP="00927C5C">
            <w:pPr>
              <w:pStyle w:val="a9"/>
              <w:rPr>
                <w:ins w:id="2330" w:author="John" w:date="2018-11-10T15:29:00Z"/>
                <w:rFonts w:ascii="宋体" w:hAnsi="宋体"/>
              </w:rPr>
            </w:pPr>
            <w:ins w:id="2331" w:author="John" w:date="2018-11-10T15:29:00Z">
              <w:r>
                <w:rPr>
                  <w:rFonts w:ascii="宋体" w:hAnsi="宋体" w:hint="eastAsia"/>
                </w:rPr>
                <w:t>√</w:t>
              </w:r>
            </w:ins>
          </w:p>
        </w:tc>
      </w:tr>
      <w:tr w:rsidR="00BA50DB" w14:paraId="13BCD8CE" w14:textId="77777777" w:rsidTr="00927C5C">
        <w:trPr>
          <w:ins w:id="2332" w:author="John" w:date="2018-11-10T15:29:00Z"/>
        </w:trPr>
        <w:tc>
          <w:tcPr>
            <w:tcW w:w="846" w:type="dxa"/>
          </w:tcPr>
          <w:p w14:paraId="744299AC" w14:textId="77777777" w:rsidR="00BA50DB" w:rsidRPr="00292CE8" w:rsidRDefault="00BA50DB" w:rsidP="00927C5C">
            <w:pPr>
              <w:pStyle w:val="a9"/>
              <w:rPr>
                <w:ins w:id="2333" w:author="John" w:date="2018-11-10T15:29:00Z"/>
                <w:rFonts w:ascii="宋体" w:hAnsi="宋体"/>
              </w:rPr>
            </w:pPr>
            <w:ins w:id="2334" w:author="John" w:date="2018-11-10T15:29:00Z">
              <w:r w:rsidRPr="00292CE8">
                <w:rPr>
                  <w:rFonts w:ascii="宋体" w:hAnsi="宋体" w:hint="eastAsia"/>
                </w:rPr>
                <w:t>2</w:t>
              </w:r>
            </w:ins>
          </w:p>
        </w:tc>
        <w:tc>
          <w:tcPr>
            <w:tcW w:w="1417" w:type="dxa"/>
          </w:tcPr>
          <w:p w14:paraId="3A0E5338" w14:textId="77777777" w:rsidR="00BA50DB" w:rsidRPr="00292CE8" w:rsidRDefault="00BA50DB" w:rsidP="00927C5C">
            <w:pPr>
              <w:pStyle w:val="a9"/>
              <w:rPr>
                <w:ins w:id="2335" w:author="John" w:date="2018-11-10T15:29:00Z"/>
                <w:rFonts w:ascii="宋体" w:hAnsi="宋体"/>
              </w:rPr>
            </w:pPr>
            <w:ins w:id="2336" w:author="John" w:date="2018-11-10T15:29:00Z">
              <w:r w:rsidRPr="00292CE8">
                <w:rPr>
                  <w:rFonts w:ascii="宋体" w:hAnsi="宋体" w:hint="eastAsia"/>
                </w:rPr>
                <w:t>Python</w:t>
              </w:r>
            </w:ins>
          </w:p>
        </w:tc>
        <w:tc>
          <w:tcPr>
            <w:tcW w:w="1276" w:type="dxa"/>
          </w:tcPr>
          <w:p w14:paraId="529B6F5F" w14:textId="77777777" w:rsidR="00BA50DB" w:rsidRPr="00292CE8" w:rsidRDefault="00BA50DB" w:rsidP="00927C5C">
            <w:pPr>
              <w:pStyle w:val="a9"/>
              <w:rPr>
                <w:ins w:id="2337" w:author="John" w:date="2018-11-10T15:29:00Z"/>
                <w:rFonts w:ascii="宋体" w:hAnsi="宋体"/>
              </w:rPr>
            </w:pPr>
            <w:ins w:id="2338" w:author="John" w:date="2018-11-10T15:29:00Z">
              <w:r w:rsidRPr="00292CE8">
                <w:rPr>
                  <w:rFonts w:ascii="宋体" w:hAnsi="宋体" w:hint="eastAsia"/>
                </w:rPr>
                <w:t>D</w:t>
              </w:r>
              <w:r w:rsidRPr="00292CE8">
                <w:rPr>
                  <w:rFonts w:ascii="宋体" w:hAnsi="宋体"/>
                </w:rPr>
                <w:t>jango</w:t>
              </w:r>
            </w:ins>
          </w:p>
        </w:tc>
        <w:tc>
          <w:tcPr>
            <w:tcW w:w="1991" w:type="dxa"/>
          </w:tcPr>
          <w:p w14:paraId="300C7C29" w14:textId="77777777" w:rsidR="00BA50DB" w:rsidRPr="00292CE8" w:rsidRDefault="00BA50DB" w:rsidP="00927C5C">
            <w:pPr>
              <w:pStyle w:val="a9"/>
              <w:rPr>
                <w:ins w:id="2339" w:author="John" w:date="2018-11-10T15:29:00Z"/>
                <w:rFonts w:ascii="宋体" w:hAnsi="宋体"/>
              </w:rPr>
            </w:pPr>
            <w:ins w:id="2340" w:author="John" w:date="2018-11-10T15:29:00Z">
              <w:r w:rsidRPr="00292CE8">
                <w:rPr>
                  <w:rFonts w:ascii="宋体" w:hAnsi="宋体" w:hint="eastAsia"/>
                </w:rPr>
                <w:t>入门难度低；</w:t>
              </w:r>
            </w:ins>
          </w:p>
          <w:p w14:paraId="6A03F2E7" w14:textId="77777777" w:rsidR="00BA50DB" w:rsidRPr="00292CE8" w:rsidRDefault="00BA50DB" w:rsidP="00927C5C">
            <w:pPr>
              <w:pStyle w:val="a9"/>
              <w:rPr>
                <w:ins w:id="2341" w:author="John" w:date="2018-11-10T15:29:00Z"/>
                <w:rFonts w:ascii="宋体" w:hAnsi="宋体"/>
              </w:rPr>
            </w:pPr>
            <w:ins w:id="2342" w:author="John" w:date="2018-11-10T15:29:00Z">
              <w:r w:rsidRPr="00292CE8">
                <w:rPr>
                  <w:rFonts w:ascii="宋体" w:hAnsi="宋体" w:hint="eastAsia"/>
                </w:rPr>
                <w:t>文档丰富；</w:t>
              </w:r>
            </w:ins>
          </w:p>
          <w:p w14:paraId="348A8918" w14:textId="77777777" w:rsidR="00BA50DB" w:rsidRPr="00292CE8" w:rsidRDefault="00BA50DB" w:rsidP="00927C5C">
            <w:pPr>
              <w:pStyle w:val="a9"/>
              <w:rPr>
                <w:ins w:id="2343" w:author="John" w:date="2018-11-10T15:29:00Z"/>
                <w:rFonts w:ascii="宋体" w:hAnsi="宋体"/>
              </w:rPr>
            </w:pPr>
            <w:ins w:id="2344" w:author="John" w:date="2018-11-10T15:29:00Z">
              <w:r w:rsidRPr="00292CE8">
                <w:rPr>
                  <w:rFonts w:ascii="宋体" w:hAnsi="宋体" w:hint="eastAsia"/>
                </w:rPr>
                <w:t>社区活跃；</w:t>
              </w:r>
            </w:ins>
          </w:p>
          <w:p w14:paraId="41BA3D41" w14:textId="77777777" w:rsidR="00BA50DB" w:rsidRPr="00292CE8" w:rsidRDefault="00BA50DB" w:rsidP="00927C5C">
            <w:pPr>
              <w:pStyle w:val="a9"/>
              <w:rPr>
                <w:ins w:id="2345" w:author="John" w:date="2018-11-10T15:29:00Z"/>
                <w:rFonts w:ascii="宋体" w:hAnsi="宋体"/>
              </w:rPr>
            </w:pPr>
            <w:ins w:id="2346" w:author="John" w:date="2018-11-10T15:29:00Z">
              <w:r w:rsidRPr="00292CE8">
                <w:rPr>
                  <w:rFonts w:ascii="宋体" w:hAnsi="宋体" w:hint="eastAsia"/>
                </w:rPr>
                <w:t>适合轻量级网站的快速开发；</w:t>
              </w:r>
            </w:ins>
          </w:p>
        </w:tc>
        <w:tc>
          <w:tcPr>
            <w:tcW w:w="1383" w:type="dxa"/>
          </w:tcPr>
          <w:p w14:paraId="20CCB0CB" w14:textId="77777777" w:rsidR="00BA50DB" w:rsidRPr="00292CE8" w:rsidRDefault="00BA50DB" w:rsidP="00927C5C">
            <w:pPr>
              <w:pStyle w:val="a9"/>
              <w:rPr>
                <w:ins w:id="2347" w:author="John" w:date="2018-11-10T15:29:00Z"/>
                <w:rFonts w:ascii="宋体" w:hAnsi="宋体"/>
              </w:rPr>
            </w:pPr>
            <w:ins w:id="2348" w:author="John" w:date="2018-11-10T15:29:00Z">
              <w:r w:rsidRPr="00292CE8">
                <w:rPr>
                  <w:rFonts w:ascii="宋体" w:hAnsi="宋体" w:hint="eastAsia"/>
                </w:rPr>
                <w:t>组内大部分成员对P</w:t>
              </w:r>
              <w:r w:rsidRPr="00292CE8">
                <w:rPr>
                  <w:rFonts w:ascii="宋体" w:hAnsi="宋体"/>
                </w:rPr>
                <w:t>ython</w:t>
              </w:r>
              <w:r w:rsidRPr="00292CE8">
                <w:rPr>
                  <w:rFonts w:ascii="宋体" w:hAnsi="宋体" w:hint="eastAsia"/>
                </w:rPr>
                <w:t>并不熟悉；</w:t>
              </w:r>
            </w:ins>
          </w:p>
        </w:tc>
        <w:tc>
          <w:tcPr>
            <w:tcW w:w="1383" w:type="dxa"/>
          </w:tcPr>
          <w:p w14:paraId="67A72ED7" w14:textId="77777777" w:rsidR="00BA50DB" w:rsidRPr="00292CE8" w:rsidRDefault="00BA50DB" w:rsidP="00927C5C">
            <w:pPr>
              <w:pStyle w:val="a9"/>
              <w:rPr>
                <w:ins w:id="2349" w:author="John" w:date="2018-11-10T15:29:00Z"/>
                <w:rFonts w:ascii="宋体" w:hAnsi="宋体"/>
              </w:rPr>
            </w:pPr>
          </w:p>
        </w:tc>
      </w:tr>
    </w:tbl>
    <w:p w14:paraId="4ED6237D" w14:textId="4DF33027" w:rsidR="00BA50DB" w:rsidRDefault="00714A8A">
      <w:pPr>
        <w:pStyle w:val="4"/>
        <w:rPr>
          <w:ins w:id="2350" w:author="John" w:date="2018-11-10T15:29:00Z"/>
        </w:rPr>
        <w:pPrChange w:id="2351" w:author="John" w:date="2018-11-10T15:35:00Z">
          <w:pPr>
            <w:pStyle w:val="3"/>
          </w:pPr>
        </w:pPrChange>
      </w:pPr>
      <w:ins w:id="2352" w:author="John" w:date="2018-11-10T15:54:00Z">
        <w:r>
          <w:lastRenderedPageBreak/>
          <w:t>3</w:t>
        </w:r>
      </w:ins>
      <w:ins w:id="2353" w:author="John" w:date="2018-11-10T15:29:00Z">
        <w:r w:rsidR="00BA50DB">
          <w:t>.</w:t>
        </w:r>
      </w:ins>
      <w:ins w:id="2354" w:author="John" w:date="2018-11-10T15:34:00Z">
        <w:r w:rsidR="009C1F9E">
          <w:rPr>
            <w:rFonts w:hint="eastAsia"/>
          </w:rPr>
          <w:t>7.</w:t>
        </w:r>
      </w:ins>
      <w:ins w:id="2355" w:author="John" w:date="2018-11-10T15:29:00Z">
        <w:r w:rsidR="00BA50DB">
          <w:t xml:space="preserve">6.2 </w:t>
        </w:r>
        <w:r w:rsidR="00BA50DB">
          <w:rPr>
            <w:rFonts w:hint="eastAsia"/>
          </w:rPr>
          <w:t>APP</w:t>
        </w:r>
        <w:r w:rsidR="00BA50DB">
          <w:t>前端</w:t>
        </w:r>
      </w:ins>
    </w:p>
    <w:tbl>
      <w:tblPr>
        <w:tblStyle w:val="a8"/>
        <w:tblW w:w="0" w:type="auto"/>
        <w:tblLook w:val="04A0" w:firstRow="1" w:lastRow="0" w:firstColumn="1" w:lastColumn="0" w:noHBand="0" w:noVBand="1"/>
      </w:tblPr>
      <w:tblGrid>
        <w:gridCol w:w="1355"/>
        <w:gridCol w:w="1487"/>
        <w:gridCol w:w="1378"/>
        <w:gridCol w:w="1362"/>
        <w:gridCol w:w="1357"/>
        <w:gridCol w:w="1357"/>
      </w:tblGrid>
      <w:tr w:rsidR="00BA50DB" w14:paraId="5B40AC21" w14:textId="77777777" w:rsidTr="00927C5C">
        <w:trPr>
          <w:ins w:id="2356" w:author="John" w:date="2018-11-10T15:29:00Z"/>
        </w:trPr>
        <w:tc>
          <w:tcPr>
            <w:tcW w:w="1382" w:type="dxa"/>
          </w:tcPr>
          <w:p w14:paraId="081C4549" w14:textId="77777777" w:rsidR="00BA50DB" w:rsidRPr="00292CE8" w:rsidRDefault="00BA50DB" w:rsidP="00927C5C">
            <w:pPr>
              <w:rPr>
                <w:ins w:id="2357" w:author="John" w:date="2018-11-10T15:29:00Z"/>
                <w:rFonts w:ascii="宋体" w:eastAsia="宋体" w:hAnsi="宋体"/>
                <w:b/>
                <w:sz w:val="24"/>
              </w:rPr>
            </w:pPr>
            <w:ins w:id="2358" w:author="John" w:date="2018-11-10T15:29:00Z">
              <w:r w:rsidRPr="00292CE8">
                <w:rPr>
                  <w:rFonts w:ascii="宋体" w:eastAsia="宋体" w:hAnsi="宋体" w:hint="eastAsia"/>
                  <w:b/>
                  <w:sz w:val="24"/>
                </w:rPr>
                <w:t>编号</w:t>
              </w:r>
            </w:ins>
          </w:p>
        </w:tc>
        <w:tc>
          <w:tcPr>
            <w:tcW w:w="1382" w:type="dxa"/>
          </w:tcPr>
          <w:p w14:paraId="3F9AB0F3" w14:textId="77777777" w:rsidR="00BA50DB" w:rsidRPr="00292CE8" w:rsidRDefault="00BA50DB" w:rsidP="00927C5C">
            <w:pPr>
              <w:rPr>
                <w:ins w:id="2359" w:author="John" w:date="2018-11-10T15:29:00Z"/>
                <w:rFonts w:ascii="宋体" w:eastAsia="宋体" w:hAnsi="宋体"/>
                <w:b/>
                <w:sz w:val="24"/>
              </w:rPr>
            </w:pPr>
            <w:ins w:id="2360" w:author="John" w:date="2018-11-10T15:29:00Z">
              <w:r w:rsidRPr="00292CE8">
                <w:rPr>
                  <w:rFonts w:ascii="宋体" w:eastAsia="宋体" w:hAnsi="宋体" w:hint="eastAsia"/>
                  <w:b/>
                  <w:sz w:val="24"/>
                </w:rPr>
                <w:t>开发</w:t>
              </w:r>
              <w:r w:rsidRPr="00292CE8">
                <w:rPr>
                  <w:rFonts w:ascii="宋体" w:eastAsia="宋体" w:hAnsi="宋体"/>
                  <w:b/>
                  <w:sz w:val="24"/>
                </w:rPr>
                <w:t>语言</w:t>
              </w:r>
            </w:ins>
          </w:p>
        </w:tc>
        <w:tc>
          <w:tcPr>
            <w:tcW w:w="1383" w:type="dxa"/>
          </w:tcPr>
          <w:p w14:paraId="2C83334B" w14:textId="77777777" w:rsidR="00BA50DB" w:rsidRPr="00292CE8" w:rsidRDefault="00BA50DB" w:rsidP="00927C5C">
            <w:pPr>
              <w:rPr>
                <w:ins w:id="2361" w:author="John" w:date="2018-11-10T15:29:00Z"/>
                <w:rFonts w:ascii="宋体" w:eastAsia="宋体" w:hAnsi="宋体"/>
                <w:b/>
                <w:sz w:val="24"/>
              </w:rPr>
            </w:pPr>
            <w:ins w:id="2362" w:author="John" w:date="2018-11-10T15:29:00Z">
              <w:r w:rsidRPr="00292CE8">
                <w:rPr>
                  <w:rFonts w:ascii="宋体" w:eastAsia="宋体" w:hAnsi="宋体" w:hint="eastAsia"/>
                  <w:b/>
                  <w:sz w:val="24"/>
                </w:rPr>
                <w:t>框架</w:t>
              </w:r>
            </w:ins>
          </w:p>
        </w:tc>
        <w:tc>
          <w:tcPr>
            <w:tcW w:w="1383" w:type="dxa"/>
          </w:tcPr>
          <w:p w14:paraId="405395FE" w14:textId="77777777" w:rsidR="00BA50DB" w:rsidRPr="00292CE8" w:rsidRDefault="00BA50DB" w:rsidP="00927C5C">
            <w:pPr>
              <w:rPr>
                <w:ins w:id="2363" w:author="John" w:date="2018-11-10T15:29:00Z"/>
                <w:rFonts w:ascii="宋体" w:eastAsia="宋体" w:hAnsi="宋体"/>
                <w:b/>
                <w:sz w:val="24"/>
              </w:rPr>
            </w:pPr>
            <w:ins w:id="2364" w:author="John" w:date="2018-11-10T15:29:00Z">
              <w:r w:rsidRPr="00292CE8">
                <w:rPr>
                  <w:rFonts w:ascii="宋体" w:eastAsia="宋体" w:hAnsi="宋体" w:hint="eastAsia"/>
                  <w:b/>
                  <w:sz w:val="24"/>
                </w:rPr>
                <w:t>优点</w:t>
              </w:r>
            </w:ins>
          </w:p>
        </w:tc>
        <w:tc>
          <w:tcPr>
            <w:tcW w:w="1383" w:type="dxa"/>
          </w:tcPr>
          <w:p w14:paraId="61AE11A1" w14:textId="77777777" w:rsidR="00BA50DB" w:rsidRPr="00292CE8" w:rsidRDefault="00BA50DB" w:rsidP="00927C5C">
            <w:pPr>
              <w:rPr>
                <w:ins w:id="2365" w:author="John" w:date="2018-11-10T15:29:00Z"/>
                <w:rFonts w:ascii="宋体" w:eastAsia="宋体" w:hAnsi="宋体"/>
                <w:b/>
                <w:sz w:val="24"/>
              </w:rPr>
            </w:pPr>
            <w:ins w:id="2366" w:author="John" w:date="2018-11-10T15:29:00Z">
              <w:r w:rsidRPr="00292CE8">
                <w:rPr>
                  <w:rFonts w:ascii="宋体" w:eastAsia="宋体" w:hAnsi="宋体" w:hint="eastAsia"/>
                  <w:b/>
                  <w:sz w:val="24"/>
                </w:rPr>
                <w:t>缺点</w:t>
              </w:r>
            </w:ins>
          </w:p>
        </w:tc>
        <w:tc>
          <w:tcPr>
            <w:tcW w:w="1383" w:type="dxa"/>
          </w:tcPr>
          <w:p w14:paraId="6DE73DF4" w14:textId="77777777" w:rsidR="00BA50DB" w:rsidRPr="00292CE8" w:rsidRDefault="00BA50DB" w:rsidP="00927C5C">
            <w:pPr>
              <w:rPr>
                <w:ins w:id="2367" w:author="John" w:date="2018-11-10T15:29:00Z"/>
                <w:rFonts w:ascii="宋体" w:eastAsia="宋体" w:hAnsi="宋体"/>
                <w:b/>
                <w:sz w:val="24"/>
              </w:rPr>
            </w:pPr>
            <w:ins w:id="2368" w:author="John" w:date="2018-11-10T15:29:00Z">
              <w:r w:rsidRPr="00292CE8">
                <w:rPr>
                  <w:rFonts w:ascii="宋体" w:eastAsia="宋体" w:hAnsi="宋体" w:hint="eastAsia"/>
                  <w:b/>
                  <w:sz w:val="24"/>
                </w:rPr>
                <w:t>选择</w:t>
              </w:r>
            </w:ins>
          </w:p>
        </w:tc>
      </w:tr>
      <w:tr w:rsidR="00BA50DB" w14:paraId="2B647733" w14:textId="77777777" w:rsidTr="00927C5C">
        <w:trPr>
          <w:ins w:id="2369" w:author="John" w:date="2018-11-10T15:29:00Z"/>
        </w:trPr>
        <w:tc>
          <w:tcPr>
            <w:tcW w:w="1382" w:type="dxa"/>
          </w:tcPr>
          <w:p w14:paraId="5B185CCE" w14:textId="77777777" w:rsidR="00BA50DB" w:rsidRDefault="00BA50DB" w:rsidP="00927C5C">
            <w:pPr>
              <w:pStyle w:val="a9"/>
              <w:rPr>
                <w:ins w:id="2370" w:author="John" w:date="2018-11-10T15:29:00Z"/>
              </w:rPr>
            </w:pPr>
            <w:ins w:id="2371" w:author="John" w:date="2018-11-10T15:29:00Z">
              <w:r>
                <w:rPr>
                  <w:rFonts w:hint="eastAsia"/>
                </w:rPr>
                <w:t>1</w:t>
              </w:r>
            </w:ins>
          </w:p>
        </w:tc>
        <w:tc>
          <w:tcPr>
            <w:tcW w:w="1382" w:type="dxa"/>
          </w:tcPr>
          <w:p w14:paraId="50AD3D7A" w14:textId="77777777" w:rsidR="00BA50DB" w:rsidRDefault="00BA50DB" w:rsidP="00927C5C">
            <w:pPr>
              <w:pStyle w:val="a9"/>
              <w:rPr>
                <w:ins w:id="2372" w:author="John" w:date="2018-11-10T15:29:00Z"/>
              </w:rPr>
            </w:pPr>
            <w:ins w:id="2373" w:author="John" w:date="2018-11-10T15:29:00Z">
              <w:r>
                <w:rPr>
                  <w:rFonts w:hint="eastAsia"/>
                </w:rPr>
                <w:t>HTML</w:t>
              </w:r>
              <w:r>
                <w:t>5+CSS+</w:t>
              </w:r>
              <w:r>
                <w:rPr>
                  <w:rFonts w:hint="eastAsia"/>
                </w:rPr>
                <w:t xml:space="preserve"> JavaScript</w:t>
              </w:r>
            </w:ins>
          </w:p>
        </w:tc>
        <w:tc>
          <w:tcPr>
            <w:tcW w:w="1383" w:type="dxa"/>
          </w:tcPr>
          <w:p w14:paraId="211C47B7" w14:textId="77777777" w:rsidR="00BA50DB" w:rsidRDefault="00BA50DB" w:rsidP="00927C5C">
            <w:pPr>
              <w:pStyle w:val="a9"/>
              <w:rPr>
                <w:ins w:id="2374" w:author="John" w:date="2018-11-10T15:29:00Z"/>
              </w:rPr>
            </w:pPr>
            <w:ins w:id="2375" w:author="John" w:date="2018-11-10T15:29:00Z">
              <w:r>
                <w:t>B</w:t>
              </w:r>
              <w:r w:rsidRPr="00FB2503">
                <w:t>ootstrap</w:t>
              </w:r>
              <w:r>
                <w:t>+</w:t>
              </w:r>
              <w:r>
                <w:rPr>
                  <w:rFonts w:hint="eastAsia"/>
                </w:rPr>
                <w:t xml:space="preserve"> j</w:t>
              </w:r>
              <w:r>
                <w:t>Query</w:t>
              </w:r>
            </w:ins>
          </w:p>
        </w:tc>
        <w:tc>
          <w:tcPr>
            <w:tcW w:w="1383" w:type="dxa"/>
          </w:tcPr>
          <w:p w14:paraId="54F7FB84" w14:textId="77777777" w:rsidR="00BA50DB" w:rsidRDefault="00BA50DB" w:rsidP="00927C5C">
            <w:pPr>
              <w:pStyle w:val="a9"/>
              <w:rPr>
                <w:ins w:id="2376" w:author="John" w:date="2018-11-10T15:29:00Z"/>
              </w:rPr>
            </w:pPr>
            <w:ins w:id="2377" w:author="John" w:date="2018-11-10T15:29:00Z">
              <w:r>
                <w:rPr>
                  <w:rFonts w:hint="eastAsia"/>
                </w:rPr>
                <w:t>简洁</w:t>
              </w:r>
              <w:r>
                <w:t>易懂</w:t>
              </w:r>
              <w:r>
                <w:rPr>
                  <w:rFonts w:hint="eastAsia"/>
                </w:rPr>
                <w:t>，功能</w:t>
              </w:r>
              <w:r>
                <w:t>强大</w:t>
              </w:r>
            </w:ins>
          </w:p>
        </w:tc>
        <w:tc>
          <w:tcPr>
            <w:tcW w:w="1383" w:type="dxa"/>
          </w:tcPr>
          <w:p w14:paraId="4878CE18" w14:textId="77777777" w:rsidR="00BA50DB" w:rsidRDefault="00BA50DB" w:rsidP="00927C5C">
            <w:pPr>
              <w:pStyle w:val="a9"/>
              <w:rPr>
                <w:ins w:id="2378" w:author="John" w:date="2018-11-10T15:29:00Z"/>
              </w:rPr>
            </w:pPr>
            <w:ins w:id="2379" w:author="John" w:date="2018-11-10T15:29:00Z">
              <w:r>
                <w:rPr>
                  <w:rFonts w:hint="eastAsia"/>
                </w:rPr>
                <w:t>组内</w:t>
              </w:r>
              <w:r>
                <w:t>成员对其熟悉度不够</w:t>
              </w:r>
            </w:ins>
          </w:p>
        </w:tc>
        <w:tc>
          <w:tcPr>
            <w:tcW w:w="1383" w:type="dxa"/>
          </w:tcPr>
          <w:p w14:paraId="5D875212" w14:textId="77777777" w:rsidR="00BA50DB" w:rsidRDefault="00BA50DB" w:rsidP="00927C5C">
            <w:pPr>
              <w:pStyle w:val="a9"/>
              <w:rPr>
                <w:ins w:id="2380" w:author="John" w:date="2018-11-10T15:29:00Z"/>
              </w:rPr>
            </w:pPr>
          </w:p>
        </w:tc>
      </w:tr>
      <w:tr w:rsidR="00BA50DB" w14:paraId="7B041920" w14:textId="77777777" w:rsidTr="00927C5C">
        <w:trPr>
          <w:ins w:id="2381" w:author="John" w:date="2018-11-10T15:29:00Z"/>
        </w:trPr>
        <w:tc>
          <w:tcPr>
            <w:tcW w:w="1382" w:type="dxa"/>
          </w:tcPr>
          <w:p w14:paraId="483DA044" w14:textId="77777777" w:rsidR="00BA50DB" w:rsidRDefault="00BA50DB" w:rsidP="00927C5C">
            <w:pPr>
              <w:pStyle w:val="a9"/>
              <w:rPr>
                <w:ins w:id="2382" w:author="John" w:date="2018-11-10T15:29:00Z"/>
              </w:rPr>
            </w:pPr>
            <w:ins w:id="2383" w:author="John" w:date="2018-11-10T15:29:00Z">
              <w:r>
                <w:rPr>
                  <w:rFonts w:hint="eastAsia"/>
                </w:rPr>
                <w:t>2</w:t>
              </w:r>
            </w:ins>
          </w:p>
        </w:tc>
        <w:tc>
          <w:tcPr>
            <w:tcW w:w="1382" w:type="dxa"/>
          </w:tcPr>
          <w:p w14:paraId="7F3A2824" w14:textId="77777777" w:rsidR="00BA50DB" w:rsidRDefault="00BA50DB" w:rsidP="00927C5C">
            <w:pPr>
              <w:pStyle w:val="a9"/>
              <w:rPr>
                <w:ins w:id="2384" w:author="John" w:date="2018-11-10T15:29:00Z"/>
              </w:rPr>
            </w:pPr>
            <w:ins w:id="2385" w:author="John" w:date="2018-11-10T15:29:00Z">
              <w:r>
                <w:t>java</w:t>
              </w:r>
            </w:ins>
          </w:p>
        </w:tc>
        <w:tc>
          <w:tcPr>
            <w:tcW w:w="1383" w:type="dxa"/>
          </w:tcPr>
          <w:p w14:paraId="7522EC4E" w14:textId="77777777" w:rsidR="00BA50DB" w:rsidRDefault="00BA50DB" w:rsidP="00927C5C">
            <w:pPr>
              <w:pStyle w:val="a9"/>
              <w:rPr>
                <w:ins w:id="2386" w:author="John" w:date="2018-11-10T15:29:00Z"/>
              </w:rPr>
            </w:pPr>
          </w:p>
        </w:tc>
        <w:tc>
          <w:tcPr>
            <w:tcW w:w="1383" w:type="dxa"/>
          </w:tcPr>
          <w:p w14:paraId="57D056A8" w14:textId="77777777" w:rsidR="00BA50DB" w:rsidRDefault="00BA50DB" w:rsidP="00927C5C">
            <w:pPr>
              <w:pStyle w:val="a9"/>
              <w:rPr>
                <w:ins w:id="2387" w:author="John" w:date="2018-11-10T15:29:00Z"/>
              </w:rPr>
            </w:pPr>
            <w:ins w:id="2388" w:author="John" w:date="2018-11-10T15:29:00Z">
              <w:r>
                <w:rPr>
                  <w:rFonts w:hint="eastAsia"/>
                </w:rPr>
                <w:t>组员对其</w:t>
              </w:r>
              <w:r>
                <w:t>有一定的</w:t>
              </w:r>
              <w:r>
                <w:rPr>
                  <w:rFonts w:hint="eastAsia"/>
                </w:rPr>
                <w:t>熟悉</w:t>
              </w:r>
              <w:r>
                <w:t>，</w:t>
              </w:r>
              <w:r>
                <w:rPr>
                  <w:rFonts w:hint="eastAsia"/>
                </w:rPr>
                <w:t>功能</w:t>
              </w:r>
              <w:r>
                <w:t>强大</w:t>
              </w:r>
            </w:ins>
          </w:p>
        </w:tc>
        <w:tc>
          <w:tcPr>
            <w:tcW w:w="1383" w:type="dxa"/>
          </w:tcPr>
          <w:p w14:paraId="6E9961A4" w14:textId="77777777" w:rsidR="00BA50DB" w:rsidRDefault="00BA50DB" w:rsidP="00927C5C">
            <w:pPr>
              <w:pStyle w:val="a9"/>
              <w:rPr>
                <w:ins w:id="2389" w:author="John" w:date="2018-11-10T15:29:00Z"/>
              </w:rPr>
            </w:pPr>
            <w:ins w:id="2390" w:author="John" w:date="2018-11-10T15:29:00Z">
              <w:r>
                <w:rPr>
                  <w:rFonts w:hint="eastAsia"/>
                </w:rPr>
                <w:t>只能</w:t>
              </w:r>
              <w:proofErr w:type="gramStart"/>
              <w:r>
                <w:rPr>
                  <w:rFonts w:hint="eastAsia"/>
                </w:rPr>
                <w:t>开发</w:t>
              </w:r>
              <w:r>
                <w:t>安卓平台</w:t>
              </w:r>
              <w:proofErr w:type="gramEnd"/>
              <w:r>
                <w:rPr>
                  <w:rFonts w:hint="eastAsia"/>
                </w:rPr>
                <w:t>应用</w:t>
              </w:r>
            </w:ins>
          </w:p>
        </w:tc>
        <w:tc>
          <w:tcPr>
            <w:tcW w:w="1383" w:type="dxa"/>
          </w:tcPr>
          <w:p w14:paraId="0D43BF07" w14:textId="77777777" w:rsidR="00BA50DB" w:rsidRDefault="00BA50DB" w:rsidP="00927C5C">
            <w:pPr>
              <w:pStyle w:val="a9"/>
              <w:rPr>
                <w:ins w:id="2391" w:author="John" w:date="2018-11-10T15:29:00Z"/>
              </w:rPr>
            </w:pPr>
            <w:ins w:id="2392" w:author="John" w:date="2018-11-10T15:29:00Z">
              <w:r>
                <w:rPr>
                  <w:rFonts w:hint="eastAsia"/>
                </w:rPr>
                <w:t>√</w:t>
              </w:r>
            </w:ins>
          </w:p>
        </w:tc>
      </w:tr>
      <w:tr w:rsidR="00BA50DB" w14:paraId="644CF3C7" w14:textId="77777777" w:rsidTr="00927C5C">
        <w:trPr>
          <w:ins w:id="2393" w:author="John" w:date="2018-11-10T15:29:00Z"/>
        </w:trPr>
        <w:tc>
          <w:tcPr>
            <w:tcW w:w="1382" w:type="dxa"/>
          </w:tcPr>
          <w:p w14:paraId="6744D98F" w14:textId="77777777" w:rsidR="00BA50DB" w:rsidRDefault="00BA50DB" w:rsidP="00927C5C">
            <w:pPr>
              <w:pStyle w:val="a9"/>
              <w:rPr>
                <w:ins w:id="2394" w:author="John" w:date="2018-11-10T15:29:00Z"/>
              </w:rPr>
            </w:pPr>
            <w:ins w:id="2395" w:author="John" w:date="2018-11-10T15:29:00Z">
              <w:r>
                <w:rPr>
                  <w:rFonts w:hint="eastAsia"/>
                </w:rPr>
                <w:t>3</w:t>
              </w:r>
            </w:ins>
          </w:p>
        </w:tc>
        <w:tc>
          <w:tcPr>
            <w:tcW w:w="1382" w:type="dxa"/>
          </w:tcPr>
          <w:p w14:paraId="575B2361" w14:textId="77777777" w:rsidR="00BA50DB" w:rsidRDefault="00BA50DB" w:rsidP="00927C5C">
            <w:pPr>
              <w:pStyle w:val="a9"/>
              <w:rPr>
                <w:ins w:id="2396" w:author="John" w:date="2018-11-10T15:29:00Z"/>
              </w:rPr>
            </w:pPr>
            <w:ins w:id="2397" w:author="John" w:date="2018-11-10T15:29:00Z">
              <w:r>
                <w:t>Object-C</w:t>
              </w:r>
            </w:ins>
          </w:p>
        </w:tc>
        <w:tc>
          <w:tcPr>
            <w:tcW w:w="1383" w:type="dxa"/>
          </w:tcPr>
          <w:p w14:paraId="5E6937AC" w14:textId="77777777" w:rsidR="00BA50DB" w:rsidRDefault="00BA50DB" w:rsidP="00927C5C">
            <w:pPr>
              <w:pStyle w:val="a9"/>
              <w:rPr>
                <w:ins w:id="2398" w:author="John" w:date="2018-11-10T15:29:00Z"/>
              </w:rPr>
            </w:pPr>
          </w:p>
        </w:tc>
        <w:tc>
          <w:tcPr>
            <w:tcW w:w="1383" w:type="dxa"/>
          </w:tcPr>
          <w:p w14:paraId="0589AFDC" w14:textId="77777777" w:rsidR="00BA50DB" w:rsidRDefault="00BA50DB" w:rsidP="00927C5C">
            <w:pPr>
              <w:pStyle w:val="a9"/>
              <w:rPr>
                <w:ins w:id="2399" w:author="John" w:date="2018-11-10T15:29:00Z"/>
              </w:rPr>
            </w:pPr>
            <w:ins w:id="2400" w:author="John" w:date="2018-11-10T15:29:00Z">
              <w:r>
                <w:rPr>
                  <w:rFonts w:hint="eastAsia"/>
                </w:rPr>
                <w:t>功能</w:t>
              </w:r>
              <w:r>
                <w:t>强大</w:t>
              </w:r>
              <w:r>
                <w:rPr>
                  <w:rFonts w:hint="eastAsia"/>
                </w:rPr>
                <w:t>，</w:t>
              </w:r>
              <w:r>
                <w:t>可以开发</w:t>
              </w:r>
              <w:r>
                <w:t>IOS</w:t>
              </w:r>
              <w:r>
                <w:t>平台的应用</w:t>
              </w:r>
            </w:ins>
          </w:p>
        </w:tc>
        <w:tc>
          <w:tcPr>
            <w:tcW w:w="1383" w:type="dxa"/>
          </w:tcPr>
          <w:p w14:paraId="0E2C2D64" w14:textId="77777777" w:rsidR="00BA50DB" w:rsidRDefault="00BA50DB" w:rsidP="00927C5C">
            <w:pPr>
              <w:pStyle w:val="a9"/>
              <w:rPr>
                <w:ins w:id="2401" w:author="John" w:date="2018-11-10T15:29:00Z"/>
              </w:rPr>
            </w:pPr>
            <w:ins w:id="2402" w:author="John" w:date="2018-11-10T15:29:00Z">
              <w:r>
                <w:rPr>
                  <w:rFonts w:hint="eastAsia"/>
                </w:rPr>
                <w:t>组内</w:t>
              </w:r>
              <w:r>
                <w:t>成员对其熟悉度不够</w:t>
              </w:r>
            </w:ins>
          </w:p>
        </w:tc>
        <w:tc>
          <w:tcPr>
            <w:tcW w:w="1383" w:type="dxa"/>
          </w:tcPr>
          <w:p w14:paraId="4FD61E15" w14:textId="77777777" w:rsidR="00BA50DB" w:rsidRDefault="00BA50DB" w:rsidP="00927C5C">
            <w:pPr>
              <w:pStyle w:val="a9"/>
              <w:rPr>
                <w:ins w:id="2403" w:author="John" w:date="2018-11-10T15:29:00Z"/>
              </w:rPr>
            </w:pPr>
          </w:p>
        </w:tc>
      </w:tr>
      <w:tr w:rsidR="00BA50DB" w14:paraId="43C10C90" w14:textId="77777777" w:rsidTr="00927C5C">
        <w:trPr>
          <w:ins w:id="2404" w:author="John" w:date="2018-11-10T15:29:00Z"/>
        </w:trPr>
        <w:tc>
          <w:tcPr>
            <w:tcW w:w="1382" w:type="dxa"/>
          </w:tcPr>
          <w:p w14:paraId="77310590" w14:textId="77777777" w:rsidR="00BA50DB" w:rsidRDefault="00BA50DB" w:rsidP="00927C5C">
            <w:pPr>
              <w:pStyle w:val="a9"/>
              <w:rPr>
                <w:ins w:id="2405" w:author="John" w:date="2018-11-10T15:29:00Z"/>
              </w:rPr>
            </w:pPr>
            <w:ins w:id="2406" w:author="John" w:date="2018-11-10T15:29:00Z">
              <w:r>
                <w:rPr>
                  <w:rFonts w:hint="eastAsia"/>
                </w:rPr>
                <w:t>4</w:t>
              </w:r>
            </w:ins>
          </w:p>
        </w:tc>
        <w:tc>
          <w:tcPr>
            <w:tcW w:w="1382" w:type="dxa"/>
          </w:tcPr>
          <w:p w14:paraId="2EAF5136" w14:textId="77777777" w:rsidR="00BA50DB" w:rsidDel="000E502B" w:rsidRDefault="00BA50DB" w:rsidP="00927C5C">
            <w:pPr>
              <w:pStyle w:val="a9"/>
              <w:rPr>
                <w:ins w:id="2407" w:author="John" w:date="2018-11-10T15:29:00Z"/>
              </w:rPr>
            </w:pPr>
            <w:ins w:id="2408" w:author="John" w:date="2018-11-10T15:29:00Z">
              <w:r>
                <w:rPr>
                  <w:rFonts w:hint="eastAsia"/>
                </w:rPr>
                <w:t>C++</w:t>
              </w:r>
            </w:ins>
          </w:p>
        </w:tc>
        <w:tc>
          <w:tcPr>
            <w:tcW w:w="1383" w:type="dxa"/>
          </w:tcPr>
          <w:p w14:paraId="16CB4DAD" w14:textId="77777777" w:rsidR="00BA50DB" w:rsidDel="000E502B" w:rsidRDefault="00BA50DB" w:rsidP="00927C5C">
            <w:pPr>
              <w:pStyle w:val="a9"/>
              <w:rPr>
                <w:ins w:id="2409" w:author="John" w:date="2018-11-10T15:29:00Z"/>
              </w:rPr>
            </w:pPr>
          </w:p>
        </w:tc>
        <w:tc>
          <w:tcPr>
            <w:tcW w:w="1383" w:type="dxa"/>
          </w:tcPr>
          <w:p w14:paraId="106F9D26" w14:textId="77777777" w:rsidR="00BA50DB" w:rsidRDefault="00BA50DB" w:rsidP="00927C5C">
            <w:pPr>
              <w:pStyle w:val="a9"/>
              <w:rPr>
                <w:ins w:id="2410" w:author="John" w:date="2018-11-10T15:29:00Z"/>
              </w:rPr>
            </w:pPr>
            <w:ins w:id="2411" w:author="John" w:date="2018-11-10T15:29:00Z">
              <w:r>
                <w:rPr>
                  <w:rFonts w:hint="eastAsia"/>
                </w:rPr>
                <w:t>简洁</w:t>
              </w:r>
              <w:r>
                <w:t>易懂</w:t>
              </w:r>
              <w:r>
                <w:rPr>
                  <w:rFonts w:hint="eastAsia"/>
                </w:rPr>
                <w:t>，功能</w:t>
              </w:r>
              <w:r>
                <w:t>强大</w:t>
              </w:r>
              <w:r>
                <w:rPr>
                  <w:rFonts w:hint="eastAsia"/>
                </w:rPr>
                <w:t>，</w:t>
              </w:r>
              <w:r>
                <w:t>与</w:t>
              </w:r>
              <w:r>
                <w:t>C</w:t>
              </w:r>
              <w:r>
                <w:t>语言、</w:t>
              </w:r>
              <w:r>
                <w:t>Java</w:t>
              </w:r>
              <w:r>
                <w:t>语言相似</w:t>
              </w:r>
            </w:ins>
          </w:p>
        </w:tc>
        <w:tc>
          <w:tcPr>
            <w:tcW w:w="1383" w:type="dxa"/>
          </w:tcPr>
          <w:p w14:paraId="24EC703B" w14:textId="77777777" w:rsidR="00BA50DB" w:rsidRDefault="00BA50DB" w:rsidP="00927C5C">
            <w:pPr>
              <w:pStyle w:val="a9"/>
              <w:rPr>
                <w:ins w:id="2412" w:author="John" w:date="2018-11-10T15:29:00Z"/>
              </w:rPr>
            </w:pPr>
            <w:ins w:id="2413" w:author="John" w:date="2018-11-10T15:29:00Z">
              <w:r>
                <w:rPr>
                  <w:rFonts w:hint="eastAsia"/>
                </w:rPr>
                <w:t>组内</w:t>
              </w:r>
              <w:r>
                <w:t>成员对其熟悉度不够</w:t>
              </w:r>
            </w:ins>
          </w:p>
        </w:tc>
        <w:tc>
          <w:tcPr>
            <w:tcW w:w="1383" w:type="dxa"/>
          </w:tcPr>
          <w:p w14:paraId="1D9A4E78" w14:textId="77777777" w:rsidR="00BA50DB" w:rsidRDefault="00BA50DB" w:rsidP="00927C5C">
            <w:pPr>
              <w:pStyle w:val="a9"/>
              <w:rPr>
                <w:ins w:id="2414" w:author="John" w:date="2018-11-10T15:29:00Z"/>
              </w:rPr>
            </w:pPr>
          </w:p>
        </w:tc>
      </w:tr>
    </w:tbl>
    <w:p w14:paraId="600BC847" w14:textId="77777777" w:rsidR="00BA50DB" w:rsidRPr="00E50DB4" w:rsidRDefault="00BA50DB" w:rsidP="00BA50DB">
      <w:pPr>
        <w:rPr>
          <w:ins w:id="2415" w:author="John" w:date="2018-11-10T15:29:00Z"/>
        </w:rPr>
      </w:pPr>
    </w:p>
    <w:p w14:paraId="3F0F2F13" w14:textId="2E19AC00" w:rsidR="00BA50DB" w:rsidRDefault="00714A8A">
      <w:pPr>
        <w:pStyle w:val="4"/>
        <w:rPr>
          <w:ins w:id="2416" w:author="John" w:date="2018-11-10T15:29:00Z"/>
        </w:rPr>
        <w:pPrChange w:id="2417" w:author="John" w:date="2018-11-10T15:35:00Z">
          <w:pPr>
            <w:pStyle w:val="3"/>
          </w:pPr>
        </w:pPrChange>
      </w:pPr>
      <w:ins w:id="2418" w:author="John" w:date="2018-11-10T15:54:00Z">
        <w:r>
          <w:t>3</w:t>
        </w:r>
      </w:ins>
      <w:ins w:id="2419" w:author="John" w:date="2018-11-10T15:29:00Z">
        <w:r w:rsidR="00BA50DB">
          <w:t>.</w:t>
        </w:r>
      </w:ins>
      <w:ins w:id="2420" w:author="John" w:date="2018-11-10T15:35:00Z">
        <w:r w:rsidR="009C1F9E">
          <w:rPr>
            <w:rFonts w:hint="eastAsia"/>
          </w:rPr>
          <w:t>7.</w:t>
        </w:r>
      </w:ins>
      <w:ins w:id="2421" w:author="John" w:date="2018-11-10T15:29:00Z">
        <w:r w:rsidR="00BA50DB">
          <w:t>6.3数据库</w:t>
        </w:r>
      </w:ins>
    </w:p>
    <w:tbl>
      <w:tblPr>
        <w:tblStyle w:val="a8"/>
        <w:tblW w:w="0" w:type="auto"/>
        <w:tblLook w:val="04A0" w:firstRow="1" w:lastRow="0" w:firstColumn="1" w:lastColumn="0" w:noHBand="0" w:noVBand="1"/>
      </w:tblPr>
      <w:tblGrid>
        <w:gridCol w:w="1659"/>
        <w:gridCol w:w="1659"/>
        <w:gridCol w:w="1659"/>
        <w:gridCol w:w="1659"/>
        <w:gridCol w:w="1660"/>
      </w:tblGrid>
      <w:tr w:rsidR="00BA50DB" w14:paraId="5C41E887" w14:textId="77777777" w:rsidTr="00927C5C">
        <w:trPr>
          <w:ins w:id="2422" w:author="John" w:date="2018-11-10T15:29:00Z"/>
        </w:trPr>
        <w:tc>
          <w:tcPr>
            <w:tcW w:w="1659" w:type="dxa"/>
          </w:tcPr>
          <w:p w14:paraId="448DB93A" w14:textId="77777777" w:rsidR="00BA50DB" w:rsidRPr="00292CE8" w:rsidRDefault="00BA50DB" w:rsidP="00927C5C">
            <w:pPr>
              <w:rPr>
                <w:ins w:id="2423" w:author="John" w:date="2018-11-10T15:29:00Z"/>
                <w:rFonts w:ascii="宋体" w:eastAsia="宋体" w:hAnsi="宋体"/>
                <w:b/>
                <w:sz w:val="24"/>
              </w:rPr>
            </w:pPr>
            <w:ins w:id="2424" w:author="John" w:date="2018-11-10T15:29:00Z">
              <w:r w:rsidRPr="00292CE8">
                <w:rPr>
                  <w:rFonts w:ascii="宋体" w:eastAsia="宋体" w:hAnsi="宋体" w:hint="eastAsia"/>
                  <w:b/>
                  <w:sz w:val="24"/>
                </w:rPr>
                <w:t>方案</w:t>
              </w:r>
            </w:ins>
          </w:p>
        </w:tc>
        <w:tc>
          <w:tcPr>
            <w:tcW w:w="1659" w:type="dxa"/>
          </w:tcPr>
          <w:p w14:paraId="0C07D14C" w14:textId="77777777" w:rsidR="00BA50DB" w:rsidRPr="00292CE8" w:rsidRDefault="00BA50DB" w:rsidP="00927C5C">
            <w:pPr>
              <w:rPr>
                <w:ins w:id="2425" w:author="John" w:date="2018-11-10T15:29:00Z"/>
                <w:rFonts w:ascii="宋体" w:eastAsia="宋体" w:hAnsi="宋体"/>
                <w:b/>
                <w:sz w:val="24"/>
              </w:rPr>
            </w:pPr>
            <w:ins w:id="2426" w:author="John" w:date="2018-11-10T15:29:00Z">
              <w:r w:rsidRPr="00292CE8">
                <w:rPr>
                  <w:rFonts w:ascii="宋体" w:eastAsia="宋体" w:hAnsi="宋体" w:hint="eastAsia"/>
                  <w:b/>
                  <w:sz w:val="24"/>
                </w:rPr>
                <w:t>数据库</w:t>
              </w:r>
              <w:r w:rsidRPr="00292CE8">
                <w:rPr>
                  <w:rFonts w:ascii="宋体" w:eastAsia="宋体" w:hAnsi="宋体"/>
                  <w:b/>
                  <w:sz w:val="24"/>
                </w:rPr>
                <w:t>工具</w:t>
              </w:r>
            </w:ins>
          </w:p>
        </w:tc>
        <w:tc>
          <w:tcPr>
            <w:tcW w:w="1659" w:type="dxa"/>
          </w:tcPr>
          <w:p w14:paraId="22F50151" w14:textId="77777777" w:rsidR="00BA50DB" w:rsidRPr="00292CE8" w:rsidRDefault="00BA50DB" w:rsidP="00927C5C">
            <w:pPr>
              <w:rPr>
                <w:ins w:id="2427" w:author="John" w:date="2018-11-10T15:29:00Z"/>
                <w:rFonts w:ascii="宋体" w:eastAsia="宋体" w:hAnsi="宋体"/>
                <w:b/>
                <w:sz w:val="24"/>
              </w:rPr>
            </w:pPr>
            <w:ins w:id="2428" w:author="John" w:date="2018-11-10T15:29:00Z">
              <w:r w:rsidRPr="00292CE8">
                <w:rPr>
                  <w:rFonts w:ascii="宋体" w:eastAsia="宋体" w:hAnsi="宋体" w:hint="eastAsia"/>
                  <w:b/>
                  <w:sz w:val="24"/>
                </w:rPr>
                <w:t>优点</w:t>
              </w:r>
            </w:ins>
          </w:p>
        </w:tc>
        <w:tc>
          <w:tcPr>
            <w:tcW w:w="1659" w:type="dxa"/>
          </w:tcPr>
          <w:p w14:paraId="2C403673" w14:textId="77777777" w:rsidR="00BA50DB" w:rsidRPr="00292CE8" w:rsidRDefault="00BA50DB" w:rsidP="00927C5C">
            <w:pPr>
              <w:rPr>
                <w:ins w:id="2429" w:author="John" w:date="2018-11-10T15:29:00Z"/>
                <w:rFonts w:ascii="宋体" w:eastAsia="宋体" w:hAnsi="宋体"/>
                <w:b/>
                <w:sz w:val="24"/>
              </w:rPr>
            </w:pPr>
            <w:ins w:id="2430" w:author="John" w:date="2018-11-10T15:29:00Z">
              <w:r w:rsidRPr="00292CE8">
                <w:rPr>
                  <w:rFonts w:ascii="宋体" w:eastAsia="宋体" w:hAnsi="宋体" w:hint="eastAsia"/>
                  <w:b/>
                  <w:sz w:val="24"/>
                </w:rPr>
                <w:t>缺点</w:t>
              </w:r>
            </w:ins>
          </w:p>
        </w:tc>
        <w:tc>
          <w:tcPr>
            <w:tcW w:w="1660" w:type="dxa"/>
          </w:tcPr>
          <w:p w14:paraId="3675B232" w14:textId="77777777" w:rsidR="00BA50DB" w:rsidRPr="00292CE8" w:rsidRDefault="00BA50DB" w:rsidP="00927C5C">
            <w:pPr>
              <w:rPr>
                <w:ins w:id="2431" w:author="John" w:date="2018-11-10T15:29:00Z"/>
                <w:rFonts w:ascii="宋体" w:eastAsia="宋体" w:hAnsi="宋体"/>
                <w:b/>
                <w:sz w:val="24"/>
              </w:rPr>
            </w:pPr>
            <w:ins w:id="2432" w:author="John" w:date="2018-11-10T15:29:00Z">
              <w:r w:rsidRPr="00292CE8">
                <w:rPr>
                  <w:rFonts w:ascii="宋体" w:eastAsia="宋体" w:hAnsi="宋体" w:hint="eastAsia"/>
                  <w:b/>
                  <w:sz w:val="24"/>
                </w:rPr>
                <w:t>选择</w:t>
              </w:r>
            </w:ins>
          </w:p>
        </w:tc>
      </w:tr>
      <w:tr w:rsidR="00BA50DB" w14:paraId="2EDBD5D4" w14:textId="77777777" w:rsidTr="00927C5C">
        <w:trPr>
          <w:ins w:id="2433" w:author="John" w:date="2018-11-10T15:29:00Z"/>
        </w:trPr>
        <w:tc>
          <w:tcPr>
            <w:tcW w:w="1659" w:type="dxa"/>
          </w:tcPr>
          <w:p w14:paraId="67825E01" w14:textId="77777777" w:rsidR="00BA50DB" w:rsidRDefault="00BA50DB" w:rsidP="00927C5C">
            <w:pPr>
              <w:pStyle w:val="a9"/>
              <w:rPr>
                <w:ins w:id="2434" w:author="John" w:date="2018-11-10T15:29:00Z"/>
              </w:rPr>
            </w:pPr>
            <w:ins w:id="2435" w:author="John" w:date="2018-11-10T15:29:00Z">
              <w:r>
                <w:rPr>
                  <w:rFonts w:hint="eastAsia"/>
                </w:rPr>
                <w:t>1</w:t>
              </w:r>
            </w:ins>
          </w:p>
        </w:tc>
        <w:tc>
          <w:tcPr>
            <w:tcW w:w="1659" w:type="dxa"/>
          </w:tcPr>
          <w:p w14:paraId="0F5D39D6" w14:textId="77777777" w:rsidR="00BA50DB" w:rsidRDefault="00BA50DB" w:rsidP="00927C5C">
            <w:pPr>
              <w:pStyle w:val="a9"/>
              <w:rPr>
                <w:ins w:id="2436" w:author="John" w:date="2018-11-10T15:29:00Z"/>
              </w:rPr>
            </w:pPr>
            <w:ins w:id="2437" w:author="John" w:date="2018-11-10T15:29:00Z">
              <w:r>
                <w:rPr>
                  <w:rFonts w:hint="eastAsia"/>
                </w:rPr>
                <w:t>MySQL</w:t>
              </w:r>
            </w:ins>
          </w:p>
        </w:tc>
        <w:tc>
          <w:tcPr>
            <w:tcW w:w="1659" w:type="dxa"/>
          </w:tcPr>
          <w:p w14:paraId="068088AF" w14:textId="77777777" w:rsidR="00BA50DB" w:rsidRDefault="00BA50DB" w:rsidP="00927C5C">
            <w:pPr>
              <w:pStyle w:val="a9"/>
              <w:rPr>
                <w:ins w:id="2438" w:author="John" w:date="2018-11-10T15:29:00Z"/>
              </w:rPr>
            </w:pPr>
            <w:ins w:id="2439" w:author="John" w:date="2018-11-10T15:29:00Z">
              <w:r>
                <w:rPr>
                  <w:rFonts w:hint="eastAsia"/>
                </w:rPr>
                <w:t>开源</w:t>
              </w:r>
              <w:r>
                <w:t>，安装方便，使用简单</w:t>
              </w:r>
            </w:ins>
          </w:p>
        </w:tc>
        <w:tc>
          <w:tcPr>
            <w:tcW w:w="1659" w:type="dxa"/>
          </w:tcPr>
          <w:p w14:paraId="0C084F0F" w14:textId="77777777" w:rsidR="00BA50DB" w:rsidRDefault="00BA50DB" w:rsidP="00927C5C">
            <w:pPr>
              <w:pStyle w:val="a9"/>
              <w:rPr>
                <w:ins w:id="2440" w:author="John" w:date="2018-11-10T15:29:00Z"/>
              </w:rPr>
            </w:pPr>
            <w:ins w:id="2441" w:author="John" w:date="2018-11-10T15:29:00Z">
              <w:r>
                <w:rPr>
                  <w:rFonts w:hint="eastAsia"/>
                </w:rPr>
                <w:t>相对于</w:t>
              </w:r>
              <w:r>
                <w:rPr>
                  <w:rFonts w:hint="eastAsia"/>
                </w:rPr>
                <w:t>SQL</w:t>
              </w:r>
              <w:r>
                <w:t xml:space="preserve"> server</w:t>
              </w:r>
              <w:r>
                <w:t>来说功能不够强</w:t>
              </w:r>
            </w:ins>
          </w:p>
        </w:tc>
        <w:tc>
          <w:tcPr>
            <w:tcW w:w="1660" w:type="dxa"/>
          </w:tcPr>
          <w:p w14:paraId="35CDAFBE" w14:textId="77777777" w:rsidR="00BA50DB" w:rsidRDefault="00BA50DB" w:rsidP="00927C5C">
            <w:pPr>
              <w:pStyle w:val="a9"/>
              <w:rPr>
                <w:ins w:id="2442" w:author="John" w:date="2018-11-10T15:29:00Z"/>
              </w:rPr>
            </w:pPr>
            <w:ins w:id="2443" w:author="John" w:date="2018-11-10T15:29:00Z">
              <w:r>
                <w:rPr>
                  <w:rFonts w:hint="eastAsia"/>
                </w:rPr>
                <w:t>√</w:t>
              </w:r>
            </w:ins>
          </w:p>
        </w:tc>
      </w:tr>
      <w:tr w:rsidR="00BA50DB" w14:paraId="0E8869C7" w14:textId="77777777" w:rsidTr="00927C5C">
        <w:trPr>
          <w:ins w:id="2444" w:author="John" w:date="2018-11-10T15:29:00Z"/>
        </w:trPr>
        <w:tc>
          <w:tcPr>
            <w:tcW w:w="1659" w:type="dxa"/>
          </w:tcPr>
          <w:p w14:paraId="42A6FCA2" w14:textId="77777777" w:rsidR="00BA50DB" w:rsidRDefault="00BA50DB" w:rsidP="00927C5C">
            <w:pPr>
              <w:pStyle w:val="a9"/>
              <w:rPr>
                <w:ins w:id="2445" w:author="John" w:date="2018-11-10T15:29:00Z"/>
              </w:rPr>
            </w:pPr>
            <w:ins w:id="2446" w:author="John" w:date="2018-11-10T15:29:00Z">
              <w:r>
                <w:rPr>
                  <w:rFonts w:hint="eastAsia"/>
                </w:rPr>
                <w:t>2</w:t>
              </w:r>
            </w:ins>
          </w:p>
        </w:tc>
        <w:tc>
          <w:tcPr>
            <w:tcW w:w="1659" w:type="dxa"/>
          </w:tcPr>
          <w:p w14:paraId="1B36ABCB" w14:textId="77777777" w:rsidR="00BA50DB" w:rsidRDefault="00BA50DB" w:rsidP="00927C5C">
            <w:pPr>
              <w:pStyle w:val="a9"/>
              <w:rPr>
                <w:ins w:id="2447" w:author="John" w:date="2018-11-10T15:29:00Z"/>
              </w:rPr>
            </w:pPr>
            <w:ins w:id="2448" w:author="John" w:date="2018-11-10T15:29:00Z">
              <w:r>
                <w:rPr>
                  <w:rFonts w:hint="eastAsia"/>
                </w:rPr>
                <w:t>SQL</w:t>
              </w:r>
              <w:r>
                <w:t xml:space="preserve"> Server</w:t>
              </w:r>
            </w:ins>
          </w:p>
        </w:tc>
        <w:tc>
          <w:tcPr>
            <w:tcW w:w="1659" w:type="dxa"/>
          </w:tcPr>
          <w:p w14:paraId="1B695587" w14:textId="77777777" w:rsidR="00BA50DB" w:rsidRDefault="00BA50DB" w:rsidP="00927C5C">
            <w:pPr>
              <w:pStyle w:val="a9"/>
              <w:rPr>
                <w:ins w:id="2449" w:author="John" w:date="2018-11-10T15:29:00Z"/>
              </w:rPr>
            </w:pPr>
            <w:ins w:id="2450" w:author="John" w:date="2018-11-10T15:29:00Z">
              <w:r>
                <w:rPr>
                  <w:rFonts w:hint="eastAsia"/>
                </w:rPr>
                <w:t>企业级</w:t>
              </w:r>
              <w:r>
                <w:t>，</w:t>
              </w:r>
              <w:r>
                <w:rPr>
                  <w:rFonts w:hint="eastAsia"/>
                </w:rPr>
                <w:t>稳定</w:t>
              </w:r>
            </w:ins>
          </w:p>
        </w:tc>
        <w:tc>
          <w:tcPr>
            <w:tcW w:w="1659" w:type="dxa"/>
          </w:tcPr>
          <w:p w14:paraId="3302DA29" w14:textId="77777777" w:rsidR="00BA50DB" w:rsidRDefault="00BA50DB" w:rsidP="00927C5C">
            <w:pPr>
              <w:pStyle w:val="a9"/>
              <w:rPr>
                <w:ins w:id="2451" w:author="John" w:date="2018-11-10T15:29:00Z"/>
              </w:rPr>
            </w:pPr>
            <w:ins w:id="2452" w:author="John" w:date="2018-11-10T15:29:00Z">
              <w:r>
                <w:rPr>
                  <w:rFonts w:hint="eastAsia"/>
                </w:rPr>
                <w:t>非开源</w:t>
              </w:r>
              <w:r>
                <w:t>，使用相对复杂</w:t>
              </w:r>
            </w:ins>
          </w:p>
        </w:tc>
        <w:tc>
          <w:tcPr>
            <w:tcW w:w="1660" w:type="dxa"/>
          </w:tcPr>
          <w:p w14:paraId="0F7820A1" w14:textId="77777777" w:rsidR="00BA50DB" w:rsidRDefault="00BA50DB" w:rsidP="00927C5C">
            <w:pPr>
              <w:pStyle w:val="a9"/>
              <w:rPr>
                <w:ins w:id="2453" w:author="John" w:date="2018-11-10T15:29:00Z"/>
              </w:rPr>
            </w:pPr>
          </w:p>
        </w:tc>
      </w:tr>
    </w:tbl>
    <w:p w14:paraId="0D6AAE5D" w14:textId="65ABA376" w:rsidR="00BA50DB" w:rsidRDefault="00BA50DB" w:rsidP="00292CE8">
      <w:pPr>
        <w:pStyle w:val="a9"/>
        <w:rPr>
          <w:ins w:id="2454" w:author="John" w:date="2018-11-10T15:54:00Z"/>
        </w:rPr>
      </w:pPr>
    </w:p>
    <w:p w14:paraId="2AEA367B" w14:textId="0011795F" w:rsidR="00714A8A" w:rsidRDefault="00714A8A" w:rsidP="00714A8A">
      <w:pPr>
        <w:pStyle w:val="1"/>
        <w:rPr>
          <w:ins w:id="2455" w:author="John" w:date="2018-11-10T15:54:00Z"/>
        </w:rPr>
      </w:pPr>
      <w:bookmarkStart w:id="2456" w:name="_Toc529631031"/>
      <w:ins w:id="2457" w:author="John" w:date="2018-11-10T15:54:00Z">
        <w:r>
          <w:lastRenderedPageBreak/>
          <w:t>4</w:t>
        </w:r>
        <w:r>
          <w:rPr>
            <w:rFonts w:hint="eastAsia"/>
          </w:rPr>
          <w:t>经济</w:t>
        </w:r>
        <w:r>
          <w:t>可行性</w:t>
        </w:r>
      </w:ins>
      <w:ins w:id="2458" w:author="John" w:date="2018-11-10T16:00:00Z">
        <w:r w:rsidR="005D7CB1">
          <w:rPr>
            <w:rFonts w:hint="eastAsia"/>
          </w:rPr>
          <w:t>(</w:t>
        </w:r>
        <w:r w:rsidR="005D7CB1">
          <w:rPr>
            <w:rFonts w:hint="eastAsia"/>
          </w:rPr>
          <w:t>投资与效益分析</w:t>
        </w:r>
        <w:r w:rsidR="005D7CB1">
          <w:t>)</w:t>
        </w:r>
      </w:ins>
      <w:bookmarkEnd w:id="2456"/>
    </w:p>
    <w:p w14:paraId="7638D49D" w14:textId="6A224A79" w:rsidR="00714A8A" w:rsidRDefault="00714A8A" w:rsidP="00714A8A">
      <w:pPr>
        <w:pStyle w:val="2"/>
        <w:rPr>
          <w:ins w:id="2459" w:author="John" w:date="2018-11-10T15:54:00Z"/>
        </w:rPr>
      </w:pPr>
      <w:bookmarkStart w:id="2460" w:name="_Toc529631032"/>
      <w:ins w:id="2461" w:author="John" w:date="2018-11-10T15:54:00Z">
        <w:r>
          <w:t>4</w:t>
        </w:r>
        <w:r>
          <w:rPr>
            <w:rFonts w:hint="eastAsia"/>
          </w:rPr>
          <w:t>.1</w:t>
        </w:r>
        <w:r>
          <w:rPr>
            <w:rFonts w:hint="eastAsia"/>
          </w:rPr>
          <w:t>投资</w:t>
        </w:r>
        <w:bookmarkEnd w:id="2460"/>
      </w:ins>
    </w:p>
    <w:p w14:paraId="7D417342" w14:textId="1E0FA13B" w:rsidR="00714A8A" w:rsidRDefault="00714A8A" w:rsidP="00714A8A">
      <w:pPr>
        <w:pStyle w:val="3"/>
        <w:rPr>
          <w:ins w:id="2462" w:author="John" w:date="2018-11-10T15:54:00Z"/>
        </w:rPr>
      </w:pPr>
      <w:bookmarkStart w:id="2463" w:name="_Toc529631033"/>
      <w:ins w:id="2464" w:author="John" w:date="2018-11-10T15:54:00Z">
        <w:r>
          <w:t>4</w:t>
        </w:r>
        <w:r>
          <w:rPr>
            <w:rFonts w:hint="eastAsia"/>
          </w:rPr>
          <w:t>.1.1基本建设投资</w:t>
        </w:r>
        <w:bookmarkEnd w:id="2463"/>
      </w:ins>
    </w:p>
    <w:tbl>
      <w:tblPr>
        <w:tblStyle w:val="a8"/>
        <w:tblW w:w="0" w:type="auto"/>
        <w:tblLook w:val="04A0" w:firstRow="1" w:lastRow="0" w:firstColumn="1" w:lastColumn="0" w:noHBand="0" w:noVBand="1"/>
      </w:tblPr>
      <w:tblGrid>
        <w:gridCol w:w="4148"/>
        <w:gridCol w:w="4148"/>
      </w:tblGrid>
      <w:tr w:rsidR="00714A8A" w14:paraId="6B68A4AA" w14:textId="77777777" w:rsidTr="006B6835">
        <w:trPr>
          <w:ins w:id="2465" w:author="John" w:date="2018-11-10T15:54:00Z"/>
        </w:trPr>
        <w:tc>
          <w:tcPr>
            <w:tcW w:w="4148" w:type="dxa"/>
          </w:tcPr>
          <w:p w14:paraId="52EF9E4A" w14:textId="77777777" w:rsidR="00714A8A" w:rsidRPr="00625B50" w:rsidRDefault="00714A8A" w:rsidP="006B6835">
            <w:pPr>
              <w:rPr>
                <w:ins w:id="2466" w:author="John" w:date="2018-11-10T15:54:00Z"/>
                <w:rFonts w:ascii="宋体" w:eastAsia="宋体" w:hAnsi="宋体"/>
              </w:rPr>
            </w:pPr>
            <w:ins w:id="2467" w:author="John" w:date="2018-11-10T15:54:00Z">
              <w:r w:rsidRPr="00625B50">
                <w:rPr>
                  <w:rFonts w:ascii="宋体" w:eastAsia="宋体" w:hAnsi="宋体" w:hint="eastAsia"/>
                </w:rPr>
                <w:t>投资对象</w:t>
              </w:r>
            </w:ins>
          </w:p>
        </w:tc>
        <w:tc>
          <w:tcPr>
            <w:tcW w:w="4148" w:type="dxa"/>
          </w:tcPr>
          <w:p w14:paraId="4D986BB4" w14:textId="77777777" w:rsidR="00714A8A" w:rsidRPr="00625B50" w:rsidRDefault="00714A8A" w:rsidP="006B6835">
            <w:pPr>
              <w:rPr>
                <w:ins w:id="2468" w:author="John" w:date="2018-11-10T15:54:00Z"/>
                <w:rFonts w:ascii="宋体" w:eastAsia="宋体" w:hAnsi="宋体"/>
              </w:rPr>
            </w:pPr>
            <w:ins w:id="2469" w:author="John" w:date="2018-11-10T15:54:00Z">
              <w:r w:rsidRPr="00625B50">
                <w:rPr>
                  <w:rFonts w:ascii="宋体" w:eastAsia="宋体" w:hAnsi="宋体" w:hint="eastAsia"/>
                </w:rPr>
                <w:t>投资金额/元</w:t>
              </w:r>
            </w:ins>
          </w:p>
        </w:tc>
      </w:tr>
      <w:tr w:rsidR="00714A8A" w14:paraId="1025F9ED" w14:textId="77777777" w:rsidTr="006B6835">
        <w:trPr>
          <w:ins w:id="2470" w:author="John" w:date="2018-11-10T15:54:00Z"/>
        </w:trPr>
        <w:tc>
          <w:tcPr>
            <w:tcW w:w="4148" w:type="dxa"/>
          </w:tcPr>
          <w:p w14:paraId="28820A84" w14:textId="77777777" w:rsidR="00714A8A" w:rsidRPr="00625B50" w:rsidRDefault="00714A8A" w:rsidP="006B6835">
            <w:pPr>
              <w:rPr>
                <w:ins w:id="2471" w:author="John" w:date="2018-11-10T15:54:00Z"/>
                <w:rFonts w:ascii="宋体" w:eastAsia="宋体" w:hAnsi="宋体"/>
              </w:rPr>
            </w:pPr>
            <w:ins w:id="2472" w:author="John" w:date="2018-11-10T15:54:00Z">
              <w:r w:rsidRPr="00625B50">
                <w:rPr>
                  <w:rFonts w:ascii="宋体" w:eastAsia="宋体" w:hAnsi="宋体" w:hint="eastAsia"/>
                </w:rPr>
                <w:t>电费</w:t>
              </w:r>
            </w:ins>
          </w:p>
        </w:tc>
        <w:tc>
          <w:tcPr>
            <w:tcW w:w="4148" w:type="dxa"/>
          </w:tcPr>
          <w:p w14:paraId="1FDA2E11" w14:textId="5C7BD641" w:rsidR="00714A8A" w:rsidRPr="00625B50" w:rsidRDefault="0037543D" w:rsidP="006B6835">
            <w:pPr>
              <w:rPr>
                <w:ins w:id="2473" w:author="John" w:date="2018-11-10T15:54:00Z"/>
                <w:rFonts w:ascii="宋体" w:eastAsia="宋体" w:hAnsi="宋体" w:hint="eastAsia"/>
              </w:rPr>
            </w:pPr>
            <w:ins w:id="2474" w:author="John" w:date="2018-11-10T16:44:00Z">
              <w:r>
                <w:rPr>
                  <w:rFonts w:ascii="宋体" w:eastAsia="宋体" w:hAnsi="宋体" w:hint="eastAsia"/>
                </w:rPr>
                <w:t>每个月300</w:t>
              </w:r>
            </w:ins>
            <w:ins w:id="2475" w:author="John" w:date="2018-11-10T16:45:00Z">
              <w:r>
                <w:rPr>
                  <w:rFonts w:ascii="宋体" w:eastAsia="宋体" w:hAnsi="宋体" w:hint="eastAsia"/>
                </w:rPr>
                <w:t>元</w:t>
              </w:r>
            </w:ins>
            <w:ins w:id="2476" w:author="John" w:date="2018-11-10T16:44:00Z">
              <w:r>
                <w:rPr>
                  <w:rFonts w:ascii="宋体" w:eastAsia="宋体" w:hAnsi="宋体" w:hint="eastAsia"/>
                </w:rPr>
                <w:t>，四个月300*4=1200元</w:t>
              </w:r>
            </w:ins>
          </w:p>
        </w:tc>
      </w:tr>
      <w:tr w:rsidR="00714A8A" w14:paraId="57785B6B" w14:textId="77777777" w:rsidTr="006B6835">
        <w:trPr>
          <w:ins w:id="2477" w:author="John" w:date="2018-11-10T15:54:00Z"/>
        </w:trPr>
        <w:tc>
          <w:tcPr>
            <w:tcW w:w="4148" w:type="dxa"/>
          </w:tcPr>
          <w:p w14:paraId="1BF1B1F9" w14:textId="77777777" w:rsidR="00714A8A" w:rsidRPr="00625B50" w:rsidRDefault="00714A8A" w:rsidP="006B6835">
            <w:pPr>
              <w:rPr>
                <w:ins w:id="2478" w:author="John" w:date="2018-11-10T15:54:00Z"/>
                <w:rFonts w:ascii="宋体" w:eastAsia="宋体" w:hAnsi="宋体"/>
              </w:rPr>
            </w:pPr>
            <w:ins w:id="2479" w:author="John" w:date="2018-11-10T15:54:00Z">
              <w:r w:rsidRPr="00625B50">
                <w:rPr>
                  <w:rFonts w:ascii="宋体" w:eastAsia="宋体" w:hAnsi="宋体" w:hint="eastAsia"/>
                </w:rPr>
                <w:t>宽带费用</w:t>
              </w:r>
            </w:ins>
          </w:p>
        </w:tc>
        <w:tc>
          <w:tcPr>
            <w:tcW w:w="4148" w:type="dxa"/>
          </w:tcPr>
          <w:p w14:paraId="22454BC4" w14:textId="113285DE" w:rsidR="00714A8A" w:rsidRPr="00625B50" w:rsidRDefault="0037543D" w:rsidP="006B6835">
            <w:pPr>
              <w:rPr>
                <w:ins w:id="2480" w:author="John" w:date="2018-11-10T15:54:00Z"/>
                <w:rFonts w:ascii="宋体" w:eastAsia="宋体" w:hAnsi="宋体"/>
              </w:rPr>
            </w:pPr>
            <w:ins w:id="2481" w:author="John" w:date="2018-11-10T16:44:00Z">
              <w:r>
                <w:rPr>
                  <w:rFonts w:ascii="宋体" w:eastAsia="宋体" w:hAnsi="宋体" w:hint="eastAsia"/>
                </w:rPr>
                <w:t>600元</w:t>
              </w:r>
            </w:ins>
          </w:p>
        </w:tc>
      </w:tr>
      <w:tr w:rsidR="00714A8A" w14:paraId="32817E5C" w14:textId="77777777" w:rsidTr="006B6835">
        <w:trPr>
          <w:ins w:id="2482" w:author="John" w:date="2018-11-10T15:54:00Z"/>
        </w:trPr>
        <w:tc>
          <w:tcPr>
            <w:tcW w:w="4148" w:type="dxa"/>
          </w:tcPr>
          <w:p w14:paraId="3F580112" w14:textId="77777777" w:rsidR="00714A8A" w:rsidRPr="00625B50" w:rsidRDefault="00714A8A" w:rsidP="006B6835">
            <w:pPr>
              <w:rPr>
                <w:ins w:id="2483" w:author="John" w:date="2018-11-10T15:54:00Z"/>
                <w:rFonts w:ascii="宋体" w:eastAsia="宋体" w:hAnsi="宋体"/>
              </w:rPr>
            </w:pPr>
            <w:ins w:id="2484" w:author="John" w:date="2018-11-10T15:54:00Z">
              <w:r w:rsidRPr="00625B50">
                <w:rPr>
                  <w:rFonts w:ascii="宋体" w:eastAsia="宋体" w:hAnsi="宋体" w:hint="eastAsia"/>
                </w:rPr>
                <w:t>人力费用</w:t>
              </w:r>
            </w:ins>
          </w:p>
        </w:tc>
        <w:tc>
          <w:tcPr>
            <w:tcW w:w="4148" w:type="dxa"/>
          </w:tcPr>
          <w:p w14:paraId="2E2DEA47" w14:textId="1C4C47F0" w:rsidR="00714A8A" w:rsidRPr="00625B50" w:rsidRDefault="00714A8A" w:rsidP="006B6835">
            <w:pPr>
              <w:rPr>
                <w:ins w:id="2485" w:author="John" w:date="2018-11-10T15:54:00Z"/>
                <w:rFonts w:ascii="宋体" w:eastAsia="宋体" w:hAnsi="宋体"/>
              </w:rPr>
            </w:pPr>
            <w:ins w:id="2486" w:author="John" w:date="2018-11-10T15:54:00Z">
              <w:r w:rsidRPr="00625B50">
                <w:rPr>
                  <w:rFonts w:ascii="宋体" w:eastAsia="宋体" w:hAnsi="宋体" w:hint="eastAsia"/>
                </w:rPr>
                <w:t>16周，每周7天每天工作1小时。组员五人，共计</w:t>
              </w:r>
            </w:ins>
            <w:ins w:id="2487" w:author="John" w:date="2018-11-10T16:00:00Z">
              <w:r w:rsidR="005D7CB1">
                <w:rPr>
                  <w:rFonts w:ascii="宋体" w:eastAsia="宋体" w:hAnsi="宋体" w:hint="eastAsia"/>
                </w:rPr>
                <w:t>8320.8元</w:t>
              </w:r>
            </w:ins>
            <w:ins w:id="2488" w:author="John" w:date="2018-11-10T15:54:00Z">
              <w:r w:rsidRPr="00625B50">
                <w:rPr>
                  <w:rFonts w:ascii="宋体" w:eastAsia="宋体" w:hAnsi="宋体" w:hint="eastAsia"/>
                </w:rPr>
                <w:t>。</w:t>
              </w:r>
            </w:ins>
          </w:p>
        </w:tc>
      </w:tr>
      <w:tr w:rsidR="00714A8A" w14:paraId="10DFF652" w14:textId="77777777" w:rsidTr="006B6835">
        <w:trPr>
          <w:trHeight w:val="82"/>
          <w:ins w:id="2489" w:author="John" w:date="2018-11-10T15:54:00Z"/>
        </w:trPr>
        <w:tc>
          <w:tcPr>
            <w:tcW w:w="4148" w:type="dxa"/>
          </w:tcPr>
          <w:p w14:paraId="2CD95DB9" w14:textId="04E365A1" w:rsidR="00714A8A" w:rsidRPr="00625B50" w:rsidRDefault="0037543D" w:rsidP="006B6835">
            <w:pPr>
              <w:rPr>
                <w:ins w:id="2490" w:author="John" w:date="2018-11-10T15:54:00Z"/>
                <w:rFonts w:ascii="宋体" w:eastAsia="宋体" w:hAnsi="宋体"/>
              </w:rPr>
            </w:pPr>
            <w:ins w:id="2491" w:author="John" w:date="2018-11-10T16:39:00Z">
              <w:r>
                <w:rPr>
                  <w:rFonts w:ascii="宋体" w:eastAsia="宋体" w:hAnsi="宋体" w:hint="eastAsia"/>
                </w:rPr>
                <w:t>阿里云服务器</w:t>
              </w:r>
            </w:ins>
          </w:p>
        </w:tc>
        <w:tc>
          <w:tcPr>
            <w:tcW w:w="4148" w:type="dxa"/>
          </w:tcPr>
          <w:p w14:paraId="29ED54EE" w14:textId="105D0228" w:rsidR="00714A8A" w:rsidRPr="00625B50" w:rsidRDefault="0037543D" w:rsidP="006B6835">
            <w:pPr>
              <w:rPr>
                <w:ins w:id="2492" w:author="John" w:date="2018-11-10T15:54:00Z"/>
                <w:rFonts w:ascii="宋体" w:eastAsia="宋体" w:hAnsi="宋体"/>
              </w:rPr>
            </w:pPr>
            <w:ins w:id="2493" w:author="John" w:date="2018-11-10T16:39:00Z">
              <w:r>
                <w:rPr>
                  <w:rFonts w:ascii="宋体" w:eastAsia="宋体" w:hAnsi="宋体" w:hint="eastAsia"/>
                </w:rPr>
                <w:t>128</w:t>
              </w:r>
            </w:ins>
            <w:ins w:id="2494" w:author="John" w:date="2018-11-10T16:40:00Z">
              <w:r>
                <w:rPr>
                  <w:rFonts w:ascii="宋体" w:eastAsia="宋体" w:hAnsi="宋体" w:hint="eastAsia"/>
                </w:rPr>
                <w:t>元</w:t>
              </w:r>
            </w:ins>
          </w:p>
        </w:tc>
      </w:tr>
      <w:tr w:rsidR="00714A8A" w14:paraId="0CF55C85" w14:textId="77777777" w:rsidTr="006B6835">
        <w:trPr>
          <w:trHeight w:val="82"/>
          <w:ins w:id="2495" w:author="John" w:date="2018-11-10T15:54:00Z"/>
        </w:trPr>
        <w:tc>
          <w:tcPr>
            <w:tcW w:w="4148" w:type="dxa"/>
          </w:tcPr>
          <w:p w14:paraId="7AF962AE" w14:textId="77777777" w:rsidR="00714A8A" w:rsidRPr="00625B50" w:rsidRDefault="00714A8A" w:rsidP="006B6835">
            <w:pPr>
              <w:rPr>
                <w:ins w:id="2496" w:author="John" w:date="2018-11-10T15:54:00Z"/>
                <w:rFonts w:ascii="宋体" w:eastAsia="宋体" w:hAnsi="宋体"/>
              </w:rPr>
            </w:pPr>
            <w:ins w:id="2497" w:author="John" w:date="2018-11-10T15:54:00Z">
              <w:r w:rsidRPr="00625B50">
                <w:rPr>
                  <w:rFonts w:ascii="宋体" w:eastAsia="宋体" w:hAnsi="宋体" w:hint="eastAsia"/>
                </w:rPr>
                <w:t>总计</w:t>
              </w:r>
            </w:ins>
          </w:p>
        </w:tc>
        <w:tc>
          <w:tcPr>
            <w:tcW w:w="4148" w:type="dxa"/>
          </w:tcPr>
          <w:p w14:paraId="4C4BA492" w14:textId="43095978" w:rsidR="00714A8A" w:rsidRPr="00625B50" w:rsidRDefault="0037543D" w:rsidP="006B6835">
            <w:pPr>
              <w:rPr>
                <w:ins w:id="2498" w:author="John" w:date="2018-11-10T15:54:00Z"/>
                <w:rFonts w:ascii="宋体" w:eastAsia="宋体" w:hAnsi="宋体"/>
              </w:rPr>
            </w:pPr>
            <w:ins w:id="2499" w:author="John" w:date="2018-11-10T16:45:00Z">
              <w:r>
                <w:rPr>
                  <w:rFonts w:ascii="宋体" w:eastAsia="宋体" w:hAnsi="宋体" w:hint="eastAsia"/>
                </w:rPr>
                <w:t>9948</w:t>
              </w:r>
            </w:ins>
            <w:bookmarkStart w:id="2500" w:name="_GoBack"/>
            <w:bookmarkEnd w:id="2500"/>
            <w:ins w:id="2501" w:author="John" w:date="2018-11-10T16:00:00Z">
              <w:r w:rsidR="005D7CB1">
                <w:rPr>
                  <w:rFonts w:ascii="宋体" w:eastAsia="宋体" w:hAnsi="宋体" w:hint="eastAsia"/>
                </w:rPr>
                <w:t>.8元</w:t>
              </w:r>
            </w:ins>
          </w:p>
        </w:tc>
      </w:tr>
    </w:tbl>
    <w:p w14:paraId="3BEB07E0" w14:textId="77777777" w:rsidR="00714A8A" w:rsidRPr="00625B50" w:rsidRDefault="00714A8A" w:rsidP="00714A8A">
      <w:pPr>
        <w:rPr>
          <w:ins w:id="2502" w:author="John" w:date="2018-11-10T15:54:00Z"/>
        </w:rPr>
      </w:pPr>
    </w:p>
    <w:p w14:paraId="4299E0A3" w14:textId="24D27720" w:rsidR="00714A8A" w:rsidRPr="00625B50" w:rsidRDefault="00714A8A" w:rsidP="00714A8A">
      <w:pPr>
        <w:pStyle w:val="3"/>
        <w:rPr>
          <w:ins w:id="2503" w:author="John" w:date="2018-11-10T15:54:00Z"/>
        </w:rPr>
      </w:pPr>
      <w:bookmarkStart w:id="2504" w:name="_Toc529631034"/>
      <w:ins w:id="2505" w:author="John" w:date="2018-11-10T15:54:00Z">
        <w:r>
          <w:t>4</w:t>
        </w:r>
        <w:r w:rsidRPr="00625B50">
          <w:rPr>
            <w:rFonts w:hint="eastAsia"/>
          </w:rPr>
          <w:t>.1.2</w:t>
        </w:r>
        <w:r w:rsidRPr="00625B50">
          <w:t xml:space="preserve"> </w:t>
        </w:r>
        <w:r w:rsidRPr="00625B50">
          <w:rPr>
            <w:rFonts w:hint="eastAsia"/>
          </w:rPr>
          <w:t>其他一次性支出</w:t>
        </w:r>
        <w:bookmarkEnd w:id="2504"/>
      </w:ins>
    </w:p>
    <w:p w14:paraId="244B92E6" w14:textId="77777777" w:rsidR="00714A8A" w:rsidRPr="00625B50" w:rsidRDefault="00714A8A" w:rsidP="00714A8A">
      <w:pPr>
        <w:rPr>
          <w:ins w:id="2506" w:author="John" w:date="2018-11-10T15:54:00Z"/>
          <w:rFonts w:ascii="宋体" w:eastAsia="宋体" w:hAnsi="宋体"/>
        </w:rPr>
      </w:pPr>
      <w:ins w:id="2507" w:author="John" w:date="2018-11-10T15:54:00Z">
        <w:r w:rsidRPr="00625B50">
          <w:rPr>
            <w:rFonts w:ascii="宋体" w:eastAsia="宋体" w:hAnsi="宋体" w:hint="eastAsia"/>
          </w:rPr>
          <w:t>T</w:t>
        </w:r>
        <w:r w:rsidRPr="00625B50">
          <w:rPr>
            <w:rFonts w:ascii="宋体" w:eastAsia="宋体" w:hAnsi="宋体"/>
          </w:rPr>
          <w:t>BD</w:t>
        </w:r>
      </w:ins>
    </w:p>
    <w:p w14:paraId="024F588D" w14:textId="01F882C0" w:rsidR="00714A8A" w:rsidRPr="00625B50" w:rsidRDefault="00714A8A" w:rsidP="00714A8A">
      <w:pPr>
        <w:pStyle w:val="3"/>
        <w:rPr>
          <w:ins w:id="2508" w:author="John" w:date="2018-11-10T15:54:00Z"/>
        </w:rPr>
      </w:pPr>
      <w:bookmarkStart w:id="2509" w:name="_Toc529631035"/>
      <w:ins w:id="2510" w:author="John" w:date="2018-11-10T15:54:00Z">
        <w:r>
          <w:t>4</w:t>
        </w:r>
        <w:r w:rsidRPr="00625B50">
          <w:rPr>
            <w:rFonts w:hint="eastAsia"/>
          </w:rPr>
          <w:t>.1.3非一次性支出</w:t>
        </w:r>
        <w:bookmarkEnd w:id="2509"/>
      </w:ins>
    </w:p>
    <w:p w14:paraId="3904C847" w14:textId="77777777" w:rsidR="00714A8A" w:rsidRPr="00625B50" w:rsidRDefault="00714A8A" w:rsidP="00714A8A">
      <w:pPr>
        <w:rPr>
          <w:ins w:id="2511" w:author="John" w:date="2018-11-10T15:54:00Z"/>
          <w:rFonts w:ascii="宋体" w:eastAsia="宋体" w:hAnsi="宋体"/>
        </w:rPr>
      </w:pPr>
      <w:ins w:id="2512" w:author="John" w:date="2018-11-10T15:54:00Z">
        <w:r w:rsidRPr="00625B50">
          <w:rPr>
            <w:rFonts w:ascii="宋体" w:eastAsia="宋体" w:hAnsi="宋体" w:hint="eastAsia"/>
          </w:rPr>
          <w:t>T</w:t>
        </w:r>
        <w:r w:rsidRPr="00625B50">
          <w:rPr>
            <w:rFonts w:ascii="宋体" w:eastAsia="宋体" w:hAnsi="宋体"/>
          </w:rPr>
          <w:t>BD</w:t>
        </w:r>
      </w:ins>
    </w:p>
    <w:p w14:paraId="07842856" w14:textId="5195037F" w:rsidR="00714A8A" w:rsidRPr="00625B50" w:rsidRDefault="00714A8A" w:rsidP="00714A8A">
      <w:pPr>
        <w:pStyle w:val="2"/>
        <w:rPr>
          <w:ins w:id="2513" w:author="John" w:date="2018-11-10T15:54:00Z"/>
          <w:rFonts w:ascii="宋体" w:hAnsi="宋体"/>
        </w:rPr>
      </w:pPr>
      <w:bookmarkStart w:id="2514" w:name="_Toc529631036"/>
      <w:ins w:id="2515" w:author="John" w:date="2018-11-10T15:54:00Z">
        <w:r>
          <w:rPr>
            <w:rFonts w:ascii="宋体" w:hAnsi="宋体"/>
          </w:rPr>
          <w:t>4</w:t>
        </w:r>
        <w:r w:rsidRPr="00625B50">
          <w:rPr>
            <w:rFonts w:ascii="宋体" w:hAnsi="宋体" w:hint="eastAsia"/>
          </w:rPr>
          <w:t>.2预期经济效益</w:t>
        </w:r>
        <w:bookmarkEnd w:id="2514"/>
      </w:ins>
    </w:p>
    <w:p w14:paraId="740C1BDE" w14:textId="77777777" w:rsidR="00714A8A" w:rsidRPr="00625B50" w:rsidRDefault="00714A8A" w:rsidP="00714A8A">
      <w:pPr>
        <w:rPr>
          <w:ins w:id="2516" w:author="John" w:date="2018-11-10T15:54:00Z"/>
          <w:rFonts w:ascii="宋体" w:eastAsia="宋体" w:hAnsi="宋体"/>
        </w:rPr>
      </w:pPr>
      <w:ins w:id="2517" w:author="John" w:date="2018-11-10T15:54:00Z">
        <w:r w:rsidRPr="00625B50">
          <w:rPr>
            <w:rFonts w:ascii="宋体" w:eastAsia="宋体" w:hAnsi="宋体" w:hint="eastAsia"/>
          </w:rPr>
          <w:t>由于本项目教学课题，不涉及盈利</w:t>
        </w:r>
      </w:ins>
    </w:p>
    <w:p w14:paraId="0F960F6F" w14:textId="3E3063F8" w:rsidR="00714A8A" w:rsidRPr="00625B50" w:rsidRDefault="00714A8A" w:rsidP="00714A8A">
      <w:pPr>
        <w:pStyle w:val="3"/>
        <w:rPr>
          <w:ins w:id="2518" w:author="John" w:date="2018-11-10T15:54:00Z"/>
        </w:rPr>
      </w:pPr>
      <w:bookmarkStart w:id="2519" w:name="_Toc529631037"/>
      <w:ins w:id="2520" w:author="John" w:date="2018-11-10T15:54:00Z">
        <w:r>
          <w:t>4</w:t>
        </w:r>
        <w:r w:rsidRPr="00625B50">
          <w:t>.2.1</w:t>
        </w:r>
        <w:r w:rsidRPr="00625B50">
          <w:rPr>
            <w:rFonts w:hint="eastAsia"/>
          </w:rPr>
          <w:t>一次性收益</w:t>
        </w:r>
        <w:bookmarkEnd w:id="2519"/>
      </w:ins>
    </w:p>
    <w:p w14:paraId="0ADACB80" w14:textId="77777777" w:rsidR="00714A8A" w:rsidRPr="00625B50" w:rsidRDefault="00714A8A" w:rsidP="00714A8A">
      <w:pPr>
        <w:rPr>
          <w:ins w:id="2521" w:author="John" w:date="2018-11-10T15:54:00Z"/>
          <w:rFonts w:ascii="宋体" w:eastAsia="宋体" w:hAnsi="宋体"/>
        </w:rPr>
      </w:pPr>
      <w:ins w:id="2522" w:author="John" w:date="2018-11-10T15:54:00Z">
        <w:r w:rsidRPr="00625B50">
          <w:rPr>
            <w:rFonts w:ascii="宋体" w:eastAsia="宋体" w:hAnsi="宋体" w:hint="eastAsia"/>
          </w:rPr>
          <w:t>由于本项目教学课题，不涉及盈利</w:t>
        </w:r>
      </w:ins>
    </w:p>
    <w:p w14:paraId="06BDAD7E" w14:textId="77777777" w:rsidR="00714A8A" w:rsidRPr="00625B50" w:rsidRDefault="00714A8A" w:rsidP="00714A8A">
      <w:pPr>
        <w:rPr>
          <w:ins w:id="2523" w:author="John" w:date="2018-11-10T15:54:00Z"/>
          <w:rFonts w:ascii="宋体" w:eastAsia="宋体" w:hAnsi="宋体"/>
        </w:rPr>
      </w:pPr>
    </w:p>
    <w:p w14:paraId="35B572E5" w14:textId="354D575B" w:rsidR="00714A8A" w:rsidRPr="00625B50" w:rsidRDefault="00714A8A" w:rsidP="00714A8A">
      <w:pPr>
        <w:pStyle w:val="3"/>
        <w:rPr>
          <w:ins w:id="2524" w:author="John" w:date="2018-11-10T15:54:00Z"/>
        </w:rPr>
      </w:pPr>
      <w:bookmarkStart w:id="2525" w:name="_Toc529631038"/>
      <w:ins w:id="2526" w:author="John" w:date="2018-11-10T15:54:00Z">
        <w:r>
          <w:t>4</w:t>
        </w:r>
        <w:r w:rsidRPr="00625B50">
          <w:t>.2.2</w:t>
        </w:r>
        <w:r w:rsidRPr="00625B50">
          <w:rPr>
            <w:rFonts w:hint="eastAsia"/>
          </w:rPr>
          <w:t>非一次性收益</w:t>
        </w:r>
        <w:bookmarkEnd w:id="2525"/>
      </w:ins>
    </w:p>
    <w:p w14:paraId="0D0596E8" w14:textId="77777777" w:rsidR="00714A8A" w:rsidRPr="00625B50" w:rsidRDefault="00714A8A" w:rsidP="00714A8A">
      <w:pPr>
        <w:rPr>
          <w:ins w:id="2527" w:author="John" w:date="2018-11-10T15:54:00Z"/>
          <w:rFonts w:ascii="宋体" w:eastAsia="宋体" w:hAnsi="宋体"/>
        </w:rPr>
      </w:pPr>
      <w:ins w:id="2528" w:author="John" w:date="2018-11-10T15:54:00Z">
        <w:r w:rsidRPr="00625B50">
          <w:rPr>
            <w:rFonts w:ascii="宋体" w:eastAsia="宋体" w:hAnsi="宋体" w:hint="eastAsia"/>
          </w:rPr>
          <w:t>教师与学生可通过本项目获得教学便利。</w:t>
        </w:r>
      </w:ins>
    </w:p>
    <w:p w14:paraId="2A7B0259" w14:textId="1D4CD9A7" w:rsidR="00714A8A" w:rsidRPr="00625B50" w:rsidRDefault="00714A8A" w:rsidP="00714A8A">
      <w:pPr>
        <w:pStyle w:val="3"/>
        <w:rPr>
          <w:ins w:id="2529" w:author="John" w:date="2018-11-10T15:54:00Z"/>
        </w:rPr>
      </w:pPr>
      <w:bookmarkStart w:id="2530" w:name="_Toc529631039"/>
      <w:ins w:id="2531" w:author="John" w:date="2018-11-10T15:54:00Z">
        <w:r>
          <w:lastRenderedPageBreak/>
          <w:t>4</w:t>
        </w:r>
        <w:r w:rsidRPr="00625B50">
          <w:t>.2.3</w:t>
        </w:r>
        <w:r w:rsidRPr="00625B50">
          <w:rPr>
            <w:rFonts w:hint="eastAsia"/>
          </w:rPr>
          <w:t>不可定量的收益</w:t>
        </w:r>
        <w:bookmarkEnd w:id="2530"/>
      </w:ins>
    </w:p>
    <w:p w14:paraId="4C15CF6C" w14:textId="77777777" w:rsidR="00714A8A" w:rsidRPr="00625B50" w:rsidRDefault="00714A8A" w:rsidP="00714A8A">
      <w:pPr>
        <w:rPr>
          <w:ins w:id="2532" w:author="John" w:date="2018-11-10T15:54:00Z"/>
          <w:rFonts w:ascii="宋体" w:eastAsia="宋体" w:hAnsi="宋体"/>
        </w:rPr>
      </w:pPr>
      <w:ins w:id="2533" w:author="John" w:date="2018-11-10T15:54:00Z">
        <w:r w:rsidRPr="00625B50">
          <w:rPr>
            <w:rFonts w:ascii="宋体" w:eastAsia="宋体" w:hAnsi="宋体"/>
          </w:rPr>
          <w:tab/>
        </w:r>
        <w:r w:rsidRPr="00625B50">
          <w:rPr>
            <w:rFonts w:ascii="宋体" w:eastAsia="宋体" w:hAnsi="宋体" w:hint="eastAsia"/>
          </w:rPr>
          <w:t>学生通过这个软件可了解更多软件工程系列课程内容，教师通过这个软件使其教学更加便利。师生、学生与学生之间关于学习方面的讨论更加轻松方便。</w:t>
        </w:r>
      </w:ins>
    </w:p>
    <w:p w14:paraId="7BC339D2" w14:textId="533E864F" w:rsidR="00714A8A" w:rsidRPr="00625B50" w:rsidRDefault="00714A8A" w:rsidP="00714A8A">
      <w:pPr>
        <w:pStyle w:val="3"/>
        <w:rPr>
          <w:ins w:id="2534" w:author="John" w:date="2018-11-10T15:54:00Z"/>
        </w:rPr>
      </w:pPr>
      <w:bookmarkStart w:id="2535" w:name="_Toc529631040"/>
      <w:ins w:id="2536" w:author="John" w:date="2018-11-10T15:54:00Z">
        <w:r>
          <w:t>4</w:t>
        </w:r>
        <w:r w:rsidRPr="00625B50">
          <w:rPr>
            <w:rFonts w:hint="eastAsia"/>
          </w:rPr>
          <w:t>.</w:t>
        </w:r>
        <w:r w:rsidRPr="00625B50">
          <w:t xml:space="preserve">2.4 </w:t>
        </w:r>
        <w:r w:rsidRPr="00625B50">
          <w:rPr>
            <w:rFonts w:hint="eastAsia"/>
          </w:rPr>
          <w:t>收益/投资比</w:t>
        </w:r>
        <w:bookmarkEnd w:id="2535"/>
      </w:ins>
    </w:p>
    <w:p w14:paraId="0B8E3A75" w14:textId="77777777" w:rsidR="00714A8A" w:rsidRPr="00625B50" w:rsidRDefault="00714A8A" w:rsidP="00714A8A">
      <w:pPr>
        <w:rPr>
          <w:ins w:id="2537" w:author="John" w:date="2018-11-10T15:54:00Z"/>
          <w:rFonts w:ascii="宋体" w:eastAsia="宋体" w:hAnsi="宋体"/>
        </w:rPr>
      </w:pPr>
      <w:ins w:id="2538" w:author="John" w:date="2018-11-10T15:54:00Z">
        <w:r w:rsidRPr="00625B50">
          <w:rPr>
            <w:rFonts w:ascii="宋体" w:eastAsia="宋体" w:hAnsi="宋体" w:hint="eastAsia"/>
          </w:rPr>
          <w:t>由于本项目教学课题，不涉及盈利</w:t>
        </w:r>
      </w:ins>
    </w:p>
    <w:p w14:paraId="6A655612" w14:textId="77777777" w:rsidR="00714A8A" w:rsidRPr="00625B50" w:rsidRDefault="00714A8A" w:rsidP="00714A8A">
      <w:pPr>
        <w:rPr>
          <w:ins w:id="2539" w:author="John" w:date="2018-11-10T15:54:00Z"/>
          <w:rFonts w:ascii="宋体" w:eastAsia="宋体" w:hAnsi="宋体"/>
        </w:rPr>
      </w:pPr>
    </w:p>
    <w:p w14:paraId="4CA3D9E3" w14:textId="5023D177" w:rsidR="00714A8A" w:rsidRPr="00625B50" w:rsidRDefault="00714A8A" w:rsidP="00714A8A">
      <w:pPr>
        <w:pStyle w:val="3"/>
        <w:rPr>
          <w:ins w:id="2540" w:author="John" w:date="2018-11-10T15:54:00Z"/>
        </w:rPr>
      </w:pPr>
      <w:bookmarkStart w:id="2541" w:name="_Toc529631041"/>
      <w:ins w:id="2542" w:author="John" w:date="2018-11-10T15:54:00Z">
        <w:r>
          <w:t>4</w:t>
        </w:r>
        <w:r w:rsidRPr="00625B50">
          <w:rPr>
            <w:rFonts w:hint="eastAsia"/>
          </w:rPr>
          <w:t>.2.5</w:t>
        </w:r>
        <w:r w:rsidRPr="00625B50">
          <w:t xml:space="preserve"> </w:t>
        </w:r>
        <w:r w:rsidRPr="00625B50">
          <w:rPr>
            <w:rFonts w:hint="eastAsia"/>
          </w:rPr>
          <w:t>投资回收周期</w:t>
        </w:r>
        <w:bookmarkEnd w:id="2541"/>
      </w:ins>
    </w:p>
    <w:p w14:paraId="44EAC224" w14:textId="77777777" w:rsidR="00714A8A" w:rsidRPr="00625B50" w:rsidRDefault="00714A8A" w:rsidP="00714A8A">
      <w:pPr>
        <w:rPr>
          <w:ins w:id="2543" w:author="John" w:date="2018-11-10T15:54:00Z"/>
          <w:rFonts w:ascii="宋体" w:eastAsia="宋体" w:hAnsi="宋体"/>
        </w:rPr>
      </w:pPr>
      <w:ins w:id="2544" w:author="John" w:date="2018-11-10T15:54:00Z">
        <w:r w:rsidRPr="00625B50">
          <w:rPr>
            <w:rFonts w:ascii="宋体" w:eastAsia="宋体" w:hAnsi="宋体" w:hint="eastAsia"/>
          </w:rPr>
          <w:t>由于本项目教学课题，不涉及盈利</w:t>
        </w:r>
      </w:ins>
    </w:p>
    <w:p w14:paraId="04AAE39A" w14:textId="77777777" w:rsidR="00714A8A" w:rsidRPr="00714A8A" w:rsidRDefault="00714A8A" w:rsidP="00292CE8">
      <w:pPr>
        <w:pStyle w:val="a9"/>
      </w:pPr>
    </w:p>
    <w:p w14:paraId="10C1248C" w14:textId="60172BB1" w:rsidR="007613F1" w:rsidRDefault="00271644" w:rsidP="007613F1">
      <w:pPr>
        <w:pStyle w:val="1"/>
      </w:pPr>
      <w:bookmarkStart w:id="2545" w:name="_Toc529631042"/>
      <w:ins w:id="2546" w:author="Administrator" w:date="2018-11-08T22:39:00Z">
        <w:r>
          <w:t>5</w:t>
        </w:r>
      </w:ins>
      <w:del w:id="2547" w:author="Administrator" w:date="2018-11-08T22:39:00Z">
        <w:r w:rsidR="007613F1" w:rsidDel="00271644">
          <w:rPr>
            <w:rFonts w:hint="eastAsia"/>
          </w:rPr>
          <w:delText>4</w:delText>
        </w:r>
      </w:del>
      <w:r w:rsidR="00D83C63">
        <w:rPr>
          <w:rFonts w:hint="eastAsia"/>
        </w:rPr>
        <w:t>法律可行性</w:t>
      </w:r>
      <w:bookmarkEnd w:id="2545"/>
    </w:p>
    <w:p w14:paraId="379047E3" w14:textId="00EF9046" w:rsidR="006C48FC" w:rsidRPr="006C48FC" w:rsidRDefault="006C48FC" w:rsidP="00292CE8">
      <w:pPr>
        <w:pStyle w:val="a9"/>
      </w:pPr>
      <w:r>
        <w:tab/>
      </w:r>
      <w:r>
        <w:rPr>
          <w:rFonts w:hint="eastAsia"/>
        </w:rPr>
        <w:t>由于本项目的服务器以及软件还有网站资源</w:t>
      </w:r>
      <w:proofErr w:type="gramStart"/>
      <w:r>
        <w:rPr>
          <w:rFonts w:hint="eastAsia"/>
        </w:rPr>
        <w:t>均项目</w:t>
      </w:r>
      <w:proofErr w:type="gramEnd"/>
      <w:r>
        <w:rPr>
          <w:rFonts w:hint="eastAsia"/>
        </w:rPr>
        <w:t>委托者提供，开发过程中所使用软件及工具皆为</w:t>
      </w:r>
      <w:proofErr w:type="gramStart"/>
      <w:ins w:id="2548" w:author="John" w:date="2018-11-09T23:05:00Z">
        <w:r w:rsidR="007E2CA1">
          <w:rPr>
            <w:rFonts w:hint="eastAsia"/>
          </w:rPr>
          <w:t>破解</w:t>
        </w:r>
        <w:proofErr w:type="gramEnd"/>
        <w:r w:rsidR="007E2CA1">
          <w:rPr>
            <w:rFonts w:hint="eastAsia"/>
          </w:rPr>
          <w:t>版</w:t>
        </w:r>
      </w:ins>
      <w:del w:id="2549" w:author="John" w:date="2018-11-09T23:05:00Z">
        <w:r w:rsidDel="007E2CA1">
          <w:rPr>
            <w:rFonts w:hint="eastAsia"/>
          </w:rPr>
          <w:delText>正版</w:delText>
        </w:r>
      </w:del>
      <w:r>
        <w:rPr>
          <w:rFonts w:hint="eastAsia"/>
        </w:rPr>
        <w:t>或试用版</w:t>
      </w:r>
      <w:ins w:id="2550" w:author="John" w:date="2018-11-09T23:05:00Z">
        <w:r w:rsidR="007E2CA1">
          <w:rPr>
            <w:rFonts w:hint="eastAsia"/>
          </w:rPr>
          <w:t>以及部分正版</w:t>
        </w:r>
      </w:ins>
      <w:r>
        <w:rPr>
          <w:rFonts w:hint="eastAsia"/>
        </w:rPr>
        <w:t>，</w:t>
      </w:r>
      <w:del w:id="2551" w:author="John" w:date="2018-11-09T23:06:00Z">
        <w:r w:rsidDel="007E2CA1">
          <w:rPr>
            <w:rFonts w:hint="eastAsia"/>
          </w:rPr>
          <w:delText>所以本项目在法律因素上并不存在侵犯版权等行为。</w:delText>
        </w:r>
      </w:del>
      <w:r>
        <w:rPr>
          <w:rFonts w:hint="eastAsia"/>
        </w:rPr>
        <w:t>且本项目</w:t>
      </w:r>
      <w:del w:id="2552" w:author="John" w:date="2018-11-09T23:07:00Z">
        <w:r w:rsidDel="007E2CA1">
          <w:rPr>
            <w:rFonts w:hint="eastAsia"/>
          </w:rPr>
          <w:delText>可能并不会涉及到盈利部分</w:delText>
        </w:r>
      </w:del>
      <w:ins w:id="2553" w:author="John" w:date="2018-11-09T23:07:00Z">
        <w:r w:rsidR="007E2CA1">
          <w:rPr>
            <w:rFonts w:hint="eastAsia"/>
          </w:rPr>
          <w:t>为教学课题</w:t>
        </w:r>
      </w:ins>
      <w:r>
        <w:rPr>
          <w:rFonts w:hint="eastAsia"/>
        </w:rPr>
        <w:t>，所以</w:t>
      </w:r>
      <w:del w:id="2554" w:author="John" w:date="2018-11-09T23:08:00Z">
        <w:r w:rsidDel="007E2CA1">
          <w:rPr>
            <w:rFonts w:hint="eastAsia"/>
          </w:rPr>
          <w:delText>出现违法问题可能性极</w:delText>
        </w:r>
      </w:del>
      <w:ins w:id="2555" w:author="John" w:date="2018-11-09T23:08:00Z">
        <w:r w:rsidR="007E2CA1">
          <w:rPr>
            <w:rFonts w:hint="eastAsia"/>
          </w:rPr>
          <w:t>不存在追究问题</w:t>
        </w:r>
      </w:ins>
      <w:del w:id="2556" w:author="John" w:date="2018-11-09T23:08:00Z">
        <w:r w:rsidDel="007E2CA1">
          <w:rPr>
            <w:rFonts w:hint="eastAsia"/>
          </w:rPr>
          <w:delText>小</w:delText>
        </w:r>
      </w:del>
      <w:r>
        <w:rPr>
          <w:rFonts w:hint="eastAsia"/>
        </w:rPr>
        <w:t>。</w:t>
      </w:r>
      <w:r>
        <w:t>开发过程中软件及其他主要资源由项目委托者提供。本团队不承担法律责任</w:t>
      </w:r>
    </w:p>
    <w:p w14:paraId="60358E27" w14:textId="73F419F6" w:rsidR="007613F1" w:rsidRDefault="00271644" w:rsidP="007613F1">
      <w:pPr>
        <w:pStyle w:val="1"/>
      </w:pPr>
      <w:bookmarkStart w:id="2557" w:name="_Toc529631043"/>
      <w:ins w:id="2558" w:author="Administrator" w:date="2018-11-08T22:39:00Z">
        <w:r>
          <w:t>6</w:t>
        </w:r>
      </w:ins>
      <w:del w:id="2559" w:author="Administrator" w:date="2018-11-08T22:39:00Z">
        <w:r w:rsidR="007613F1" w:rsidDel="00271644">
          <w:rPr>
            <w:rFonts w:hint="eastAsia"/>
          </w:rPr>
          <w:delText>5</w:delText>
        </w:r>
      </w:del>
      <w:r w:rsidR="00D83C63">
        <w:rPr>
          <w:rFonts w:hint="eastAsia"/>
        </w:rPr>
        <w:t>用户操作可行性</w:t>
      </w:r>
      <w:bookmarkEnd w:id="2557"/>
    </w:p>
    <w:p w14:paraId="1943BF03" w14:textId="71A96ACE" w:rsidR="00410D43" w:rsidRDefault="00410D43" w:rsidP="00292CE8">
      <w:pPr>
        <w:pStyle w:val="a9"/>
      </w:pPr>
      <w:r>
        <w:tab/>
      </w:r>
      <w:r>
        <w:rPr>
          <w:rFonts w:hint="eastAsia"/>
        </w:rPr>
        <w:t>该网站主要面对的用户大致可以分为三类：教师（在该网站有申请开课的用户），注册学生（在该网站没有申请开设任何课程的用户），游客（未登陆注册用户）。</w:t>
      </w:r>
    </w:p>
    <w:p w14:paraId="63B744BF" w14:textId="0B736384" w:rsidR="00410D43" w:rsidRPr="00410D43" w:rsidRDefault="00410D43" w:rsidP="00292CE8">
      <w:pPr>
        <w:pStyle w:val="a9"/>
      </w:pPr>
      <w:r>
        <w:tab/>
      </w:r>
      <w:r>
        <w:rPr>
          <w:rFonts w:hint="eastAsia"/>
        </w:rPr>
        <w:t>项目开发的目标应是具有正常交互能力的网站，而上述三类人群都具有基本使用网站的能力，故本项目具有操作可行性。</w:t>
      </w:r>
    </w:p>
    <w:p w14:paraId="20AC25A3" w14:textId="05EEE86C" w:rsidR="007613F1" w:rsidDel="007E2CA1" w:rsidRDefault="00271644" w:rsidP="007613F1">
      <w:pPr>
        <w:pStyle w:val="1"/>
        <w:rPr>
          <w:del w:id="2560" w:author="John" w:date="2018-11-09T23:01:00Z"/>
        </w:rPr>
      </w:pPr>
      <w:ins w:id="2561" w:author="Administrator" w:date="2018-11-08T22:39:00Z">
        <w:del w:id="2562" w:author="John" w:date="2018-11-09T23:01:00Z">
          <w:r w:rsidDel="007E2CA1">
            <w:delText>7</w:delText>
          </w:r>
        </w:del>
      </w:ins>
      <w:del w:id="2563" w:author="John" w:date="2018-11-09T23:01:00Z">
        <w:r w:rsidR="007613F1" w:rsidDel="007E2CA1">
          <w:rPr>
            <w:rFonts w:hint="eastAsia"/>
          </w:rPr>
          <w:delText>6</w:delText>
        </w:r>
        <w:r w:rsidR="00AB38FF" w:rsidDel="007E2CA1">
          <w:rPr>
            <w:rFonts w:hint="eastAsia"/>
          </w:rPr>
          <w:delText>项目干系人</w:delText>
        </w:r>
      </w:del>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564" w:author="Administrator" w:date="2018-11-08T22:31:00Z">
          <w:tblPr>
            <w:tblW w:w="8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129"/>
        <w:gridCol w:w="1418"/>
        <w:gridCol w:w="1417"/>
        <w:gridCol w:w="1999"/>
        <w:gridCol w:w="1511"/>
        <w:gridCol w:w="1202"/>
        <w:gridCol w:w="1009"/>
        <w:tblGridChange w:id="2565">
          <w:tblGrid>
            <w:gridCol w:w="1129"/>
            <w:gridCol w:w="318"/>
            <w:gridCol w:w="1100"/>
            <w:gridCol w:w="34"/>
            <w:gridCol w:w="1383"/>
            <w:gridCol w:w="616"/>
            <w:gridCol w:w="1383"/>
            <w:gridCol w:w="616"/>
            <w:gridCol w:w="895"/>
            <w:gridCol w:w="616"/>
            <w:gridCol w:w="586"/>
            <w:gridCol w:w="1009"/>
            <w:gridCol w:w="990"/>
          </w:tblGrid>
        </w:tblGridChange>
      </w:tblGrid>
      <w:tr w:rsidR="00FA0FF3" w:rsidRPr="00410D43" w:rsidDel="007E2CA1" w14:paraId="449FD13C" w14:textId="29DE0200" w:rsidTr="00342B28">
        <w:trPr>
          <w:trHeight w:val="260"/>
          <w:jc w:val="center"/>
          <w:del w:id="2566" w:author="John" w:date="2018-11-09T23:01:00Z"/>
          <w:trPrChange w:id="2567" w:author="Administrator" w:date="2018-11-08T22:31:00Z">
            <w:trPr>
              <w:trHeight w:val="260"/>
              <w:jc w:val="center"/>
            </w:trPr>
          </w:trPrChange>
        </w:trPr>
        <w:tc>
          <w:tcPr>
            <w:tcW w:w="1129" w:type="dxa"/>
            <w:shd w:val="clear" w:color="auto" w:fill="auto"/>
            <w:noWrap/>
            <w:vAlign w:val="center"/>
            <w:hideMark/>
            <w:tcPrChange w:id="2568" w:author="Administrator" w:date="2018-11-08T22:31:00Z">
              <w:tcPr>
                <w:tcW w:w="1447" w:type="dxa"/>
                <w:gridSpan w:val="2"/>
                <w:shd w:val="clear" w:color="auto" w:fill="auto"/>
                <w:noWrap/>
                <w:vAlign w:val="center"/>
                <w:hideMark/>
              </w:tcPr>
            </w:tcPrChange>
          </w:tcPr>
          <w:p w14:paraId="1FD4400F" w14:textId="202C9F18" w:rsidR="00FA0FF3" w:rsidRPr="00292CE8" w:rsidDel="007E2CA1" w:rsidRDefault="00FA0FF3" w:rsidP="00292CE8">
            <w:pPr>
              <w:pStyle w:val="a9"/>
              <w:jc w:val="center"/>
              <w:rPr>
                <w:del w:id="2569" w:author="John" w:date="2018-11-09T23:01:00Z"/>
                <w:b/>
                <w:sz w:val="24"/>
              </w:rPr>
            </w:pPr>
            <w:del w:id="2570" w:author="John" w:date="2018-11-09T23:01:00Z">
              <w:r w:rsidRPr="00292CE8" w:rsidDel="007E2CA1">
                <w:rPr>
                  <w:rFonts w:hint="eastAsia"/>
                  <w:b/>
                  <w:sz w:val="24"/>
                </w:rPr>
                <w:delText>积极干系人</w:delText>
              </w:r>
            </w:del>
            <w:ins w:id="2571" w:author="Administrator" w:date="2018-11-08T21:11:00Z">
              <w:del w:id="2572" w:author="John" w:date="2018-11-09T23:01:00Z">
                <w:r w:rsidDel="007E2CA1">
                  <w:rPr>
                    <w:rFonts w:hint="eastAsia"/>
                    <w:b/>
                    <w:sz w:val="24"/>
                  </w:rPr>
                  <w:delText>姓名</w:delText>
                </w:r>
              </w:del>
            </w:ins>
          </w:p>
        </w:tc>
        <w:tc>
          <w:tcPr>
            <w:tcW w:w="1418" w:type="dxa"/>
            <w:shd w:val="clear" w:color="auto" w:fill="auto"/>
            <w:noWrap/>
            <w:vAlign w:val="center"/>
            <w:hideMark/>
            <w:tcPrChange w:id="2573" w:author="Administrator" w:date="2018-11-08T22:31:00Z">
              <w:tcPr>
                <w:tcW w:w="1134" w:type="dxa"/>
                <w:gridSpan w:val="2"/>
                <w:shd w:val="clear" w:color="auto" w:fill="auto"/>
                <w:noWrap/>
                <w:vAlign w:val="center"/>
                <w:hideMark/>
              </w:tcPr>
            </w:tcPrChange>
          </w:tcPr>
          <w:p w14:paraId="2CAA54A5" w14:textId="0AF9FA39" w:rsidR="00FA0FF3" w:rsidRPr="00292CE8" w:rsidDel="007E2CA1" w:rsidRDefault="00FA0FF3" w:rsidP="00292CE8">
            <w:pPr>
              <w:pStyle w:val="a9"/>
              <w:jc w:val="center"/>
              <w:rPr>
                <w:del w:id="2574" w:author="John" w:date="2018-11-09T23:01:00Z"/>
                <w:b/>
                <w:sz w:val="24"/>
              </w:rPr>
            </w:pPr>
            <w:del w:id="2575" w:author="John" w:date="2018-11-09T23:01:00Z">
              <w:r w:rsidRPr="00292CE8" w:rsidDel="007E2CA1">
                <w:rPr>
                  <w:rFonts w:hint="eastAsia"/>
                  <w:b/>
                  <w:sz w:val="24"/>
                </w:rPr>
                <w:delText>提出者</w:delText>
              </w:r>
            </w:del>
            <w:ins w:id="2576" w:author="Administrator" w:date="2018-11-08T21:14:00Z">
              <w:del w:id="2577" w:author="John" w:date="2018-11-09T23:01:00Z">
                <w:r w:rsidR="00501FC8" w:rsidDel="007E2CA1">
                  <w:rPr>
                    <w:rFonts w:hint="eastAsia"/>
                    <w:b/>
                    <w:sz w:val="24"/>
                  </w:rPr>
                  <w:delText>角色</w:delText>
                </w:r>
              </w:del>
            </w:ins>
          </w:p>
        </w:tc>
        <w:tc>
          <w:tcPr>
            <w:tcW w:w="1417" w:type="dxa"/>
            <w:vAlign w:val="center"/>
            <w:tcPrChange w:id="2578" w:author="Administrator" w:date="2018-11-08T22:31:00Z">
              <w:tcPr>
                <w:tcW w:w="1999" w:type="dxa"/>
                <w:gridSpan w:val="2"/>
              </w:tcPr>
            </w:tcPrChange>
          </w:tcPr>
          <w:p w14:paraId="23551D28" w14:textId="688DD730" w:rsidR="00FA0FF3" w:rsidRPr="00292CE8" w:rsidDel="007E2CA1" w:rsidRDefault="00FA0FF3" w:rsidP="00292CE8">
            <w:pPr>
              <w:pStyle w:val="a9"/>
              <w:jc w:val="center"/>
              <w:rPr>
                <w:del w:id="2579" w:author="John" w:date="2018-11-09T23:01:00Z"/>
                <w:b/>
                <w:sz w:val="24"/>
              </w:rPr>
            </w:pPr>
            <w:ins w:id="2580" w:author="Administrator" w:date="2018-11-08T21:12:00Z">
              <w:del w:id="2581" w:author="John" w:date="2018-11-09T23:01:00Z">
                <w:r w:rsidDel="007E2CA1">
                  <w:rPr>
                    <w:rFonts w:hint="eastAsia"/>
                    <w:b/>
                    <w:sz w:val="24"/>
                  </w:rPr>
                  <w:delText>内部</w:delText>
                </w:r>
                <w:r w:rsidDel="007E2CA1">
                  <w:rPr>
                    <w:rFonts w:hint="eastAsia"/>
                    <w:b/>
                    <w:sz w:val="24"/>
                  </w:rPr>
                  <w:delText>/</w:delText>
                </w:r>
                <w:r w:rsidDel="007E2CA1">
                  <w:rPr>
                    <w:rFonts w:hint="eastAsia"/>
                    <w:b/>
                    <w:sz w:val="24"/>
                  </w:rPr>
                  <w:delText>外部</w:delText>
                </w:r>
              </w:del>
            </w:ins>
          </w:p>
        </w:tc>
        <w:tc>
          <w:tcPr>
            <w:tcW w:w="1999" w:type="dxa"/>
            <w:shd w:val="clear" w:color="auto" w:fill="auto"/>
            <w:noWrap/>
            <w:vAlign w:val="center"/>
            <w:hideMark/>
            <w:tcPrChange w:id="2582" w:author="Administrator" w:date="2018-11-08T22:31:00Z">
              <w:tcPr>
                <w:tcW w:w="1999" w:type="dxa"/>
                <w:gridSpan w:val="2"/>
                <w:shd w:val="clear" w:color="auto" w:fill="auto"/>
                <w:noWrap/>
                <w:vAlign w:val="center"/>
                <w:hideMark/>
              </w:tcPr>
            </w:tcPrChange>
          </w:tcPr>
          <w:p w14:paraId="1D7E0593" w14:textId="287B2585" w:rsidR="00FA0FF3" w:rsidRPr="00292CE8" w:rsidDel="007E2CA1" w:rsidRDefault="00FA0FF3" w:rsidP="00292CE8">
            <w:pPr>
              <w:pStyle w:val="a9"/>
              <w:jc w:val="center"/>
              <w:rPr>
                <w:del w:id="2583" w:author="John" w:date="2018-11-09T23:01:00Z"/>
                <w:b/>
                <w:sz w:val="24"/>
              </w:rPr>
            </w:pPr>
            <w:del w:id="2584" w:author="John" w:date="2018-11-09T23:01:00Z">
              <w:r w:rsidRPr="00292CE8" w:rsidDel="007E2CA1">
                <w:rPr>
                  <w:rFonts w:hint="eastAsia"/>
                  <w:b/>
                  <w:sz w:val="24"/>
                </w:rPr>
                <w:delText>联系方式</w:delText>
              </w:r>
            </w:del>
          </w:p>
        </w:tc>
        <w:tc>
          <w:tcPr>
            <w:tcW w:w="1511" w:type="dxa"/>
            <w:shd w:val="clear" w:color="auto" w:fill="auto"/>
            <w:vAlign w:val="center"/>
            <w:tcPrChange w:id="2585" w:author="Administrator" w:date="2018-11-08T22:31:00Z">
              <w:tcPr>
                <w:tcW w:w="1511" w:type="dxa"/>
                <w:gridSpan w:val="2"/>
                <w:shd w:val="clear" w:color="auto" w:fill="auto"/>
              </w:tcPr>
            </w:tcPrChange>
          </w:tcPr>
          <w:p w14:paraId="06A8A4C2" w14:textId="1EFD841D" w:rsidR="00FA0FF3" w:rsidRPr="00292CE8" w:rsidDel="007E2CA1" w:rsidRDefault="00FA0FF3" w:rsidP="00292CE8">
            <w:pPr>
              <w:pStyle w:val="a9"/>
              <w:jc w:val="center"/>
              <w:rPr>
                <w:del w:id="2586" w:author="John" w:date="2018-11-09T23:01:00Z"/>
                <w:b/>
                <w:sz w:val="24"/>
              </w:rPr>
            </w:pPr>
            <w:del w:id="2587" w:author="John" w:date="2018-11-09T23:01:00Z">
              <w:r w:rsidRPr="00292CE8" w:rsidDel="007E2CA1">
                <w:rPr>
                  <w:rFonts w:hint="eastAsia"/>
                  <w:b/>
                  <w:sz w:val="24"/>
                </w:rPr>
                <w:delText>所在地</w:delText>
              </w:r>
            </w:del>
          </w:p>
        </w:tc>
        <w:tc>
          <w:tcPr>
            <w:tcW w:w="2211" w:type="dxa"/>
            <w:gridSpan w:val="2"/>
            <w:shd w:val="clear" w:color="auto" w:fill="auto"/>
            <w:vAlign w:val="center"/>
            <w:tcPrChange w:id="2588" w:author="Administrator" w:date="2018-11-08T22:31:00Z">
              <w:tcPr>
                <w:tcW w:w="2585" w:type="dxa"/>
                <w:gridSpan w:val="3"/>
                <w:shd w:val="clear" w:color="auto" w:fill="auto"/>
                <w:vAlign w:val="center"/>
              </w:tcPr>
            </w:tcPrChange>
          </w:tcPr>
          <w:p w14:paraId="0EC55D7A" w14:textId="6483A857" w:rsidR="00FA0FF3" w:rsidRPr="00292CE8" w:rsidDel="007E2CA1" w:rsidRDefault="00FA0FF3" w:rsidP="00501FC8">
            <w:pPr>
              <w:pStyle w:val="a9"/>
              <w:jc w:val="center"/>
              <w:rPr>
                <w:del w:id="2589" w:author="John" w:date="2018-11-09T23:01:00Z"/>
                <w:b/>
                <w:sz w:val="24"/>
              </w:rPr>
            </w:pPr>
            <w:del w:id="2590" w:author="John" w:date="2018-11-09T23:01:00Z">
              <w:r w:rsidRPr="00292CE8" w:rsidDel="007E2CA1">
                <w:rPr>
                  <w:rFonts w:hint="eastAsia"/>
                  <w:b/>
                  <w:sz w:val="24"/>
                </w:rPr>
                <w:delText>干系人对该项目是否提过有价值的意见或帮助</w:delText>
              </w:r>
            </w:del>
            <w:ins w:id="2591" w:author="Administrator" w:date="2018-11-08T21:15:00Z">
              <w:del w:id="2592" w:author="John" w:date="2018-11-09T23:01:00Z">
                <w:r w:rsidR="00501FC8" w:rsidDel="007E2CA1">
                  <w:rPr>
                    <w:rFonts w:hint="eastAsia"/>
                    <w:b/>
                    <w:sz w:val="24"/>
                  </w:rPr>
                  <w:delText>描述</w:delText>
                </w:r>
              </w:del>
            </w:ins>
          </w:p>
        </w:tc>
      </w:tr>
      <w:tr w:rsidR="00FA0FF3" w:rsidRPr="00410D43" w:rsidDel="007E2CA1" w14:paraId="29506D97" w14:textId="12F82CD0" w:rsidTr="00342B28">
        <w:trPr>
          <w:trHeight w:val="260"/>
          <w:jc w:val="center"/>
          <w:del w:id="2593" w:author="John" w:date="2018-11-09T23:01:00Z"/>
          <w:trPrChange w:id="2594" w:author="Administrator" w:date="2018-11-08T22:31:00Z">
            <w:trPr>
              <w:trHeight w:val="260"/>
              <w:jc w:val="center"/>
            </w:trPr>
          </w:trPrChange>
        </w:trPr>
        <w:tc>
          <w:tcPr>
            <w:tcW w:w="1129" w:type="dxa"/>
            <w:shd w:val="clear" w:color="auto" w:fill="auto"/>
            <w:noWrap/>
            <w:vAlign w:val="center"/>
            <w:hideMark/>
            <w:tcPrChange w:id="2595" w:author="Administrator" w:date="2018-11-08T22:31:00Z">
              <w:tcPr>
                <w:tcW w:w="1447" w:type="dxa"/>
                <w:gridSpan w:val="2"/>
                <w:shd w:val="clear" w:color="auto" w:fill="auto"/>
                <w:noWrap/>
                <w:vAlign w:val="center"/>
                <w:hideMark/>
              </w:tcPr>
            </w:tcPrChange>
          </w:tcPr>
          <w:p w14:paraId="422AC250" w14:textId="18BE1479" w:rsidR="00FA0FF3" w:rsidRPr="00410D43" w:rsidDel="007E2CA1" w:rsidRDefault="00FA0FF3" w:rsidP="00292CE8">
            <w:pPr>
              <w:pStyle w:val="a9"/>
              <w:rPr>
                <w:del w:id="2596" w:author="John" w:date="2018-11-09T23:01:00Z"/>
              </w:rPr>
            </w:pPr>
            <w:del w:id="2597" w:author="John" w:date="2018-11-09T23:01:00Z">
              <w:r w:rsidRPr="00410D43" w:rsidDel="007E2CA1">
                <w:rPr>
                  <w:rFonts w:hint="eastAsia"/>
                </w:rPr>
                <w:delText>沈启航</w:delText>
              </w:r>
            </w:del>
          </w:p>
        </w:tc>
        <w:tc>
          <w:tcPr>
            <w:tcW w:w="1418" w:type="dxa"/>
            <w:shd w:val="clear" w:color="auto" w:fill="auto"/>
            <w:noWrap/>
            <w:vAlign w:val="center"/>
            <w:hideMark/>
            <w:tcPrChange w:id="2598" w:author="Administrator" w:date="2018-11-08T22:31:00Z">
              <w:tcPr>
                <w:tcW w:w="1134" w:type="dxa"/>
                <w:gridSpan w:val="2"/>
                <w:shd w:val="clear" w:color="auto" w:fill="auto"/>
                <w:noWrap/>
                <w:vAlign w:val="center"/>
                <w:hideMark/>
              </w:tcPr>
            </w:tcPrChange>
          </w:tcPr>
          <w:p w14:paraId="7D6D56E4" w14:textId="326F5062" w:rsidR="00FA0FF3" w:rsidRPr="00410D43" w:rsidDel="007E2CA1" w:rsidRDefault="00FA0FF3" w:rsidP="00292CE8">
            <w:pPr>
              <w:pStyle w:val="a9"/>
              <w:rPr>
                <w:del w:id="2599" w:author="John" w:date="2018-11-09T23:01:00Z"/>
              </w:rPr>
            </w:pPr>
            <w:del w:id="2600" w:author="John" w:date="2018-11-09T23:01:00Z">
              <w:r w:rsidRPr="00410D43" w:rsidDel="007E2CA1">
                <w:rPr>
                  <w:rFonts w:hint="eastAsia"/>
                </w:rPr>
                <w:delText>沈启航</w:delText>
              </w:r>
            </w:del>
            <w:ins w:id="2601" w:author="Administrator" w:date="2018-11-08T21:14:00Z">
              <w:del w:id="2602" w:author="John" w:date="2018-11-09T23:01:00Z">
                <w:r w:rsidR="00501FC8" w:rsidDel="007E2CA1">
                  <w:rPr>
                    <w:rFonts w:hint="eastAsia"/>
                  </w:rPr>
                  <w:delText>项目经理</w:delText>
                </w:r>
              </w:del>
            </w:ins>
          </w:p>
        </w:tc>
        <w:tc>
          <w:tcPr>
            <w:tcW w:w="1417" w:type="dxa"/>
            <w:vAlign w:val="center"/>
            <w:tcPrChange w:id="2603" w:author="Administrator" w:date="2018-11-08T22:31:00Z">
              <w:tcPr>
                <w:tcW w:w="1999" w:type="dxa"/>
                <w:gridSpan w:val="2"/>
              </w:tcPr>
            </w:tcPrChange>
          </w:tcPr>
          <w:p w14:paraId="6EF38839" w14:textId="013AFD9E" w:rsidR="00FA0FF3" w:rsidRPr="00410D43" w:rsidDel="007E2CA1" w:rsidRDefault="00501FC8" w:rsidP="00292CE8">
            <w:pPr>
              <w:pStyle w:val="a9"/>
              <w:rPr>
                <w:ins w:id="2604" w:author="Administrator" w:date="2018-11-08T21:12:00Z"/>
                <w:del w:id="2605" w:author="John" w:date="2018-11-09T23:01:00Z"/>
              </w:rPr>
            </w:pPr>
            <w:ins w:id="2606" w:author="Administrator" w:date="2018-11-08T21:15:00Z">
              <w:del w:id="2607" w:author="John" w:date="2018-11-09T23:01:00Z">
                <w:r w:rsidDel="007E2CA1">
                  <w:rPr>
                    <w:rFonts w:hint="eastAsia"/>
                  </w:rPr>
                  <w:delText>内部</w:delText>
                </w:r>
              </w:del>
            </w:ins>
          </w:p>
        </w:tc>
        <w:tc>
          <w:tcPr>
            <w:tcW w:w="1999" w:type="dxa"/>
            <w:shd w:val="clear" w:color="auto" w:fill="auto"/>
            <w:noWrap/>
            <w:vAlign w:val="center"/>
            <w:hideMark/>
            <w:tcPrChange w:id="2608" w:author="Administrator" w:date="2018-11-08T22:31:00Z">
              <w:tcPr>
                <w:tcW w:w="1999" w:type="dxa"/>
                <w:gridSpan w:val="2"/>
                <w:shd w:val="clear" w:color="auto" w:fill="auto"/>
                <w:noWrap/>
                <w:vAlign w:val="center"/>
                <w:hideMark/>
              </w:tcPr>
            </w:tcPrChange>
          </w:tcPr>
          <w:p w14:paraId="66AB753E" w14:textId="221E4650" w:rsidR="00FA0FF3" w:rsidRPr="00410D43" w:rsidDel="007E2CA1" w:rsidRDefault="00FA0FF3" w:rsidP="00292CE8">
            <w:pPr>
              <w:pStyle w:val="a9"/>
              <w:rPr>
                <w:del w:id="2609" w:author="John" w:date="2018-11-09T23:01:00Z"/>
              </w:rPr>
            </w:pPr>
            <w:del w:id="2610" w:author="John" w:date="2018-11-09T23:01:00Z">
              <w:r w:rsidRPr="00410D43" w:rsidDel="007E2CA1">
                <w:delText>15988122404</w:delText>
              </w:r>
            </w:del>
          </w:p>
        </w:tc>
        <w:tc>
          <w:tcPr>
            <w:tcW w:w="1511" w:type="dxa"/>
            <w:shd w:val="clear" w:color="auto" w:fill="auto"/>
            <w:vAlign w:val="center"/>
            <w:tcPrChange w:id="2611" w:author="Administrator" w:date="2018-11-08T22:31:00Z">
              <w:tcPr>
                <w:tcW w:w="1511" w:type="dxa"/>
                <w:gridSpan w:val="2"/>
                <w:shd w:val="clear" w:color="auto" w:fill="auto"/>
              </w:tcPr>
            </w:tcPrChange>
          </w:tcPr>
          <w:p w14:paraId="5ABDB4A6" w14:textId="3C7A2B93" w:rsidR="00FA0FF3" w:rsidRPr="00410D43" w:rsidDel="007E2CA1" w:rsidRDefault="00FA0FF3" w:rsidP="00292CE8">
            <w:pPr>
              <w:pStyle w:val="a9"/>
              <w:rPr>
                <w:del w:id="2612" w:author="John" w:date="2018-11-09T23:01:00Z"/>
              </w:rPr>
            </w:pPr>
            <w:del w:id="2613" w:author="John" w:date="2018-11-09T23:01:00Z">
              <w:r w:rsidRPr="00410D43" w:rsidDel="007E2CA1">
                <w:rPr>
                  <w:rFonts w:hint="eastAsia"/>
                </w:rPr>
                <w:delText>弘毅</w:delText>
              </w:r>
              <w:r w:rsidRPr="00410D43" w:rsidDel="007E2CA1">
                <w:delText>B1-614</w:delText>
              </w:r>
            </w:del>
          </w:p>
        </w:tc>
        <w:tc>
          <w:tcPr>
            <w:tcW w:w="2211" w:type="dxa"/>
            <w:gridSpan w:val="2"/>
            <w:shd w:val="clear" w:color="auto" w:fill="auto"/>
            <w:vAlign w:val="center"/>
            <w:tcPrChange w:id="2614" w:author="Administrator" w:date="2018-11-08T22:31:00Z">
              <w:tcPr>
                <w:tcW w:w="2585" w:type="dxa"/>
                <w:gridSpan w:val="3"/>
                <w:shd w:val="clear" w:color="auto" w:fill="auto"/>
                <w:vAlign w:val="center"/>
              </w:tcPr>
            </w:tcPrChange>
          </w:tcPr>
          <w:p w14:paraId="3AC81813" w14:textId="38BF038E" w:rsidR="00FA0FF3" w:rsidRPr="00410D43" w:rsidDel="007E2CA1" w:rsidRDefault="00342B28" w:rsidP="00292CE8">
            <w:pPr>
              <w:pStyle w:val="a9"/>
              <w:rPr>
                <w:del w:id="2615" w:author="John" w:date="2018-11-09T23:01:00Z"/>
              </w:rPr>
            </w:pPr>
            <w:ins w:id="2616" w:author="Administrator" w:date="2018-11-08T22:30:00Z">
              <w:del w:id="2617" w:author="John" w:date="2018-11-09T23:01:00Z">
                <w:r w:rsidDel="007E2CA1">
                  <w:rPr>
                    <w:rFonts w:hint="eastAsia"/>
                  </w:rPr>
                  <w:delText>负责</w:delText>
                </w:r>
                <w:r w:rsidDel="007E2CA1">
                  <w:delText>统合项目组成员，与客户进行沟通，安排项目任务</w:delText>
                </w:r>
              </w:del>
            </w:ins>
          </w:p>
        </w:tc>
      </w:tr>
      <w:tr w:rsidR="00FA0FF3" w:rsidRPr="00410D43" w:rsidDel="007E2CA1" w14:paraId="2D325AAC" w14:textId="700819E7" w:rsidTr="00342B28">
        <w:trPr>
          <w:trHeight w:val="260"/>
          <w:jc w:val="center"/>
          <w:del w:id="2618" w:author="John" w:date="2018-11-09T23:01:00Z"/>
          <w:trPrChange w:id="2619" w:author="Administrator" w:date="2018-11-08T22:31:00Z">
            <w:trPr>
              <w:trHeight w:val="260"/>
              <w:jc w:val="center"/>
            </w:trPr>
          </w:trPrChange>
        </w:trPr>
        <w:tc>
          <w:tcPr>
            <w:tcW w:w="1129" w:type="dxa"/>
            <w:shd w:val="clear" w:color="auto" w:fill="auto"/>
            <w:noWrap/>
            <w:vAlign w:val="center"/>
            <w:hideMark/>
            <w:tcPrChange w:id="2620" w:author="Administrator" w:date="2018-11-08T22:31:00Z">
              <w:tcPr>
                <w:tcW w:w="1447" w:type="dxa"/>
                <w:gridSpan w:val="2"/>
                <w:shd w:val="clear" w:color="auto" w:fill="auto"/>
                <w:noWrap/>
                <w:vAlign w:val="center"/>
                <w:hideMark/>
              </w:tcPr>
            </w:tcPrChange>
          </w:tcPr>
          <w:p w14:paraId="0D8907C9" w14:textId="72123666" w:rsidR="00FA0FF3" w:rsidRPr="00410D43" w:rsidDel="007E2CA1" w:rsidRDefault="00FA0FF3" w:rsidP="00292CE8">
            <w:pPr>
              <w:pStyle w:val="a9"/>
              <w:rPr>
                <w:del w:id="2621" w:author="John" w:date="2018-11-09T23:01:00Z"/>
              </w:rPr>
            </w:pPr>
            <w:del w:id="2622" w:author="John" w:date="2018-11-09T23:01:00Z">
              <w:r w:rsidRPr="00410D43" w:rsidDel="007E2CA1">
                <w:rPr>
                  <w:rFonts w:hint="eastAsia"/>
                </w:rPr>
                <w:delText>徐哲远</w:delText>
              </w:r>
            </w:del>
          </w:p>
        </w:tc>
        <w:tc>
          <w:tcPr>
            <w:tcW w:w="1418" w:type="dxa"/>
            <w:shd w:val="clear" w:color="auto" w:fill="auto"/>
            <w:noWrap/>
            <w:vAlign w:val="center"/>
            <w:hideMark/>
            <w:tcPrChange w:id="2623" w:author="Administrator" w:date="2018-11-08T22:31:00Z">
              <w:tcPr>
                <w:tcW w:w="1134" w:type="dxa"/>
                <w:gridSpan w:val="2"/>
                <w:shd w:val="clear" w:color="auto" w:fill="auto"/>
                <w:noWrap/>
                <w:vAlign w:val="center"/>
                <w:hideMark/>
              </w:tcPr>
            </w:tcPrChange>
          </w:tcPr>
          <w:p w14:paraId="5CFC59E6" w14:textId="67C69B49" w:rsidR="00FA0FF3" w:rsidRPr="00410D43" w:rsidDel="007E2CA1" w:rsidRDefault="00FA0FF3" w:rsidP="00292CE8">
            <w:pPr>
              <w:pStyle w:val="a9"/>
              <w:rPr>
                <w:del w:id="2624" w:author="John" w:date="2018-11-09T23:01:00Z"/>
              </w:rPr>
            </w:pPr>
            <w:del w:id="2625" w:author="John" w:date="2018-11-09T23:01:00Z">
              <w:r w:rsidRPr="00410D43" w:rsidDel="007E2CA1">
                <w:rPr>
                  <w:rFonts w:hint="eastAsia"/>
                </w:rPr>
                <w:delText>沈启航</w:delText>
              </w:r>
            </w:del>
            <w:ins w:id="2626" w:author="Administrator" w:date="2018-11-08T21:14:00Z">
              <w:del w:id="2627" w:author="John" w:date="2018-11-09T23:01:00Z">
                <w:r w:rsidR="00501FC8" w:rsidDel="007E2CA1">
                  <w:rPr>
                    <w:rFonts w:hint="eastAsia"/>
                  </w:rPr>
                  <w:delText>项目组成员</w:delText>
                </w:r>
              </w:del>
            </w:ins>
          </w:p>
        </w:tc>
        <w:tc>
          <w:tcPr>
            <w:tcW w:w="1417" w:type="dxa"/>
            <w:vAlign w:val="center"/>
            <w:tcPrChange w:id="2628" w:author="Administrator" w:date="2018-11-08T22:31:00Z">
              <w:tcPr>
                <w:tcW w:w="1999" w:type="dxa"/>
                <w:gridSpan w:val="2"/>
              </w:tcPr>
            </w:tcPrChange>
          </w:tcPr>
          <w:p w14:paraId="03567AD4" w14:textId="3E050E78" w:rsidR="00FA0FF3" w:rsidRPr="00410D43" w:rsidDel="007E2CA1" w:rsidRDefault="00501FC8" w:rsidP="00292CE8">
            <w:pPr>
              <w:pStyle w:val="a9"/>
              <w:rPr>
                <w:ins w:id="2629" w:author="Administrator" w:date="2018-11-08T21:12:00Z"/>
                <w:del w:id="2630" w:author="John" w:date="2018-11-09T23:01:00Z"/>
              </w:rPr>
            </w:pPr>
            <w:ins w:id="2631" w:author="Administrator" w:date="2018-11-08T21:15:00Z">
              <w:del w:id="2632" w:author="John" w:date="2018-11-09T23:01:00Z">
                <w:r w:rsidDel="007E2CA1">
                  <w:rPr>
                    <w:rFonts w:hint="eastAsia"/>
                  </w:rPr>
                  <w:delText>内部</w:delText>
                </w:r>
              </w:del>
            </w:ins>
          </w:p>
        </w:tc>
        <w:tc>
          <w:tcPr>
            <w:tcW w:w="1999" w:type="dxa"/>
            <w:shd w:val="clear" w:color="auto" w:fill="auto"/>
            <w:noWrap/>
            <w:vAlign w:val="center"/>
            <w:hideMark/>
            <w:tcPrChange w:id="2633" w:author="Administrator" w:date="2018-11-08T22:31:00Z">
              <w:tcPr>
                <w:tcW w:w="1999" w:type="dxa"/>
                <w:gridSpan w:val="2"/>
                <w:shd w:val="clear" w:color="auto" w:fill="auto"/>
                <w:noWrap/>
                <w:vAlign w:val="center"/>
                <w:hideMark/>
              </w:tcPr>
            </w:tcPrChange>
          </w:tcPr>
          <w:p w14:paraId="5811A904" w14:textId="68930F1D" w:rsidR="00FA0FF3" w:rsidRPr="00410D43" w:rsidDel="007E2CA1" w:rsidRDefault="00FA0FF3" w:rsidP="00292CE8">
            <w:pPr>
              <w:pStyle w:val="a9"/>
              <w:rPr>
                <w:del w:id="2634" w:author="John" w:date="2018-11-09T23:01:00Z"/>
              </w:rPr>
            </w:pPr>
            <w:del w:id="2635" w:author="John" w:date="2018-11-09T23:01:00Z">
              <w:r w:rsidRPr="00410D43" w:rsidDel="007E2CA1">
                <w:delText>15968805302</w:delText>
              </w:r>
            </w:del>
          </w:p>
        </w:tc>
        <w:tc>
          <w:tcPr>
            <w:tcW w:w="1511" w:type="dxa"/>
            <w:shd w:val="clear" w:color="auto" w:fill="auto"/>
            <w:vAlign w:val="center"/>
            <w:tcPrChange w:id="2636" w:author="Administrator" w:date="2018-11-08T22:31:00Z">
              <w:tcPr>
                <w:tcW w:w="1511" w:type="dxa"/>
                <w:gridSpan w:val="2"/>
                <w:shd w:val="clear" w:color="auto" w:fill="auto"/>
              </w:tcPr>
            </w:tcPrChange>
          </w:tcPr>
          <w:p w14:paraId="388DDDD6" w14:textId="658F6A89" w:rsidR="00FA0FF3" w:rsidRPr="00410D43" w:rsidDel="007E2CA1" w:rsidRDefault="00FA0FF3" w:rsidP="00292CE8">
            <w:pPr>
              <w:pStyle w:val="a9"/>
              <w:rPr>
                <w:del w:id="2637" w:author="John" w:date="2018-11-09T23:01:00Z"/>
              </w:rPr>
            </w:pPr>
            <w:del w:id="2638" w:author="John" w:date="2018-11-09T23:01:00Z">
              <w:r w:rsidRPr="00410D43" w:rsidDel="007E2CA1">
                <w:rPr>
                  <w:rFonts w:hint="eastAsia"/>
                </w:rPr>
                <w:delText>弘毅</w:delText>
              </w:r>
              <w:r w:rsidRPr="00410D43" w:rsidDel="007E2CA1">
                <w:delText>B1-615</w:delText>
              </w:r>
            </w:del>
          </w:p>
        </w:tc>
        <w:tc>
          <w:tcPr>
            <w:tcW w:w="2211" w:type="dxa"/>
            <w:gridSpan w:val="2"/>
            <w:shd w:val="clear" w:color="auto" w:fill="auto"/>
            <w:vAlign w:val="center"/>
            <w:tcPrChange w:id="2639" w:author="Administrator" w:date="2018-11-08T22:31:00Z">
              <w:tcPr>
                <w:tcW w:w="2585" w:type="dxa"/>
                <w:gridSpan w:val="3"/>
                <w:shd w:val="clear" w:color="auto" w:fill="auto"/>
                <w:vAlign w:val="center"/>
              </w:tcPr>
            </w:tcPrChange>
          </w:tcPr>
          <w:p w14:paraId="35843D59" w14:textId="0B41A29D" w:rsidR="00FA0FF3" w:rsidRPr="00410D43" w:rsidDel="007E2CA1" w:rsidRDefault="00342B28" w:rsidP="00292CE8">
            <w:pPr>
              <w:pStyle w:val="a9"/>
              <w:rPr>
                <w:del w:id="2640" w:author="John" w:date="2018-11-09T23:01:00Z"/>
              </w:rPr>
            </w:pPr>
            <w:ins w:id="2641" w:author="Administrator" w:date="2018-11-08T22:31:00Z">
              <w:del w:id="2642" w:author="John" w:date="2018-11-09T23:01:00Z">
                <w:r w:rsidDel="007E2CA1">
                  <w:rPr>
                    <w:rFonts w:hint="eastAsia"/>
                  </w:rPr>
                  <w:delText>负责完成</w:delText>
                </w:r>
                <w:r w:rsidDel="007E2CA1">
                  <w:delText>项目经理布置的工作</w:delText>
                </w:r>
              </w:del>
            </w:ins>
          </w:p>
        </w:tc>
      </w:tr>
      <w:tr w:rsidR="00FA0FF3" w:rsidRPr="00410D43" w:rsidDel="007E2CA1" w14:paraId="713F3AB9" w14:textId="5C312BF8" w:rsidTr="00342B28">
        <w:trPr>
          <w:trHeight w:val="260"/>
          <w:jc w:val="center"/>
          <w:del w:id="2643" w:author="John" w:date="2018-11-09T23:01:00Z"/>
          <w:trPrChange w:id="2644" w:author="Administrator" w:date="2018-11-08T22:31:00Z">
            <w:trPr>
              <w:trHeight w:val="260"/>
              <w:jc w:val="center"/>
            </w:trPr>
          </w:trPrChange>
        </w:trPr>
        <w:tc>
          <w:tcPr>
            <w:tcW w:w="1129" w:type="dxa"/>
            <w:shd w:val="clear" w:color="auto" w:fill="auto"/>
            <w:noWrap/>
            <w:vAlign w:val="center"/>
            <w:hideMark/>
            <w:tcPrChange w:id="2645" w:author="Administrator" w:date="2018-11-08T22:31:00Z">
              <w:tcPr>
                <w:tcW w:w="1447" w:type="dxa"/>
                <w:gridSpan w:val="2"/>
                <w:shd w:val="clear" w:color="auto" w:fill="auto"/>
                <w:noWrap/>
                <w:vAlign w:val="center"/>
                <w:hideMark/>
              </w:tcPr>
            </w:tcPrChange>
          </w:tcPr>
          <w:p w14:paraId="7FCD3C11" w14:textId="23DC2702" w:rsidR="00FA0FF3" w:rsidRPr="00410D43" w:rsidDel="007E2CA1" w:rsidRDefault="00FA0FF3" w:rsidP="00292CE8">
            <w:pPr>
              <w:pStyle w:val="a9"/>
              <w:rPr>
                <w:del w:id="2646" w:author="John" w:date="2018-11-09T23:01:00Z"/>
              </w:rPr>
            </w:pPr>
            <w:del w:id="2647" w:author="John" w:date="2018-11-09T23:01:00Z">
              <w:r w:rsidRPr="00410D43" w:rsidDel="007E2CA1">
                <w:rPr>
                  <w:rFonts w:hint="eastAsia"/>
                </w:rPr>
                <w:delText>叶柏成</w:delText>
              </w:r>
            </w:del>
          </w:p>
        </w:tc>
        <w:tc>
          <w:tcPr>
            <w:tcW w:w="1418" w:type="dxa"/>
            <w:shd w:val="clear" w:color="auto" w:fill="auto"/>
            <w:noWrap/>
            <w:vAlign w:val="center"/>
            <w:hideMark/>
            <w:tcPrChange w:id="2648" w:author="Administrator" w:date="2018-11-08T22:31:00Z">
              <w:tcPr>
                <w:tcW w:w="1134" w:type="dxa"/>
                <w:gridSpan w:val="2"/>
                <w:shd w:val="clear" w:color="auto" w:fill="auto"/>
                <w:noWrap/>
                <w:vAlign w:val="center"/>
                <w:hideMark/>
              </w:tcPr>
            </w:tcPrChange>
          </w:tcPr>
          <w:p w14:paraId="7F86523B" w14:textId="1EBF1040" w:rsidR="00FA0FF3" w:rsidRPr="00410D43" w:rsidDel="007E2CA1" w:rsidRDefault="00501FC8" w:rsidP="00292CE8">
            <w:pPr>
              <w:pStyle w:val="a9"/>
              <w:rPr>
                <w:del w:id="2649" w:author="John" w:date="2018-11-09T23:01:00Z"/>
              </w:rPr>
            </w:pPr>
            <w:ins w:id="2650" w:author="Administrator" w:date="2018-11-08T21:14:00Z">
              <w:del w:id="2651" w:author="John" w:date="2018-11-09T23:01:00Z">
                <w:r w:rsidDel="007E2CA1">
                  <w:rPr>
                    <w:rFonts w:hint="eastAsia"/>
                  </w:rPr>
                  <w:delText>项目组成员</w:delText>
                </w:r>
              </w:del>
            </w:ins>
            <w:del w:id="2652" w:author="John" w:date="2018-11-09T23:01:00Z">
              <w:r w:rsidR="00FA0FF3" w:rsidRPr="00410D43" w:rsidDel="007E2CA1">
                <w:rPr>
                  <w:rFonts w:hint="eastAsia"/>
                </w:rPr>
                <w:delText>沈启航</w:delText>
              </w:r>
            </w:del>
          </w:p>
        </w:tc>
        <w:tc>
          <w:tcPr>
            <w:tcW w:w="1417" w:type="dxa"/>
            <w:vAlign w:val="center"/>
            <w:tcPrChange w:id="2653" w:author="Administrator" w:date="2018-11-08T22:31:00Z">
              <w:tcPr>
                <w:tcW w:w="1999" w:type="dxa"/>
                <w:gridSpan w:val="2"/>
              </w:tcPr>
            </w:tcPrChange>
          </w:tcPr>
          <w:p w14:paraId="11E0EC02" w14:textId="67279FAD" w:rsidR="00FA0FF3" w:rsidRPr="00410D43" w:rsidDel="007E2CA1" w:rsidRDefault="00501FC8" w:rsidP="00292CE8">
            <w:pPr>
              <w:pStyle w:val="a9"/>
              <w:rPr>
                <w:ins w:id="2654" w:author="Administrator" w:date="2018-11-08T21:12:00Z"/>
                <w:del w:id="2655" w:author="John" w:date="2018-11-09T23:01:00Z"/>
              </w:rPr>
            </w:pPr>
            <w:ins w:id="2656" w:author="Administrator" w:date="2018-11-08T21:15:00Z">
              <w:del w:id="2657" w:author="John" w:date="2018-11-09T23:01:00Z">
                <w:r w:rsidDel="007E2CA1">
                  <w:rPr>
                    <w:rFonts w:hint="eastAsia"/>
                  </w:rPr>
                  <w:delText>内部</w:delText>
                </w:r>
              </w:del>
            </w:ins>
          </w:p>
        </w:tc>
        <w:tc>
          <w:tcPr>
            <w:tcW w:w="1999" w:type="dxa"/>
            <w:shd w:val="clear" w:color="auto" w:fill="auto"/>
            <w:noWrap/>
            <w:vAlign w:val="center"/>
            <w:hideMark/>
            <w:tcPrChange w:id="2658" w:author="Administrator" w:date="2018-11-08T22:31:00Z">
              <w:tcPr>
                <w:tcW w:w="1999" w:type="dxa"/>
                <w:gridSpan w:val="2"/>
                <w:shd w:val="clear" w:color="auto" w:fill="auto"/>
                <w:noWrap/>
                <w:vAlign w:val="center"/>
                <w:hideMark/>
              </w:tcPr>
            </w:tcPrChange>
          </w:tcPr>
          <w:p w14:paraId="5F0D9D97" w14:textId="1BB238FF" w:rsidR="00FA0FF3" w:rsidRPr="00410D43" w:rsidDel="007E2CA1" w:rsidRDefault="00FA0FF3" w:rsidP="00292CE8">
            <w:pPr>
              <w:pStyle w:val="a9"/>
              <w:rPr>
                <w:del w:id="2659" w:author="John" w:date="2018-11-09T23:01:00Z"/>
              </w:rPr>
            </w:pPr>
            <w:del w:id="2660" w:author="John" w:date="2018-11-09T23:01:00Z">
              <w:r w:rsidRPr="00410D43" w:rsidDel="007E2CA1">
                <w:delText>13588025779</w:delText>
              </w:r>
            </w:del>
          </w:p>
        </w:tc>
        <w:tc>
          <w:tcPr>
            <w:tcW w:w="1511" w:type="dxa"/>
            <w:shd w:val="clear" w:color="auto" w:fill="auto"/>
            <w:vAlign w:val="center"/>
            <w:tcPrChange w:id="2661" w:author="Administrator" w:date="2018-11-08T22:31:00Z">
              <w:tcPr>
                <w:tcW w:w="1511" w:type="dxa"/>
                <w:gridSpan w:val="2"/>
                <w:shd w:val="clear" w:color="auto" w:fill="auto"/>
              </w:tcPr>
            </w:tcPrChange>
          </w:tcPr>
          <w:p w14:paraId="286382F2" w14:textId="198698C7" w:rsidR="00FA0FF3" w:rsidRPr="00410D43" w:rsidDel="007E2CA1" w:rsidRDefault="00FA0FF3" w:rsidP="00292CE8">
            <w:pPr>
              <w:pStyle w:val="a9"/>
              <w:rPr>
                <w:del w:id="2662" w:author="John" w:date="2018-11-09T23:01:00Z"/>
              </w:rPr>
            </w:pPr>
            <w:del w:id="2663" w:author="John" w:date="2018-11-09T23:01:00Z">
              <w:r w:rsidRPr="00410D43" w:rsidDel="007E2CA1">
                <w:rPr>
                  <w:rFonts w:hint="eastAsia"/>
                  <w:bCs/>
                </w:rPr>
                <w:delText>弘毅</w:delText>
              </w:r>
              <w:r w:rsidRPr="00410D43" w:rsidDel="007E2CA1">
                <w:rPr>
                  <w:bCs/>
                </w:rPr>
                <w:delText>B1-615</w:delText>
              </w:r>
            </w:del>
          </w:p>
        </w:tc>
        <w:tc>
          <w:tcPr>
            <w:tcW w:w="2211" w:type="dxa"/>
            <w:gridSpan w:val="2"/>
            <w:shd w:val="clear" w:color="auto" w:fill="auto"/>
            <w:vAlign w:val="center"/>
            <w:tcPrChange w:id="2664" w:author="Administrator" w:date="2018-11-08T22:31:00Z">
              <w:tcPr>
                <w:tcW w:w="2585" w:type="dxa"/>
                <w:gridSpan w:val="3"/>
                <w:shd w:val="clear" w:color="auto" w:fill="auto"/>
                <w:vAlign w:val="center"/>
              </w:tcPr>
            </w:tcPrChange>
          </w:tcPr>
          <w:p w14:paraId="0CA356A2" w14:textId="15EDBB25" w:rsidR="00FA0FF3" w:rsidRPr="00410D43" w:rsidDel="007E2CA1" w:rsidRDefault="00342B28" w:rsidP="00292CE8">
            <w:pPr>
              <w:pStyle w:val="a9"/>
              <w:rPr>
                <w:del w:id="2665" w:author="John" w:date="2018-11-09T23:01:00Z"/>
              </w:rPr>
            </w:pPr>
            <w:ins w:id="2666" w:author="Administrator" w:date="2018-11-08T22:31:00Z">
              <w:del w:id="2667" w:author="John" w:date="2018-11-09T23:01:00Z">
                <w:r w:rsidDel="007E2CA1">
                  <w:rPr>
                    <w:rFonts w:hint="eastAsia"/>
                  </w:rPr>
                  <w:delText>负责完成</w:delText>
                </w:r>
                <w:r w:rsidDel="007E2CA1">
                  <w:delText>项目经理布置的工作</w:delText>
                </w:r>
              </w:del>
            </w:ins>
          </w:p>
        </w:tc>
      </w:tr>
      <w:tr w:rsidR="00FA0FF3" w:rsidRPr="00410D43" w:rsidDel="007E2CA1" w14:paraId="3C417C21" w14:textId="426A3646" w:rsidTr="00342B28">
        <w:trPr>
          <w:trHeight w:val="260"/>
          <w:jc w:val="center"/>
          <w:del w:id="2668" w:author="John" w:date="2018-11-09T23:01:00Z"/>
          <w:trPrChange w:id="2669" w:author="Administrator" w:date="2018-11-08T22:31:00Z">
            <w:trPr>
              <w:trHeight w:val="260"/>
              <w:jc w:val="center"/>
            </w:trPr>
          </w:trPrChange>
        </w:trPr>
        <w:tc>
          <w:tcPr>
            <w:tcW w:w="1129" w:type="dxa"/>
            <w:shd w:val="clear" w:color="auto" w:fill="auto"/>
            <w:noWrap/>
            <w:vAlign w:val="center"/>
            <w:hideMark/>
            <w:tcPrChange w:id="2670" w:author="Administrator" w:date="2018-11-08T22:31:00Z">
              <w:tcPr>
                <w:tcW w:w="1447" w:type="dxa"/>
                <w:gridSpan w:val="2"/>
                <w:shd w:val="clear" w:color="auto" w:fill="auto"/>
                <w:noWrap/>
                <w:vAlign w:val="center"/>
                <w:hideMark/>
              </w:tcPr>
            </w:tcPrChange>
          </w:tcPr>
          <w:p w14:paraId="21BCBC0D" w14:textId="2D86583B" w:rsidR="00FA0FF3" w:rsidRPr="00410D43" w:rsidDel="007E2CA1" w:rsidRDefault="00FA0FF3" w:rsidP="00292CE8">
            <w:pPr>
              <w:pStyle w:val="a9"/>
              <w:rPr>
                <w:del w:id="2671" w:author="John" w:date="2018-11-09T23:01:00Z"/>
              </w:rPr>
            </w:pPr>
            <w:del w:id="2672" w:author="John" w:date="2018-11-09T23:01:00Z">
              <w:r w:rsidRPr="00410D43" w:rsidDel="007E2CA1">
                <w:rPr>
                  <w:rFonts w:hint="eastAsia"/>
                </w:rPr>
                <w:delText>杨以恒</w:delText>
              </w:r>
            </w:del>
          </w:p>
        </w:tc>
        <w:tc>
          <w:tcPr>
            <w:tcW w:w="1418" w:type="dxa"/>
            <w:shd w:val="clear" w:color="auto" w:fill="auto"/>
            <w:noWrap/>
            <w:vAlign w:val="center"/>
            <w:hideMark/>
            <w:tcPrChange w:id="2673" w:author="Administrator" w:date="2018-11-08T22:31:00Z">
              <w:tcPr>
                <w:tcW w:w="1134" w:type="dxa"/>
                <w:gridSpan w:val="2"/>
                <w:shd w:val="clear" w:color="auto" w:fill="auto"/>
                <w:noWrap/>
                <w:vAlign w:val="center"/>
                <w:hideMark/>
              </w:tcPr>
            </w:tcPrChange>
          </w:tcPr>
          <w:p w14:paraId="6087077A" w14:textId="5AF33FFF" w:rsidR="00FA0FF3" w:rsidRPr="00410D43" w:rsidDel="007E2CA1" w:rsidRDefault="00501FC8" w:rsidP="00292CE8">
            <w:pPr>
              <w:pStyle w:val="a9"/>
              <w:rPr>
                <w:del w:id="2674" w:author="John" w:date="2018-11-09T23:01:00Z"/>
              </w:rPr>
            </w:pPr>
            <w:ins w:id="2675" w:author="Administrator" w:date="2018-11-08T21:15:00Z">
              <w:del w:id="2676" w:author="John" w:date="2018-11-09T23:01:00Z">
                <w:r w:rsidDel="007E2CA1">
                  <w:rPr>
                    <w:rFonts w:hint="eastAsia"/>
                  </w:rPr>
                  <w:delText>项目组成员</w:delText>
                </w:r>
              </w:del>
            </w:ins>
            <w:del w:id="2677" w:author="John" w:date="2018-11-09T23:01:00Z">
              <w:r w:rsidR="00FA0FF3" w:rsidRPr="00410D43" w:rsidDel="007E2CA1">
                <w:rPr>
                  <w:rFonts w:hint="eastAsia"/>
                </w:rPr>
                <w:delText>沈启航</w:delText>
              </w:r>
            </w:del>
          </w:p>
        </w:tc>
        <w:tc>
          <w:tcPr>
            <w:tcW w:w="1417" w:type="dxa"/>
            <w:vAlign w:val="center"/>
            <w:tcPrChange w:id="2678" w:author="Administrator" w:date="2018-11-08T22:31:00Z">
              <w:tcPr>
                <w:tcW w:w="1999" w:type="dxa"/>
                <w:gridSpan w:val="2"/>
              </w:tcPr>
            </w:tcPrChange>
          </w:tcPr>
          <w:p w14:paraId="097A7EDE" w14:textId="100CE6B0" w:rsidR="00FA0FF3" w:rsidRPr="00410D43" w:rsidDel="007E2CA1" w:rsidRDefault="00501FC8" w:rsidP="00292CE8">
            <w:pPr>
              <w:pStyle w:val="a9"/>
              <w:rPr>
                <w:ins w:id="2679" w:author="Administrator" w:date="2018-11-08T21:12:00Z"/>
                <w:del w:id="2680" w:author="John" w:date="2018-11-09T23:01:00Z"/>
              </w:rPr>
            </w:pPr>
            <w:ins w:id="2681" w:author="Administrator" w:date="2018-11-08T21:15:00Z">
              <w:del w:id="2682" w:author="John" w:date="2018-11-09T23:01:00Z">
                <w:r w:rsidDel="007E2CA1">
                  <w:rPr>
                    <w:rFonts w:hint="eastAsia"/>
                  </w:rPr>
                  <w:delText>内部</w:delText>
                </w:r>
              </w:del>
            </w:ins>
          </w:p>
        </w:tc>
        <w:tc>
          <w:tcPr>
            <w:tcW w:w="1999" w:type="dxa"/>
            <w:shd w:val="clear" w:color="auto" w:fill="auto"/>
            <w:noWrap/>
            <w:vAlign w:val="center"/>
            <w:hideMark/>
            <w:tcPrChange w:id="2683" w:author="Administrator" w:date="2018-11-08T22:31:00Z">
              <w:tcPr>
                <w:tcW w:w="1999" w:type="dxa"/>
                <w:gridSpan w:val="2"/>
                <w:shd w:val="clear" w:color="auto" w:fill="auto"/>
                <w:noWrap/>
                <w:vAlign w:val="center"/>
                <w:hideMark/>
              </w:tcPr>
            </w:tcPrChange>
          </w:tcPr>
          <w:p w14:paraId="3736BB79" w14:textId="7D6B840F" w:rsidR="00FA0FF3" w:rsidRPr="00410D43" w:rsidDel="007E2CA1" w:rsidRDefault="00FA0FF3" w:rsidP="00292CE8">
            <w:pPr>
              <w:pStyle w:val="a9"/>
              <w:rPr>
                <w:del w:id="2684" w:author="John" w:date="2018-11-09T23:01:00Z"/>
              </w:rPr>
            </w:pPr>
            <w:del w:id="2685" w:author="John" w:date="2018-11-09T23:01:00Z">
              <w:r w:rsidRPr="00410D43" w:rsidDel="007E2CA1">
                <w:delText>18989678901</w:delText>
              </w:r>
            </w:del>
          </w:p>
        </w:tc>
        <w:tc>
          <w:tcPr>
            <w:tcW w:w="1511" w:type="dxa"/>
            <w:shd w:val="clear" w:color="auto" w:fill="auto"/>
            <w:vAlign w:val="center"/>
            <w:tcPrChange w:id="2686" w:author="Administrator" w:date="2018-11-08T22:31:00Z">
              <w:tcPr>
                <w:tcW w:w="1511" w:type="dxa"/>
                <w:gridSpan w:val="2"/>
                <w:shd w:val="clear" w:color="auto" w:fill="auto"/>
              </w:tcPr>
            </w:tcPrChange>
          </w:tcPr>
          <w:p w14:paraId="49C2D6DD" w14:textId="776BC83B" w:rsidR="00FA0FF3" w:rsidRPr="00410D43" w:rsidDel="007E2CA1" w:rsidRDefault="00FA0FF3" w:rsidP="00292CE8">
            <w:pPr>
              <w:pStyle w:val="a9"/>
              <w:rPr>
                <w:del w:id="2687" w:author="John" w:date="2018-11-09T23:01:00Z"/>
              </w:rPr>
            </w:pPr>
            <w:del w:id="2688" w:author="John" w:date="2018-11-09T23:01:00Z">
              <w:r w:rsidRPr="00410D43" w:rsidDel="007E2CA1">
                <w:rPr>
                  <w:rFonts w:hint="eastAsia"/>
                </w:rPr>
                <w:delText>弘毅</w:delText>
              </w:r>
              <w:r w:rsidRPr="00410D43" w:rsidDel="007E2CA1">
                <w:delText>B1-615</w:delText>
              </w:r>
            </w:del>
          </w:p>
        </w:tc>
        <w:tc>
          <w:tcPr>
            <w:tcW w:w="2211" w:type="dxa"/>
            <w:gridSpan w:val="2"/>
            <w:shd w:val="clear" w:color="auto" w:fill="auto"/>
            <w:vAlign w:val="center"/>
            <w:tcPrChange w:id="2689" w:author="Administrator" w:date="2018-11-08T22:31:00Z">
              <w:tcPr>
                <w:tcW w:w="2585" w:type="dxa"/>
                <w:gridSpan w:val="3"/>
                <w:shd w:val="clear" w:color="auto" w:fill="auto"/>
                <w:vAlign w:val="center"/>
              </w:tcPr>
            </w:tcPrChange>
          </w:tcPr>
          <w:p w14:paraId="52B9C82E" w14:textId="7A0239A4" w:rsidR="00FA0FF3" w:rsidRPr="00410D43" w:rsidDel="007E2CA1" w:rsidRDefault="00342B28" w:rsidP="00292CE8">
            <w:pPr>
              <w:pStyle w:val="a9"/>
              <w:rPr>
                <w:del w:id="2690" w:author="John" w:date="2018-11-09T23:01:00Z"/>
              </w:rPr>
            </w:pPr>
            <w:ins w:id="2691" w:author="Administrator" w:date="2018-11-08T22:31:00Z">
              <w:del w:id="2692" w:author="John" w:date="2018-11-09T23:01:00Z">
                <w:r w:rsidDel="007E2CA1">
                  <w:rPr>
                    <w:rFonts w:hint="eastAsia"/>
                  </w:rPr>
                  <w:delText>负责完成</w:delText>
                </w:r>
                <w:r w:rsidDel="007E2CA1">
                  <w:delText>项目经理布置的工作</w:delText>
                </w:r>
              </w:del>
            </w:ins>
          </w:p>
        </w:tc>
      </w:tr>
      <w:tr w:rsidR="00FA0FF3" w:rsidRPr="00410D43" w:rsidDel="007E2CA1" w14:paraId="4C24A85E" w14:textId="2C09000B" w:rsidTr="00342B28">
        <w:trPr>
          <w:trHeight w:val="260"/>
          <w:jc w:val="center"/>
          <w:del w:id="2693" w:author="John" w:date="2018-11-09T23:01:00Z"/>
          <w:trPrChange w:id="2694" w:author="Administrator" w:date="2018-11-08T22:31:00Z">
            <w:trPr>
              <w:trHeight w:val="260"/>
              <w:jc w:val="center"/>
            </w:trPr>
          </w:trPrChange>
        </w:trPr>
        <w:tc>
          <w:tcPr>
            <w:tcW w:w="1129" w:type="dxa"/>
            <w:shd w:val="clear" w:color="auto" w:fill="auto"/>
            <w:noWrap/>
            <w:vAlign w:val="center"/>
            <w:hideMark/>
            <w:tcPrChange w:id="2695" w:author="Administrator" w:date="2018-11-08T22:31:00Z">
              <w:tcPr>
                <w:tcW w:w="1447" w:type="dxa"/>
                <w:gridSpan w:val="2"/>
                <w:shd w:val="clear" w:color="auto" w:fill="auto"/>
                <w:noWrap/>
                <w:vAlign w:val="center"/>
                <w:hideMark/>
              </w:tcPr>
            </w:tcPrChange>
          </w:tcPr>
          <w:p w14:paraId="3743DBA6" w14:textId="424B2EE9" w:rsidR="00FA0FF3" w:rsidRPr="00410D43" w:rsidDel="007E2CA1" w:rsidRDefault="00FA0FF3" w:rsidP="00292CE8">
            <w:pPr>
              <w:pStyle w:val="a9"/>
              <w:rPr>
                <w:del w:id="2696" w:author="John" w:date="2018-11-09T23:01:00Z"/>
              </w:rPr>
            </w:pPr>
            <w:del w:id="2697" w:author="John" w:date="2018-11-09T23:01:00Z">
              <w:r w:rsidRPr="00410D43" w:rsidDel="007E2CA1">
                <w:rPr>
                  <w:rFonts w:hint="eastAsia"/>
                </w:rPr>
                <w:delText>骆佳俊</w:delText>
              </w:r>
            </w:del>
          </w:p>
        </w:tc>
        <w:tc>
          <w:tcPr>
            <w:tcW w:w="1418" w:type="dxa"/>
            <w:shd w:val="clear" w:color="auto" w:fill="auto"/>
            <w:noWrap/>
            <w:vAlign w:val="center"/>
            <w:hideMark/>
            <w:tcPrChange w:id="2698" w:author="Administrator" w:date="2018-11-08T22:31:00Z">
              <w:tcPr>
                <w:tcW w:w="1134" w:type="dxa"/>
                <w:gridSpan w:val="2"/>
                <w:shd w:val="clear" w:color="auto" w:fill="auto"/>
                <w:noWrap/>
                <w:vAlign w:val="center"/>
                <w:hideMark/>
              </w:tcPr>
            </w:tcPrChange>
          </w:tcPr>
          <w:p w14:paraId="414E4B18" w14:textId="29067C0E" w:rsidR="00FA0FF3" w:rsidRPr="00410D43" w:rsidDel="007E2CA1" w:rsidRDefault="00501FC8" w:rsidP="00292CE8">
            <w:pPr>
              <w:pStyle w:val="a9"/>
              <w:rPr>
                <w:del w:id="2699" w:author="John" w:date="2018-11-09T23:01:00Z"/>
              </w:rPr>
            </w:pPr>
            <w:ins w:id="2700" w:author="Administrator" w:date="2018-11-08T21:15:00Z">
              <w:del w:id="2701" w:author="John" w:date="2018-11-09T23:01:00Z">
                <w:r w:rsidDel="007E2CA1">
                  <w:rPr>
                    <w:rFonts w:hint="eastAsia"/>
                  </w:rPr>
                  <w:delText>项目组成员</w:delText>
                </w:r>
              </w:del>
            </w:ins>
            <w:del w:id="2702" w:author="John" w:date="2018-11-09T23:01:00Z">
              <w:r w:rsidR="00FA0FF3" w:rsidRPr="00410D43" w:rsidDel="007E2CA1">
                <w:rPr>
                  <w:rFonts w:hint="eastAsia"/>
                </w:rPr>
                <w:delText>沈启航</w:delText>
              </w:r>
            </w:del>
          </w:p>
        </w:tc>
        <w:tc>
          <w:tcPr>
            <w:tcW w:w="1417" w:type="dxa"/>
            <w:vAlign w:val="center"/>
            <w:tcPrChange w:id="2703" w:author="Administrator" w:date="2018-11-08T22:31:00Z">
              <w:tcPr>
                <w:tcW w:w="1999" w:type="dxa"/>
                <w:gridSpan w:val="2"/>
              </w:tcPr>
            </w:tcPrChange>
          </w:tcPr>
          <w:p w14:paraId="2F65E7B2" w14:textId="2642946B" w:rsidR="00FA0FF3" w:rsidRPr="00410D43" w:rsidDel="007E2CA1" w:rsidRDefault="00501FC8" w:rsidP="00292CE8">
            <w:pPr>
              <w:pStyle w:val="a9"/>
              <w:rPr>
                <w:ins w:id="2704" w:author="Administrator" w:date="2018-11-08T21:12:00Z"/>
                <w:del w:id="2705" w:author="John" w:date="2018-11-09T23:01:00Z"/>
              </w:rPr>
            </w:pPr>
            <w:ins w:id="2706" w:author="Administrator" w:date="2018-11-08T21:15:00Z">
              <w:del w:id="2707" w:author="John" w:date="2018-11-09T23:01:00Z">
                <w:r w:rsidDel="007E2CA1">
                  <w:rPr>
                    <w:rFonts w:hint="eastAsia"/>
                  </w:rPr>
                  <w:delText>内部</w:delText>
                </w:r>
              </w:del>
            </w:ins>
          </w:p>
        </w:tc>
        <w:tc>
          <w:tcPr>
            <w:tcW w:w="1999" w:type="dxa"/>
            <w:shd w:val="clear" w:color="auto" w:fill="auto"/>
            <w:noWrap/>
            <w:vAlign w:val="center"/>
            <w:hideMark/>
            <w:tcPrChange w:id="2708" w:author="Administrator" w:date="2018-11-08T22:31:00Z">
              <w:tcPr>
                <w:tcW w:w="1999" w:type="dxa"/>
                <w:gridSpan w:val="2"/>
                <w:shd w:val="clear" w:color="auto" w:fill="auto"/>
                <w:noWrap/>
                <w:vAlign w:val="center"/>
                <w:hideMark/>
              </w:tcPr>
            </w:tcPrChange>
          </w:tcPr>
          <w:p w14:paraId="73A39EBF" w14:textId="5636256B" w:rsidR="00FA0FF3" w:rsidRPr="00410D43" w:rsidDel="007E2CA1" w:rsidRDefault="00FA0FF3" w:rsidP="00292CE8">
            <w:pPr>
              <w:pStyle w:val="a9"/>
              <w:rPr>
                <w:del w:id="2709" w:author="John" w:date="2018-11-09T23:01:00Z"/>
              </w:rPr>
            </w:pPr>
            <w:del w:id="2710" w:author="John" w:date="2018-11-09T23:01:00Z">
              <w:r w:rsidRPr="00410D43" w:rsidDel="007E2CA1">
                <w:delText>18058735546</w:delText>
              </w:r>
            </w:del>
          </w:p>
        </w:tc>
        <w:tc>
          <w:tcPr>
            <w:tcW w:w="1511" w:type="dxa"/>
            <w:shd w:val="clear" w:color="auto" w:fill="auto"/>
            <w:vAlign w:val="center"/>
            <w:tcPrChange w:id="2711" w:author="Administrator" w:date="2018-11-08T22:31:00Z">
              <w:tcPr>
                <w:tcW w:w="1511" w:type="dxa"/>
                <w:gridSpan w:val="2"/>
                <w:shd w:val="clear" w:color="auto" w:fill="auto"/>
              </w:tcPr>
            </w:tcPrChange>
          </w:tcPr>
          <w:p w14:paraId="670E0D14" w14:textId="0F835D89" w:rsidR="00FA0FF3" w:rsidRPr="00410D43" w:rsidDel="007E2CA1" w:rsidRDefault="00FA0FF3" w:rsidP="00292CE8">
            <w:pPr>
              <w:pStyle w:val="a9"/>
              <w:rPr>
                <w:del w:id="2712" w:author="John" w:date="2018-11-09T23:01:00Z"/>
              </w:rPr>
            </w:pPr>
            <w:del w:id="2713" w:author="John" w:date="2018-11-09T23:01:00Z">
              <w:r w:rsidRPr="00410D43" w:rsidDel="007E2CA1">
                <w:rPr>
                  <w:rFonts w:hint="eastAsia"/>
                </w:rPr>
                <w:delText>弘毅</w:delText>
              </w:r>
              <w:r w:rsidRPr="00410D43" w:rsidDel="007E2CA1">
                <w:rPr>
                  <w:rFonts w:hint="eastAsia"/>
                </w:rPr>
                <w:delText>B</w:delText>
              </w:r>
              <w:r w:rsidRPr="00410D43" w:rsidDel="007E2CA1">
                <w:delText>2-206</w:delText>
              </w:r>
            </w:del>
          </w:p>
        </w:tc>
        <w:tc>
          <w:tcPr>
            <w:tcW w:w="2211" w:type="dxa"/>
            <w:gridSpan w:val="2"/>
            <w:shd w:val="clear" w:color="auto" w:fill="auto"/>
            <w:vAlign w:val="center"/>
            <w:tcPrChange w:id="2714" w:author="Administrator" w:date="2018-11-08T22:31:00Z">
              <w:tcPr>
                <w:tcW w:w="2585" w:type="dxa"/>
                <w:gridSpan w:val="3"/>
                <w:shd w:val="clear" w:color="auto" w:fill="auto"/>
                <w:vAlign w:val="center"/>
              </w:tcPr>
            </w:tcPrChange>
          </w:tcPr>
          <w:p w14:paraId="2118B6AC" w14:textId="340E84CA" w:rsidR="00FA0FF3" w:rsidRPr="00410D43" w:rsidDel="007E2CA1" w:rsidRDefault="00342B28" w:rsidP="00292CE8">
            <w:pPr>
              <w:pStyle w:val="a9"/>
              <w:rPr>
                <w:del w:id="2715" w:author="John" w:date="2018-11-09T23:01:00Z"/>
              </w:rPr>
            </w:pPr>
            <w:ins w:id="2716" w:author="Administrator" w:date="2018-11-08T22:31:00Z">
              <w:del w:id="2717" w:author="John" w:date="2018-11-09T23:01:00Z">
                <w:r w:rsidDel="007E2CA1">
                  <w:rPr>
                    <w:rFonts w:hint="eastAsia"/>
                  </w:rPr>
                  <w:delText>负责完成</w:delText>
                </w:r>
                <w:r w:rsidDel="007E2CA1">
                  <w:delText>项目经理布置的工作</w:delText>
                </w:r>
              </w:del>
            </w:ins>
          </w:p>
        </w:tc>
      </w:tr>
      <w:tr w:rsidR="00FA0FF3" w:rsidRPr="00410D43" w:rsidDel="007E2CA1" w14:paraId="1C6C2119" w14:textId="48E5042A" w:rsidTr="00342B28">
        <w:trPr>
          <w:trHeight w:val="260"/>
          <w:jc w:val="center"/>
          <w:del w:id="2718" w:author="John" w:date="2018-11-09T23:01:00Z"/>
          <w:trPrChange w:id="2719" w:author="Administrator" w:date="2018-11-08T22:31:00Z">
            <w:trPr>
              <w:trHeight w:val="260"/>
              <w:jc w:val="center"/>
            </w:trPr>
          </w:trPrChange>
        </w:trPr>
        <w:tc>
          <w:tcPr>
            <w:tcW w:w="1129" w:type="dxa"/>
            <w:shd w:val="clear" w:color="auto" w:fill="auto"/>
            <w:noWrap/>
            <w:vAlign w:val="center"/>
            <w:hideMark/>
            <w:tcPrChange w:id="2720" w:author="Administrator" w:date="2018-11-08T22:31:00Z">
              <w:tcPr>
                <w:tcW w:w="1447" w:type="dxa"/>
                <w:gridSpan w:val="2"/>
                <w:shd w:val="clear" w:color="auto" w:fill="auto"/>
                <w:noWrap/>
                <w:vAlign w:val="center"/>
                <w:hideMark/>
              </w:tcPr>
            </w:tcPrChange>
          </w:tcPr>
          <w:p w14:paraId="355C0DB8" w14:textId="4A42D59E" w:rsidR="00FA0FF3" w:rsidRPr="00410D43" w:rsidDel="007E2CA1" w:rsidRDefault="00FA0FF3" w:rsidP="00292CE8">
            <w:pPr>
              <w:pStyle w:val="a9"/>
              <w:rPr>
                <w:del w:id="2721" w:author="John" w:date="2018-11-09T23:01:00Z"/>
              </w:rPr>
            </w:pPr>
            <w:del w:id="2722" w:author="John" w:date="2018-11-09T23:01:00Z">
              <w:r w:rsidRPr="00410D43" w:rsidDel="007E2CA1">
                <w:rPr>
                  <w:rFonts w:hint="eastAsia"/>
                </w:rPr>
                <w:delText>杨枨</w:delText>
              </w:r>
            </w:del>
          </w:p>
        </w:tc>
        <w:tc>
          <w:tcPr>
            <w:tcW w:w="1418" w:type="dxa"/>
            <w:shd w:val="clear" w:color="auto" w:fill="auto"/>
            <w:noWrap/>
            <w:vAlign w:val="center"/>
            <w:hideMark/>
            <w:tcPrChange w:id="2723" w:author="Administrator" w:date="2018-11-08T22:31:00Z">
              <w:tcPr>
                <w:tcW w:w="1134" w:type="dxa"/>
                <w:gridSpan w:val="2"/>
                <w:shd w:val="clear" w:color="auto" w:fill="auto"/>
                <w:noWrap/>
                <w:vAlign w:val="center"/>
                <w:hideMark/>
              </w:tcPr>
            </w:tcPrChange>
          </w:tcPr>
          <w:p w14:paraId="27871114" w14:textId="0AA2C68F" w:rsidR="00FA0FF3" w:rsidRPr="00410D43" w:rsidDel="007E2CA1" w:rsidRDefault="00FA0FF3" w:rsidP="00292CE8">
            <w:pPr>
              <w:pStyle w:val="a9"/>
              <w:rPr>
                <w:del w:id="2724" w:author="John" w:date="2018-11-09T23:01:00Z"/>
              </w:rPr>
            </w:pPr>
            <w:del w:id="2725" w:author="John" w:date="2018-11-09T23:01:00Z">
              <w:r w:rsidRPr="00410D43" w:rsidDel="007E2CA1">
                <w:rPr>
                  <w:rFonts w:hint="eastAsia"/>
                </w:rPr>
                <w:delText>沈启航</w:delText>
              </w:r>
            </w:del>
            <w:ins w:id="2726" w:author="Administrator" w:date="2018-11-08T21:15:00Z">
              <w:del w:id="2727" w:author="John" w:date="2018-11-09T23:01:00Z">
                <w:r w:rsidR="00501FC8" w:rsidDel="007E2CA1">
                  <w:rPr>
                    <w:rFonts w:hint="eastAsia"/>
                  </w:rPr>
                  <w:delText>客户</w:delText>
                </w:r>
              </w:del>
            </w:ins>
            <w:ins w:id="2728" w:author="Administrator" w:date="2018-11-08T21:16:00Z">
              <w:del w:id="2729" w:author="John" w:date="2018-11-09T23:01:00Z">
                <w:r w:rsidR="00501FC8" w:rsidDel="007E2CA1">
                  <w:rPr>
                    <w:rFonts w:hint="eastAsia"/>
                  </w:rPr>
                  <w:delText>/</w:delText>
                </w:r>
              </w:del>
            </w:ins>
            <w:ins w:id="2730" w:author="Administrator" w:date="2018-11-08T22:19:00Z">
              <w:del w:id="2731" w:author="John" w:date="2018-11-09T23:01:00Z">
                <w:r w:rsidR="00C227BF" w:rsidDel="007E2CA1">
                  <w:rPr>
                    <w:rFonts w:hint="eastAsia"/>
                  </w:rPr>
                  <w:delText>用户</w:delText>
                </w:r>
                <w:r w:rsidR="00C227BF" w:rsidDel="007E2CA1">
                  <w:rPr>
                    <w:rFonts w:hint="eastAsia"/>
                  </w:rPr>
                  <w:delText>/</w:delText>
                </w:r>
              </w:del>
            </w:ins>
            <w:ins w:id="2732" w:author="Administrator" w:date="2018-11-08T21:16:00Z">
              <w:del w:id="2733" w:author="John" w:date="2018-11-09T23:01:00Z">
                <w:r w:rsidR="00501FC8" w:rsidDel="007E2CA1">
                  <w:rPr>
                    <w:rFonts w:hint="eastAsia"/>
                  </w:rPr>
                  <w:delText>教师</w:delText>
                </w:r>
                <w:r w:rsidR="00501FC8" w:rsidDel="007E2CA1">
                  <w:delText>用户群</w:delText>
                </w:r>
              </w:del>
            </w:ins>
            <w:ins w:id="2734" w:author="Administrator" w:date="2018-11-08T22:18:00Z">
              <w:del w:id="2735" w:author="John" w:date="2018-11-09T23:01:00Z">
                <w:r w:rsidR="00C227BF" w:rsidDel="007E2CA1">
                  <w:rPr>
                    <w:rFonts w:hint="eastAsia"/>
                  </w:rPr>
                  <w:delText>代表</w:delText>
                </w:r>
              </w:del>
            </w:ins>
          </w:p>
        </w:tc>
        <w:tc>
          <w:tcPr>
            <w:tcW w:w="1417" w:type="dxa"/>
            <w:vAlign w:val="center"/>
            <w:tcPrChange w:id="2736" w:author="Administrator" w:date="2018-11-08T22:31:00Z">
              <w:tcPr>
                <w:tcW w:w="1999" w:type="dxa"/>
                <w:gridSpan w:val="2"/>
              </w:tcPr>
            </w:tcPrChange>
          </w:tcPr>
          <w:p w14:paraId="1FDC4B55" w14:textId="47F173EF" w:rsidR="00FA0FF3" w:rsidRPr="00410D43" w:rsidDel="007E2CA1" w:rsidRDefault="00501FC8" w:rsidP="00292CE8">
            <w:pPr>
              <w:pStyle w:val="a9"/>
              <w:rPr>
                <w:ins w:id="2737" w:author="Administrator" w:date="2018-11-08T21:12:00Z"/>
                <w:del w:id="2738" w:author="John" w:date="2018-11-09T23:01:00Z"/>
              </w:rPr>
            </w:pPr>
            <w:ins w:id="2739" w:author="Administrator" w:date="2018-11-08T21:15:00Z">
              <w:del w:id="2740" w:author="John" w:date="2018-11-09T23:01:00Z">
                <w:r w:rsidDel="007E2CA1">
                  <w:rPr>
                    <w:rFonts w:hint="eastAsia"/>
                  </w:rPr>
                  <w:delText>外部</w:delText>
                </w:r>
              </w:del>
            </w:ins>
          </w:p>
        </w:tc>
        <w:tc>
          <w:tcPr>
            <w:tcW w:w="1999" w:type="dxa"/>
            <w:shd w:val="clear" w:color="auto" w:fill="auto"/>
            <w:noWrap/>
            <w:vAlign w:val="center"/>
            <w:hideMark/>
            <w:tcPrChange w:id="2741" w:author="Administrator" w:date="2018-11-08T22:31:00Z">
              <w:tcPr>
                <w:tcW w:w="1999" w:type="dxa"/>
                <w:gridSpan w:val="2"/>
                <w:shd w:val="clear" w:color="auto" w:fill="auto"/>
                <w:noWrap/>
                <w:vAlign w:val="center"/>
                <w:hideMark/>
              </w:tcPr>
            </w:tcPrChange>
          </w:tcPr>
          <w:p w14:paraId="03A6FFD1" w14:textId="3EF50AAA" w:rsidR="00FA0FF3" w:rsidRPr="00410D43" w:rsidDel="007E2CA1" w:rsidRDefault="00FA0FF3" w:rsidP="00292CE8">
            <w:pPr>
              <w:pStyle w:val="a9"/>
              <w:rPr>
                <w:del w:id="2742" w:author="John" w:date="2018-11-09T23:01:00Z"/>
              </w:rPr>
            </w:pPr>
            <w:del w:id="2743" w:author="John" w:date="2018-11-09T23:01:00Z">
              <w:r w:rsidRPr="00410D43" w:rsidDel="007E2CA1">
                <w:delText>yangc@zucc.edu.cn</w:delText>
              </w:r>
            </w:del>
          </w:p>
        </w:tc>
        <w:tc>
          <w:tcPr>
            <w:tcW w:w="1511" w:type="dxa"/>
            <w:shd w:val="clear" w:color="auto" w:fill="auto"/>
            <w:vAlign w:val="center"/>
            <w:tcPrChange w:id="2744" w:author="Administrator" w:date="2018-11-08T22:31:00Z">
              <w:tcPr>
                <w:tcW w:w="1511" w:type="dxa"/>
                <w:gridSpan w:val="2"/>
                <w:shd w:val="clear" w:color="auto" w:fill="auto"/>
              </w:tcPr>
            </w:tcPrChange>
          </w:tcPr>
          <w:p w14:paraId="38B09658" w14:textId="1F732BE3" w:rsidR="00FA0FF3" w:rsidRPr="00410D43" w:rsidDel="007E2CA1" w:rsidRDefault="00FA0FF3" w:rsidP="00292CE8">
            <w:pPr>
              <w:pStyle w:val="a9"/>
              <w:rPr>
                <w:del w:id="2745" w:author="John" w:date="2018-11-09T23:01:00Z"/>
              </w:rPr>
            </w:pPr>
            <w:del w:id="2746" w:author="John" w:date="2018-11-09T23:01:00Z">
              <w:r w:rsidRPr="00410D43" w:rsidDel="007E2CA1">
                <w:rPr>
                  <w:rFonts w:hint="eastAsia"/>
                </w:rPr>
                <w:delText>理</w:delText>
              </w:r>
              <w:r w:rsidDel="007E2CA1">
                <w:rPr>
                  <w:rFonts w:hint="eastAsia"/>
                </w:rPr>
                <w:delText>四</w:delText>
              </w:r>
              <w:r w:rsidDel="007E2CA1">
                <w:delText xml:space="preserve"> </w:delText>
              </w:r>
              <w:r w:rsidDel="007E2CA1">
                <w:rPr>
                  <w:rFonts w:hint="eastAsia"/>
                </w:rPr>
                <w:delText>504</w:delText>
              </w:r>
            </w:del>
          </w:p>
        </w:tc>
        <w:tc>
          <w:tcPr>
            <w:tcW w:w="2211" w:type="dxa"/>
            <w:gridSpan w:val="2"/>
            <w:shd w:val="clear" w:color="auto" w:fill="auto"/>
            <w:vAlign w:val="center"/>
            <w:tcPrChange w:id="2747" w:author="Administrator" w:date="2018-11-08T22:31:00Z">
              <w:tcPr>
                <w:tcW w:w="2585" w:type="dxa"/>
                <w:gridSpan w:val="3"/>
                <w:shd w:val="clear" w:color="auto" w:fill="auto"/>
                <w:vAlign w:val="center"/>
              </w:tcPr>
            </w:tcPrChange>
          </w:tcPr>
          <w:p w14:paraId="69848841" w14:textId="7D83EB40" w:rsidR="00FA0FF3" w:rsidRPr="00410D43" w:rsidDel="007E2CA1" w:rsidRDefault="00342B28" w:rsidP="00292CE8">
            <w:pPr>
              <w:pStyle w:val="a9"/>
              <w:rPr>
                <w:del w:id="2748" w:author="John" w:date="2018-11-09T23:01:00Z"/>
              </w:rPr>
            </w:pPr>
            <w:ins w:id="2749" w:author="Administrator" w:date="2018-11-08T22:31:00Z">
              <w:del w:id="2750" w:author="John" w:date="2018-11-09T23:01:00Z">
                <w:r w:rsidDel="007E2CA1">
                  <w:rPr>
                    <w:rFonts w:hint="eastAsia"/>
                  </w:rPr>
                  <w:delText>本项目</w:delText>
                </w:r>
                <w:r w:rsidDel="007E2CA1">
                  <w:delText>产品交付人之一</w:delText>
                </w:r>
                <w:r w:rsidDel="007E2CA1">
                  <w:rPr>
                    <w:rFonts w:hint="eastAsia"/>
                  </w:rPr>
                  <w:delText>/</w:delText>
                </w:r>
              </w:del>
            </w:ins>
            <w:ins w:id="2751" w:author="Administrator" w:date="2018-11-08T22:32:00Z">
              <w:del w:id="2752" w:author="John" w:date="2018-11-09T23:01:00Z">
                <w:r w:rsidDel="007E2CA1">
                  <w:rPr>
                    <w:rFonts w:hint="eastAsia"/>
                  </w:rPr>
                  <w:delText>以</w:delText>
                </w:r>
                <w:r w:rsidDel="007E2CA1">
                  <w:delText>教师身份使用该系统</w:delText>
                </w:r>
                <w:r w:rsidDel="007E2CA1">
                  <w:rPr>
                    <w:rFonts w:hint="eastAsia"/>
                  </w:rPr>
                  <w:delText>/</w:delText>
                </w:r>
                <w:r w:rsidDel="007E2CA1">
                  <w:rPr>
                    <w:rFonts w:hint="eastAsia"/>
                  </w:rPr>
                  <w:delText>代表</w:delText>
                </w:r>
                <w:r w:rsidDel="007E2CA1">
                  <w:delText>教师群体提出功能需求</w:delText>
                </w:r>
              </w:del>
            </w:ins>
          </w:p>
        </w:tc>
      </w:tr>
      <w:tr w:rsidR="00FA0FF3" w:rsidRPr="00410D43" w:rsidDel="007E2CA1" w14:paraId="3F2EE068" w14:textId="0587EECE" w:rsidTr="00342B28">
        <w:trPr>
          <w:trHeight w:val="260"/>
          <w:jc w:val="center"/>
          <w:del w:id="2753" w:author="John" w:date="2018-11-09T23:01:00Z"/>
          <w:trPrChange w:id="2754" w:author="Administrator" w:date="2018-11-08T22:31:00Z">
            <w:trPr>
              <w:trHeight w:val="260"/>
              <w:jc w:val="center"/>
            </w:trPr>
          </w:trPrChange>
        </w:trPr>
        <w:tc>
          <w:tcPr>
            <w:tcW w:w="1129" w:type="dxa"/>
            <w:shd w:val="clear" w:color="auto" w:fill="auto"/>
            <w:noWrap/>
            <w:vAlign w:val="center"/>
            <w:hideMark/>
            <w:tcPrChange w:id="2755" w:author="Administrator" w:date="2018-11-08T22:31:00Z">
              <w:tcPr>
                <w:tcW w:w="1447" w:type="dxa"/>
                <w:gridSpan w:val="2"/>
                <w:shd w:val="clear" w:color="auto" w:fill="auto"/>
                <w:noWrap/>
                <w:vAlign w:val="center"/>
                <w:hideMark/>
              </w:tcPr>
            </w:tcPrChange>
          </w:tcPr>
          <w:p w14:paraId="7B3E7CBE" w14:textId="147523B0" w:rsidR="00FA0FF3" w:rsidRPr="00410D43" w:rsidDel="007E2CA1" w:rsidRDefault="00FA0FF3" w:rsidP="00292CE8">
            <w:pPr>
              <w:pStyle w:val="a9"/>
              <w:rPr>
                <w:del w:id="2756" w:author="John" w:date="2018-11-09T23:01:00Z"/>
              </w:rPr>
            </w:pPr>
            <w:del w:id="2757" w:author="John" w:date="2018-11-09T23:01:00Z">
              <w:r w:rsidRPr="00410D43" w:rsidDel="007E2CA1">
                <w:rPr>
                  <w:rFonts w:hint="eastAsia"/>
                </w:rPr>
                <w:delText>侯宏仑</w:delText>
              </w:r>
            </w:del>
          </w:p>
        </w:tc>
        <w:tc>
          <w:tcPr>
            <w:tcW w:w="1418" w:type="dxa"/>
            <w:shd w:val="clear" w:color="auto" w:fill="auto"/>
            <w:noWrap/>
            <w:vAlign w:val="center"/>
            <w:hideMark/>
            <w:tcPrChange w:id="2758" w:author="Administrator" w:date="2018-11-08T22:31:00Z">
              <w:tcPr>
                <w:tcW w:w="1134" w:type="dxa"/>
                <w:gridSpan w:val="2"/>
                <w:shd w:val="clear" w:color="auto" w:fill="auto"/>
                <w:noWrap/>
                <w:vAlign w:val="center"/>
                <w:hideMark/>
              </w:tcPr>
            </w:tcPrChange>
          </w:tcPr>
          <w:p w14:paraId="27447BDD" w14:textId="69272E07" w:rsidR="00FA0FF3" w:rsidRPr="00410D43" w:rsidDel="007E2CA1" w:rsidRDefault="00FA0FF3" w:rsidP="00292CE8">
            <w:pPr>
              <w:pStyle w:val="a9"/>
              <w:rPr>
                <w:del w:id="2759" w:author="John" w:date="2018-11-09T23:01:00Z"/>
              </w:rPr>
            </w:pPr>
            <w:del w:id="2760" w:author="John" w:date="2018-11-09T23:01:00Z">
              <w:r w:rsidRPr="00410D43" w:rsidDel="007E2CA1">
                <w:rPr>
                  <w:rFonts w:hint="eastAsia"/>
                </w:rPr>
                <w:delText>沈启航</w:delText>
              </w:r>
            </w:del>
            <w:ins w:id="2761" w:author="Administrator" w:date="2018-11-08T21:15:00Z">
              <w:del w:id="2762" w:author="John" w:date="2018-11-09T23:01:00Z">
                <w:r w:rsidR="00501FC8" w:rsidDel="007E2CA1">
                  <w:rPr>
                    <w:rFonts w:hint="eastAsia"/>
                  </w:rPr>
                  <w:delText>客户</w:delText>
                </w:r>
              </w:del>
            </w:ins>
            <w:ins w:id="2763" w:author="Administrator" w:date="2018-11-08T22:19:00Z">
              <w:del w:id="2764" w:author="John" w:date="2018-11-09T23:01:00Z">
                <w:r w:rsidR="00C227BF" w:rsidDel="007E2CA1">
                  <w:rPr>
                    <w:rFonts w:hint="eastAsia"/>
                  </w:rPr>
                  <w:delText>/</w:delText>
                </w:r>
                <w:r w:rsidR="00C227BF" w:rsidDel="007E2CA1">
                  <w:rPr>
                    <w:rFonts w:hint="eastAsia"/>
                  </w:rPr>
                  <w:delText>用户</w:delText>
                </w:r>
              </w:del>
            </w:ins>
          </w:p>
        </w:tc>
        <w:tc>
          <w:tcPr>
            <w:tcW w:w="1417" w:type="dxa"/>
            <w:vAlign w:val="center"/>
            <w:tcPrChange w:id="2765" w:author="Administrator" w:date="2018-11-08T22:31:00Z">
              <w:tcPr>
                <w:tcW w:w="1999" w:type="dxa"/>
                <w:gridSpan w:val="2"/>
              </w:tcPr>
            </w:tcPrChange>
          </w:tcPr>
          <w:p w14:paraId="5AA9558D" w14:textId="5060D21D" w:rsidR="00FA0FF3" w:rsidRPr="00410D43" w:rsidDel="007E2CA1" w:rsidRDefault="00501FC8" w:rsidP="00292CE8">
            <w:pPr>
              <w:pStyle w:val="a9"/>
              <w:rPr>
                <w:ins w:id="2766" w:author="Administrator" w:date="2018-11-08T21:12:00Z"/>
                <w:del w:id="2767" w:author="John" w:date="2018-11-09T23:01:00Z"/>
              </w:rPr>
            </w:pPr>
            <w:ins w:id="2768" w:author="Administrator" w:date="2018-11-08T21:15:00Z">
              <w:del w:id="2769" w:author="John" w:date="2018-11-09T23:01:00Z">
                <w:r w:rsidDel="007E2CA1">
                  <w:rPr>
                    <w:rFonts w:hint="eastAsia"/>
                  </w:rPr>
                  <w:delText>外部</w:delText>
                </w:r>
              </w:del>
            </w:ins>
          </w:p>
        </w:tc>
        <w:tc>
          <w:tcPr>
            <w:tcW w:w="1999" w:type="dxa"/>
            <w:shd w:val="clear" w:color="auto" w:fill="auto"/>
            <w:noWrap/>
            <w:vAlign w:val="center"/>
            <w:hideMark/>
            <w:tcPrChange w:id="2770" w:author="Administrator" w:date="2018-11-08T22:31:00Z">
              <w:tcPr>
                <w:tcW w:w="1999" w:type="dxa"/>
                <w:gridSpan w:val="2"/>
                <w:shd w:val="clear" w:color="auto" w:fill="auto"/>
                <w:noWrap/>
                <w:vAlign w:val="center"/>
                <w:hideMark/>
              </w:tcPr>
            </w:tcPrChange>
          </w:tcPr>
          <w:p w14:paraId="09508410" w14:textId="454DA418" w:rsidR="00FA0FF3" w:rsidRPr="00410D43" w:rsidDel="007E2CA1" w:rsidRDefault="00FA0FF3" w:rsidP="00292CE8">
            <w:pPr>
              <w:pStyle w:val="a9"/>
              <w:rPr>
                <w:del w:id="2771" w:author="John" w:date="2018-11-09T23:01:00Z"/>
              </w:rPr>
            </w:pPr>
            <w:del w:id="2772" w:author="John" w:date="2018-11-09T23:01:00Z">
              <w:r w:rsidRPr="00410D43" w:rsidDel="007E2CA1">
                <w:delText>houhl@zucc.edu.cn</w:delText>
              </w:r>
            </w:del>
          </w:p>
        </w:tc>
        <w:tc>
          <w:tcPr>
            <w:tcW w:w="1511" w:type="dxa"/>
            <w:shd w:val="clear" w:color="auto" w:fill="auto"/>
            <w:vAlign w:val="center"/>
            <w:tcPrChange w:id="2773" w:author="Administrator" w:date="2018-11-08T22:31:00Z">
              <w:tcPr>
                <w:tcW w:w="1511" w:type="dxa"/>
                <w:gridSpan w:val="2"/>
                <w:shd w:val="clear" w:color="auto" w:fill="auto"/>
              </w:tcPr>
            </w:tcPrChange>
          </w:tcPr>
          <w:p w14:paraId="70E704D2" w14:textId="33E62F79" w:rsidR="00FA0FF3" w:rsidRPr="00410D43" w:rsidDel="007E2CA1" w:rsidRDefault="00FA0FF3" w:rsidP="00292CE8">
            <w:pPr>
              <w:pStyle w:val="a9"/>
              <w:rPr>
                <w:del w:id="2774" w:author="John" w:date="2018-11-09T23:01:00Z"/>
              </w:rPr>
            </w:pPr>
            <w:del w:id="2775" w:author="John" w:date="2018-11-09T23:01:00Z">
              <w:r w:rsidRPr="00410D43" w:rsidDel="007E2CA1">
                <w:rPr>
                  <w:rFonts w:hint="eastAsia"/>
                </w:rPr>
                <w:delText>理</w:delText>
              </w:r>
              <w:r w:rsidDel="007E2CA1">
                <w:rPr>
                  <w:rFonts w:hint="eastAsia"/>
                </w:rPr>
                <w:delText>四</w:delText>
              </w:r>
              <w:r w:rsidDel="007E2CA1">
                <w:delText xml:space="preserve"> </w:delText>
              </w:r>
              <w:r w:rsidRPr="00410D43" w:rsidDel="007E2CA1">
                <w:rPr>
                  <w:rFonts w:hint="eastAsia"/>
                </w:rPr>
                <w:delText>501</w:delText>
              </w:r>
            </w:del>
          </w:p>
        </w:tc>
        <w:tc>
          <w:tcPr>
            <w:tcW w:w="2211" w:type="dxa"/>
            <w:gridSpan w:val="2"/>
            <w:shd w:val="clear" w:color="auto" w:fill="auto"/>
            <w:vAlign w:val="center"/>
            <w:tcPrChange w:id="2776" w:author="Administrator" w:date="2018-11-08T22:31:00Z">
              <w:tcPr>
                <w:tcW w:w="2585" w:type="dxa"/>
                <w:gridSpan w:val="3"/>
                <w:shd w:val="clear" w:color="auto" w:fill="auto"/>
                <w:vAlign w:val="center"/>
              </w:tcPr>
            </w:tcPrChange>
          </w:tcPr>
          <w:p w14:paraId="69B0D02B" w14:textId="2052049E" w:rsidR="00FA0FF3" w:rsidRPr="00410D43" w:rsidDel="007E2CA1" w:rsidRDefault="00342B28" w:rsidP="00292CE8">
            <w:pPr>
              <w:pStyle w:val="a9"/>
              <w:rPr>
                <w:del w:id="2777" w:author="John" w:date="2018-11-09T23:01:00Z"/>
              </w:rPr>
            </w:pPr>
            <w:ins w:id="2778" w:author="Administrator" w:date="2018-11-08T22:32:00Z">
              <w:del w:id="2779" w:author="John" w:date="2018-11-09T23:01:00Z">
                <w:r w:rsidDel="007E2CA1">
                  <w:rPr>
                    <w:rFonts w:hint="eastAsia"/>
                  </w:rPr>
                  <w:delText>本项目</w:delText>
                </w:r>
                <w:r w:rsidDel="007E2CA1">
                  <w:delText>产品交付人之一</w:delText>
                </w:r>
                <w:r w:rsidDel="007E2CA1">
                  <w:rPr>
                    <w:rFonts w:hint="eastAsia"/>
                  </w:rPr>
                  <w:delText>/</w:delText>
                </w:r>
                <w:r w:rsidDel="007E2CA1">
                  <w:rPr>
                    <w:rFonts w:hint="eastAsia"/>
                  </w:rPr>
                  <w:delText>以</w:delText>
                </w:r>
                <w:r w:rsidDel="007E2CA1">
                  <w:delText>教师身份使用该系统</w:delText>
                </w:r>
              </w:del>
            </w:ins>
          </w:p>
        </w:tc>
      </w:tr>
      <w:tr w:rsidR="003D490F" w:rsidRPr="00410D43" w:rsidDel="007E2CA1" w14:paraId="4A01C910" w14:textId="0C7A264B" w:rsidTr="00342B28">
        <w:tblPrEx>
          <w:tblPrExChange w:id="2780" w:author="Administrator" w:date="2018-11-08T22:31:00Z">
            <w:tblPrEx>
              <w:tblW w:w="9685" w:type="dxa"/>
            </w:tblPrEx>
          </w:tblPrExChange>
        </w:tblPrEx>
        <w:trPr>
          <w:trHeight w:val="260"/>
          <w:jc w:val="center"/>
          <w:del w:id="2781" w:author="John" w:date="2018-11-09T23:01:00Z"/>
          <w:trPrChange w:id="2782" w:author="Administrator" w:date="2018-11-08T22:31:00Z">
            <w:trPr>
              <w:gridAfter w:val="0"/>
              <w:trHeight w:val="260"/>
              <w:jc w:val="center"/>
            </w:trPr>
          </w:trPrChange>
        </w:trPr>
        <w:tc>
          <w:tcPr>
            <w:tcW w:w="1129" w:type="dxa"/>
            <w:shd w:val="clear" w:color="auto" w:fill="auto"/>
            <w:noWrap/>
            <w:vAlign w:val="center"/>
            <w:tcPrChange w:id="2783" w:author="Administrator" w:date="2018-11-08T22:31:00Z">
              <w:tcPr>
                <w:tcW w:w="1129" w:type="dxa"/>
                <w:shd w:val="clear" w:color="auto" w:fill="auto"/>
                <w:noWrap/>
                <w:vAlign w:val="center"/>
              </w:tcPr>
            </w:tcPrChange>
          </w:tcPr>
          <w:p w14:paraId="7B8AE3B4" w14:textId="33EF2EEB" w:rsidR="003D490F" w:rsidRPr="00410D43" w:rsidDel="007E2CA1" w:rsidRDefault="00C227BF" w:rsidP="00292CE8">
            <w:pPr>
              <w:pStyle w:val="a9"/>
              <w:rPr>
                <w:del w:id="2784" w:author="John" w:date="2018-11-09T23:01:00Z"/>
              </w:rPr>
            </w:pPr>
            <w:ins w:id="2785" w:author="Administrator" w:date="2018-11-08T22:18:00Z">
              <w:del w:id="2786" w:author="John" w:date="2018-11-09T23:01:00Z">
                <w:r w:rsidDel="007E2CA1">
                  <w:rPr>
                    <w:rFonts w:hint="eastAsia"/>
                  </w:rPr>
                  <w:delText>王飞刚</w:delText>
                </w:r>
              </w:del>
            </w:ins>
          </w:p>
        </w:tc>
        <w:tc>
          <w:tcPr>
            <w:tcW w:w="1418" w:type="dxa"/>
            <w:shd w:val="clear" w:color="auto" w:fill="auto"/>
            <w:noWrap/>
            <w:vAlign w:val="center"/>
            <w:tcPrChange w:id="2787" w:author="Administrator" w:date="2018-11-08T22:31:00Z">
              <w:tcPr>
                <w:tcW w:w="1418" w:type="dxa"/>
                <w:gridSpan w:val="2"/>
                <w:shd w:val="clear" w:color="auto" w:fill="auto"/>
                <w:noWrap/>
                <w:vAlign w:val="center"/>
              </w:tcPr>
            </w:tcPrChange>
          </w:tcPr>
          <w:p w14:paraId="1A4E741E" w14:textId="6A3BE510" w:rsidR="003D490F" w:rsidRPr="00410D43" w:rsidDel="007E2CA1" w:rsidRDefault="00C227BF" w:rsidP="00292CE8">
            <w:pPr>
              <w:pStyle w:val="a9"/>
              <w:rPr>
                <w:del w:id="2788" w:author="John" w:date="2018-11-09T23:01:00Z"/>
              </w:rPr>
            </w:pPr>
            <w:ins w:id="2789" w:author="Administrator" w:date="2018-11-08T22:19:00Z">
              <w:del w:id="2790" w:author="John" w:date="2018-11-09T23:01:00Z">
                <w:r w:rsidDel="007E2CA1">
                  <w:rPr>
                    <w:rFonts w:hint="eastAsia"/>
                  </w:rPr>
                  <w:delText>用户</w:delText>
                </w:r>
                <w:r w:rsidDel="007E2CA1">
                  <w:rPr>
                    <w:rFonts w:hint="eastAsia"/>
                  </w:rPr>
                  <w:delText>/</w:delText>
                </w:r>
                <w:r w:rsidDel="007E2CA1">
                  <w:rPr>
                    <w:rFonts w:hint="eastAsia"/>
                  </w:rPr>
                  <w:delText>学生</w:delText>
                </w:r>
                <w:r w:rsidDel="007E2CA1">
                  <w:delText>用户群代表</w:delText>
                </w:r>
              </w:del>
            </w:ins>
          </w:p>
        </w:tc>
        <w:tc>
          <w:tcPr>
            <w:tcW w:w="1417" w:type="dxa"/>
            <w:vAlign w:val="center"/>
            <w:tcPrChange w:id="2791" w:author="Administrator" w:date="2018-11-08T22:31:00Z">
              <w:tcPr>
                <w:tcW w:w="1417" w:type="dxa"/>
                <w:gridSpan w:val="2"/>
              </w:tcPr>
            </w:tcPrChange>
          </w:tcPr>
          <w:p w14:paraId="4EC962F6" w14:textId="332979EA" w:rsidR="003D490F" w:rsidDel="007E2CA1" w:rsidRDefault="00C227BF" w:rsidP="00292CE8">
            <w:pPr>
              <w:pStyle w:val="a9"/>
              <w:rPr>
                <w:del w:id="2792" w:author="John" w:date="2018-11-09T23:01:00Z"/>
              </w:rPr>
            </w:pPr>
            <w:ins w:id="2793" w:author="Administrator" w:date="2018-11-08T22:19:00Z">
              <w:del w:id="2794" w:author="John" w:date="2018-11-09T23:01:00Z">
                <w:r w:rsidDel="007E2CA1">
                  <w:rPr>
                    <w:rFonts w:hint="eastAsia"/>
                  </w:rPr>
                  <w:delText>外部</w:delText>
                </w:r>
              </w:del>
            </w:ins>
          </w:p>
        </w:tc>
        <w:tc>
          <w:tcPr>
            <w:tcW w:w="1999" w:type="dxa"/>
            <w:shd w:val="clear" w:color="auto" w:fill="auto"/>
            <w:noWrap/>
            <w:vAlign w:val="center"/>
            <w:tcPrChange w:id="2795" w:author="Administrator" w:date="2018-11-08T22:31:00Z">
              <w:tcPr>
                <w:tcW w:w="1999" w:type="dxa"/>
                <w:gridSpan w:val="2"/>
                <w:shd w:val="clear" w:color="auto" w:fill="auto"/>
                <w:noWrap/>
                <w:vAlign w:val="center"/>
              </w:tcPr>
            </w:tcPrChange>
          </w:tcPr>
          <w:p w14:paraId="1EE65CD3" w14:textId="25E65FA8" w:rsidR="003D490F" w:rsidRPr="00410D43" w:rsidDel="007E2CA1" w:rsidRDefault="00342B28" w:rsidP="00292CE8">
            <w:pPr>
              <w:pStyle w:val="a9"/>
              <w:rPr>
                <w:del w:id="2796" w:author="John" w:date="2018-11-09T23:01:00Z"/>
              </w:rPr>
            </w:pPr>
            <w:ins w:id="2797" w:author="Administrator" w:date="2018-11-08T22:28:00Z">
              <w:del w:id="2798" w:author="John" w:date="2018-11-09T23:01:00Z">
                <w:r w:rsidDel="007E2CA1">
                  <w:rPr>
                    <w:rFonts w:hint="eastAsia"/>
                  </w:rPr>
                  <w:delText>15988139345</w:delText>
                </w:r>
              </w:del>
            </w:ins>
          </w:p>
        </w:tc>
        <w:tc>
          <w:tcPr>
            <w:tcW w:w="1511" w:type="dxa"/>
            <w:shd w:val="clear" w:color="auto" w:fill="auto"/>
            <w:vAlign w:val="center"/>
            <w:tcPrChange w:id="2799" w:author="Administrator" w:date="2018-11-08T22:31:00Z">
              <w:tcPr>
                <w:tcW w:w="1511" w:type="dxa"/>
                <w:gridSpan w:val="2"/>
                <w:shd w:val="clear" w:color="auto" w:fill="auto"/>
              </w:tcPr>
            </w:tcPrChange>
          </w:tcPr>
          <w:p w14:paraId="0683BBE2" w14:textId="26793002" w:rsidR="003D490F" w:rsidRPr="00410D43" w:rsidDel="007E2CA1" w:rsidRDefault="00342B28" w:rsidP="00292CE8">
            <w:pPr>
              <w:pStyle w:val="a9"/>
              <w:rPr>
                <w:del w:id="2800" w:author="John" w:date="2018-11-09T23:01:00Z"/>
              </w:rPr>
            </w:pPr>
            <w:ins w:id="2801" w:author="Administrator" w:date="2018-11-08T22:29:00Z">
              <w:del w:id="2802" w:author="John" w:date="2018-11-09T23:01:00Z">
                <w:r w:rsidRPr="00410D43" w:rsidDel="007E2CA1">
                  <w:rPr>
                    <w:rFonts w:hint="eastAsia"/>
                  </w:rPr>
                  <w:delText>弘毅</w:delText>
                </w:r>
                <w:r w:rsidRPr="00410D43" w:rsidDel="007E2CA1">
                  <w:delText>B1-615</w:delText>
                </w:r>
              </w:del>
            </w:ins>
          </w:p>
        </w:tc>
        <w:tc>
          <w:tcPr>
            <w:tcW w:w="2211" w:type="dxa"/>
            <w:gridSpan w:val="2"/>
            <w:shd w:val="clear" w:color="auto" w:fill="auto"/>
            <w:vAlign w:val="center"/>
            <w:tcPrChange w:id="2803" w:author="Administrator" w:date="2018-11-08T22:31:00Z">
              <w:tcPr>
                <w:tcW w:w="2211" w:type="dxa"/>
                <w:gridSpan w:val="3"/>
                <w:shd w:val="clear" w:color="auto" w:fill="auto"/>
                <w:vAlign w:val="center"/>
              </w:tcPr>
            </w:tcPrChange>
          </w:tcPr>
          <w:p w14:paraId="06CB8D8B" w14:textId="2098441F" w:rsidR="003D490F" w:rsidRPr="00410D43" w:rsidDel="007E2CA1" w:rsidRDefault="00342B28" w:rsidP="00292CE8">
            <w:pPr>
              <w:pStyle w:val="a9"/>
              <w:rPr>
                <w:del w:id="2804" w:author="John" w:date="2018-11-09T23:01:00Z"/>
              </w:rPr>
            </w:pPr>
            <w:ins w:id="2805" w:author="Administrator" w:date="2018-11-08T22:32:00Z">
              <w:del w:id="2806" w:author="John" w:date="2018-11-09T23:01:00Z">
                <w:r w:rsidDel="007E2CA1">
                  <w:rPr>
                    <w:rFonts w:hint="eastAsia"/>
                  </w:rPr>
                  <w:delText>以</w:delText>
                </w:r>
                <w:r w:rsidDel="007E2CA1">
                  <w:delText>学生</w:delText>
                </w:r>
              </w:del>
            </w:ins>
            <w:ins w:id="2807" w:author="Administrator" w:date="2018-11-08T22:33:00Z">
              <w:del w:id="2808" w:author="John" w:date="2018-11-09T23:01:00Z">
                <w:r w:rsidDel="007E2CA1">
                  <w:delText>身份使用该系统</w:delText>
                </w:r>
                <w:r w:rsidDel="007E2CA1">
                  <w:rPr>
                    <w:rFonts w:hint="eastAsia"/>
                  </w:rPr>
                  <w:delText>/</w:delText>
                </w:r>
                <w:r w:rsidDel="007E2CA1">
                  <w:rPr>
                    <w:rFonts w:hint="eastAsia"/>
                  </w:rPr>
                  <w:delText>代表</w:delText>
                </w:r>
                <w:r w:rsidDel="007E2CA1">
                  <w:delText>学生群体提出功能需求</w:delText>
                </w:r>
              </w:del>
            </w:ins>
          </w:p>
        </w:tc>
      </w:tr>
      <w:tr w:rsidR="00C227BF" w:rsidRPr="00410D43" w:rsidDel="007E2CA1" w14:paraId="4A78D269" w14:textId="1D651446" w:rsidTr="00342B28">
        <w:tblPrEx>
          <w:tblPrExChange w:id="2809" w:author="Administrator" w:date="2018-11-08T22:31:00Z">
            <w:tblPrEx>
              <w:tblW w:w="9685" w:type="dxa"/>
            </w:tblPrEx>
          </w:tblPrExChange>
        </w:tblPrEx>
        <w:trPr>
          <w:trHeight w:val="260"/>
          <w:jc w:val="center"/>
          <w:ins w:id="2810" w:author="Administrator" w:date="2018-11-08T22:19:00Z"/>
          <w:del w:id="2811" w:author="John" w:date="2018-11-09T23:01:00Z"/>
          <w:trPrChange w:id="2812" w:author="Administrator" w:date="2018-11-08T22:31:00Z">
            <w:trPr>
              <w:gridAfter w:val="0"/>
              <w:trHeight w:val="260"/>
              <w:jc w:val="center"/>
            </w:trPr>
          </w:trPrChange>
        </w:trPr>
        <w:tc>
          <w:tcPr>
            <w:tcW w:w="1129" w:type="dxa"/>
            <w:shd w:val="clear" w:color="auto" w:fill="auto"/>
            <w:noWrap/>
            <w:vAlign w:val="center"/>
            <w:tcPrChange w:id="2813" w:author="Administrator" w:date="2018-11-08T22:31:00Z">
              <w:tcPr>
                <w:tcW w:w="1129" w:type="dxa"/>
                <w:shd w:val="clear" w:color="auto" w:fill="auto"/>
                <w:noWrap/>
                <w:vAlign w:val="center"/>
              </w:tcPr>
            </w:tcPrChange>
          </w:tcPr>
          <w:p w14:paraId="519F07A6" w14:textId="52DE22FC" w:rsidR="00C227BF" w:rsidDel="007E2CA1" w:rsidRDefault="00C227BF" w:rsidP="00292CE8">
            <w:pPr>
              <w:pStyle w:val="a9"/>
              <w:rPr>
                <w:ins w:id="2814" w:author="Administrator" w:date="2018-11-08T22:19:00Z"/>
                <w:del w:id="2815" w:author="John" w:date="2018-11-09T23:01:00Z"/>
              </w:rPr>
            </w:pPr>
            <w:ins w:id="2816" w:author="Administrator" w:date="2018-11-08T22:20:00Z">
              <w:del w:id="2817" w:author="John" w:date="2018-11-09T23:01:00Z">
                <w:r w:rsidDel="007E2CA1">
                  <w:rPr>
                    <w:rFonts w:hint="eastAsia"/>
                  </w:rPr>
                  <w:delText>冯炫霖</w:delText>
                </w:r>
              </w:del>
            </w:ins>
          </w:p>
        </w:tc>
        <w:tc>
          <w:tcPr>
            <w:tcW w:w="1418" w:type="dxa"/>
            <w:shd w:val="clear" w:color="auto" w:fill="auto"/>
            <w:noWrap/>
            <w:vAlign w:val="center"/>
            <w:tcPrChange w:id="2818" w:author="Administrator" w:date="2018-11-08T22:31:00Z">
              <w:tcPr>
                <w:tcW w:w="1418" w:type="dxa"/>
                <w:gridSpan w:val="2"/>
                <w:shd w:val="clear" w:color="auto" w:fill="auto"/>
                <w:noWrap/>
                <w:vAlign w:val="center"/>
              </w:tcPr>
            </w:tcPrChange>
          </w:tcPr>
          <w:p w14:paraId="5CF5503B" w14:textId="2945C28F" w:rsidR="00C227BF" w:rsidDel="007E2CA1" w:rsidRDefault="00C227BF" w:rsidP="00292CE8">
            <w:pPr>
              <w:pStyle w:val="a9"/>
              <w:rPr>
                <w:ins w:id="2819" w:author="Administrator" w:date="2018-11-08T22:19:00Z"/>
                <w:del w:id="2820" w:author="John" w:date="2018-11-09T23:01:00Z"/>
              </w:rPr>
            </w:pPr>
            <w:ins w:id="2821" w:author="Administrator" w:date="2018-11-08T22:20:00Z">
              <w:del w:id="2822" w:author="John" w:date="2018-11-09T23:01:00Z">
                <w:r w:rsidDel="007E2CA1">
                  <w:rPr>
                    <w:rFonts w:hint="eastAsia"/>
                  </w:rPr>
                  <w:delText>用户</w:delText>
                </w:r>
                <w:r w:rsidDel="007E2CA1">
                  <w:rPr>
                    <w:rFonts w:hint="eastAsia"/>
                  </w:rPr>
                  <w:delText>/</w:delText>
                </w:r>
                <w:r w:rsidDel="007E2CA1">
                  <w:rPr>
                    <w:rFonts w:hint="eastAsia"/>
                  </w:rPr>
                  <w:delText>游客</w:delText>
                </w:r>
                <w:r w:rsidDel="007E2CA1">
                  <w:delText>用户群代表</w:delText>
                </w:r>
              </w:del>
            </w:ins>
          </w:p>
        </w:tc>
        <w:tc>
          <w:tcPr>
            <w:tcW w:w="1417" w:type="dxa"/>
            <w:vAlign w:val="center"/>
            <w:tcPrChange w:id="2823" w:author="Administrator" w:date="2018-11-08T22:31:00Z">
              <w:tcPr>
                <w:tcW w:w="1417" w:type="dxa"/>
                <w:gridSpan w:val="2"/>
              </w:tcPr>
            </w:tcPrChange>
          </w:tcPr>
          <w:p w14:paraId="4A13DAF9" w14:textId="33397348" w:rsidR="00C227BF" w:rsidDel="007E2CA1" w:rsidRDefault="00C227BF" w:rsidP="00292CE8">
            <w:pPr>
              <w:pStyle w:val="a9"/>
              <w:rPr>
                <w:ins w:id="2824" w:author="Administrator" w:date="2018-11-08T22:19:00Z"/>
                <w:del w:id="2825" w:author="John" w:date="2018-11-09T23:01:00Z"/>
              </w:rPr>
            </w:pPr>
            <w:ins w:id="2826" w:author="Administrator" w:date="2018-11-08T22:20:00Z">
              <w:del w:id="2827" w:author="John" w:date="2018-11-09T23:01:00Z">
                <w:r w:rsidDel="007E2CA1">
                  <w:rPr>
                    <w:rFonts w:hint="eastAsia"/>
                  </w:rPr>
                  <w:delText>外部</w:delText>
                </w:r>
              </w:del>
            </w:ins>
          </w:p>
        </w:tc>
        <w:tc>
          <w:tcPr>
            <w:tcW w:w="1999" w:type="dxa"/>
            <w:shd w:val="clear" w:color="auto" w:fill="auto"/>
            <w:noWrap/>
            <w:vAlign w:val="center"/>
            <w:tcPrChange w:id="2828" w:author="Administrator" w:date="2018-11-08T22:31:00Z">
              <w:tcPr>
                <w:tcW w:w="1999" w:type="dxa"/>
                <w:gridSpan w:val="2"/>
                <w:shd w:val="clear" w:color="auto" w:fill="auto"/>
                <w:noWrap/>
                <w:vAlign w:val="center"/>
              </w:tcPr>
            </w:tcPrChange>
          </w:tcPr>
          <w:p w14:paraId="76C45FBD" w14:textId="6037B5C3" w:rsidR="00C227BF" w:rsidRPr="00410D43" w:rsidDel="007E2CA1" w:rsidRDefault="00342B28" w:rsidP="00292CE8">
            <w:pPr>
              <w:pStyle w:val="a9"/>
              <w:rPr>
                <w:ins w:id="2829" w:author="Administrator" w:date="2018-11-08T22:19:00Z"/>
                <w:del w:id="2830" w:author="John" w:date="2018-11-09T23:01:00Z"/>
              </w:rPr>
            </w:pPr>
            <w:ins w:id="2831" w:author="Administrator" w:date="2018-11-08T22:28:00Z">
              <w:del w:id="2832" w:author="John" w:date="2018-11-09T23:01:00Z">
                <w:r w:rsidDel="007E2CA1">
                  <w:rPr>
                    <w:rFonts w:hint="eastAsia"/>
                  </w:rPr>
                  <w:delText>13588898527</w:delText>
                </w:r>
              </w:del>
            </w:ins>
          </w:p>
        </w:tc>
        <w:tc>
          <w:tcPr>
            <w:tcW w:w="1511" w:type="dxa"/>
            <w:shd w:val="clear" w:color="auto" w:fill="auto"/>
            <w:vAlign w:val="center"/>
            <w:tcPrChange w:id="2833" w:author="Administrator" w:date="2018-11-08T22:31:00Z">
              <w:tcPr>
                <w:tcW w:w="1511" w:type="dxa"/>
                <w:gridSpan w:val="2"/>
                <w:shd w:val="clear" w:color="auto" w:fill="auto"/>
              </w:tcPr>
            </w:tcPrChange>
          </w:tcPr>
          <w:p w14:paraId="6699DB55" w14:textId="6BD47696" w:rsidR="00C227BF" w:rsidRPr="00410D43" w:rsidDel="007E2CA1" w:rsidRDefault="00271644" w:rsidP="00292CE8">
            <w:pPr>
              <w:pStyle w:val="a9"/>
              <w:rPr>
                <w:ins w:id="2834" w:author="Administrator" w:date="2018-11-08T22:19:00Z"/>
                <w:del w:id="2835" w:author="John" w:date="2018-11-09T23:01:00Z"/>
              </w:rPr>
            </w:pPr>
            <w:ins w:id="2836" w:author="Administrator" w:date="2018-11-08T22:36:00Z">
              <w:del w:id="2837" w:author="John" w:date="2018-11-09T23:01:00Z">
                <w:r w:rsidDel="007E2CA1">
                  <w:rPr>
                    <w:rFonts w:hint="eastAsia"/>
                  </w:rPr>
                  <w:delText>致远</w:delText>
                </w:r>
                <w:r w:rsidDel="007E2CA1">
                  <w:rPr>
                    <w:rFonts w:hint="eastAsia"/>
                  </w:rPr>
                  <w:delText>B</w:delText>
                </w:r>
                <w:r w:rsidDel="007E2CA1">
                  <w:delText>2-522</w:delText>
                </w:r>
              </w:del>
            </w:ins>
          </w:p>
        </w:tc>
        <w:tc>
          <w:tcPr>
            <w:tcW w:w="2211" w:type="dxa"/>
            <w:gridSpan w:val="2"/>
            <w:shd w:val="clear" w:color="auto" w:fill="auto"/>
            <w:vAlign w:val="center"/>
            <w:tcPrChange w:id="2838" w:author="Administrator" w:date="2018-11-08T22:31:00Z">
              <w:tcPr>
                <w:tcW w:w="2211" w:type="dxa"/>
                <w:gridSpan w:val="3"/>
                <w:shd w:val="clear" w:color="auto" w:fill="auto"/>
                <w:vAlign w:val="center"/>
              </w:tcPr>
            </w:tcPrChange>
          </w:tcPr>
          <w:p w14:paraId="37802784" w14:textId="34C8FB7F" w:rsidR="00C227BF" w:rsidRPr="00410D43" w:rsidDel="007E2CA1" w:rsidRDefault="00342B28">
            <w:pPr>
              <w:pStyle w:val="a9"/>
              <w:rPr>
                <w:ins w:id="2839" w:author="Administrator" w:date="2018-11-08T22:19:00Z"/>
                <w:del w:id="2840" w:author="John" w:date="2018-11-09T23:01:00Z"/>
              </w:rPr>
            </w:pPr>
            <w:ins w:id="2841" w:author="Administrator" w:date="2018-11-08T22:33:00Z">
              <w:del w:id="2842" w:author="John" w:date="2018-11-09T23:01:00Z">
                <w:r w:rsidDel="007E2CA1">
                  <w:rPr>
                    <w:rFonts w:hint="eastAsia"/>
                  </w:rPr>
                  <w:delText>以游客</w:delText>
                </w:r>
                <w:r w:rsidDel="007E2CA1">
                  <w:delText>身份使用该系统</w:delText>
                </w:r>
                <w:r w:rsidDel="007E2CA1">
                  <w:rPr>
                    <w:rFonts w:hint="eastAsia"/>
                  </w:rPr>
                  <w:delText>/</w:delText>
                </w:r>
                <w:r w:rsidDel="007E2CA1">
                  <w:rPr>
                    <w:rFonts w:hint="eastAsia"/>
                  </w:rPr>
                  <w:delText>代表游客</w:delText>
                </w:r>
                <w:r w:rsidDel="007E2CA1">
                  <w:delText>群体提出功能需求</w:delText>
                </w:r>
              </w:del>
            </w:ins>
          </w:p>
        </w:tc>
      </w:tr>
      <w:tr w:rsidR="00FA0FF3" w:rsidRPr="00410D43" w:rsidDel="00501FC8" w14:paraId="02D6474F" w14:textId="4BB41109" w:rsidTr="00342B28">
        <w:tblPrEx>
          <w:tblPrExChange w:id="2843" w:author="Administrator" w:date="2018-11-08T22:31:00Z">
            <w:tblPrEx>
              <w:tblW w:w="9685" w:type="dxa"/>
            </w:tblPrEx>
          </w:tblPrExChange>
        </w:tblPrEx>
        <w:trPr>
          <w:gridAfter w:val="1"/>
          <w:wAfter w:w="1009" w:type="dxa"/>
          <w:trHeight w:val="260"/>
          <w:jc w:val="center"/>
          <w:del w:id="2844" w:author="Administrator" w:date="2018-11-08T21:17:00Z"/>
          <w:trPrChange w:id="2845" w:author="Administrator" w:date="2018-11-08T22:31:00Z">
            <w:trPr>
              <w:gridAfter w:val="1"/>
              <w:wAfter w:w="1009" w:type="dxa"/>
              <w:trHeight w:val="260"/>
              <w:jc w:val="center"/>
            </w:trPr>
          </w:trPrChange>
        </w:trPr>
        <w:tc>
          <w:tcPr>
            <w:tcW w:w="8676" w:type="dxa"/>
            <w:gridSpan w:val="6"/>
            <w:shd w:val="clear" w:color="auto" w:fill="auto"/>
            <w:noWrap/>
            <w:vAlign w:val="center"/>
            <w:tcPrChange w:id="2846" w:author="Administrator" w:date="2018-11-08T22:31:00Z">
              <w:tcPr>
                <w:tcW w:w="8676" w:type="dxa"/>
                <w:gridSpan w:val="11"/>
                <w:shd w:val="clear" w:color="auto" w:fill="auto"/>
                <w:noWrap/>
                <w:vAlign w:val="center"/>
              </w:tcPr>
            </w:tcPrChange>
          </w:tcPr>
          <w:p w14:paraId="0463C702" w14:textId="4C64A252" w:rsidR="00FA0FF3" w:rsidRPr="00410D43" w:rsidDel="00501FC8" w:rsidRDefault="00FA0FF3" w:rsidP="00292CE8">
            <w:pPr>
              <w:pStyle w:val="a9"/>
              <w:rPr>
                <w:del w:id="2847" w:author="Administrator" w:date="2018-11-08T21:17:00Z"/>
              </w:rPr>
            </w:pPr>
            <w:del w:id="2848" w:author="Administrator" w:date="2018-11-08T21:17:00Z">
              <w:r w:rsidRPr="00410D43" w:rsidDel="00501FC8">
                <w:rPr>
                  <w:rFonts w:hint="eastAsia"/>
                </w:rPr>
                <w:delText>未完待续</w:delText>
              </w:r>
              <w:r w:rsidRPr="00410D43" w:rsidDel="00501FC8">
                <w:delText>……</w:delText>
              </w:r>
            </w:del>
          </w:p>
        </w:tc>
      </w:tr>
    </w:tbl>
    <w:p w14:paraId="45CE33C6" w14:textId="6C7C6EEE" w:rsidR="007613F1" w:rsidDel="007E2CA1" w:rsidRDefault="00271644" w:rsidP="007613F1">
      <w:pPr>
        <w:pStyle w:val="1"/>
        <w:rPr>
          <w:del w:id="2849" w:author="John" w:date="2018-11-09T23:01:00Z"/>
        </w:rPr>
      </w:pPr>
      <w:ins w:id="2850" w:author="Administrator" w:date="2018-11-08T22:39:00Z">
        <w:del w:id="2851" w:author="John" w:date="2018-11-09T23:01:00Z">
          <w:r w:rsidDel="007E2CA1">
            <w:delText>8</w:delText>
          </w:r>
        </w:del>
      </w:ins>
      <w:del w:id="2852" w:author="John" w:date="2018-11-09T23:01:00Z">
        <w:r w:rsidR="005A41A3" w:rsidDel="007E2CA1">
          <w:rPr>
            <w:rFonts w:hint="eastAsia"/>
          </w:rPr>
          <w:delText>7</w:delText>
        </w:r>
        <w:r w:rsidR="00AB38FF" w:rsidDel="007E2CA1">
          <w:rPr>
            <w:rFonts w:hint="eastAsia"/>
          </w:rPr>
          <w:delText>项目风险</w:delText>
        </w:r>
      </w:del>
    </w:p>
    <w:p w14:paraId="2BDDC50A" w14:textId="36D86436" w:rsidR="00D130FB" w:rsidDel="007E2CA1" w:rsidRDefault="00271644" w:rsidP="00D130FB">
      <w:pPr>
        <w:pStyle w:val="2"/>
        <w:rPr>
          <w:del w:id="2853" w:author="John" w:date="2018-11-09T23:01:00Z"/>
        </w:rPr>
      </w:pPr>
      <w:ins w:id="2854" w:author="Administrator" w:date="2018-11-08T22:39:00Z">
        <w:del w:id="2855" w:author="John" w:date="2018-11-09T23:01:00Z">
          <w:r w:rsidDel="007E2CA1">
            <w:delText>8</w:delText>
          </w:r>
        </w:del>
      </w:ins>
      <w:del w:id="2856" w:author="John" w:date="2018-11-09T23:01:00Z">
        <w:r w:rsidR="005A41A3" w:rsidDel="007E2CA1">
          <w:rPr>
            <w:rFonts w:hint="eastAsia"/>
          </w:rPr>
          <w:delText>7</w:delText>
        </w:r>
        <w:r w:rsidR="00D130FB" w:rsidDel="007E2CA1">
          <w:delText>.1</w:delText>
        </w:r>
        <w:r w:rsidR="00D130FB" w:rsidDel="007E2CA1">
          <w:delText>项目风险类别定义</w:delText>
        </w:r>
      </w:del>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rsidDel="007E2CA1" w14:paraId="3115BD9D" w14:textId="45790585" w:rsidTr="005A41A3">
        <w:trPr>
          <w:del w:id="2857" w:author="John" w:date="2018-11-09T23:01:00Z"/>
        </w:trPr>
        <w:tc>
          <w:tcPr>
            <w:tcW w:w="1667" w:type="dxa"/>
            <w:shd w:val="clear" w:color="auto" w:fill="auto"/>
          </w:tcPr>
          <w:p w14:paraId="23381906" w14:textId="79F599C9" w:rsidR="00A5657F" w:rsidRPr="00AC5569" w:rsidDel="007E2CA1" w:rsidRDefault="00A5657F" w:rsidP="00AC5569">
            <w:pPr>
              <w:pStyle w:val="a9"/>
              <w:jc w:val="center"/>
              <w:rPr>
                <w:del w:id="2858" w:author="John" w:date="2018-11-09T23:01:00Z"/>
                <w:b/>
                <w:sz w:val="24"/>
              </w:rPr>
            </w:pPr>
            <w:del w:id="2859" w:author="John" w:date="2018-11-09T23:01:00Z">
              <w:r w:rsidRPr="00AC5569" w:rsidDel="007E2CA1">
                <w:rPr>
                  <w:rFonts w:hint="eastAsia"/>
                  <w:b/>
                  <w:sz w:val="24"/>
                </w:rPr>
                <w:delText>风险类别</w:delText>
              </w:r>
            </w:del>
          </w:p>
        </w:tc>
        <w:tc>
          <w:tcPr>
            <w:tcW w:w="6465" w:type="dxa"/>
            <w:shd w:val="clear" w:color="auto" w:fill="auto"/>
          </w:tcPr>
          <w:p w14:paraId="3A24CE93" w14:textId="1BDE97FA" w:rsidR="00A5657F" w:rsidRPr="00AC5569" w:rsidDel="007E2CA1" w:rsidRDefault="00A5657F" w:rsidP="00AC5569">
            <w:pPr>
              <w:pStyle w:val="a9"/>
              <w:jc w:val="center"/>
              <w:rPr>
                <w:del w:id="2860" w:author="John" w:date="2018-11-09T23:01:00Z"/>
                <w:b/>
                <w:sz w:val="24"/>
              </w:rPr>
            </w:pPr>
            <w:del w:id="2861" w:author="John" w:date="2018-11-09T23:01:00Z">
              <w:r w:rsidRPr="00AC5569" w:rsidDel="007E2CA1">
                <w:rPr>
                  <w:rFonts w:hint="eastAsia"/>
                  <w:b/>
                  <w:sz w:val="24"/>
                </w:rPr>
                <w:delText>描述</w:delText>
              </w:r>
            </w:del>
          </w:p>
        </w:tc>
      </w:tr>
      <w:tr w:rsidR="00A5657F" w:rsidDel="007E2CA1" w14:paraId="4B32E10C" w14:textId="1BFB679D" w:rsidTr="005A41A3">
        <w:trPr>
          <w:del w:id="2862" w:author="John" w:date="2018-11-09T23:01:00Z"/>
        </w:trPr>
        <w:tc>
          <w:tcPr>
            <w:tcW w:w="1667" w:type="dxa"/>
            <w:shd w:val="clear" w:color="auto" w:fill="auto"/>
          </w:tcPr>
          <w:p w14:paraId="2A17EC34" w14:textId="754A0F37" w:rsidR="00A5657F" w:rsidDel="007E2CA1" w:rsidRDefault="00A5657F" w:rsidP="00AC5569">
            <w:pPr>
              <w:pStyle w:val="a9"/>
              <w:rPr>
                <w:del w:id="2863" w:author="John" w:date="2018-11-09T23:01:00Z"/>
              </w:rPr>
            </w:pPr>
            <w:del w:id="2864" w:author="John" w:date="2018-11-09T23:01:00Z">
              <w:r w:rsidDel="007E2CA1">
                <w:rPr>
                  <w:rFonts w:hint="eastAsia"/>
                </w:rPr>
                <w:delText>技术风险</w:delText>
              </w:r>
            </w:del>
          </w:p>
        </w:tc>
        <w:tc>
          <w:tcPr>
            <w:tcW w:w="6465" w:type="dxa"/>
            <w:shd w:val="clear" w:color="auto" w:fill="auto"/>
          </w:tcPr>
          <w:p w14:paraId="72CD5B42" w14:textId="78F2F705" w:rsidR="00A5657F" w:rsidDel="007E2CA1" w:rsidRDefault="00A5657F" w:rsidP="00AC5569">
            <w:pPr>
              <w:pStyle w:val="a9"/>
              <w:rPr>
                <w:del w:id="2865" w:author="John" w:date="2018-11-09T23:01:00Z"/>
              </w:rPr>
            </w:pPr>
            <w:del w:id="2866" w:author="John" w:date="2018-11-09T23:01:00Z">
              <w:r w:rsidDel="007E2CA1">
                <w:delText>通常包括</w:delText>
              </w:r>
              <w:r w:rsidDel="007E2CA1">
                <w:rPr>
                  <w:rFonts w:hint="eastAsia"/>
                </w:rPr>
                <w:delText>软件开发阶段人员的技术无法达到开发的要求，以及开发过程中，用户对技术的要求无法达到</w:delText>
              </w:r>
              <w:r w:rsidDel="007E2CA1">
                <w:delText>。</w:delText>
              </w:r>
            </w:del>
          </w:p>
        </w:tc>
      </w:tr>
      <w:tr w:rsidR="00A5657F" w:rsidDel="007E2CA1" w14:paraId="03348453" w14:textId="1F2BDCBC" w:rsidTr="005A41A3">
        <w:trPr>
          <w:del w:id="2867" w:author="John" w:date="2018-11-09T23:01:00Z"/>
        </w:trPr>
        <w:tc>
          <w:tcPr>
            <w:tcW w:w="1667" w:type="dxa"/>
            <w:shd w:val="clear" w:color="auto" w:fill="auto"/>
          </w:tcPr>
          <w:p w14:paraId="79F05CC0" w14:textId="4898B31E" w:rsidR="00A5657F" w:rsidDel="007E2CA1" w:rsidRDefault="00A5657F" w:rsidP="00AC5569">
            <w:pPr>
              <w:pStyle w:val="a9"/>
              <w:rPr>
                <w:del w:id="2868" w:author="John" w:date="2018-11-09T23:01:00Z"/>
              </w:rPr>
            </w:pPr>
            <w:del w:id="2869" w:author="John" w:date="2018-11-09T23:01:00Z">
              <w:r w:rsidDel="007E2CA1">
                <w:rPr>
                  <w:rFonts w:hint="eastAsia"/>
                </w:rPr>
                <w:delText>参与者风险</w:delText>
              </w:r>
            </w:del>
          </w:p>
        </w:tc>
        <w:tc>
          <w:tcPr>
            <w:tcW w:w="6465" w:type="dxa"/>
            <w:shd w:val="clear" w:color="auto" w:fill="auto"/>
          </w:tcPr>
          <w:p w14:paraId="15233853" w14:textId="1AF0B3BB" w:rsidR="00A5657F" w:rsidDel="007E2CA1" w:rsidRDefault="00A5657F" w:rsidP="00AC5569">
            <w:pPr>
              <w:pStyle w:val="a9"/>
              <w:rPr>
                <w:del w:id="2870" w:author="John" w:date="2018-11-09T23:01:00Z"/>
              </w:rPr>
            </w:pPr>
            <w:del w:id="2871" w:author="John" w:date="2018-11-09T23:01:00Z">
              <w:r w:rsidDel="007E2CA1">
                <w:delText>通常</w:delText>
              </w:r>
              <w:r w:rsidDel="007E2CA1">
                <w:rPr>
                  <w:rFonts w:hint="eastAsia"/>
                </w:rPr>
                <w:delText>用户更改，开发人员的变更以及减少，开发人员请假生病以及课程繁忙</w:delText>
              </w:r>
              <w:r w:rsidDel="007E2CA1">
                <w:delText>等。</w:delText>
              </w:r>
            </w:del>
          </w:p>
        </w:tc>
      </w:tr>
      <w:tr w:rsidR="00A5657F" w:rsidDel="007E2CA1" w14:paraId="5710DC44" w14:textId="25EB3897" w:rsidTr="005A41A3">
        <w:trPr>
          <w:del w:id="2872" w:author="John" w:date="2018-11-09T23:01:00Z"/>
        </w:trPr>
        <w:tc>
          <w:tcPr>
            <w:tcW w:w="1667" w:type="dxa"/>
            <w:shd w:val="clear" w:color="auto" w:fill="auto"/>
          </w:tcPr>
          <w:p w14:paraId="10C51229" w14:textId="0B8B7EFD" w:rsidR="00A5657F" w:rsidDel="007E2CA1" w:rsidRDefault="00A5657F" w:rsidP="00AC5569">
            <w:pPr>
              <w:pStyle w:val="a9"/>
              <w:rPr>
                <w:del w:id="2873" w:author="John" w:date="2018-11-09T23:01:00Z"/>
              </w:rPr>
            </w:pPr>
            <w:del w:id="2874" w:author="John" w:date="2018-11-09T23:01:00Z">
              <w:r w:rsidDel="007E2CA1">
                <w:rPr>
                  <w:rFonts w:hint="eastAsia"/>
                </w:rPr>
                <w:delText>结构风险</w:delText>
              </w:r>
            </w:del>
          </w:p>
        </w:tc>
        <w:tc>
          <w:tcPr>
            <w:tcW w:w="6465" w:type="dxa"/>
            <w:shd w:val="clear" w:color="auto" w:fill="auto"/>
          </w:tcPr>
          <w:p w14:paraId="7356769A" w14:textId="1FCD66BE" w:rsidR="00A5657F" w:rsidDel="007E2CA1" w:rsidRDefault="00A5657F" w:rsidP="00AC5569">
            <w:pPr>
              <w:pStyle w:val="a9"/>
              <w:rPr>
                <w:del w:id="2875" w:author="John" w:date="2018-11-09T23:01:00Z"/>
              </w:rPr>
            </w:pPr>
            <w:del w:id="2876" w:author="John" w:date="2018-11-09T23:01:00Z">
              <w:r w:rsidDel="007E2CA1">
                <w:delText>通常包括</w:delText>
              </w:r>
              <w:r w:rsidDel="007E2CA1">
                <w:rPr>
                  <w:rFonts w:hint="eastAsia"/>
                </w:rPr>
                <w:delText>系统结构的改变和人员配置的改变。</w:delText>
              </w:r>
            </w:del>
          </w:p>
        </w:tc>
      </w:tr>
      <w:tr w:rsidR="00A5657F" w:rsidDel="007E2CA1" w14:paraId="4F3C9506" w14:textId="0CC43E86" w:rsidTr="005A41A3">
        <w:trPr>
          <w:del w:id="2877" w:author="John" w:date="2018-11-09T23:01:00Z"/>
        </w:trPr>
        <w:tc>
          <w:tcPr>
            <w:tcW w:w="1667" w:type="dxa"/>
            <w:shd w:val="clear" w:color="auto" w:fill="auto"/>
          </w:tcPr>
          <w:p w14:paraId="3CDF1351" w14:textId="6F326F29" w:rsidR="00A5657F" w:rsidDel="007E2CA1" w:rsidRDefault="00A5657F" w:rsidP="00AC5569">
            <w:pPr>
              <w:pStyle w:val="a9"/>
              <w:rPr>
                <w:del w:id="2878" w:author="John" w:date="2018-11-09T23:01:00Z"/>
              </w:rPr>
            </w:pPr>
            <w:del w:id="2879" w:author="John" w:date="2018-11-09T23:01:00Z">
              <w:r w:rsidDel="007E2CA1">
                <w:rPr>
                  <w:rFonts w:hint="eastAsia"/>
                </w:rPr>
                <w:delText>工具风险</w:delText>
              </w:r>
            </w:del>
          </w:p>
        </w:tc>
        <w:tc>
          <w:tcPr>
            <w:tcW w:w="6465" w:type="dxa"/>
            <w:shd w:val="clear" w:color="auto" w:fill="auto"/>
          </w:tcPr>
          <w:p w14:paraId="54F4D281" w14:textId="20E1AD5B" w:rsidR="00A5657F" w:rsidDel="007E2CA1" w:rsidRDefault="00A5657F" w:rsidP="00AC5569">
            <w:pPr>
              <w:pStyle w:val="a9"/>
              <w:rPr>
                <w:del w:id="2880" w:author="John" w:date="2018-11-09T23:01:00Z"/>
              </w:rPr>
            </w:pPr>
            <w:del w:id="2881" w:author="John" w:date="2018-11-09T23:01:00Z">
              <w:r w:rsidDel="007E2CA1">
                <w:rPr>
                  <w:rFonts w:hint="eastAsia"/>
                </w:rPr>
                <w:delText>通常包括开发过程中的工具无法达到开发的要求，以及工具的变更和出错情况。</w:delText>
              </w:r>
            </w:del>
          </w:p>
        </w:tc>
      </w:tr>
      <w:tr w:rsidR="00A5657F" w:rsidDel="007E2CA1" w14:paraId="6BB2A3C2" w14:textId="69E6D81F" w:rsidTr="005A41A3">
        <w:trPr>
          <w:del w:id="2882" w:author="John" w:date="2018-11-09T23:01:00Z"/>
        </w:trPr>
        <w:tc>
          <w:tcPr>
            <w:tcW w:w="1667" w:type="dxa"/>
            <w:shd w:val="clear" w:color="auto" w:fill="auto"/>
          </w:tcPr>
          <w:p w14:paraId="622DF22D" w14:textId="7E2FBE92" w:rsidR="00A5657F" w:rsidDel="007E2CA1" w:rsidRDefault="00A5657F" w:rsidP="00AC5569">
            <w:pPr>
              <w:pStyle w:val="a9"/>
              <w:rPr>
                <w:del w:id="2883" w:author="John" w:date="2018-11-09T23:01:00Z"/>
              </w:rPr>
            </w:pPr>
            <w:del w:id="2884" w:author="John" w:date="2018-11-09T23:01:00Z">
              <w:r w:rsidDel="007E2CA1">
                <w:rPr>
                  <w:rFonts w:hint="eastAsia"/>
                </w:rPr>
                <w:delText>任务风险</w:delText>
              </w:r>
            </w:del>
          </w:p>
        </w:tc>
        <w:tc>
          <w:tcPr>
            <w:tcW w:w="6465" w:type="dxa"/>
            <w:shd w:val="clear" w:color="auto" w:fill="auto"/>
          </w:tcPr>
          <w:p w14:paraId="17B090E0" w14:textId="36E77E58" w:rsidR="00A5657F" w:rsidDel="007E2CA1" w:rsidRDefault="00A5657F" w:rsidP="00AC5569">
            <w:pPr>
              <w:pStyle w:val="a9"/>
              <w:rPr>
                <w:del w:id="2885" w:author="John" w:date="2018-11-09T23:01:00Z"/>
              </w:rPr>
            </w:pPr>
            <w:del w:id="2886" w:author="John" w:date="2018-11-09T23:01:00Z">
              <w:r w:rsidDel="007E2CA1">
                <w:rPr>
                  <w:rFonts w:hint="eastAsia"/>
                </w:rPr>
                <w:delText>通常包括开发人员对任务分配的不平均，以及开发人员没有即使有效的完成自己的任务。</w:delText>
              </w:r>
            </w:del>
          </w:p>
        </w:tc>
      </w:tr>
    </w:tbl>
    <w:p w14:paraId="75DCCC0C" w14:textId="5BA75D85" w:rsidR="00D130FB" w:rsidDel="007E2CA1" w:rsidRDefault="009F215D" w:rsidP="00D130FB">
      <w:pPr>
        <w:pStyle w:val="2"/>
        <w:rPr>
          <w:del w:id="2887" w:author="John" w:date="2018-11-09T23:01:00Z"/>
        </w:rPr>
      </w:pPr>
      <w:ins w:id="2888" w:author="Administrator" w:date="2018-11-08T22:39:00Z">
        <w:del w:id="2889" w:author="John" w:date="2018-11-09T23:01:00Z">
          <w:r w:rsidDel="007E2CA1">
            <w:delText>8</w:delText>
          </w:r>
        </w:del>
      </w:ins>
      <w:del w:id="2890" w:author="John" w:date="2018-11-09T23:01:00Z">
        <w:r w:rsidR="005A41A3" w:rsidDel="007E2CA1">
          <w:rPr>
            <w:rFonts w:hint="eastAsia"/>
          </w:rPr>
          <w:delText>7</w:delText>
        </w:r>
        <w:r w:rsidR="00D130FB" w:rsidDel="007E2CA1">
          <w:delText>.2</w:delText>
        </w:r>
        <w:r w:rsidR="00D130FB" w:rsidDel="007E2CA1">
          <w:delText>项目风险概率和影响定义</w:delText>
        </w:r>
      </w:del>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271"/>
        <w:gridCol w:w="997"/>
        <w:gridCol w:w="1139"/>
        <w:gridCol w:w="1880"/>
        <w:gridCol w:w="1763"/>
      </w:tblGrid>
      <w:tr w:rsidR="00A5657F" w:rsidDel="007E2CA1" w14:paraId="5BBE0775" w14:textId="53AFEA78" w:rsidTr="00AC5569">
        <w:trPr>
          <w:trHeight w:val="510"/>
          <w:jc w:val="center"/>
          <w:del w:id="2891" w:author="John" w:date="2018-11-09T23:01:00Z"/>
        </w:trPr>
        <w:tc>
          <w:tcPr>
            <w:tcW w:w="992" w:type="dxa"/>
            <w:shd w:val="clear" w:color="auto" w:fill="auto"/>
            <w:vAlign w:val="center"/>
          </w:tcPr>
          <w:p w14:paraId="469CDB5F" w14:textId="3EBB9B6C" w:rsidR="00A5657F" w:rsidRPr="00AC5569" w:rsidDel="007E2CA1" w:rsidRDefault="00A5657F" w:rsidP="00AC5569">
            <w:pPr>
              <w:pStyle w:val="a9"/>
              <w:rPr>
                <w:del w:id="2892" w:author="John" w:date="2018-11-09T23:01:00Z"/>
                <w:sz w:val="24"/>
              </w:rPr>
            </w:pPr>
          </w:p>
        </w:tc>
        <w:tc>
          <w:tcPr>
            <w:tcW w:w="1271" w:type="dxa"/>
            <w:shd w:val="clear" w:color="auto" w:fill="auto"/>
            <w:vAlign w:val="center"/>
          </w:tcPr>
          <w:p w14:paraId="0A989C70" w14:textId="29CAB84D" w:rsidR="00A5657F" w:rsidRPr="00AC5569" w:rsidDel="007E2CA1" w:rsidRDefault="00A5657F" w:rsidP="00AC5569">
            <w:pPr>
              <w:pStyle w:val="a9"/>
              <w:rPr>
                <w:del w:id="2893" w:author="John" w:date="2018-11-09T23:01:00Z"/>
                <w:b/>
                <w:sz w:val="24"/>
                <w:szCs w:val="28"/>
              </w:rPr>
            </w:pPr>
            <w:del w:id="2894" w:author="John" w:date="2018-11-09T23:01:00Z">
              <w:r w:rsidRPr="00AC5569" w:rsidDel="007E2CA1">
                <w:rPr>
                  <w:rFonts w:hint="eastAsia"/>
                  <w:b/>
                  <w:sz w:val="24"/>
                  <w:szCs w:val="28"/>
                </w:rPr>
                <w:delText>定性描述</w:delText>
              </w:r>
            </w:del>
          </w:p>
        </w:tc>
        <w:tc>
          <w:tcPr>
            <w:tcW w:w="997" w:type="dxa"/>
            <w:shd w:val="clear" w:color="auto" w:fill="auto"/>
            <w:vAlign w:val="center"/>
          </w:tcPr>
          <w:p w14:paraId="1BB62EC2" w14:textId="53F029E8" w:rsidR="00A5657F" w:rsidRPr="00AC5569" w:rsidDel="007E2CA1" w:rsidRDefault="00A5657F" w:rsidP="00AC5569">
            <w:pPr>
              <w:pStyle w:val="a9"/>
              <w:rPr>
                <w:del w:id="2895" w:author="John" w:date="2018-11-09T23:01:00Z"/>
                <w:b/>
                <w:sz w:val="24"/>
                <w:szCs w:val="28"/>
              </w:rPr>
            </w:pPr>
            <w:del w:id="2896" w:author="John" w:date="2018-11-09T23:01:00Z">
              <w:r w:rsidRPr="00AC5569" w:rsidDel="007E2CA1">
                <w:rPr>
                  <w:rFonts w:hint="eastAsia"/>
                  <w:b/>
                  <w:sz w:val="24"/>
                  <w:szCs w:val="28"/>
                </w:rPr>
                <w:delText>进度</w:delText>
              </w:r>
            </w:del>
          </w:p>
        </w:tc>
        <w:tc>
          <w:tcPr>
            <w:tcW w:w="1139" w:type="dxa"/>
            <w:shd w:val="clear" w:color="auto" w:fill="auto"/>
            <w:vAlign w:val="center"/>
          </w:tcPr>
          <w:p w14:paraId="372C998D" w14:textId="59F78A50" w:rsidR="00A5657F" w:rsidRPr="00AC5569" w:rsidDel="007E2CA1" w:rsidRDefault="00A5657F" w:rsidP="00AC5569">
            <w:pPr>
              <w:pStyle w:val="a9"/>
              <w:rPr>
                <w:del w:id="2897" w:author="John" w:date="2018-11-09T23:01:00Z"/>
                <w:b/>
                <w:sz w:val="24"/>
                <w:szCs w:val="28"/>
              </w:rPr>
            </w:pPr>
            <w:del w:id="2898" w:author="John" w:date="2018-11-09T23:01:00Z">
              <w:r w:rsidRPr="00AC5569" w:rsidDel="007E2CA1">
                <w:rPr>
                  <w:rFonts w:hint="eastAsia"/>
                  <w:b/>
                  <w:sz w:val="24"/>
                  <w:szCs w:val="28"/>
                </w:rPr>
                <w:delText>成本</w:delText>
              </w:r>
            </w:del>
          </w:p>
        </w:tc>
        <w:tc>
          <w:tcPr>
            <w:tcW w:w="1880" w:type="dxa"/>
            <w:shd w:val="clear" w:color="auto" w:fill="auto"/>
            <w:vAlign w:val="center"/>
          </w:tcPr>
          <w:p w14:paraId="450B7E3B" w14:textId="7D19C8E1" w:rsidR="00A5657F" w:rsidRPr="00AC5569" w:rsidDel="007E2CA1" w:rsidRDefault="00A5657F" w:rsidP="00AC5569">
            <w:pPr>
              <w:pStyle w:val="a9"/>
              <w:rPr>
                <w:del w:id="2899" w:author="John" w:date="2018-11-09T23:01:00Z"/>
                <w:b/>
                <w:sz w:val="24"/>
                <w:szCs w:val="28"/>
              </w:rPr>
            </w:pPr>
            <w:del w:id="2900" w:author="John" w:date="2018-11-09T23:01:00Z">
              <w:r w:rsidRPr="00AC5569" w:rsidDel="007E2CA1">
                <w:rPr>
                  <w:rFonts w:hint="eastAsia"/>
                  <w:b/>
                  <w:sz w:val="24"/>
                  <w:szCs w:val="28"/>
                </w:rPr>
                <w:delText>质量</w:delText>
              </w:r>
            </w:del>
          </w:p>
        </w:tc>
        <w:tc>
          <w:tcPr>
            <w:tcW w:w="1763" w:type="dxa"/>
            <w:shd w:val="clear" w:color="auto" w:fill="auto"/>
            <w:vAlign w:val="center"/>
          </w:tcPr>
          <w:p w14:paraId="64F66643" w14:textId="64956E28" w:rsidR="00A5657F" w:rsidRPr="00AC5569" w:rsidDel="007E2CA1" w:rsidRDefault="00A5657F" w:rsidP="00AC5569">
            <w:pPr>
              <w:pStyle w:val="a9"/>
              <w:rPr>
                <w:del w:id="2901" w:author="John" w:date="2018-11-09T23:01:00Z"/>
                <w:b/>
                <w:sz w:val="24"/>
                <w:szCs w:val="28"/>
              </w:rPr>
            </w:pPr>
            <w:del w:id="2902" w:author="John" w:date="2018-11-09T23:01:00Z">
              <w:r w:rsidRPr="00AC5569" w:rsidDel="007E2CA1">
                <w:rPr>
                  <w:rFonts w:hint="eastAsia"/>
                  <w:b/>
                  <w:sz w:val="24"/>
                  <w:szCs w:val="28"/>
                </w:rPr>
                <w:delText>范围</w:delText>
              </w:r>
            </w:del>
          </w:p>
        </w:tc>
      </w:tr>
      <w:tr w:rsidR="00A5657F" w:rsidDel="007E2CA1" w14:paraId="7A06750B" w14:textId="5281BA5D" w:rsidTr="00AC5569">
        <w:trPr>
          <w:trHeight w:val="300"/>
          <w:jc w:val="center"/>
          <w:del w:id="2903" w:author="John" w:date="2018-11-09T23:01:00Z"/>
        </w:trPr>
        <w:tc>
          <w:tcPr>
            <w:tcW w:w="992" w:type="dxa"/>
            <w:vMerge w:val="restart"/>
            <w:shd w:val="clear" w:color="auto" w:fill="auto"/>
            <w:vAlign w:val="center"/>
          </w:tcPr>
          <w:p w14:paraId="2430FBA8" w14:textId="333FD577" w:rsidR="00A5657F" w:rsidDel="007E2CA1" w:rsidRDefault="00A5657F" w:rsidP="00AC5569">
            <w:pPr>
              <w:pStyle w:val="a9"/>
              <w:rPr>
                <w:del w:id="2904" w:author="John" w:date="2018-11-09T23:01:00Z"/>
                <w:b/>
                <w:bCs/>
                <w:sz w:val="28"/>
                <w:szCs w:val="28"/>
              </w:rPr>
            </w:pPr>
            <w:del w:id="2905" w:author="John" w:date="2018-11-09T23:01:00Z">
              <w:r w:rsidRPr="00AC5569" w:rsidDel="007E2CA1">
                <w:rPr>
                  <w:rFonts w:hint="eastAsia"/>
                  <w:b/>
                  <w:bCs/>
                  <w:sz w:val="24"/>
                  <w:szCs w:val="28"/>
                </w:rPr>
                <w:delText>概率</w:delText>
              </w:r>
            </w:del>
          </w:p>
        </w:tc>
        <w:tc>
          <w:tcPr>
            <w:tcW w:w="1271" w:type="dxa"/>
            <w:shd w:val="clear" w:color="auto" w:fill="auto"/>
            <w:vAlign w:val="center"/>
          </w:tcPr>
          <w:p w14:paraId="063321F1" w14:textId="47DF7EA1" w:rsidR="00A5657F" w:rsidDel="007E2CA1" w:rsidRDefault="00A5657F" w:rsidP="00AC5569">
            <w:pPr>
              <w:pStyle w:val="a9"/>
              <w:rPr>
                <w:del w:id="2906" w:author="John" w:date="2018-11-09T23:01:00Z"/>
              </w:rPr>
            </w:pPr>
            <w:del w:id="2907" w:author="John" w:date="2018-11-09T23:01:00Z">
              <w:r w:rsidDel="007E2CA1">
                <w:rPr>
                  <w:rFonts w:hint="eastAsia"/>
                </w:rPr>
                <w:delText>高</w:delText>
              </w:r>
            </w:del>
          </w:p>
        </w:tc>
        <w:tc>
          <w:tcPr>
            <w:tcW w:w="5779" w:type="dxa"/>
            <w:gridSpan w:val="4"/>
            <w:vMerge w:val="restart"/>
            <w:shd w:val="clear" w:color="auto" w:fill="auto"/>
            <w:vAlign w:val="center"/>
          </w:tcPr>
          <w:p w14:paraId="72A9E015" w14:textId="666BD971" w:rsidR="00A5657F" w:rsidDel="007E2CA1" w:rsidRDefault="00A5657F" w:rsidP="00AC5569">
            <w:pPr>
              <w:pStyle w:val="a9"/>
              <w:rPr>
                <w:del w:id="2908" w:author="John" w:date="2018-11-09T23:01:00Z"/>
              </w:rPr>
            </w:pPr>
            <w:del w:id="2909" w:author="John" w:date="2018-11-09T23:01:00Z">
              <w:r w:rsidDel="007E2CA1">
                <w:rPr>
                  <w:rFonts w:hint="eastAsia"/>
                </w:rPr>
                <w:delText>表示发生的可能性</w:delText>
              </w:r>
            </w:del>
          </w:p>
        </w:tc>
      </w:tr>
      <w:tr w:rsidR="00A5657F" w:rsidDel="007E2CA1" w14:paraId="21768C2F" w14:textId="1C11E19C" w:rsidTr="00AC5569">
        <w:trPr>
          <w:trHeight w:val="285"/>
          <w:jc w:val="center"/>
          <w:del w:id="2910" w:author="John" w:date="2018-11-09T23:01:00Z"/>
        </w:trPr>
        <w:tc>
          <w:tcPr>
            <w:tcW w:w="992" w:type="dxa"/>
            <w:vMerge/>
            <w:shd w:val="clear" w:color="auto" w:fill="auto"/>
            <w:vAlign w:val="center"/>
          </w:tcPr>
          <w:p w14:paraId="64C52B18" w14:textId="55D7545B" w:rsidR="00A5657F" w:rsidDel="007E2CA1" w:rsidRDefault="00A5657F" w:rsidP="00AC5569">
            <w:pPr>
              <w:pStyle w:val="a9"/>
              <w:rPr>
                <w:del w:id="2911" w:author="John" w:date="2018-11-09T23:01:00Z"/>
                <w:b/>
                <w:bCs/>
                <w:sz w:val="28"/>
                <w:szCs w:val="28"/>
              </w:rPr>
            </w:pPr>
          </w:p>
        </w:tc>
        <w:tc>
          <w:tcPr>
            <w:tcW w:w="1271" w:type="dxa"/>
            <w:shd w:val="clear" w:color="auto" w:fill="auto"/>
            <w:vAlign w:val="center"/>
          </w:tcPr>
          <w:p w14:paraId="7B131A8C" w14:textId="6E427E1A" w:rsidR="00A5657F" w:rsidDel="007E2CA1" w:rsidRDefault="00A5657F" w:rsidP="00AC5569">
            <w:pPr>
              <w:pStyle w:val="a9"/>
              <w:rPr>
                <w:del w:id="2912" w:author="John" w:date="2018-11-09T23:01:00Z"/>
              </w:rPr>
            </w:pPr>
            <w:del w:id="2913" w:author="John" w:date="2018-11-09T23:01:00Z">
              <w:r w:rsidDel="007E2CA1">
                <w:rPr>
                  <w:rFonts w:hint="eastAsia"/>
                </w:rPr>
                <w:delText>中</w:delText>
              </w:r>
            </w:del>
          </w:p>
        </w:tc>
        <w:tc>
          <w:tcPr>
            <w:tcW w:w="5779" w:type="dxa"/>
            <w:gridSpan w:val="4"/>
            <w:vMerge/>
            <w:vAlign w:val="center"/>
          </w:tcPr>
          <w:p w14:paraId="26EE5D1B" w14:textId="07ECA210" w:rsidR="00A5657F" w:rsidDel="007E2CA1" w:rsidRDefault="00A5657F" w:rsidP="00AC5569">
            <w:pPr>
              <w:pStyle w:val="a9"/>
              <w:rPr>
                <w:del w:id="2914" w:author="John" w:date="2018-11-09T23:01:00Z"/>
              </w:rPr>
            </w:pPr>
          </w:p>
        </w:tc>
      </w:tr>
      <w:tr w:rsidR="00A5657F" w:rsidDel="007E2CA1" w14:paraId="013AB07D" w14:textId="5EF4245A" w:rsidTr="00AC5569">
        <w:trPr>
          <w:trHeight w:val="285"/>
          <w:jc w:val="center"/>
          <w:del w:id="2915" w:author="John" w:date="2018-11-09T23:01:00Z"/>
        </w:trPr>
        <w:tc>
          <w:tcPr>
            <w:tcW w:w="992" w:type="dxa"/>
            <w:vMerge/>
            <w:shd w:val="clear" w:color="auto" w:fill="auto"/>
            <w:vAlign w:val="center"/>
          </w:tcPr>
          <w:p w14:paraId="5BECA377" w14:textId="7508CE13" w:rsidR="00A5657F" w:rsidDel="007E2CA1" w:rsidRDefault="00A5657F" w:rsidP="00AC5569">
            <w:pPr>
              <w:pStyle w:val="a9"/>
              <w:rPr>
                <w:del w:id="2916" w:author="John" w:date="2018-11-09T23:01:00Z"/>
                <w:b/>
                <w:bCs/>
                <w:sz w:val="28"/>
                <w:szCs w:val="28"/>
              </w:rPr>
            </w:pPr>
          </w:p>
        </w:tc>
        <w:tc>
          <w:tcPr>
            <w:tcW w:w="1271" w:type="dxa"/>
            <w:shd w:val="clear" w:color="auto" w:fill="auto"/>
            <w:vAlign w:val="center"/>
          </w:tcPr>
          <w:p w14:paraId="2047F582" w14:textId="5C3CDC44" w:rsidR="00A5657F" w:rsidDel="007E2CA1" w:rsidRDefault="00A5657F" w:rsidP="00AC5569">
            <w:pPr>
              <w:pStyle w:val="a9"/>
              <w:rPr>
                <w:del w:id="2917" w:author="John" w:date="2018-11-09T23:01:00Z"/>
              </w:rPr>
            </w:pPr>
            <w:del w:id="2918" w:author="John" w:date="2018-11-09T23:01:00Z">
              <w:r w:rsidDel="007E2CA1">
                <w:rPr>
                  <w:rFonts w:hint="eastAsia"/>
                </w:rPr>
                <w:delText>低</w:delText>
              </w:r>
            </w:del>
          </w:p>
        </w:tc>
        <w:tc>
          <w:tcPr>
            <w:tcW w:w="5779" w:type="dxa"/>
            <w:gridSpan w:val="4"/>
            <w:vMerge/>
            <w:vAlign w:val="center"/>
          </w:tcPr>
          <w:p w14:paraId="03A23793" w14:textId="25DB08FA" w:rsidR="00A5657F" w:rsidDel="007E2CA1" w:rsidRDefault="00A5657F" w:rsidP="00AC5569">
            <w:pPr>
              <w:pStyle w:val="a9"/>
              <w:rPr>
                <w:del w:id="2919" w:author="John" w:date="2018-11-09T23:01:00Z"/>
              </w:rPr>
            </w:pPr>
          </w:p>
        </w:tc>
      </w:tr>
      <w:tr w:rsidR="00A5657F" w:rsidDel="007E2CA1" w14:paraId="65199CDB" w14:textId="64472A81" w:rsidTr="00AC5569">
        <w:trPr>
          <w:trHeight w:val="510"/>
          <w:jc w:val="center"/>
          <w:del w:id="2920" w:author="John" w:date="2018-11-09T23:01:00Z"/>
        </w:trPr>
        <w:tc>
          <w:tcPr>
            <w:tcW w:w="992" w:type="dxa"/>
            <w:vMerge w:val="restart"/>
            <w:shd w:val="clear" w:color="auto" w:fill="auto"/>
            <w:vAlign w:val="center"/>
          </w:tcPr>
          <w:p w14:paraId="439153B9" w14:textId="07F6B633" w:rsidR="00A5657F" w:rsidDel="007E2CA1" w:rsidRDefault="00A5657F" w:rsidP="00AC5569">
            <w:pPr>
              <w:pStyle w:val="a9"/>
              <w:rPr>
                <w:del w:id="2921" w:author="John" w:date="2018-11-09T23:01:00Z"/>
                <w:b/>
                <w:bCs/>
                <w:sz w:val="28"/>
                <w:szCs w:val="28"/>
              </w:rPr>
            </w:pPr>
            <w:del w:id="2922" w:author="John" w:date="2018-11-09T23:01:00Z">
              <w:r w:rsidRPr="00AC5569" w:rsidDel="007E2CA1">
                <w:rPr>
                  <w:rFonts w:hint="eastAsia"/>
                  <w:b/>
                  <w:bCs/>
                  <w:sz w:val="24"/>
                  <w:szCs w:val="28"/>
                </w:rPr>
                <w:delText>影响</w:delText>
              </w:r>
            </w:del>
          </w:p>
        </w:tc>
        <w:tc>
          <w:tcPr>
            <w:tcW w:w="1271" w:type="dxa"/>
            <w:shd w:val="clear" w:color="auto" w:fill="auto"/>
            <w:vAlign w:val="center"/>
          </w:tcPr>
          <w:p w14:paraId="3945AF68" w14:textId="25DE92AD" w:rsidR="00A5657F" w:rsidDel="007E2CA1" w:rsidRDefault="00A5657F" w:rsidP="00AC5569">
            <w:pPr>
              <w:pStyle w:val="a9"/>
              <w:rPr>
                <w:del w:id="2923" w:author="John" w:date="2018-11-09T23:01:00Z"/>
              </w:rPr>
            </w:pPr>
            <w:del w:id="2924" w:author="John" w:date="2018-11-09T23:01:00Z">
              <w:r w:rsidDel="007E2CA1">
                <w:rPr>
                  <w:rFonts w:hint="eastAsia"/>
                </w:rPr>
                <w:delText>高</w:delText>
              </w:r>
            </w:del>
          </w:p>
        </w:tc>
        <w:tc>
          <w:tcPr>
            <w:tcW w:w="997" w:type="dxa"/>
            <w:shd w:val="clear" w:color="auto" w:fill="auto"/>
            <w:vAlign w:val="center"/>
          </w:tcPr>
          <w:p w14:paraId="41670DDC" w14:textId="308B76E5" w:rsidR="00A5657F" w:rsidDel="007E2CA1" w:rsidRDefault="00A5657F" w:rsidP="00AC5569">
            <w:pPr>
              <w:pStyle w:val="a9"/>
              <w:rPr>
                <w:del w:id="2925" w:author="John" w:date="2018-11-09T23:01:00Z"/>
              </w:rPr>
            </w:pPr>
            <w:del w:id="2926" w:author="John" w:date="2018-11-09T23:01:00Z">
              <w:r w:rsidDel="007E2CA1">
                <w:rPr>
                  <w:rFonts w:hint="eastAsia"/>
                </w:rPr>
                <w:delText>进度延期半个月以上</w:delText>
              </w:r>
            </w:del>
          </w:p>
        </w:tc>
        <w:tc>
          <w:tcPr>
            <w:tcW w:w="1139" w:type="dxa"/>
            <w:shd w:val="clear" w:color="auto" w:fill="auto"/>
            <w:vAlign w:val="center"/>
          </w:tcPr>
          <w:p w14:paraId="298B8C09" w14:textId="2657E25C" w:rsidR="00A5657F" w:rsidDel="007E2CA1" w:rsidRDefault="00A5657F" w:rsidP="00AC5569">
            <w:pPr>
              <w:pStyle w:val="a9"/>
              <w:rPr>
                <w:del w:id="2927" w:author="John" w:date="2018-11-09T23:01:00Z"/>
              </w:rPr>
            </w:pPr>
            <w:del w:id="2928" w:author="John" w:date="2018-11-09T23:01:00Z">
              <w:r w:rsidDel="007E2CA1">
                <w:rPr>
                  <w:rFonts w:hint="eastAsia"/>
                </w:rPr>
                <w:delText>成本超支</w:delText>
              </w:r>
              <w:r w:rsidDel="007E2CA1">
                <w:delText>20%</w:delText>
              </w:r>
            </w:del>
          </w:p>
        </w:tc>
        <w:tc>
          <w:tcPr>
            <w:tcW w:w="1880" w:type="dxa"/>
            <w:shd w:val="clear" w:color="auto" w:fill="auto"/>
            <w:vAlign w:val="center"/>
          </w:tcPr>
          <w:p w14:paraId="69880A50" w14:textId="026629CD" w:rsidR="00A5657F" w:rsidDel="007E2CA1" w:rsidRDefault="00A5657F" w:rsidP="00AC5569">
            <w:pPr>
              <w:pStyle w:val="a9"/>
              <w:rPr>
                <w:del w:id="2929" w:author="John" w:date="2018-11-09T23:01:00Z"/>
              </w:rPr>
            </w:pPr>
            <w:del w:id="2930" w:author="John" w:date="2018-11-09T23:01:00Z">
              <w:r w:rsidDel="007E2CA1">
                <w:rPr>
                  <w:rFonts w:hint="eastAsia"/>
                </w:rPr>
                <w:delText>项目最终结果实际无法使用</w:delText>
              </w:r>
            </w:del>
          </w:p>
        </w:tc>
        <w:tc>
          <w:tcPr>
            <w:tcW w:w="1763" w:type="dxa"/>
            <w:shd w:val="clear" w:color="auto" w:fill="auto"/>
            <w:vAlign w:val="center"/>
          </w:tcPr>
          <w:p w14:paraId="23007F1F" w14:textId="1C542CCB" w:rsidR="00A5657F" w:rsidDel="007E2CA1" w:rsidRDefault="00A5657F" w:rsidP="00AC5569">
            <w:pPr>
              <w:pStyle w:val="a9"/>
              <w:rPr>
                <w:del w:id="2931" w:author="John" w:date="2018-11-09T23:01:00Z"/>
              </w:rPr>
            </w:pPr>
            <w:del w:id="2932" w:author="John" w:date="2018-11-09T23:01:00Z">
              <w:r w:rsidDel="007E2CA1">
                <w:rPr>
                  <w:rFonts w:hint="eastAsia"/>
                </w:rPr>
                <w:delText>每月重大变更大于</w:delText>
              </w:r>
              <w:r w:rsidDel="007E2CA1">
                <w:delText>3</w:delText>
              </w:r>
              <w:r w:rsidDel="007E2CA1">
                <w:rPr>
                  <w:rFonts w:hint="eastAsia"/>
                </w:rPr>
                <w:delText>起</w:delText>
              </w:r>
            </w:del>
          </w:p>
        </w:tc>
      </w:tr>
      <w:tr w:rsidR="00A5657F" w:rsidDel="007E2CA1" w14:paraId="455FD754" w14:textId="0D26DFF6" w:rsidTr="00AC5569">
        <w:trPr>
          <w:trHeight w:val="510"/>
          <w:jc w:val="center"/>
          <w:del w:id="2933" w:author="John" w:date="2018-11-09T23:01:00Z"/>
        </w:trPr>
        <w:tc>
          <w:tcPr>
            <w:tcW w:w="992" w:type="dxa"/>
            <w:vMerge/>
            <w:shd w:val="clear" w:color="auto" w:fill="auto"/>
            <w:vAlign w:val="center"/>
          </w:tcPr>
          <w:p w14:paraId="22A35A2C" w14:textId="19369100" w:rsidR="00A5657F" w:rsidDel="007E2CA1" w:rsidRDefault="00A5657F" w:rsidP="00AC5569">
            <w:pPr>
              <w:pStyle w:val="a9"/>
              <w:rPr>
                <w:del w:id="2934" w:author="John" w:date="2018-11-09T23:01:00Z"/>
              </w:rPr>
            </w:pPr>
          </w:p>
        </w:tc>
        <w:tc>
          <w:tcPr>
            <w:tcW w:w="1271" w:type="dxa"/>
            <w:shd w:val="clear" w:color="auto" w:fill="auto"/>
            <w:vAlign w:val="center"/>
          </w:tcPr>
          <w:p w14:paraId="6FC710F0" w14:textId="15A03515" w:rsidR="00A5657F" w:rsidDel="007E2CA1" w:rsidRDefault="00A5657F" w:rsidP="00AC5569">
            <w:pPr>
              <w:pStyle w:val="a9"/>
              <w:rPr>
                <w:del w:id="2935" w:author="John" w:date="2018-11-09T23:01:00Z"/>
              </w:rPr>
            </w:pPr>
            <w:del w:id="2936" w:author="John" w:date="2018-11-09T23:01:00Z">
              <w:r w:rsidDel="007E2CA1">
                <w:rPr>
                  <w:rFonts w:hint="eastAsia"/>
                </w:rPr>
                <w:delText>中</w:delText>
              </w:r>
            </w:del>
          </w:p>
        </w:tc>
        <w:tc>
          <w:tcPr>
            <w:tcW w:w="997" w:type="dxa"/>
            <w:shd w:val="clear" w:color="auto" w:fill="auto"/>
            <w:vAlign w:val="center"/>
          </w:tcPr>
          <w:p w14:paraId="42E1C7EA" w14:textId="166955B1" w:rsidR="00A5657F" w:rsidDel="007E2CA1" w:rsidRDefault="00A5657F" w:rsidP="00AC5569">
            <w:pPr>
              <w:pStyle w:val="a9"/>
              <w:rPr>
                <w:del w:id="2937" w:author="John" w:date="2018-11-09T23:01:00Z"/>
              </w:rPr>
            </w:pPr>
            <w:del w:id="2938" w:author="John" w:date="2018-11-09T23:01:00Z">
              <w:r w:rsidDel="007E2CA1">
                <w:rPr>
                  <w:rFonts w:hint="eastAsia"/>
                </w:rPr>
                <w:delText>进度延期一周以上</w:delText>
              </w:r>
            </w:del>
          </w:p>
        </w:tc>
        <w:tc>
          <w:tcPr>
            <w:tcW w:w="1139" w:type="dxa"/>
            <w:shd w:val="clear" w:color="auto" w:fill="auto"/>
            <w:vAlign w:val="center"/>
          </w:tcPr>
          <w:p w14:paraId="6ABF383E" w14:textId="22677D78" w:rsidR="00A5657F" w:rsidDel="007E2CA1" w:rsidRDefault="00A5657F" w:rsidP="00AC5569">
            <w:pPr>
              <w:pStyle w:val="a9"/>
              <w:rPr>
                <w:del w:id="2939" w:author="John" w:date="2018-11-09T23:01:00Z"/>
              </w:rPr>
            </w:pPr>
            <w:del w:id="2940" w:author="John" w:date="2018-11-09T23:01:00Z">
              <w:r w:rsidDel="007E2CA1">
                <w:rPr>
                  <w:rFonts w:hint="eastAsia"/>
                </w:rPr>
                <w:delText>成本超支</w:delText>
              </w:r>
              <w:r w:rsidDel="007E2CA1">
                <w:delText>10%</w:delText>
              </w:r>
              <w:r w:rsidDel="007E2CA1">
                <w:rPr>
                  <w:rFonts w:hint="eastAsia"/>
                </w:rPr>
                <w:delText>～</w:delText>
              </w:r>
              <w:r w:rsidDel="007E2CA1">
                <w:delText>20%</w:delText>
              </w:r>
            </w:del>
          </w:p>
        </w:tc>
        <w:tc>
          <w:tcPr>
            <w:tcW w:w="1880" w:type="dxa"/>
            <w:shd w:val="clear" w:color="auto" w:fill="auto"/>
            <w:vAlign w:val="center"/>
          </w:tcPr>
          <w:p w14:paraId="44DD935E" w14:textId="35DAE11C" w:rsidR="00A5657F" w:rsidDel="007E2CA1" w:rsidRDefault="00A5657F" w:rsidP="00AC5569">
            <w:pPr>
              <w:pStyle w:val="a9"/>
              <w:rPr>
                <w:del w:id="2941" w:author="John" w:date="2018-11-09T23:01:00Z"/>
              </w:rPr>
            </w:pPr>
            <w:del w:id="2942" w:author="John" w:date="2018-11-09T23:01:00Z">
              <w:r w:rsidDel="007E2CA1">
                <w:rPr>
                  <w:rFonts w:hint="eastAsia"/>
                </w:rPr>
                <w:delText>质量降低到顾客不能接受的程度</w:delText>
              </w:r>
            </w:del>
          </w:p>
        </w:tc>
        <w:tc>
          <w:tcPr>
            <w:tcW w:w="1763" w:type="dxa"/>
            <w:shd w:val="clear" w:color="auto" w:fill="auto"/>
            <w:vAlign w:val="center"/>
          </w:tcPr>
          <w:p w14:paraId="036B45C2" w14:textId="3616361E" w:rsidR="00A5657F" w:rsidDel="007E2CA1" w:rsidRDefault="00A5657F" w:rsidP="00AC5569">
            <w:pPr>
              <w:pStyle w:val="a9"/>
              <w:rPr>
                <w:del w:id="2943" w:author="John" w:date="2018-11-09T23:01:00Z"/>
              </w:rPr>
            </w:pPr>
            <w:del w:id="2944" w:author="John" w:date="2018-11-09T23:01:00Z">
              <w:r w:rsidDel="007E2CA1">
                <w:rPr>
                  <w:rFonts w:hint="eastAsia"/>
                </w:rPr>
                <w:delText>每月重大变更大于</w:delText>
              </w:r>
              <w:r w:rsidDel="007E2CA1">
                <w:delText>2</w:delText>
              </w:r>
              <w:r w:rsidDel="007E2CA1">
                <w:rPr>
                  <w:rFonts w:hint="eastAsia"/>
                </w:rPr>
                <w:delText>起</w:delText>
              </w:r>
            </w:del>
          </w:p>
        </w:tc>
      </w:tr>
      <w:tr w:rsidR="00A5657F" w:rsidDel="007E2CA1" w14:paraId="23707C30" w14:textId="19FA1C6C" w:rsidTr="00AC5569">
        <w:trPr>
          <w:trHeight w:val="720"/>
          <w:jc w:val="center"/>
          <w:del w:id="2945" w:author="John" w:date="2018-11-09T23:01:00Z"/>
        </w:trPr>
        <w:tc>
          <w:tcPr>
            <w:tcW w:w="992" w:type="dxa"/>
            <w:vMerge/>
            <w:shd w:val="clear" w:color="auto" w:fill="auto"/>
            <w:vAlign w:val="center"/>
          </w:tcPr>
          <w:p w14:paraId="08D47FAB" w14:textId="276AA9A6" w:rsidR="00A5657F" w:rsidDel="007E2CA1" w:rsidRDefault="00A5657F" w:rsidP="00AC5569">
            <w:pPr>
              <w:pStyle w:val="a9"/>
              <w:rPr>
                <w:del w:id="2946" w:author="John" w:date="2018-11-09T23:01:00Z"/>
              </w:rPr>
            </w:pPr>
          </w:p>
        </w:tc>
        <w:tc>
          <w:tcPr>
            <w:tcW w:w="1271" w:type="dxa"/>
            <w:shd w:val="clear" w:color="auto" w:fill="auto"/>
            <w:vAlign w:val="center"/>
          </w:tcPr>
          <w:p w14:paraId="5B3287E7" w14:textId="57DB77A6" w:rsidR="00A5657F" w:rsidDel="007E2CA1" w:rsidRDefault="00A5657F" w:rsidP="00AC5569">
            <w:pPr>
              <w:pStyle w:val="a9"/>
              <w:rPr>
                <w:del w:id="2947" w:author="John" w:date="2018-11-09T23:01:00Z"/>
              </w:rPr>
            </w:pPr>
            <w:del w:id="2948" w:author="John" w:date="2018-11-09T23:01:00Z">
              <w:r w:rsidDel="007E2CA1">
                <w:rPr>
                  <w:rFonts w:hint="eastAsia"/>
                </w:rPr>
                <w:delText>低</w:delText>
              </w:r>
            </w:del>
          </w:p>
        </w:tc>
        <w:tc>
          <w:tcPr>
            <w:tcW w:w="997" w:type="dxa"/>
            <w:shd w:val="clear" w:color="auto" w:fill="auto"/>
            <w:vAlign w:val="center"/>
          </w:tcPr>
          <w:p w14:paraId="3C949F61" w14:textId="5FA7BA6B" w:rsidR="00A5657F" w:rsidDel="007E2CA1" w:rsidRDefault="00A5657F" w:rsidP="00AC5569">
            <w:pPr>
              <w:pStyle w:val="a9"/>
              <w:rPr>
                <w:del w:id="2949" w:author="John" w:date="2018-11-09T23:01:00Z"/>
              </w:rPr>
            </w:pPr>
            <w:del w:id="2950" w:author="John" w:date="2018-11-09T23:01:00Z">
              <w:r w:rsidDel="007E2CA1">
                <w:rPr>
                  <w:rFonts w:hint="eastAsia"/>
                </w:rPr>
                <w:delText>进度延期三天以上一周以内</w:delText>
              </w:r>
            </w:del>
          </w:p>
        </w:tc>
        <w:tc>
          <w:tcPr>
            <w:tcW w:w="1139" w:type="dxa"/>
            <w:shd w:val="clear" w:color="auto" w:fill="auto"/>
            <w:vAlign w:val="center"/>
          </w:tcPr>
          <w:p w14:paraId="2CB32CBF" w14:textId="501F86BF" w:rsidR="00A5657F" w:rsidDel="007E2CA1" w:rsidRDefault="00A5657F" w:rsidP="00AC5569">
            <w:pPr>
              <w:pStyle w:val="a9"/>
              <w:rPr>
                <w:del w:id="2951" w:author="John" w:date="2018-11-09T23:01:00Z"/>
              </w:rPr>
            </w:pPr>
            <w:del w:id="2952" w:author="John" w:date="2018-11-09T23:01:00Z">
              <w:r w:rsidDel="007E2CA1">
                <w:rPr>
                  <w:rFonts w:hint="eastAsia"/>
                </w:rPr>
                <w:delText>成本超支小于</w:delText>
              </w:r>
              <w:r w:rsidDel="007E2CA1">
                <w:delText>5%</w:delText>
              </w:r>
            </w:del>
          </w:p>
        </w:tc>
        <w:tc>
          <w:tcPr>
            <w:tcW w:w="1880" w:type="dxa"/>
            <w:shd w:val="clear" w:color="auto" w:fill="auto"/>
            <w:vAlign w:val="center"/>
          </w:tcPr>
          <w:p w14:paraId="70C8736D" w14:textId="4C15135C" w:rsidR="00A5657F" w:rsidDel="007E2CA1" w:rsidRDefault="00A5657F" w:rsidP="00AC5569">
            <w:pPr>
              <w:pStyle w:val="a9"/>
              <w:rPr>
                <w:del w:id="2953" w:author="John" w:date="2018-11-09T23:01:00Z"/>
              </w:rPr>
            </w:pPr>
            <w:del w:id="2954" w:author="John" w:date="2018-11-09T23:01:00Z">
              <w:r w:rsidDel="007E2CA1">
                <w:rPr>
                  <w:rFonts w:hint="eastAsia"/>
                </w:rPr>
                <w:delText>仅有要求极其严格的应用受到影响</w:delText>
              </w:r>
            </w:del>
          </w:p>
        </w:tc>
        <w:tc>
          <w:tcPr>
            <w:tcW w:w="1763" w:type="dxa"/>
            <w:shd w:val="clear" w:color="auto" w:fill="auto"/>
            <w:vAlign w:val="center"/>
          </w:tcPr>
          <w:p w14:paraId="550106D8" w14:textId="56A52E9D" w:rsidR="00A5657F" w:rsidDel="007E2CA1" w:rsidRDefault="00A5657F" w:rsidP="00AC5569">
            <w:pPr>
              <w:pStyle w:val="a9"/>
              <w:rPr>
                <w:del w:id="2955" w:author="John" w:date="2018-11-09T23:01:00Z"/>
              </w:rPr>
            </w:pPr>
            <w:del w:id="2956" w:author="John" w:date="2018-11-09T23:01:00Z">
              <w:r w:rsidDel="007E2CA1">
                <w:rPr>
                  <w:rFonts w:hint="eastAsia"/>
                </w:rPr>
                <w:delText>每月变更大于</w:delText>
              </w:r>
              <w:r w:rsidDel="007E2CA1">
                <w:delText>5</w:delText>
              </w:r>
              <w:r w:rsidDel="007E2CA1">
                <w:rPr>
                  <w:rFonts w:hint="eastAsia"/>
                </w:rPr>
                <w:delText>起</w:delText>
              </w:r>
            </w:del>
          </w:p>
        </w:tc>
      </w:tr>
    </w:tbl>
    <w:p w14:paraId="328CEA23" w14:textId="2A400520" w:rsidR="00D130FB" w:rsidDel="007E2CA1" w:rsidRDefault="009F215D" w:rsidP="00D130FB">
      <w:pPr>
        <w:pStyle w:val="2"/>
        <w:rPr>
          <w:del w:id="2957" w:author="John" w:date="2018-11-09T23:01:00Z"/>
        </w:rPr>
      </w:pPr>
      <w:ins w:id="2958" w:author="Administrator" w:date="2018-11-08T22:39:00Z">
        <w:del w:id="2959" w:author="John" w:date="2018-11-09T23:01:00Z">
          <w:r w:rsidDel="007E2CA1">
            <w:delText>8</w:delText>
          </w:r>
        </w:del>
      </w:ins>
      <w:del w:id="2960" w:author="John" w:date="2018-11-09T23:01:00Z">
        <w:r w:rsidR="005A41A3" w:rsidDel="007E2CA1">
          <w:rPr>
            <w:rFonts w:hint="eastAsia"/>
          </w:rPr>
          <w:delText>7</w:delText>
        </w:r>
        <w:r w:rsidR="00D130FB" w:rsidDel="007E2CA1">
          <w:delText>.3</w:delText>
        </w:r>
        <w:r w:rsidR="00D130FB" w:rsidDel="007E2CA1">
          <w:delText>项目风险状态定义</w:delText>
        </w:r>
      </w:del>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4197"/>
      </w:tblGrid>
      <w:tr w:rsidR="00271644" w:rsidDel="007E2CA1" w14:paraId="73374DC8" w14:textId="1C292E9C" w:rsidTr="00271644">
        <w:trPr>
          <w:trHeight w:val="285"/>
          <w:ins w:id="2961" w:author="Administrator" w:date="2018-11-08T22:35:00Z"/>
          <w:del w:id="2962" w:author="John" w:date="2018-11-09T23:01:00Z"/>
        </w:trPr>
        <w:tc>
          <w:tcPr>
            <w:tcW w:w="3991" w:type="dxa"/>
            <w:shd w:val="clear" w:color="auto" w:fill="auto"/>
            <w:vAlign w:val="center"/>
          </w:tcPr>
          <w:p w14:paraId="41CABEC9" w14:textId="35519A93" w:rsidR="00271644" w:rsidDel="007E2CA1" w:rsidRDefault="00271644" w:rsidP="00271644">
            <w:pPr>
              <w:spacing w:line="360" w:lineRule="auto"/>
              <w:jc w:val="center"/>
              <w:rPr>
                <w:ins w:id="2963" w:author="Administrator" w:date="2018-11-08T22:35:00Z"/>
                <w:del w:id="2964" w:author="John" w:date="2018-11-09T23:01:00Z"/>
                <w:b/>
                <w:bCs/>
                <w:color w:val="000000"/>
                <w:sz w:val="24"/>
                <w:szCs w:val="21"/>
              </w:rPr>
            </w:pPr>
            <w:ins w:id="2965" w:author="Administrator" w:date="2018-11-08T22:35:00Z">
              <w:del w:id="2966" w:author="John" w:date="2018-11-09T23:01:00Z">
                <w:r w:rsidDel="007E2CA1">
                  <w:rPr>
                    <w:rFonts w:hint="eastAsia"/>
                    <w:b/>
                    <w:bCs/>
                    <w:color w:val="000000"/>
                    <w:sz w:val="24"/>
                    <w:szCs w:val="21"/>
                  </w:rPr>
                  <w:delText>风险</w:delText>
                </w:r>
              </w:del>
            </w:ins>
          </w:p>
        </w:tc>
        <w:tc>
          <w:tcPr>
            <w:tcW w:w="4197" w:type="dxa"/>
            <w:shd w:val="clear" w:color="auto" w:fill="auto"/>
            <w:vAlign w:val="center"/>
          </w:tcPr>
          <w:p w14:paraId="1A05FFE9" w14:textId="23735FA6" w:rsidR="00271644" w:rsidDel="007E2CA1" w:rsidRDefault="00271644" w:rsidP="00271644">
            <w:pPr>
              <w:spacing w:line="360" w:lineRule="auto"/>
              <w:jc w:val="center"/>
              <w:rPr>
                <w:ins w:id="2967" w:author="Administrator" w:date="2018-11-08T22:35:00Z"/>
                <w:del w:id="2968" w:author="John" w:date="2018-11-09T23:01:00Z"/>
                <w:b/>
                <w:bCs/>
                <w:color w:val="000000"/>
                <w:sz w:val="24"/>
                <w:szCs w:val="21"/>
              </w:rPr>
            </w:pPr>
            <w:ins w:id="2969" w:author="Administrator" w:date="2018-11-08T22:35:00Z">
              <w:del w:id="2970" w:author="John" w:date="2018-11-09T23:01:00Z">
                <w:r w:rsidDel="007E2CA1">
                  <w:rPr>
                    <w:rFonts w:hint="eastAsia"/>
                    <w:b/>
                    <w:bCs/>
                    <w:color w:val="000000"/>
                    <w:sz w:val="24"/>
                    <w:szCs w:val="21"/>
                  </w:rPr>
                  <w:delText>触发条件</w:delText>
                </w:r>
              </w:del>
            </w:ins>
          </w:p>
        </w:tc>
      </w:tr>
      <w:tr w:rsidR="00271644" w:rsidDel="007E2CA1" w14:paraId="0F128B59" w14:textId="53FC21C9" w:rsidTr="00271644">
        <w:trPr>
          <w:trHeight w:val="285"/>
          <w:ins w:id="2971" w:author="Administrator" w:date="2018-11-08T22:35:00Z"/>
          <w:del w:id="2972" w:author="John" w:date="2018-11-09T23:01:00Z"/>
        </w:trPr>
        <w:tc>
          <w:tcPr>
            <w:tcW w:w="3991" w:type="dxa"/>
            <w:shd w:val="clear" w:color="auto" w:fill="auto"/>
            <w:vAlign w:val="center"/>
          </w:tcPr>
          <w:p w14:paraId="2BAFDE14" w14:textId="2A98A123" w:rsidR="00271644" w:rsidDel="007E2CA1" w:rsidRDefault="00271644" w:rsidP="00271644">
            <w:pPr>
              <w:spacing w:line="360" w:lineRule="auto"/>
              <w:rPr>
                <w:ins w:id="2973" w:author="Administrator" w:date="2018-11-08T22:35:00Z"/>
                <w:del w:id="2974" w:author="John" w:date="2018-11-09T23:01:00Z"/>
                <w:color w:val="000000"/>
                <w:szCs w:val="21"/>
              </w:rPr>
            </w:pPr>
            <w:ins w:id="2975" w:author="Administrator" w:date="2018-11-08T22:35:00Z">
              <w:del w:id="2976" w:author="John" w:date="2018-11-09T23:01:00Z">
                <w:r w:rsidDel="007E2CA1">
                  <w:rPr>
                    <w:rFonts w:hint="eastAsia"/>
                    <w:szCs w:val="21"/>
                  </w:rPr>
                  <w:delText>小组人员因事请假</w:delText>
                </w:r>
              </w:del>
            </w:ins>
          </w:p>
        </w:tc>
        <w:tc>
          <w:tcPr>
            <w:tcW w:w="4197" w:type="dxa"/>
            <w:shd w:val="clear" w:color="auto" w:fill="auto"/>
            <w:vAlign w:val="center"/>
          </w:tcPr>
          <w:p w14:paraId="14E778D0" w14:textId="726CD389" w:rsidR="00271644" w:rsidDel="007E2CA1" w:rsidRDefault="00271644" w:rsidP="00271644">
            <w:pPr>
              <w:spacing w:line="360" w:lineRule="auto"/>
              <w:rPr>
                <w:ins w:id="2977" w:author="Administrator" w:date="2018-11-08T22:35:00Z"/>
                <w:del w:id="2978" w:author="John" w:date="2018-11-09T23:01:00Z"/>
                <w:color w:val="000000"/>
                <w:szCs w:val="21"/>
              </w:rPr>
            </w:pPr>
            <w:ins w:id="2979" w:author="Administrator" w:date="2018-11-08T22:35:00Z">
              <w:del w:id="2980" w:author="John" w:date="2018-11-09T23:01:00Z">
                <w:r w:rsidDel="007E2CA1">
                  <w:rPr>
                    <w:rFonts w:hint="eastAsia"/>
                    <w:color w:val="000000"/>
                    <w:szCs w:val="21"/>
                  </w:rPr>
                  <w:delText>小组</w:delText>
                </w:r>
                <w:r w:rsidDel="007E2CA1">
                  <w:rPr>
                    <w:color w:val="000000"/>
                    <w:szCs w:val="21"/>
                  </w:rPr>
                  <w:delText>成员</w:delText>
                </w:r>
                <w:r w:rsidDel="007E2CA1">
                  <w:rPr>
                    <w:rFonts w:hint="eastAsia"/>
                    <w:color w:val="000000"/>
                    <w:szCs w:val="21"/>
                  </w:rPr>
                  <w:delText>因不可抗力</w:delText>
                </w:r>
                <w:r w:rsidDel="007E2CA1">
                  <w:rPr>
                    <w:color w:val="000000"/>
                    <w:szCs w:val="21"/>
                  </w:rPr>
                  <w:delText>需要临时请</w:delText>
                </w:r>
                <w:r w:rsidDel="007E2CA1">
                  <w:rPr>
                    <w:rFonts w:hint="eastAsia"/>
                    <w:color w:val="000000"/>
                    <w:szCs w:val="21"/>
                  </w:rPr>
                  <w:delText>假</w:delText>
                </w:r>
                <w:r w:rsidDel="007E2CA1">
                  <w:rPr>
                    <w:color w:val="000000"/>
                    <w:szCs w:val="21"/>
                  </w:rPr>
                  <w:delText>，无法完成任务，且已和项目经理核实</w:delText>
                </w:r>
              </w:del>
            </w:ins>
          </w:p>
        </w:tc>
      </w:tr>
      <w:tr w:rsidR="00271644" w:rsidDel="007E2CA1" w14:paraId="219045BF" w14:textId="431D1649" w:rsidTr="00271644">
        <w:trPr>
          <w:trHeight w:val="285"/>
          <w:ins w:id="2981" w:author="Administrator" w:date="2018-11-08T22:35:00Z"/>
          <w:del w:id="2982" w:author="John" w:date="2018-11-09T23:01:00Z"/>
        </w:trPr>
        <w:tc>
          <w:tcPr>
            <w:tcW w:w="3991" w:type="dxa"/>
            <w:shd w:val="clear" w:color="auto" w:fill="auto"/>
            <w:vAlign w:val="center"/>
          </w:tcPr>
          <w:p w14:paraId="55788942" w14:textId="0DE4567F" w:rsidR="00271644" w:rsidDel="007E2CA1" w:rsidRDefault="00271644" w:rsidP="00271644">
            <w:pPr>
              <w:spacing w:line="360" w:lineRule="auto"/>
              <w:rPr>
                <w:ins w:id="2983" w:author="Administrator" w:date="2018-11-08T22:35:00Z"/>
                <w:del w:id="2984" w:author="John" w:date="2018-11-09T23:01:00Z"/>
                <w:color w:val="000000"/>
                <w:szCs w:val="21"/>
              </w:rPr>
            </w:pPr>
            <w:ins w:id="2985" w:author="Administrator" w:date="2018-11-08T22:35:00Z">
              <w:del w:id="2986" w:author="John" w:date="2018-11-09T23:01:00Z">
                <w:r w:rsidDel="007E2CA1">
                  <w:rPr>
                    <w:rFonts w:hint="eastAsia"/>
                    <w:color w:val="000000"/>
                    <w:szCs w:val="21"/>
                  </w:rPr>
                  <w:delText>个别人员无法完成项目</w:delText>
                </w:r>
              </w:del>
            </w:ins>
          </w:p>
        </w:tc>
        <w:tc>
          <w:tcPr>
            <w:tcW w:w="4197" w:type="dxa"/>
            <w:shd w:val="clear" w:color="auto" w:fill="auto"/>
            <w:vAlign w:val="center"/>
          </w:tcPr>
          <w:p w14:paraId="0C367E19" w14:textId="36E3255C" w:rsidR="00271644" w:rsidDel="007E2CA1" w:rsidRDefault="00271644" w:rsidP="00271644">
            <w:pPr>
              <w:spacing w:line="360" w:lineRule="auto"/>
              <w:rPr>
                <w:ins w:id="2987" w:author="Administrator" w:date="2018-11-08T22:35:00Z"/>
                <w:del w:id="2988" w:author="John" w:date="2018-11-09T23:01:00Z"/>
                <w:color w:val="000000"/>
                <w:szCs w:val="21"/>
              </w:rPr>
            </w:pPr>
            <w:ins w:id="2989" w:author="Administrator" w:date="2018-11-08T22:35:00Z">
              <w:del w:id="2990" w:author="John" w:date="2018-11-09T23:01:00Z">
                <w:r w:rsidDel="007E2CA1">
                  <w:rPr>
                    <w:rFonts w:hint="eastAsia"/>
                    <w:color w:val="000000"/>
                    <w:szCs w:val="21"/>
                  </w:rPr>
                  <w:delText>在项目</w:delText>
                </w:r>
                <w:r w:rsidDel="007E2CA1">
                  <w:rPr>
                    <w:color w:val="000000"/>
                    <w:szCs w:val="21"/>
                  </w:rPr>
                  <w:delText>经理要求检查工作时，人员无法提供完整的工作成果</w:delText>
                </w:r>
              </w:del>
            </w:ins>
          </w:p>
        </w:tc>
      </w:tr>
      <w:tr w:rsidR="00271644" w:rsidDel="007E2CA1" w14:paraId="40823215" w14:textId="7BA89239" w:rsidTr="00271644">
        <w:trPr>
          <w:trHeight w:val="285"/>
          <w:ins w:id="2991" w:author="Administrator" w:date="2018-11-08T22:35:00Z"/>
          <w:del w:id="2992" w:author="John" w:date="2018-11-09T23:01:00Z"/>
        </w:trPr>
        <w:tc>
          <w:tcPr>
            <w:tcW w:w="3991" w:type="dxa"/>
            <w:shd w:val="clear" w:color="auto" w:fill="auto"/>
            <w:vAlign w:val="center"/>
          </w:tcPr>
          <w:p w14:paraId="36D080DC" w14:textId="0DD86E63" w:rsidR="00271644" w:rsidDel="007E2CA1" w:rsidRDefault="00271644" w:rsidP="00271644">
            <w:pPr>
              <w:spacing w:line="360" w:lineRule="auto"/>
              <w:rPr>
                <w:ins w:id="2993" w:author="Administrator" w:date="2018-11-08T22:35:00Z"/>
                <w:del w:id="2994" w:author="John" w:date="2018-11-09T23:01:00Z"/>
                <w:color w:val="000000"/>
                <w:szCs w:val="21"/>
              </w:rPr>
            </w:pPr>
            <w:ins w:id="2995" w:author="Administrator" w:date="2018-11-08T22:35:00Z">
              <w:del w:id="2996" w:author="John" w:date="2018-11-09T23:01:00Z">
                <w:r w:rsidDel="007E2CA1">
                  <w:rPr>
                    <w:rFonts w:hint="eastAsia"/>
                    <w:color w:val="000000"/>
                    <w:szCs w:val="21"/>
                  </w:rPr>
                  <w:delText>git远端仓库崩溃</w:delText>
                </w:r>
              </w:del>
            </w:ins>
          </w:p>
        </w:tc>
        <w:tc>
          <w:tcPr>
            <w:tcW w:w="4197" w:type="dxa"/>
            <w:shd w:val="clear" w:color="auto" w:fill="auto"/>
            <w:vAlign w:val="center"/>
          </w:tcPr>
          <w:p w14:paraId="77EC54E8" w14:textId="6684471A" w:rsidR="00271644" w:rsidDel="007E2CA1" w:rsidRDefault="00271644" w:rsidP="00271644">
            <w:pPr>
              <w:spacing w:line="360" w:lineRule="auto"/>
              <w:rPr>
                <w:ins w:id="2997" w:author="Administrator" w:date="2018-11-08T22:35:00Z"/>
                <w:del w:id="2998" w:author="John" w:date="2018-11-09T23:01:00Z"/>
                <w:color w:val="000000"/>
                <w:szCs w:val="21"/>
              </w:rPr>
            </w:pPr>
            <w:ins w:id="2999" w:author="Administrator" w:date="2018-11-08T22:35:00Z">
              <w:del w:id="3000" w:author="John" w:date="2018-11-09T23:01:00Z">
                <w:r w:rsidDel="007E2CA1">
                  <w:rPr>
                    <w:color w:val="000000"/>
                    <w:szCs w:val="21"/>
                  </w:rPr>
                  <w:delText>G</w:delText>
                </w:r>
                <w:r w:rsidDel="007E2CA1">
                  <w:rPr>
                    <w:rFonts w:hint="eastAsia"/>
                    <w:color w:val="000000"/>
                    <w:szCs w:val="21"/>
                  </w:rPr>
                  <w:delText>it远程</w:delText>
                </w:r>
                <w:r w:rsidDel="007E2CA1">
                  <w:rPr>
                    <w:color w:val="000000"/>
                    <w:szCs w:val="21"/>
                  </w:rPr>
                  <w:delText>仓库内容无法访问，或内容与本地仓库不符</w:delText>
                </w:r>
              </w:del>
            </w:ins>
          </w:p>
        </w:tc>
      </w:tr>
      <w:tr w:rsidR="00271644" w:rsidDel="007E2CA1" w14:paraId="156BD966" w14:textId="2A2869C0" w:rsidTr="00271644">
        <w:trPr>
          <w:trHeight w:val="510"/>
          <w:ins w:id="3001" w:author="Administrator" w:date="2018-11-08T22:35:00Z"/>
          <w:del w:id="3002" w:author="John" w:date="2018-11-09T23:01:00Z"/>
        </w:trPr>
        <w:tc>
          <w:tcPr>
            <w:tcW w:w="3991" w:type="dxa"/>
            <w:shd w:val="clear" w:color="auto" w:fill="auto"/>
            <w:vAlign w:val="center"/>
          </w:tcPr>
          <w:p w14:paraId="5DC81563" w14:textId="1DDFDD9A" w:rsidR="00271644" w:rsidDel="007E2CA1" w:rsidRDefault="00271644" w:rsidP="00271644">
            <w:pPr>
              <w:spacing w:line="360" w:lineRule="auto"/>
              <w:rPr>
                <w:ins w:id="3003" w:author="Administrator" w:date="2018-11-08T22:35:00Z"/>
                <w:del w:id="3004" w:author="John" w:date="2018-11-09T23:01:00Z"/>
                <w:color w:val="000000"/>
                <w:szCs w:val="21"/>
              </w:rPr>
            </w:pPr>
            <w:ins w:id="3005" w:author="Administrator" w:date="2018-11-08T22:35:00Z">
              <w:del w:id="3006" w:author="John" w:date="2018-11-09T23:01:00Z">
                <w:r w:rsidDel="007E2CA1">
                  <w:rPr>
                    <w:rFonts w:hint="eastAsia"/>
                    <w:szCs w:val="21"/>
                  </w:rPr>
                  <w:delText>与干系人联系邮件发送内容或格式错误</w:delText>
                </w:r>
              </w:del>
            </w:ins>
          </w:p>
        </w:tc>
        <w:tc>
          <w:tcPr>
            <w:tcW w:w="4197" w:type="dxa"/>
            <w:shd w:val="clear" w:color="auto" w:fill="auto"/>
            <w:vAlign w:val="center"/>
          </w:tcPr>
          <w:p w14:paraId="5FE954EC" w14:textId="1EE74AAC" w:rsidR="00271644" w:rsidDel="007E2CA1" w:rsidRDefault="00271644" w:rsidP="00271644">
            <w:pPr>
              <w:spacing w:line="360" w:lineRule="auto"/>
              <w:rPr>
                <w:ins w:id="3007" w:author="Administrator" w:date="2018-11-08T22:35:00Z"/>
                <w:del w:id="3008" w:author="John" w:date="2018-11-09T23:01:00Z"/>
                <w:color w:val="000000"/>
                <w:szCs w:val="21"/>
              </w:rPr>
            </w:pPr>
            <w:ins w:id="3009" w:author="Administrator" w:date="2018-11-08T22:35:00Z">
              <w:del w:id="3010" w:author="John" w:date="2018-11-09T23:01:00Z">
                <w:r w:rsidDel="007E2CA1">
                  <w:rPr>
                    <w:rFonts w:hint="eastAsia"/>
                    <w:color w:val="000000"/>
                    <w:szCs w:val="21"/>
                  </w:rPr>
                  <w:delText>项目经理</w:delText>
                </w:r>
                <w:r w:rsidDel="007E2CA1">
                  <w:rPr>
                    <w:color w:val="000000"/>
                    <w:szCs w:val="21"/>
                  </w:rPr>
                  <w:delText>发送邮件错误，干系人回复邮件错误，或是没有在预期时间内回复</w:delText>
                </w:r>
              </w:del>
            </w:ins>
          </w:p>
        </w:tc>
      </w:tr>
      <w:tr w:rsidR="00271644" w:rsidDel="007E2CA1" w14:paraId="0AA06E2D" w14:textId="5D804FE4" w:rsidTr="00271644">
        <w:trPr>
          <w:trHeight w:val="285"/>
          <w:ins w:id="3011" w:author="Administrator" w:date="2018-11-08T22:35:00Z"/>
          <w:del w:id="3012" w:author="John" w:date="2018-11-09T23:01:00Z"/>
        </w:trPr>
        <w:tc>
          <w:tcPr>
            <w:tcW w:w="3991" w:type="dxa"/>
            <w:shd w:val="clear" w:color="auto" w:fill="auto"/>
            <w:vAlign w:val="center"/>
          </w:tcPr>
          <w:p w14:paraId="657FD49A" w14:textId="688F7AE7" w:rsidR="00271644" w:rsidDel="007E2CA1" w:rsidRDefault="00271644" w:rsidP="00271644">
            <w:pPr>
              <w:spacing w:line="360" w:lineRule="auto"/>
              <w:rPr>
                <w:ins w:id="3013" w:author="Administrator" w:date="2018-11-08T22:35:00Z"/>
                <w:del w:id="3014" w:author="John" w:date="2018-11-09T23:01:00Z"/>
                <w:color w:val="000000"/>
                <w:szCs w:val="21"/>
              </w:rPr>
            </w:pPr>
            <w:ins w:id="3015" w:author="Administrator" w:date="2018-11-08T22:35:00Z">
              <w:del w:id="3016" w:author="John" w:date="2018-11-09T23:01:00Z">
                <w:r w:rsidDel="007E2CA1">
                  <w:rPr>
                    <w:rFonts w:hint="eastAsia"/>
                    <w:szCs w:val="21"/>
                  </w:rPr>
                  <w:delText>项目文件结构不符合要求</w:delText>
                </w:r>
              </w:del>
            </w:ins>
          </w:p>
        </w:tc>
        <w:tc>
          <w:tcPr>
            <w:tcW w:w="4197" w:type="dxa"/>
            <w:shd w:val="clear" w:color="auto" w:fill="auto"/>
            <w:vAlign w:val="center"/>
          </w:tcPr>
          <w:p w14:paraId="740BFAC6" w14:textId="773C406B" w:rsidR="00271644" w:rsidDel="007E2CA1" w:rsidRDefault="00271644" w:rsidP="00271644">
            <w:pPr>
              <w:spacing w:line="360" w:lineRule="auto"/>
              <w:rPr>
                <w:ins w:id="3017" w:author="Administrator" w:date="2018-11-08T22:35:00Z"/>
                <w:del w:id="3018" w:author="John" w:date="2018-11-09T23:01:00Z"/>
                <w:color w:val="000000"/>
                <w:szCs w:val="21"/>
              </w:rPr>
            </w:pPr>
            <w:ins w:id="3019" w:author="Administrator" w:date="2018-11-08T22:35:00Z">
              <w:del w:id="3020" w:author="John" w:date="2018-11-09T23:01:00Z">
                <w:r w:rsidDel="007E2CA1">
                  <w:rPr>
                    <w:rFonts w:hint="eastAsia"/>
                    <w:color w:val="000000"/>
                    <w:szCs w:val="21"/>
                  </w:rPr>
                  <w:delText>文档结构</w:delText>
                </w:r>
                <w:r w:rsidDel="007E2CA1">
                  <w:rPr>
                    <w:color w:val="000000"/>
                    <w:szCs w:val="21"/>
                  </w:rPr>
                  <w:delText>与教师要求不符</w:delText>
                </w:r>
              </w:del>
            </w:ins>
          </w:p>
        </w:tc>
      </w:tr>
      <w:tr w:rsidR="00271644" w:rsidDel="007E2CA1" w14:paraId="19EE5ADC" w14:textId="6D20CAE5" w:rsidTr="00271644">
        <w:trPr>
          <w:trHeight w:val="285"/>
          <w:ins w:id="3021" w:author="Administrator" w:date="2018-11-08T22:35:00Z"/>
          <w:del w:id="3022" w:author="John" w:date="2018-11-09T23:01:00Z"/>
        </w:trPr>
        <w:tc>
          <w:tcPr>
            <w:tcW w:w="3991" w:type="dxa"/>
            <w:shd w:val="clear" w:color="auto" w:fill="auto"/>
            <w:vAlign w:val="center"/>
          </w:tcPr>
          <w:p w14:paraId="47AF6BB8" w14:textId="0CBB5796" w:rsidR="00271644" w:rsidDel="007E2CA1" w:rsidRDefault="00271644" w:rsidP="00271644">
            <w:pPr>
              <w:spacing w:line="360" w:lineRule="auto"/>
              <w:rPr>
                <w:ins w:id="3023" w:author="Administrator" w:date="2018-11-08T22:35:00Z"/>
                <w:del w:id="3024" w:author="John" w:date="2018-11-09T23:01:00Z"/>
                <w:color w:val="000000"/>
                <w:szCs w:val="21"/>
              </w:rPr>
            </w:pPr>
            <w:ins w:id="3025" w:author="Administrator" w:date="2018-11-08T22:35:00Z">
              <w:del w:id="3026" w:author="John" w:date="2018-11-09T23:01:00Z">
                <w:r w:rsidDel="007E2CA1">
                  <w:rPr>
                    <w:rFonts w:hint="eastAsia"/>
                    <w:color w:val="000000"/>
                    <w:szCs w:val="21"/>
                  </w:rPr>
                  <w:delText>对未来的计划和安排有疑问</w:delText>
                </w:r>
              </w:del>
            </w:ins>
          </w:p>
        </w:tc>
        <w:tc>
          <w:tcPr>
            <w:tcW w:w="4197" w:type="dxa"/>
            <w:shd w:val="clear" w:color="auto" w:fill="auto"/>
            <w:vAlign w:val="center"/>
          </w:tcPr>
          <w:p w14:paraId="2FC4549A" w14:textId="553F0146" w:rsidR="00271644" w:rsidDel="007E2CA1" w:rsidRDefault="00271644" w:rsidP="00271644">
            <w:pPr>
              <w:spacing w:line="360" w:lineRule="auto"/>
              <w:rPr>
                <w:ins w:id="3027" w:author="Administrator" w:date="2018-11-08T22:35:00Z"/>
                <w:del w:id="3028" w:author="John" w:date="2018-11-09T23:01:00Z"/>
                <w:color w:val="000000"/>
                <w:szCs w:val="21"/>
              </w:rPr>
            </w:pPr>
            <w:ins w:id="3029" w:author="Administrator" w:date="2018-11-08T22:35:00Z">
              <w:del w:id="3030" w:author="John" w:date="2018-11-09T23:01:00Z">
                <w:r w:rsidDel="007E2CA1">
                  <w:rPr>
                    <w:rFonts w:hint="eastAsia"/>
                    <w:color w:val="000000"/>
                    <w:szCs w:val="21"/>
                  </w:rPr>
                  <w:delText>甘特图部分</w:delText>
                </w:r>
                <w:r w:rsidDel="007E2CA1">
                  <w:rPr>
                    <w:color w:val="000000"/>
                    <w:szCs w:val="21"/>
                  </w:rPr>
                  <w:delText>任务</w:delText>
                </w:r>
                <w:r w:rsidDel="007E2CA1">
                  <w:rPr>
                    <w:rFonts w:hint="eastAsia"/>
                    <w:color w:val="000000"/>
                    <w:szCs w:val="21"/>
                  </w:rPr>
                  <w:delText>确定</w:delText>
                </w:r>
                <w:r w:rsidDel="007E2CA1">
                  <w:rPr>
                    <w:color w:val="000000"/>
                    <w:szCs w:val="21"/>
                  </w:rPr>
                  <w:delText>不了内容或时间</w:delText>
                </w:r>
              </w:del>
            </w:ins>
          </w:p>
        </w:tc>
      </w:tr>
      <w:tr w:rsidR="00271644" w:rsidDel="007E2CA1" w14:paraId="642D9E7A" w14:textId="3CD061A1" w:rsidTr="00271644">
        <w:trPr>
          <w:trHeight w:val="285"/>
          <w:ins w:id="3031" w:author="Administrator" w:date="2018-11-08T22:35:00Z"/>
          <w:del w:id="3032" w:author="John" w:date="2018-11-09T23:01:00Z"/>
        </w:trPr>
        <w:tc>
          <w:tcPr>
            <w:tcW w:w="3991" w:type="dxa"/>
            <w:shd w:val="clear" w:color="auto" w:fill="auto"/>
            <w:vAlign w:val="center"/>
          </w:tcPr>
          <w:p w14:paraId="68206543" w14:textId="1924F308" w:rsidR="00271644" w:rsidDel="007E2CA1" w:rsidRDefault="00271644" w:rsidP="00271644">
            <w:pPr>
              <w:spacing w:line="360" w:lineRule="auto"/>
              <w:rPr>
                <w:ins w:id="3033" w:author="Administrator" w:date="2018-11-08T22:35:00Z"/>
                <w:del w:id="3034" w:author="John" w:date="2018-11-09T23:01:00Z"/>
                <w:color w:val="000000"/>
                <w:szCs w:val="21"/>
              </w:rPr>
            </w:pPr>
            <w:ins w:id="3035" w:author="Administrator" w:date="2018-11-08T22:35:00Z">
              <w:del w:id="3036" w:author="John" w:date="2018-11-09T23:01:00Z">
                <w:r w:rsidDel="007E2CA1">
                  <w:rPr>
                    <w:rFonts w:hint="eastAsia"/>
                    <w:color w:val="000000"/>
                    <w:szCs w:val="21"/>
                  </w:rPr>
                  <w:delText>没有及时关注组内最新消息安排</w:delText>
                </w:r>
              </w:del>
            </w:ins>
          </w:p>
        </w:tc>
        <w:tc>
          <w:tcPr>
            <w:tcW w:w="4197" w:type="dxa"/>
            <w:shd w:val="clear" w:color="auto" w:fill="auto"/>
            <w:vAlign w:val="center"/>
          </w:tcPr>
          <w:p w14:paraId="3DD9B626" w14:textId="5D8E72A1" w:rsidR="00271644" w:rsidDel="007E2CA1" w:rsidRDefault="00271644" w:rsidP="00271644">
            <w:pPr>
              <w:spacing w:line="360" w:lineRule="auto"/>
              <w:rPr>
                <w:ins w:id="3037" w:author="Administrator" w:date="2018-11-08T22:35:00Z"/>
                <w:del w:id="3038" w:author="John" w:date="2018-11-09T23:01:00Z"/>
                <w:color w:val="000000"/>
                <w:szCs w:val="21"/>
              </w:rPr>
            </w:pPr>
            <w:ins w:id="3039" w:author="Administrator" w:date="2018-11-08T22:35:00Z">
              <w:del w:id="3040" w:author="John" w:date="2018-11-09T23:01:00Z">
                <w:r w:rsidDel="007E2CA1">
                  <w:rPr>
                    <w:rFonts w:hint="eastAsia"/>
                    <w:color w:val="000000"/>
                    <w:szCs w:val="21"/>
                  </w:rPr>
                  <w:delText>小组</w:delText>
                </w:r>
                <w:r w:rsidDel="007E2CA1">
                  <w:rPr>
                    <w:color w:val="000000"/>
                    <w:szCs w:val="21"/>
                  </w:rPr>
                  <w:delText>成员没有及时获取项目经理布置的任务</w:delText>
                </w:r>
              </w:del>
            </w:ins>
          </w:p>
        </w:tc>
      </w:tr>
      <w:tr w:rsidR="00271644" w:rsidDel="007E2CA1" w14:paraId="1B2EC59D" w14:textId="2E6CEEC3" w:rsidTr="00271644">
        <w:trPr>
          <w:trHeight w:val="285"/>
          <w:ins w:id="3041" w:author="Administrator" w:date="2018-11-08T22:35:00Z"/>
          <w:del w:id="3042" w:author="John" w:date="2018-11-09T23:01:00Z"/>
        </w:trPr>
        <w:tc>
          <w:tcPr>
            <w:tcW w:w="3991" w:type="dxa"/>
            <w:shd w:val="clear" w:color="auto" w:fill="auto"/>
            <w:vAlign w:val="center"/>
          </w:tcPr>
          <w:p w14:paraId="4525A3E2" w14:textId="6C4A72C3" w:rsidR="00271644" w:rsidDel="007E2CA1" w:rsidRDefault="00271644" w:rsidP="00271644">
            <w:pPr>
              <w:spacing w:line="360" w:lineRule="auto"/>
              <w:rPr>
                <w:ins w:id="3043" w:author="Administrator" w:date="2018-11-08T22:35:00Z"/>
                <w:del w:id="3044" w:author="John" w:date="2018-11-09T23:01:00Z"/>
                <w:color w:val="000000"/>
                <w:szCs w:val="21"/>
              </w:rPr>
            </w:pPr>
            <w:ins w:id="3045" w:author="Administrator" w:date="2018-11-08T22:35:00Z">
              <w:del w:id="3046" w:author="John" w:date="2018-11-09T23:01:00Z">
                <w:r w:rsidDel="007E2CA1">
                  <w:rPr>
                    <w:rFonts w:hint="eastAsia"/>
                    <w:szCs w:val="21"/>
                  </w:rPr>
                  <w:delText>开发经验不足</w:delText>
                </w:r>
              </w:del>
            </w:ins>
          </w:p>
        </w:tc>
        <w:tc>
          <w:tcPr>
            <w:tcW w:w="4197" w:type="dxa"/>
            <w:shd w:val="clear" w:color="auto" w:fill="auto"/>
            <w:vAlign w:val="center"/>
          </w:tcPr>
          <w:p w14:paraId="500CEEB7" w14:textId="0AAD1E38" w:rsidR="00271644" w:rsidDel="007E2CA1" w:rsidRDefault="00271644" w:rsidP="00271644">
            <w:pPr>
              <w:spacing w:line="360" w:lineRule="auto"/>
              <w:rPr>
                <w:ins w:id="3047" w:author="Administrator" w:date="2018-11-08T22:35:00Z"/>
                <w:del w:id="3048" w:author="John" w:date="2018-11-09T23:01:00Z"/>
                <w:color w:val="000000"/>
                <w:szCs w:val="21"/>
              </w:rPr>
            </w:pPr>
            <w:ins w:id="3049" w:author="Administrator" w:date="2018-11-08T22:35:00Z">
              <w:del w:id="3050" w:author="John" w:date="2018-11-09T23:01:00Z">
                <w:r w:rsidDel="007E2CA1">
                  <w:rPr>
                    <w:rFonts w:hint="eastAsia"/>
                    <w:color w:val="000000"/>
                    <w:szCs w:val="21"/>
                  </w:rPr>
                  <w:delText>在任务</w:delText>
                </w:r>
                <w:r w:rsidDel="007E2CA1">
                  <w:rPr>
                    <w:color w:val="000000"/>
                    <w:szCs w:val="21"/>
                  </w:rPr>
                  <w:delText>进行过程中出现个人或集团都无法解决的问题</w:delText>
                </w:r>
              </w:del>
            </w:ins>
          </w:p>
        </w:tc>
      </w:tr>
      <w:tr w:rsidR="00271644" w:rsidDel="007E2CA1" w14:paraId="09C3D26C" w14:textId="558192B5" w:rsidTr="00271644">
        <w:trPr>
          <w:trHeight w:val="285"/>
          <w:ins w:id="3051" w:author="Administrator" w:date="2018-11-08T22:35:00Z"/>
          <w:del w:id="3052" w:author="John" w:date="2018-11-09T23:01:00Z"/>
        </w:trPr>
        <w:tc>
          <w:tcPr>
            <w:tcW w:w="3991" w:type="dxa"/>
            <w:shd w:val="clear" w:color="auto" w:fill="auto"/>
            <w:vAlign w:val="center"/>
          </w:tcPr>
          <w:p w14:paraId="6C5FD76C" w14:textId="2530BCBC" w:rsidR="00271644" w:rsidDel="007E2CA1" w:rsidRDefault="00271644" w:rsidP="00271644">
            <w:pPr>
              <w:spacing w:line="360" w:lineRule="auto"/>
              <w:rPr>
                <w:ins w:id="3053" w:author="Administrator" w:date="2018-11-08T22:35:00Z"/>
                <w:del w:id="3054" w:author="John" w:date="2018-11-09T23:01:00Z"/>
                <w:color w:val="000000"/>
                <w:szCs w:val="21"/>
              </w:rPr>
            </w:pPr>
            <w:ins w:id="3055" w:author="Administrator" w:date="2018-11-08T22:35:00Z">
              <w:del w:id="3056" w:author="John" w:date="2018-11-09T23:01:00Z">
                <w:r w:rsidDel="007E2CA1">
                  <w:rPr>
                    <w:rFonts w:hint="eastAsia"/>
                    <w:color w:val="000000"/>
                    <w:szCs w:val="21"/>
                  </w:rPr>
                  <w:delText>人员空闲时间不确定</w:delText>
                </w:r>
              </w:del>
            </w:ins>
          </w:p>
        </w:tc>
        <w:tc>
          <w:tcPr>
            <w:tcW w:w="4197" w:type="dxa"/>
            <w:shd w:val="clear" w:color="auto" w:fill="auto"/>
            <w:vAlign w:val="center"/>
          </w:tcPr>
          <w:p w14:paraId="33D83DB3" w14:textId="611AA039" w:rsidR="00271644" w:rsidDel="007E2CA1" w:rsidRDefault="00271644" w:rsidP="00271644">
            <w:pPr>
              <w:spacing w:line="360" w:lineRule="auto"/>
              <w:rPr>
                <w:ins w:id="3057" w:author="Administrator" w:date="2018-11-08T22:35:00Z"/>
                <w:del w:id="3058" w:author="John" w:date="2018-11-09T23:01:00Z"/>
                <w:color w:val="000000"/>
                <w:szCs w:val="21"/>
              </w:rPr>
            </w:pPr>
            <w:ins w:id="3059" w:author="Administrator" w:date="2018-11-08T22:35:00Z">
              <w:del w:id="3060" w:author="John" w:date="2018-11-09T23:01:00Z">
                <w:r w:rsidDel="007E2CA1">
                  <w:rPr>
                    <w:rFonts w:hint="eastAsia"/>
                    <w:color w:val="000000"/>
                    <w:szCs w:val="21"/>
                  </w:rPr>
                  <w:delText>人员因</w:delText>
                </w:r>
                <w:r w:rsidDel="007E2CA1">
                  <w:rPr>
                    <w:color w:val="000000"/>
                    <w:szCs w:val="21"/>
                  </w:rPr>
                  <w:delText>项目外事务导致无法给自己的任务相当的时间</w:delText>
                </w:r>
              </w:del>
            </w:ins>
          </w:p>
        </w:tc>
      </w:tr>
      <w:tr w:rsidR="00271644" w:rsidDel="007E2CA1" w14:paraId="1C596F9C" w14:textId="58EAC525" w:rsidTr="00271644">
        <w:trPr>
          <w:trHeight w:val="285"/>
          <w:ins w:id="3061" w:author="Administrator" w:date="2018-11-08T22:35:00Z"/>
          <w:del w:id="3062" w:author="John" w:date="2018-11-09T23:01:00Z"/>
        </w:trPr>
        <w:tc>
          <w:tcPr>
            <w:tcW w:w="3991" w:type="dxa"/>
            <w:shd w:val="clear" w:color="auto" w:fill="auto"/>
            <w:vAlign w:val="center"/>
          </w:tcPr>
          <w:p w14:paraId="386C3D45" w14:textId="23F90F4D" w:rsidR="00271644" w:rsidDel="007E2CA1" w:rsidRDefault="00271644" w:rsidP="00271644">
            <w:pPr>
              <w:spacing w:line="360" w:lineRule="auto"/>
              <w:rPr>
                <w:ins w:id="3063" w:author="Administrator" w:date="2018-11-08T22:35:00Z"/>
                <w:del w:id="3064" w:author="John" w:date="2018-11-09T23:01:00Z"/>
                <w:color w:val="000000"/>
                <w:szCs w:val="21"/>
              </w:rPr>
            </w:pPr>
            <w:ins w:id="3065" w:author="Administrator" w:date="2018-11-08T22:35:00Z">
              <w:del w:id="3066" w:author="John" w:date="2018-11-09T23:01:00Z">
                <w:r w:rsidDel="007E2CA1">
                  <w:rPr>
                    <w:rFonts w:hint="eastAsia"/>
                    <w:szCs w:val="21"/>
                  </w:rPr>
                  <w:delText>客户认为界面原型不行</w:delText>
                </w:r>
              </w:del>
            </w:ins>
          </w:p>
        </w:tc>
        <w:tc>
          <w:tcPr>
            <w:tcW w:w="4197" w:type="dxa"/>
            <w:shd w:val="clear" w:color="auto" w:fill="auto"/>
            <w:vAlign w:val="center"/>
          </w:tcPr>
          <w:p w14:paraId="2B775736" w14:textId="32E366C8" w:rsidR="00271644" w:rsidDel="007E2CA1" w:rsidRDefault="00271644" w:rsidP="00271644">
            <w:pPr>
              <w:spacing w:line="360" w:lineRule="auto"/>
              <w:rPr>
                <w:ins w:id="3067" w:author="Administrator" w:date="2018-11-08T22:35:00Z"/>
                <w:del w:id="3068" w:author="John" w:date="2018-11-09T23:01:00Z"/>
                <w:color w:val="000000"/>
                <w:szCs w:val="21"/>
              </w:rPr>
            </w:pPr>
            <w:ins w:id="3069" w:author="Administrator" w:date="2018-11-08T22:35:00Z">
              <w:del w:id="3070" w:author="John" w:date="2018-11-09T23:01:00Z">
                <w:r w:rsidDel="007E2CA1">
                  <w:rPr>
                    <w:rFonts w:hint="eastAsia"/>
                    <w:color w:val="000000"/>
                    <w:szCs w:val="21"/>
                  </w:rPr>
                  <w:delText>客户对</w:delText>
                </w:r>
                <w:r w:rsidDel="007E2CA1">
                  <w:rPr>
                    <w:color w:val="000000"/>
                    <w:szCs w:val="21"/>
                  </w:rPr>
                  <w:delText>界面原型不满意，提出了修改要求</w:delText>
                </w:r>
              </w:del>
            </w:ins>
          </w:p>
        </w:tc>
      </w:tr>
      <w:tr w:rsidR="00271644" w:rsidDel="007E2CA1" w14:paraId="2452C3D2" w14:textId="2626E1FB" w:rsidTr="00271644">
        <w:trPr>
          <w:trHeight w:val="285"/>
          <w:ins w:id="3071" w:author="Administrator" w:date="2018-11-08T22:35:00Z"/>
          <w:del w:id="3072" w:author="John" w:date="2018-11-09T23:01:00Z"/>
        </w:trPr>
        <w:tc>
          <w:tcPr>
            <w:tcW w:w="3991" w:type="dxa"/>
            <w:shd w:val="clear" w:color="auto" w:fill="auto"/>
            <w:vAlign w:val="center"/>
          </w:tcPr>
          <w:p w14:paraId="2E1B87F8" w14:textId="4D58997F" w:rsidR="00271644" w:rsidDel="007E2CA1" w:rsidRDefault="00271644" w:rsidP="00271644">
            <w:pPr>
              <w:spacing w:line="360" w:lineRule="auto"/>
              <w:rPr>
                <w:ins w:id="3073" w:author="Administrator" w:date="2018-11-08T22:35:00Z"/>
                <w:del w:id="3074" w:author="John" w:date="2018-11-09T23:01:00Z"/>
                <w:color w:val="000000"/>
                <w:szCs w:val="21"/>
              </w:rPr>
            </w:pPr>
            <w:ins w:id="3075" w:author="Administrator" w:date="2018-11-08T22:35:00Z">
              <w:del w:id="3076" w:author="John" w:date="2018-11-09T23:01:00Z">
                <w:r w:rsidDel="007E2CA1">
                  <w:rPr>
                    <w:rFonts w:hint="eastAsia"/>
                    <w:szCs w:val="21"/>
                  </w:rPr>
                  <w:delText>组员因事长期离开</w:delText>
                </w:r>
              </w:del>
            </w:ins>
          </w:p>
        </w:tc>
        <w:tc>
          <w:tcPr>
            <w:tcW w:w="4197" w:type="dxa"/>
            <w:shd w:val="clear" w:color="auto" w:fill="auto"/>
            <w:vAlign w:val="center"/>
          </w:tcPr>
          <w:p w14:paraId="713BF5D4" w14:textId="31A51BC3" w:rsidR="00271644" w:rsidDel="007E2CA1" w:rsidRDefault="00271644" w:rsidP="00271644">
            <w:pPr>
              <w:spacing w:line="360" w:lineRule="auto"/>
              <w:rPr>
                <w:ins w:id="3077" w:author="Administrator" w:date="2018-11-08T22:35:00Z"/>
                <w:del w:id="3078" w:author="John" w:date="2018-11-09T23:01:00Z"/>
                <w:color w:val="000000"/>
                <w:szCs w:val="21"/>
              </w:rPr>
            </w:pPr>
            <w:ins w:id="3079" w:author="Administrator" w:date="2018-11-08T22:35:00Z">
              <w:del w:id="3080" w:author="John" w:date="2018-11-09T23:01:00Z">
                <w:r w:rsidDel="007E2CA1">
                  <w:rPr>
                    <w:rFonts w:hint="eastAsia"/>
                    <w:color w:val="000000"/>
                    <w:szCs w:val="21"/>
                  </w:rPr>
                  <w:delText>组员因</w:delText>
                </w:r>
                <w:r w:rsidDel="007E2CA1">
                  <w:rPr>
                    <w:color w:val="000000"/>
                    <w:szCs w:val="21"/>
                  </w:rPr>
                  <w:delText>不可抗力向项目经理提出长期请</w:delText>
                </w:r>
                <w:r w:rsidDel="007E2CA1">
                  <w:rPr>
                    <w:rFonts w:hint="eastAsia"/>
                    <w:color w:val="000000"/>
                    <w:szCs w:val="21"/>
                  </w:rPr>
                  <w:delText>假</w:delText>
                </w:r>
                <w:r w:rsidDel="007E2CA1">
                  <w:rPr>
                    <w:color w:val="000000"/>
                    <w:szCs w:val="21"/>
                  </w:rPr>
                  <w:delText>的要求</w:delText>
                </w:r>
              </w:del>
            </w:ins>
          </w:p>
        </w:tc>
      </w:tr>
      <w:tr w:rsidR="00271644" w:rsidDel="007E2CA1" w14:paraId="3B8B3E19" w14:textId="15C9726F" w:rsidTr="00271644">
        <w:trPr>
          <w:trHeight w:val="285"/>
          <w:ins w:id="3081" w:author="Administrator" w:date="2018-11-08T22:35:00Z"/>
          <w:del w:id="3082" w:author="John" w:date="2018-11-09T23:01:00Z"/>
        </w:trPr>
        <w:tc>
          <w:tcPr>
            <w:tcW w:w="3991" w:type="dxa"/>
            <w:shd w:val="clear" w:color="auto" w:fill="auto"/>
            <w:vAlign w:val="center"/>
          </w:tcPr>
          <w:p w14:paraId="162F283B" w14:textId="70F3B6B7" w:rsidR="00271644" w:rsidDel="007E2CA1" w:rsidRDefault="00271644" w:rsidP="00271644">
            <w:pPr>
              <w:spacing w:line="360" w:lineRule="auto"/>
              <w:rPr>
                <w:ins w:id="3083" w:author="Administrator" w:date="2018-11-08T22:35:00Z"/>
                <w:del w:id="3084" w:author="John" w:date="2018-11-09T23:01:00Z"/>
                <w:color w:val="000000"/>
                <w:szCs w:val="21"/>
              </w:rPr>
            </w:pPr>
            <w:ins w:id="3085" w:author="Administrator" w:date="2018-11-08T22:35:00Z">
              <w:del w:id="3086" w:author="John" w:date="2018-11-09T23:01:00Z">
                <w:r w:rsidDel="007E2CA1">
                  <w:rPr>
                    <w:rFonts w:hint="eastAsia"/>
                    <w:szCs w:val="21"/>
                  </w:rPr>
                  <w:delText>本地</w:delText>
                </w:r>
                <w:r w:rsidDel="007E2CA1">
                  <w:rPr>
                    <w:szCs w:val="21"/>
                  </w:rPr>
                  <w:delText>硬件</w:delText>
                </w:r>
                <w:r w:rsidDel="007E2CA1">
                  <w:rPr>
                    <w:rFonts w:hint="eastAsia"/>
                    <w:szCs w:val="21"/>
                  </w:rPr>
                  <w:delText>故障导致</w:delText>
                </w:r>
                <w:r w:rsidDel="007E2CA1">
                  <w:rPr>
                    <w:szCs w:val="21"/>
                  </w:rPr>
                  <w:delText>文档丢失</w:delText>
                </w:r>
              </w:del>
            </w:ins>
          </w:p>
        </w:tc>
        <w:tc>
          <w:tcPr>
            <w:tcW w:w="4197" w:type="dxa"/>
            <w:shd w:val="clear" w:color="auto" w:fill="auto"/>
            <w:vAlign w:val="center"/>
          </w:tcPr>
          <w:p w14:paraId="2A272A37" w14:textId="23DDF9EB" w:rsidR="00271644" w:rsidDel="007E2CA1" w:rsidRDefault="00271644" w:rsidP="00271644">
            <w:pPr>
              <w:spacing w:line="360" w:lineRule="auto"/>
              <w:rPr>
                <w:ins w:id="3087" w:author="Administrator" w:date="2018-11-08T22:35:00Z"/>
                <w:del w:id="3088" w:author="John" w:date="2018-11-09T23:01:00Z"/>
                <w:color w:val="000000"/>
                <w:szCs w:val="21"/>
              </w:rPr>
            </w:pPr>
            <w:ins w:id="3089" w:author="Administrator" w:date="2018-11-08T22:35:00Z">
              <w:del w:id="3090" w:author="John" w:date="2018-11-09T23:01:00Z">
                <w:r w:rsidDel="007E2CA1">
                  <w:rPr>
                    <w:rFonts w:hint="eastAsia"/>
                    <w:color w:val="000000"/>
                    <w:szCs w:val="21"/>
                  </w:rPr>
                  <w:delText>本地</w:delText>
                </w:r>
                <w:r w:rsidDel="007E2CA1">
                  <w:rPr>
                    <w:color w:val="000000"/>
                    <w:szCs w:val="21"/>
                  </w:rPr>
                  <w:delText>文档出现错误，无法访问或是与远端仓库不符</w:delText>
                </w:r>
              </w:del>
            </w:ins>
          </w:p>
        </w:tc>
      </w:tr>
      <w:tr w:rsidR="00271644" w:rsidDel="007E2CA1" w14:paraId="79DC21AD" w14:textId="6C70CFB0" w:rsidTr="00271644">
        <w:trPr>
          <w:trHeight w:val="285"/>
          <w:ins w:id="3091" w:author="Administrator" w:date="2018-11-08T22:35:00Z"/>
          <w:del w:id="3092" w:author="John" w:date="2018-11-09T23:01:00Z"/>
        </w:trPr>
        <w:tc>
          <w:tcPr>
            <w:tcW w:w="3991" w:type="dxa"/>
            <w:shd w:val="clear" w:color="auto" w:fill="auto"/>
            <w:vAlign w:val="center"/>
          </w:tcPr>
          <w:p w14:paraId="67DA0ECF" w14:textId="3B024796" w:rsidR="00271644" w:rsidDel="007E2CA1" w:rsidRDefault="00271644" w:rsidP="00271644">
            <w:pPr>
              <w:spacing w:line="360" w:lineRule="auto"/>
              <w:rPr>
                <w:ins w:id="3093" w:author="Administrator" w:date="2018-11-08T22:35:00Z"/>
                <w:del w:id="3094" w:author="John" w:date="2018-11-09T23:01:00Z"/>
                <w:color w:val="000000"/>
                <w:szCs w:val="21"/>
              </w:rPr>
            </w:pPr>
            <w:ins w:id="3095" w:author="Administrator" w:date="2018-11-08T22:35:00Z">
              <w:del w:id="3096" w:author="John" w:date="2018-11-09T23:01:00Z">
                <w:r w:rsidDel="007E2CA1">
                  <w:rPr>
                    <w:rFonts w:hint="eastAsia"/>
                    <w:szCs w:val="21"/>
                  </w:rPr>
                  <w:delText>组员</w:delText>
                </w:r>
                <w:r w:rsidDel="007E2CA1">
                  <w:rPr>
                    <w:szCs w:val="21"/>
                  </w:rPr>
                  <w:delText>考评不公平</w:delText>
                </w:r>
                <w:r w:rsidDel="007E2CA1">
                  <w:rPr>
                    <w:rFonts w:hint="eastAsia"/>
                    <w:szCs w:val="21"/>
                  </w:rPr>
                  <w:delText>导致</w:delText>
                </w:r>
                <w:r w:rsidDel="007E2CA1">
                  <w:rPr>
                    <w:szCs w:val="21"/>
                  </w:rPr>
                  <w:delText>内部矛盾</w:delText>
                </w:r>
              </w:del>
            </w:ins>
          </w:p>
        </w:tc>
        <w:tc>
          <w:tcPr>
            <w:tcW w:w="4197" w:type="dxa"/>
            <w:shd w:val="clear" w:color="auto" w:fill="auto"/>
            <w:vAlign w:val="center"/>
          </w:tcPr>
          <w:p w14:paraId="33771136" w14:textId="066504AB" w:rsidR="00271644" w:rsidDel="007E2CA1" w:rsidRDefault="00271644" w:rsidP="00271644">
            <w:pPr>
              <w:spacing w:line="360" w:lineRule="auto"/>
              <w:rPr>
                <w:ins w:id="3097" w:author="Administrator" w:date="2018-11-08T22:35:00Z"/>
                <w:del w:id="3098" w:author="John" w:date="2018-11-09T23:01:00Z"/>
                <w:color w:val="000000"/>
                <w:szCs w:val="21"/>
              </w:rPr>
            </w:pPr>
            <w:ins w:id="3099" w:author="Administrator" w:date="2018-11-08T22:35:00Z">
              <w:del w:id="3100" w:author="John" w:date="2018-11-09T23:01:00Z">
                <w:r w:rsidDel="007E2CA1">
                  <w:rPr>
                    <w:rFonts w:hint="eastAsia"/>
                    <w:color w:val="000000"/>
                    <w:szCs w:val="21"/>
                  </w:rPr>
                  <w:delText>组员</w:delText>
                </w:r>
                <w:r w:rsidDel="007E2CA1">
                  <w:rPr>
                    <w:color w:val="000000"/>
                    <w:szCs w:val="21"/>
                  </w:rPr>
                  <w:delText>对绩效考评有问题并向项目经理提出</w:delText>
                </w:r>
              </w:del>
            </w:ins>
          </w:p>
        </w:tc>
      </w:tr>
      <w:tr w:rsidR="00271644" w:rsidDel="007E2CA1" w14:paraId="53889479" w14:textId="6F8B9051" w:rsidTr="00271644">
        <w:trPr>
          <w:trHeight w:val="285"/>
          <w:ins w:id="3101" w:author="Administrator" w:date="2018-11-08T22:35:00Z"/>
          <w:del w:id="3102" w:author="John" w:date="2018-11-09T23:01:00Z"/>
        </w:trPr>
        <w:tc>
          <w:tcPr>
            <w:tcW w:w="3991" w:type="dxa"/>
            <w:shd w:val="clear" w:color="auto" w:fill="auto"/>
            <w:vAlign w:val="center"/>
          </w:tcPr>
          <w:p w14:paraId="0D04DA9E" w14:textId="15B23D78" w:rsidR="00271644" w:rsidDel="007E2CA1" w:rsidRDefault="00271644" w:rsidP="00271644">
            <w:pPr>
              <w:spacing w:line="360" w:lineRule="auto"/>
              <w:rPr>
                <w:ins w:id="3103" w:author="Administrator" w:date="2018-11-08T22:35:00Z"/>
                <w:del w:id="3104" w:author="John" w:date="2018-11-09T23:01:00Z"/>
                <w:color w:val="000000"/>
                <w:szCs w:val="21"/>
              </w:rPr>
            </w:pPr>
            <w:ins w:id="3105" w:author="Administrator" w:date="2018-11-08T22:35:00Z">
              <w:del w:id="3106" w:author="John" w:date="2018-11-09T23:01:00Z">
                <w:r w:rsidDel="007E2CA1">
                  <w:rPr>
                    <w:rFonts w:hint="eastAsia"/>
                    <w:szCs w:val="21"/>
                  </w:rPr>
                  <w:delText>用户</w:delText>
                </w:r>
                <w:r w:rsidDel="007E2CA1">
                  <w:rPr>
                    <w:szCs w:val="21"/>
                  </w:rPr>
                  <w:delText>对</w:delText>
                </w:r>
                <w:r w:rsidDel="007E2CA1">
                  <w:rPr>
                    <w:rFonts w:hint="eastAsia"/>
                    <w:szCs w:val="21"/>
                  </w:rPr>
                  <w:delText>界面</w:delText>
                </w:r>
                <w:r w:rsidDel="007E2CA1">
                  <w:rPr>
                    <w:szCs w:val="21"/>
                  </w:rPr>
                  <w:delText>原型</w:delText>
                </w:r>
                <w:r w:rsidDel="007E2CA1">
                  <w:rPr>
                    <w:rFonts w:hint="eastAsia"/>
                    <w:szCs w:val="21"/>
                  </w:rPr>
                  <w:delText>有</w:delText>
                </w:r>
                <w:r w:rsidDel="007E2CA1">
                  <w:rPr>
                    <w:szCs w:val="21"/>
                  </w:rPr>
                  <w:delText>新的提议</w:delText>
                </w:r>
              </w:del>
            </w:ins>
          </w:p>
        </w:tc>
        <w:tc>
          <w:tcPr>
            <w:tcW w:w="4197" w:type="dxa"/>
            <w:shd w:val="clear" w:color="auto" w:fill="auto"/>
            <w:vAlign w:val="center"/>
          </w:tcPr>
          <w:p w14:paraId="0E43A11D" w14:textId="66589651" w:rsidR="00271644" w:rsidDel="007E2CA1" w:rsidRDefault="00271644" w:rsidP="00271644">
            <w:pPr>
              <w:spacing w:line="360" w:lineRule="auto"/>
              <w:rPr>
                <w:ins w:id="3107" w:author="Administrator" w:date="2018-11-08T22:35:00Z"/>
                <w:del w:id="3108" w:author="John" w:date="2018-11-09T23:01:00Z"/>
                <w:color w:val="000000"/>
                <w:szCs w:val="21"/>
              </w:rPr>
            </w:pPr>
            <w:ins w:id="3109" w:author="Administrator" w:date="2018-11-08T22:35:00Z">
              <w:del w:id="3110" w:author="John" w:date="2018-11-09T23:01:00Z">
                <w:r w:rsidDel="007E2CA1">
                  <w:rPr>
                    <w:rFonts w:hint="eastAsia"/>
                    <w:color w:val="000000"/>
                    <w:szCs w:val="21"/>
                  </w:rPr>
                  <w:delText>用户</w:delText>
                </w:r>
                <w:r w:rsidDel="007E2CA1">
                  <w:rPr>
                    <w:color w:val="000000"/>
                    <w:szCs w:val="21"/>
                  </w:rPr>
                  <w:delText>在某些情况下主动提出</w:delText>
                </w:r>
                <w:r w:rsidDel="007E2CA1">
                  <w:rPr>
                    <w:rFonts w:hint="eastAsia"/>
                    <w:color w:val="000000"/>
                    <w:szCs w:val="21"/>
                  </w:rPr>
                  <w:delText>界面</w:delText>
                </w:r>
                <w:r w:rsidDel="007E2CA1">
                  <w:rPr>
                    <w:color w:val="000000"/>
                    <w:szCs w:val="21"/>
                  </w:rPr>
                  <w:delText>修改的申请</w:delText>
                </w:r>
              </w:del>
            </w:ins>
          </w:p>
        </w:tc>
      </w:tr>
      <w:tr w:rsidR="00271644" w:rsidDel="007E2CA1" w14:paraId="2CF72FAF" w14:textId="00A90366" w:rsidTr="00271644">
        <w:trPr>
          <w:trHeight w:val="285"/>
          <w:ins w:id="3111" w:author="Administrator" w:date="2018-11-08T22:35:00Z"/>
          <w:del w:id="3112" w:author="John" w:date="2018-11-09T23:01:00Z"/>
        </w:trPr>
        <w:tc>
          <w:tcPr>
            <w:tcW w:w="3991" w:type="dxa"/>
            <w:shd w:val="clear" w:color="auto" w:fill="auto"/>
            <w:vAlign w:val="center"/>
          </w:tcPr>
          <w:p w14:paraId="39B4D5FA" w14:textId="17C6C3E0" w:rsidR="00271644" w:rsidDel="007E2CA1" w:rsidRDefault="00271644" w:rsidP="00271644">
            <w:pPr>
              <w:spacing w:line="360" w:lineRule="auto"/>
              <w:rPr>
                <w:ins w:id="3113" w:author="Administrator" w:date="2018-11-08T22:35:00Z"/>
                <w:del w:id="3114" w:author="John" w:date="2018-11-09T23:01:00Z"/>
                <w:szCs w:val="21"/>
              </w:rPr>
            </w:pPr>
            <w:ins w:id="3115" w:author="Administrator" w:date="2018-11-08T22:35:00Z">
              <w:del w:id="3116"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4197" w:type="dxa"/>
            <w:shd w:val="clear" w:color="auto" w:fill="auto"/>
            <w:vAlign w:val="center"/>
          </w:tcPr>
          <w:p w14:paraId="6981A080" w14:textId="1475A78A" w:rsidR="00271644" w:rsidDel="007E2CA1" w:rsidRDefault="00271644" w:rsidP="00271644">
            <w:pPr>
              <w:spacing w:line="360" w:lineRule="auto"/>
              <w:rPr>
                <w:ins w:id="3117" w:author="Administrator" w:date="2018-11-08T22:35:00Z"/>
                <w:del w:id="3118" w:author="John" w:date="2018-11-09T23:01:00Z"/>
                <w:color w:val="000000"/>
                <w:szCs w:val="21"/>
              </w:rPr>
            </w:pPr>
            <w:ins w:id="3119" w:author="Administrator" w:date="2018-11-08T22:35:00Z">
              <w:del w:id="3120" w:author="John" w:date="2018-11-09T23:01:00Z">
                <w:r w:rsidDel="007E2CA1">
                  <w:rPr>
                    <w:rFonts w:hint="eastAsia"/>
                    <w:color w:val="000000"/>
                    <w:szCs w:val="21"/>
                  </w:rPr>
                  <w:delText>组员</w:delText>
                </w:r>
                <w:r w:rsidDel="007E2CA1">
                  <w:rPr>
                    <w:color w:val="000000"/>
                    <w:szCs w:val="21"/>
                  </w:rPr>
                  <w:delText>在周末要去见女朋友</w:delText>
                </w:r>
              </w:del>
            </w:ins>
          </w:p>
        </w:tc>
      </w:tr>
    </w:tbl>
    <w:p w14:paraId="73A3630F" w14:textId="216DBECF" w:rsidR="00A5657F" w:rsidDel="007E2CA1" w:rsidRDefault="00A5657F" w:rsidP="00AC5569">
      <w:pPr>
        <w:pStyle w:val="a9"/>
        <w:rPr>
          <w:del w:id="3121" w:author="John" w:date="2018-11-09T23:01:00Z"/>
        </w:rPr>
      </w:pPr>
      <w:del w:id="3122" w:author="John" w:date="2018-11-09T23:01:00Z">
        <w:r w:rsidDel="007E2CA1">
          <w:rPr>
            <w:rFonts w:hint="eastAsia"/>
          </w:rPr>
          <w:delText>TBD</w:delText>
        </w:r>
      </w:del>
    </w:p>
    <w:p w14:paraId="62FF0B44" w14:textId="7BD72B04" w:rsidR="00D130FB" w:rsidDel="007E2CA1" w:rsidRDefault="009F215D" w:rsidP="00D130FB">
      <w:pPr>
        <w:pStyle w:val="2"/>
        <w:rPr>
          <w:del w:id="3123" w:author="John" w:date="2018-11-09T23:01:00Z"/>
        </w:rPr>
      </w:pPr>
      <w:ins w:id="3124" w:author="Administrator" w:date="2018-11-08T22:39:00Z">
        <w:del w:id="3125" w:author="John" w:date="2018-11-09T23:01:00Z">
          <w:r w:rsidDel="007E2CA1">
            <w:delText>8</w:delText>
          </w:r>
        </w:del>
      </w:ins>
      <w:del w:id="3126" w:author="John" w:date="2018-11-09T23:01:00Z">
        <w:r w:rsidR="005A41A3" w:rsidDel="007E2CA1">
          <w:rPr>
            <w:rFonts w:hint="eastAsia"/>
          </w:rPr>
          <w:delText>7</w:delText>
        </w:r>
        <w:r w:rsidR="00D130FB" w:rsidDel="007E2CA1">
          <w:delText>.4</w:delText>
        </w:r>
        <w:r w:rsidR="00D130FB" w:rsidDel="007E2CA1">
          <w:delText>风险评估</w:delText>
        </w:r>
      </w:del>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rsidDel="007E2CA1" w14:paraId="24E9C3A8" w14:textId="79FE6CA2" w:rsidTr="005A41A3">
        <w:trPr>
          <w:trHeight w:val="285"/>
          <w:del w:id="3127" w:author="John" w:date="2018-11-09T23:01:00Z"/>
        </w:trPr>
        <w:tc>
          <w:tcPr>
            <w:tcW w:w="3991" w:type="dxa"/>
            <w:shd w:val="clear" w:color="auto" w:fill="auto"/>
            <w:vAlign w:val="center"/>
          </w:tcPr>
          <w:p w14:paraId="766535FC" w14:textId="216500CB" w:rsidR="00A5657F" w:rsidRPr="00AC5569" w:rsidDel="007E2CA1" w:rsidRDefault="00A5657F" w:rsidP="00AC5569">
            <w:pPr>
              <w:pStyle w:val="a9"/>
              <w:jc w:val="center"/>
              <w:rPr>
                <w:del w:id="3128" w:author="John" w:date="2018-11-09T23:01:00Z"/>
                <w:b/>
                <w:sz w:val="24"/>
              </w:rPr>
            </w:pPr>
            <w:del w:id="3129" w:author="John" w:date="2018-11-09T23:01:00Z">
              <w:r w:rsidRPr="00AC5569" w:rsidDel="007E2CA1">
                <w:rPr>
                  <w:rFonts w:hint="eastAsia"/>
                  <w:b/>
                  <w:sz w:val="24"/>
                </w:rPr>
                <w:delText>风险</w:delText>
              </w:r>
            </w:del>
          </w:p>
        </w:tc>
        <w:tc>
          <w:tcPr>
            <w:tcW w:w="1379" w:type="dxa"/>
            <w:shd w:val="clear" w:color="auto" w:fill="auto"/>
            <w:vAlign w:val="center"/>
          </w:tcPr>
          <w:p w14:paraId="23D4EF79" w14:textId="2EDF433E" w:rsidR="00A5657F" w:rsidRPr="00AC5569" w:rsidDel="007E2CA1" w:rsidRDefault="00A5657F" w:rsidP="00AC5569">
            <w:pPr>
              <w:pStyle w:val="a9"/>
              <w:jc w:val="center"/>
              <w:rPr>
                <w:del w:id="3130" w:author="John" w:date="2018-11-09T23:01:00Z"/>
                <w:b/>
                <w:sz w:val="24"/>
              </w:rPr>
            </w:pPr>
            <w:del w:id="3131" w:author="John" w:date="2018-11-09T23:01:00Z">
              <w:r w:rsidRPr="00AC5569" w:rsidDel="007E2CA1">
                <w:rPr>
                  <w:rFonts w:hint="eastAsia"/>
                  <w:b/>
                  <w:sz w:val="24"/>
                </w:rPr>
                <w:delText>优先级</w:delText>
              </w:r>
            </w:del>
          </w:p>
        </w:tc>
        <w:tc>
          <w:tcPr>
            <w:tcW w:w="1463" w:type="dxa"/>
            <w:shd w:val="clear" w:color="auto" w:fill="auto"/>
            <w:vAlign w:val="center"/>
          </w:tcPr>
          <w:p w14:paraId="3AF3B03A" w14:textId="5A770E00" w:rsidR="00A5657F" w:rsidRPr="00AC5569" w:rsidDel="007E2CA1" w:rsidRDefault="00A5657F" w:rsidP="00AC5569">
            <w:pPr>
              <w:pStyle w:val="a9"/>
              <w:jc w:val="center"/>
              <w:rPr>
                <w:del w:id="3132" w:author="John" w:date="2018-11-09T23:01:00Z"/>
                <w:b/>
                <w:sz w:val="24"/>
              </w:rPr>
            </w:pPr>
            <w:del w:id="3133" w:author="John" w:date="2018-11-09T23:01:00Z">
              <w:r w:rsidRPr="00AC5569" w:rsidDel="007E2CA1">
                <w:rPr>
                  <w:rFonts w:hint="eastAsia"/>
                  <w:b/>
                  <w:sz w:val="24"/>
                </w:rPr>
                <w:delText>影响程度</w:delText>
              </w:r>
            </w:del>
          </w:p>
        </w:tc>
        <w:tc>
          <w:tcPr>
            <w:tcW w:w="1463" w:type="dxa"/>
            <w:shd w:val="clear" w:color="auto" w:fill="auto"/>
            <w:vAlign w:val="center"/>
          </w:tcPr>
          <w:p w14:paraId="31BC6E8C" w14:textId="35904045" w:rsidR="00A5657F" w:rsidRPr="00AC5569" w:rsidDel="007E2CA1" w:rsidRDefault="00A5657F" w:rsidP="00AC5569">
            <w:pPr>
              <w:pStyle w:val="a9"/>
              <w:jc w:val="center"/>
              <w:rPr>
                <w:del w:id="3134" w:author="John" w:date="2018-11-09T23:01:00Z"/>
                <w:b/>
                <w:sz w:val="24"/>
              </w:rPr>
            </w:pPr>
            <w:del w:id="3135" w:author="John" w:date="2018-11-09T23:01:00Z">
              <w:r w:rsidRPr="00AC5569" w:rsidDel="007E2CA1">
                <w:rPr>
                  <w:rFonts w:hint="eastAsia"/>
                  <w:b/>
                  <w:sz w:val="24"/>
                </w:rPr>
                <w:delText>可能性等级</w:delText>
              </w:r>
            </w:del>
          </w:p>
        </w:tc>
      </w:tr>
      <w:tr w:rsidR="00A5657F" w:rsidDel="007E2CA1" w14:paraId="5DC57F96" w14:textId="517C5BC8" w:rsidTr="005A41A3">
        <w:trPr>
          <w:trHeight w:val="285"/>
          <w:del w:id="3136" w:author="John" w:date="2018-11-09T23:01:00Z"/>
        </w:trPr>
        <w:tc>
          <w:tcPr>
            <w:tcW w:w="3991" w:type="dxa"/>
            <w:shd w:val="clear" w:color="auto" w:fill="auto"/>
            <w:vAlign w:val="center"/>
          </w:tcPr>
          <w:p w14:paraId="3703D2DB" w14:textId="2F60E757" w:rsidR="00A5657F" w:rsidDel="007E2CA1" w:rsidRDefault="00A5657F" w:rsidP="00AC5569">
            <w:pPr>
              <w:pStyle w:val="a9"/>
              <w:rPr>
                <w:del w:id="3137" w:author="John" w:date="2018-11-09T23:01:00Z"/>
                <w:szCs w:val="21"/>
              </w:rPr>
            </w:pPr>
            <w:del w:id="3138" w:author="John" w:date="2018-11-09T23:01:00Z">
              <w:r w:rsidDel="007E2CA1">
                <w:rPr>
                  <w:rFonts w:hint="eastAsia"/>
                </w:rPr>
                <w:delText>小组人员因事请假</w:delText>
              </w:r>
            </w:del>
          </w:p>
        </w:tc>
        <w:tc>
          <w:tcPr>
            <w:tcW w:w="1379" w:type="dxa"/>
            <w:shd w:val="clear" w:color="auto" w:fill="auto"/>
            <w:vAlign w:val="center"/>
          </w:tcPr>
          <w:p w14:paraId="28BCF8B2" w14:textId="5DF249F6" w:rsidR="00A5657F" w:rsidDel="007E2CA1" w:rsidRDefault="00A5657F" w:rsidP="00AC5569">
            <w:pPr>
              <w:pStyle w:val="a9"/>
              <w:rPr>
                <w:del w:id="3139" w:author="John" w:date="2018-11-09T23:01:00Z"/>
                <w:sz w:val="22"/>
              </w:rPr>
            </w:pPr>
            <w:del w:id="3140" w:author="John" w:date="2018-11-09T23:01:00Z">
              <w:r w:rsidDel="007E2CA1">
                <w:rPr>
                  <w:rFonts w:hint="eastAsia"/>
                  <w:sz w:val="22"/>
                </w:rPr>
                <w:delText>高</w:delText>
              </w:r>
            </w:del>
          </w:p>
        </w:tc>
        <w:tc>
          <w:tcPr>
            <w:tcW w:w="1463" w:type="dxa"/>
            <w:shd w:val="clear" w:color="auto" w:fill="auto"/>
            <w:vAlign w:val="center"/>
          </w:tcPr>
          <w:p w14:paraId="749D9609" w14:textId="78F29D77" w:rsidR="00A5657F" w:rsidDel="007E2CA1" w:rsidRDefault="00A5657F" w:rsidP="00AC5569">
            <w:pPr>
              <w:pStyle w:val="a9"/>
              <w:rPr>
                <w:del w:id="3141" w:author="John" w:date="2018-11-09T23:01:00Z"/>
                <w:sz w:val="22"/>
              </w:rPr>
            </w:pPr>
            <w:del w:id="3142" w:author="John" w:date="2018-11-09T23:01:00Z">
              <w:r w:rsidDel="007E2CA1">
                <w:rPr>
                  <w:rFonts w:hint="eastAsia"/>
                  <w:sz w:val="22"/>
                </w:rPr>
                <w:delText>高</w:delText>
              </w:r>
            </w:del>
          </w:p>
        </w:tc>
        <w:tc>
          <w:tcPr>
            <w:tcW w:w="1463" w:type="dxa"/>
            <w:shd w:val="clear" w:color="auto" w:fill="auto"/>
            <w:vAlign w:val="center"/>
          </w:tcPr>
          <w:p w14:paraId="5C91BB26" w14:textId="3D611C02" w:rsidR="00A5657F" w:rsidDel="007E2CA1" w:rsidRDefault="00A5657F" w:rsidP="00AC5569">
            <w:pPr>
              <w:pStyle w:val="a9"/>
              <w:rPr>
                <w:del w:id="3143" w:author="John" w:date="2018-11-09T23:01:00Z"/>
                <w:sz w:val="22"/>
              </w:rPr>
            </w:pPr>
            <w:del w:id="3144" w:author="John" w:date="2018-11-09T23:01:00Z">
              <w:r w:rsidDel="007E2CA1">
                <w:rPr>
                  <w:rFonts w:hint="eastAsia"/>
                  <w:sz w:val="22"/>
                </w:rPr>
                <w:delText>高</w:delText>
              </w:r>
            </w:del>
          </w:p>
        </w:tc>
      </w:tr>
      <w:tr w:rsidR="00A5657F" w:rsidDel="007E2CA1" w14:paraId="0D09557A" w14:textId="52B0AAB0" w:rsidTr="005A41A3">
        <w:trPr>
          <w:trHeight w:val="285"/>
          <w:del w:id="3145" w:author="John" w:date="2018-11-09T23:01:00Z"/>
        </w:trPr>
        <w:tc>
          <w:tcPr>
            <w:tcW w:w="3991" w:type="dxa"/>
            <w:shd w:val="clear" w:color="auto" w:fill="auto"/>
            <w:vAlign w:val="center"/>
          </w:tcPr>
          <w:p w14:paraId="7CBC9513" w14:textId="046A4E47" w:rsidR="00A5657F" w:rsidDel="007E2CA1" w:rsidRDefault="00A5657F" w:rsidP="00AC5569">
            <w:pPr>
              <w:pStyle w:val="a9"/>
              <w:rPr>
                <w:del w:id="3146" w:author="John" w:date="2018-11-09T23:01:00Z"/>
                <w:szCs w:val="21"/>
              </w:rPr>
            </w:pPr>
            <w:del w:id="3147" w:author="John" w:date="2018-11-09T23:01:00Z">
              <w:r w:rsidDel="007E2CA1">
                <w:rPr>
                  <w:rFonts w:hint="eastAsia"/>
                  <w:szCs w:val="21"/>
                </w:rPr>
                <w:delText>个别人员无法完成项目</w:delText>
              </w:r>
            </w:del>
          </w:p>
        </w:tc>
        <w:tc>
          <w:tcPr>
            <w:tcW w:w="1379" w:type="dxa"/>
            <w:shd w:val="clear" w:color="auto" w:fill="auto"/>
            <w:vAlign w:val="center"/>
          </w:tcPr>
          <w:p w14:paraId="69AFF635" w14:textId="0DF38877" w:rsidR="00A5657F" w:rsidDel="007E2CA1" w:rsidRDefault="00A5657F" w:rsidP="00AC5569">
            <w:pPr>
              <w:pStyle w:val="a9"/>
              <w:rPr>
                <w:del w:id="3148" w:author="John" w:date="2018-11-09T23:01:00Z"/>
                <w:sz w:val="22"/>
              </w:rPr>
            </w:pPr>
            <w:del w:id="3149" w:author="John" w:date="2018-11-09T23:01:00Z">
              <w:r w:rsidDel="007E2CA1">
                <w:rPr>
                  <w:rFonts w:hint="eastAsia"/>
                  <w:sz w:val="22"/>
                </w:rPr>
                <w:delText>中</w:delText>
              </w:r>
            </w:del>
          </w:p>
        </w:tc>
        <w:tc>
          <w:tcPr>
            <w:tcW w:w="1463" w:type="dxa"/>
            <w:shd w:val="clear" w:color="auto" w:fill="auto"/>
            <w:vAlign w:val="center"/>
          </w:tcPr>
          <w:p w14:paraId="1E853648" w14:textId="385FFB25" w:rsidR="00A5657F" w:rsidDel="007E2CA1" w:rsidRDefault="00A5657F" w:rsidP="00AC5569">
            <w:pPr>
              <w:pStyle w:val="a9"/>
              <w:rPr>
                <w:del w:id="3150" w:author="John" w:date="2018-11-09T23:01:00Z"/>
                <w:sz w:val="22"/>
              </w:rPr>
            </w:pPr>
            <w:del w:id="3151" w:author="John" w:date="2018-11-09T23:01:00Z">
              <w:r w:rsidDel="007E2CA1">
                <w:rPr>
                  <w:rFonts w:hint="eastAsia"/>
                  <w:sz w:val="22"/>
                </w:rPr>
                <w:delText>低</w:delText>
              </w:r>
            </w:del>
          </w:p>
        </w:tc>
        <w:tc>
          <w:tcPr>
            <w:tcW w:w="1463" w:type="dxa"/>
            <w:shd w:val="clear" w:color="auto" w:fill="auto"/>
            <w:vAlign w:val="center"/>
          </w:tcPr>
          <w:p w14:paraId="778038A0" w14:textId="11891328" w:rsidR="00A5657F" w:rsidDel="007E2CA1" w:rsidRDefault="00A5657F" w:rsidP="00AC5569">
            <w:pPr>
              <w:pStyle w:val="a9"/>
              <w:rPr>
                <w:del w:id="3152" w:author="John" w:date="2018-11-09T23:01:00Z"/>
                <w:sz w:val="22"/>
              </w:rPr>
            </w:pPr>
            <w:del w:id="3153" w:author="John" w:date="2018-11-09T23:01:00Z">
              <w:r w:rsidDel="007E2CA1">
                <w:rPr>
                  <w:rFonts w:hint="eastAsia"/>
                  <w:sz w:val="22"/>
                </w:rPr>
                <w:delText>中</w:delText>
              </w:r>
            </w:del>
          </w:p>
        </w:tc>
      </w:tr>
      <w:tr w:rsidR="00A5657F" w:rsidDel="007E2CA1" w14:paraId="77F2AE35" w14:textId="52D5001B" w:rsidTr="005A41A3">
        <w:trPr>
          <w:trHeight w:val="285"/>
          <w:del w:id="3154" w:author="John" w:date="2018-11-09T23:01:00Z"/>
        </w:trPr>
        <w:tc>
          <w:tcPr>
            <w:tcW w:w="3991" w:type="dxa"/>
            <w:shd w:val="clear" w:color="auto" w:fill="auto"/>
            <w:vAlign w:val="center"/>
          </w:tcPr>
          <w:p w14:paraId="3A20ECD5" w14:textId="2A29B87E" w:rsidR="00A5657F" w:rsidDel="007E2CA1" w:rsidRDefault="00A5657F" w:rsidP="00AC5569">
            <w:pPr>
              <w:pStyle w:val="a9"/>
              <w:rPr>
                <w:del w:id="3155" w:author="John" w:date="2018-11-09T23:01:00Z"/>
                <w:szCs w:val="21"/>
              </w:rPr>
            </w:pPr>
            <w:del w:id="3156" w:author="John" w:date="2018-11-09T23:01:00Z">
              <w:r w:rsidDel="007E2CA1">
                <w:rPr>
                  <w:rFonts w:hint="eastAsia"/>
                  <w:szCs w:val="21"/>
                </w:rPr>
                <w:delText>git</w:delText>
              </w:r>
              <w:r w:rsidDel="007E2CA1">
                <w:rPr>
                  <w:rFonts w:hint="eastAsia"/>
                  <w:szCs w:val="21"/>
                </w:rPr>
                <w:delText>远端仓库崩溃</w:delText>
              </w:r>
            </w:del>
          </w:p>
        </w:tc>
        <w:tc>
          <w:tcPr>
            <w:tcW w:w="1379" w:type="dxa"/>
            <w:shd w:val="clear" w:color="auto" w:fill="auto"/>
            <w:vAlign w:val="center"/>
          </w:tcPr>
          <w:p w14:paraId="1C2A741C" w14:textId="5AD8C1C6" w:rsidR="00A5657F" w:rsidDel="007E2CA1" w:rsidRDefault="00A5657F" w:rsidP="00AC5569">
            <w:pPr>
              <w:pStyle w:val="a9"/>
              <w:rPr>
                <w:del w:id="3157" w:author="John" w:date="2018-11-09T23:01:00Z"/>
                <w:sz w:val="22"/>
              </w:rPr>
            </w:pPr>
            <w:del w:id="3158" w:author="John" w:date="2018-11-09T23:01:00Z">
              <w:r w:rsidDel="007E2CA1">
                <w:rPr>
                  <w:rFonts w:hint="eastAsia"/>
                  <w:sz w:val="22"/>
                </w:rPr>
                <w:delText>高</w:delText>
              </w:r>
            </w:del>
          </w:p>
        </w:tc>
        <w:tc>
          <w:tcPr>
            <w:tcW w:w="1463" w:type="dxa"/>
            <w:shd w:val="clear" w:color="auto" w:fill="auto"/>
            <w:vAlign w:val="center"/>
          </w:tcPr>
          <w:p w14:paraId="23B509A6" w14:textId="2717C26D" w:rsidR="00A5657F" w:rsidDel="007E2CA1" w:rsidRDefault="00A5657F" w:rsidP="00AC5569">
            <w:pPr>
              <w:pStyle w:val="a9"/>
              <w:rPr>
                <w:del w:id="3159" w:author="John" w:date="2018-11-09T23:01:00Z"/>
                <w:sz w:val="22"/>
              </w:rPr>
            </w:pPr>
            <w:del w:id="3160" w:author="John" w:date="2018-11-09T23:01:00Z">
              <w:r w:rsidDel="007E2CA1">
                <w:rPr>
                  <w:rFonts w:hint="eastAsia"/>
                  <w:sz w:val="22"/>
                </w:rPr>
                <w:delText>高</w:delText>
              </w:r>
            </w:del>
          </w:p>
        </w:tc>
        <w:tc>
          <w:tcPr>
            <w:tcW w:w="1463" w:type="dxa"/>
            <w:shd w:val="clear" w:color="auto" w:fill="auto"/>
            <w:vAlign w:val="center"/>
          </w:tcPr>
          <w:p w14:paraId="733FF6F9" w14:textId="3E68BADA" w:rsidR="00A5657F" w:rsidDel="007E2CA1" w:rsidRDefault="00A5657F" w:rsidP="00AC5569">
            <w:pPr>
              <w:pStyle w:val="a9"/>
              <w:rPr>
                <w:del w:id="3161" w:author="John" w:date="2018-11-09T23:01:00Z"/>
                <w:sz w:val="22"/>
              </w:rPr>
            </w:pPr>
            <w:del w:id="3162" w:author="John" w:date="2018-11-09T23:01:00Z">
              <w:r w:rsidDel="007E2CA1">
                <w:rPr>
                  <w:rFonts w:hint="eastAsia"/>
                  <w:sz w:val="22"/>
                </w:rPr>
                <w:delText>低</w:delText>
              </w:r>
            </w:del>
          </w:p>
        </w:tc>
      </w:tr>
      <w:tr w:rsidR="00A5657F" w:rsidDel="007E2CA1" w14:paraId="18B1599A" w14:textId="7C86EC7B" w:rsidTr="005A41A3">
        <w:trPr>
          <w:trHeight w:val="510"/>
          <w:del w:id="3163" w:author="John" w:date="2018-11-09T23:01:00Z"/>
        </w:trPr>
        <w:tc>
          <w:tcPr>
            <w:tcW w:w="3991" w:type="dxa"/>
            <w:shd w:val="clear" w:color="auto" w:fill="auto"/>
            <w:vAlign w:val="center"/>
          </w:tcPr>
          <w:p w14:paraId="34121BEB" w14:textId="3DB1B566" w:rsidR="00A5657F" w:rsidDel="007E2CA1" w:rsidRDefault="00A5657F" w:rsidP="00AC5569">
            <w:pPr>
              <w:pStyle w:val="a9"/>
              <w:rPr>
                <w:del w:id="3164" w:author="John" w:date="2018-11-09T23:01:00Z"/>
                <w:szCs w:val="21"/>
              </w:rPr>
            </w:pPr>
            <w:del w:id="3165" w:author="John" w:date="2018-11-09T23:01:00Z">
              <w:r w:rsidDel="007E2CA1">
                <w:rPr>
                  <w:rFonts w:hint="eastAsia"/>
                </w:rPr>
                <w:delText>与干系人联系邮件发送内容或格式错误</w:delText>
              </w:r>
            </w:del>
          </w:p>
        </w:tc>
        <w:tc>
          <w:tcPr>
            <w:tcW w:w="1379" w:type="dxa"/>
            <w:shd w:val="clear" w:color="auto" w:fill="auto"/>
            <w:vAlign w:val="center"/>
          </w:tcPr>
          <w:p w14:paraId="35C5D92B" w14:textId="4DEF4D22" w:rsidR="00A5657F" w:rsidDel="007E2CA1" w:rsidRDefault="00A5657F" w:rsidP="00AC5569">
            <w:pPr>
              <w:pStyle w:val="a9"/>
              <w:rPr>
                <w:del w:id="3166" w:author="John" w:date="2018-11-09T23:01:00Z"/>
                <w:sz w:val="22"/>
              </w:rPr>
            </w:pPr>
            <w:del w:id="3167" w:author="John" w:date="2018-11-09T23:01:00Z">
              <w:r w:rsidDel="007E2CA1">
                <w:rPr>
                  <w:rFonts w:hint="eastAsia"/>
                  <w:sz w:val="22"/>
                </w:rPr>
                <w:delText>高</w:delText>
              </w:r>
            </w:del>
          </w:p>
        </w:tc>
        <w:tc>
          <w:tcPr>
            <w:tcW w:w="1463" w:type="dxa"/>
            <w:shd w:val="clear" w:color="auto" w:fill="auto"/>
            <w:vAlign w:val="center"/>
          </w:tcPr>
          <w:p w14:paraId="02291573" w14:textId="6A38E8DC" w:rsidR="00A5657F" w:rsidDel="007E2CA1" w:rsidRDefault="00A5657F" w:rsidP="00AC5569">
            <w:pPr>
              <w:pStyle w:val="a9"/>
              <w:rPr>
                <w:del w:id="3168" w:author="John" w:date="2018-11-09T23:01:00Z"/>
                <w:sz w:val="22"/>
              </w:rPr>
            </w:pPr>
            <w:del w:id="3169" w:author="John" w:date="2018-11-09T23:01:00Z">
              <w:r w:rsidDel="007E2CA1">
                <w:rPr>
                  <w:rFonts w:hint="eastAsia"/>
                  <w:sz w:val="22"/>
                </w:rPr>
                <w:delText>中</w:delText>
              </w:r>
            </w:del>
          </w:p>
        </w:tc>
        <w:tc>
          <w:tcPr>
            <w:tcW w:w="1463" w:type="dxa"/>
            <w:shd w:val="clear" w:color="auto" w:fill="auto"/>
            <w:vAlign w:val="center"/>
          </w:tcPr>
          <w:p w14:paraId="7D28938C" w14:textId="4B970AD2" w:rsidR="00A5657F" w:rsidDel="007E2CA1" w:rsidRDefault="00A5657F" w:rsidP="00AC5569">
            <w:pPr>
              <w:pStyle w:val="a9"/>
              <w:rPr>
                <w:del w:id="3170" w:author="John" w:date="2018-11-09T23:01:00Z"/>
                <w:sz w:val="22"/>
              </w:rPr>
            </w:pPr>
            <w:del w:id="3171" w:author="John" w:date="2018-11-09T23:01:00Z">
              <w:r w:rsidDel="007E2CA1">
                <w:rPr>
                  <w:rFonts w:hint="eastAsia"/>
                  <w:sz w:val="22"/>
                </w:rPr>
                <w:delText>中</w:delText>
              </w:r>
            </w:del>
          </w:p>
        </w:tc>
      </w:tr>
      <w:tr w:rsidR="00A5657F" w:rsidDel="007E2CA1" w14:paraId="38D9F2E9" w14:textId="428EA84C" w:rsidTr="005A41A3">
        <w:trPr>
          <w:trHeight w:val="285"/>
          <w:del w:id="3172" w:author="John" w:date="2018-11-09T23:01:00Z"/>
        </w:trPr>
        <w:tc>
          <w:tcPr>
            <w:tcW w:w="3991" w:type="dxa"/>
            <w:shd w:val="clear" w:color="auto" w:fill="auto"/>
            <w:vAlign w:val="center"/>
          </w:tcPr>
          <w:p w14:paraId="66C7172D" w14:textId="179766F0" w:rsidR="00A5657F" w:rsidDel="007E2CA1" w:rsidRDefault="00A5657F" w:rsidP="00AC5569">
            <w:pPr>
              <w:pStyle w:val="a9"/>
              <w:rPr>
                <w:del w:id="3173" w:author="John" w:date="2018-11-09T23:01:00Z"/>
                <w:szCs w:val="21"/>
              </w:rPr>
            </w:pPr>
            <w:del w:id="3174" w:author="John" w:date="2018-11-09T23:01:00Z">
              <w:r w:rsidDel="007E2CA1">
                <w:rPr>
                  <w:rFonts w:hint="eastAsia"/>
                </w:rPr>
                <w:delText>项目文件结构不符合要求</w:delText>
              </w:r>
            </w:del>
          </w:p>
        </w:tc>
        <w:tc>
          <w:tcPr>
            <w:tcW w:w="1379" w:type="dxa"/>
            <w:shd w:val="clear" w:color="auto" w:fill="auto"/>
            <w:vAlign w:val="center"/>
          </w:tcPr>
          <w:p w14:paraId="7ED0F5F5" w14:textId="1F451501" w:rsidR="00A5657F" w:rsidDel="007E2CA1" w:rsidRDefault="00A5657F" w:rsidP="00AC5569">
            <w:pPr>
              <w:pStyle w:val="a9"/>
              <w:rPr>
                <w:del w:id="3175" w:author="John" w:date="2018-11-09T23:01:00Z"/>
                <w:sz w:val="22"/>
              </w:rPr>
            </w:pPr>
            <w:del w:id="3176" w:author="John" w:date="2018-11-09T23:01:00Z">
              <w:r w:rsidDel="007E2CA1">
                <w:rPr>
                  <w:rFonts w:hint="eastAsia"/>
                  <w:sz w:val="22"/>
                </w:rPr>
                <w:delText>高</w:delText>
              </w:r>
            </w:del>
          </w:p>
        </w:tc>
        <w:tc>
          <w:tcPr>
            <w:tcW w:w="1463" w:type="dxa"/>
            <w:shd w:val="clear" w:color="auto" w:fill="auto"/>
            <w:vAlign w:val="center"/>
          </w:tcPr>
          <w:p w14:paraId="3178A553" w14:textId="123C1FB7" w:rsidR="00A5657F" w:rsidDel="007E2CA1" w:rsidRDefault="00A5657F" w:rsidP="00AC5569">
            <w:pPr>
              <w:pStyle w:val="a9"/>
              <w:rPr>
                <w:del w:id="3177" w:author="John" w:date="2018-11-09T23:01:00Z"/>
                <w:sz w:val="22"/>
              </w:rPr>
            </w:pPr>
            <w:del w:id="3178" w:author="John" w:date="2018-11-09T23:01:00Z">
              <w:r w:rsidDel="007E2CA1">
                <w:rPr>
                  <w:rFonts w:hint="eastAsia"/>
                  <w:sz w:val="22"/>
                </w:rPr>
                <w:delText>中</w:delText>
              </w:r>
            </w:del>
          </w:p>
        </w:tc>
        <w:tc>
          <w:tcPr>
            <w:tcW w:w="1463" w:type="dxa"/>
            <w:shd w:val="clear" w:color="auto" w:fill="auto"/>
            <w:vAlign w:val="center"/>
          </w:tcPr>
          <w:p w14:paraId="7C6B3B96" w14:textId="465B95CD" w:rsidR="00A5657F" w:rsidDel="007E2CA1" w:rsidRDefault="00A5657F" w:rsidP="00AC5569">
            <w:pPr>
              <w:pStyle w:val="a9"/>
              <w:rPr>
                <w:del w:id="3179" w:author="John" w:date="2018-11-09T23:01:00Z"/>
                <w:sz w:val="22"/>
              </w:rPr>
            </w:pPr>
            <w:del w:id="3180" w:author="John" w:date="2018-11-09T23:01:00Z">
              <w:r w:rsidDel="007E2CA1">
                <w:rPr>
                  <w:rFonts w:hint="eastAsia"/>
                  <w:sz w:val="22"/>
                </w:rPr>
                <w:delText>低</w:delText>
              </w:r>
            </w:del>
          </w:p>
        </w:tc>
      </w:tr>
      <w:tr w:rsidR="00A5657F" w:rsidDel="007E2CA1" w14:paraId="6617DB06" w14:textId="100CBC12" w:rsidTr="005A41A3">
        <w:trPr>
          <w:trHeight w:val="285"/>
          <w:del w:id="3181" w:author="John" w:date="2018-11-09T23:01:00Z"/>
        </w:trPr>
        <w:tc>
          <w:tcPr>
            <w:tcW w:w="3991" w:type="dxa"/>
            <w:shd w:val="clear" w:color="auto" w:fill="auto"/>
            <w:vAlign w:val="center"/>
          </w:tcPr>
          <w:p w14:paraId="1C48B395" w14:textId="788298C1" w:rsidR="00A5657F" w:rsidDel="007E2CA1" w:rsidRDefault="00A5657F" w:rsidP="00AC5569">
            <w:pPr>
              <w:pStyle w:val="a9"/>
              <w:rPr>
                <w:del w:id="3182" w:author="John" w:date="2018-11-09T23:01:00Z"/>
                <w:szCs w:val="21"/>
              </w:rPr>
            </w:pPr>
            <w:del w:id="3183" w:author="John" w:date="2018-11-09T23:01:00Z">
              <w:r w:rsidDel="007E2CA1">
                <w:rPr>
                  <w:rFonts w:hint="eastAsia"/>
                  <w:szCs w:val="21"/>
                </w:rPr>
                <w:delText>对未来的计划和安排有疑问</w:delText>
              </w:r>
            </w:del>
          </w:p>
        </w:tc>
        <w:tc>
          <w:tcPr>
            <w:tcW w:w="1379" w:type="dxa"/>
            <w:shd w:val="clear" w:color="auto" w:fill="auto"/>
            <w:vAlign w:val="center"/>
          </w:tcPr>
          <w:p w14:paraId="2C1E13ED" w14:textId="24A3F796" w:rsidR="00A5657F" w:rsidDel="007E2CA1" w:rsidRDefault="00A5657F" w:rsidP="00AC5569">
            <w:pPr>
              <w:pStyle w:val="a9"/>
              <w:rPr>
                <w:del w:id="3184" w:author="John" w:date="2018-11-09T23:01:00Z"/>
                <w:sz w:val="22"/>
              </w:rPr>
            </w:pPr>
            <w:del w:id="3185" w:author="John" w:date="2018-11-09T23:01:00Z">
              <w:r w:rsidDel="007E2CA1">
                <w:rPr>
                  <w:rFonts w:hint="eastAsia"/>
                  <w:sz w:val="22"/>
                </w:rPr>
                <w:delText>高</w:delText>
              </w:r>
            </w:del>
          </w:p>
        </w:tc>
        <w:tc>
          <w:tcPr>
            <w:tcW w:w="1463" w:type="dxa"/>
            <w:shd w:val="clear" w:color="auto" w:fill="auto"/>
            <w:vAlign w:val="center"/>
          </w:tcPr>
          <w:p w14:paraId="18EF38CD" w14:textId="4DF83EA6" w:rsidR="00A5657F" w:rsidDel="007E2CA1" w:rsidRDefault="00A5657F" w:rsidP="00AC5569">
            <w:pPr>
              <w:pStyle w:val="a9"/>
              <w:rPr>
                <w:del w:id="3186" w:author="John" w:date="2018-11-09T23:01:00Z"/>
                <w:sz w:val="22"/>
              </w:rPr>
            </w:pPr>
            <w:del w:id="3187" w:author="John" w:date="2018-11-09T23:01:00Z">
              <w:r w:rsidDel="007E2CA1">
                <w:rPr>
                  <w:rFonts w:hint="eastAsia"/>
                  <w:sz w:val="22"/>
                </w:rPr>
                <w:delText>高</w:delText>
              </w:r>
            </w:del>
          </w:p>
        </w:tc>
        <w:tc>
          <w:tcPr>
            <w:tcW w:w="1463" w:type="dxa"/>
            <w:shd w:val="clear" w:color="auto" w:fill="auto"/>
            <w:vAlign w:val="center"/>
          </w:tcPr>
          <w:p w14:paraId="2C62D1D0" w14:textId="51FA72A3" w:rsidR="00A5657F" w:rsidDel="007E2CA1" w:rsidRDefault="00A5657F" w:rsidP="00AC5569">
            <w:pPr>
              <w:pStyle w:val="a9"/>
              <w:rPr>
                <w:del w:id="3188" w:author="John" w:date="2018-11-09T23:01:00Z"/>
                <w:sz w:val="22"/>
              </w:rPr>
            </w:pPr>
            <w:del w:id="3189" w:author="John" w:date="2018-11-09T23:01:00Z">
              <w:r w:rsidDel="007E2CA1">
                <w:rPr>
                  <w:rFonts w:hint="eastAsia"/>
                  <w:sz w:val="22"/>
                </w:rPr>
                <w:delText>高</w:delText>
              </w:r>
            </w:del>
          </w:p>
        </w:tc>
      </w:tr>
      <w:tr w:rsidR="00A5657F" w:rsidDel="007E2CA1" w14:paraId="23EB778D" w14:textId="10F7086B" w:rsidTr="005A41A3">
        <w:trPr>
          <w:trHeight w:val="285"/>
          <w:del w:id="3190" w:author="John" w:date="2018-11-09T23:01:00Z"/>
        </w:trPr>
        <w:tc>
          <w:tcPr>
            <w:tcW w:w="3991" w:type="dxa"/>
            <w:shd w:val="clear" w:color="auto" w:fill="auto"/>
            <w:vAlign w:val="center"/>
          </w:tcPr>
          <w:p w14:paraId="3C3A5371" w14:textId="0063B4CC" w:rsidR="00A5657F" w:rsidDel="007E2CA1" w:rsidRDefault="00A5657F" w:rsidP="00AC5569">
            <w:pPr>
              <w:pStyle w:val="a9"/>
              <w:rPr>
                <w:del w:id="3191" w:author="John" w:date="2018-11-09T23:01:00Z"/>
                <w:szCs w:val="21"/>
              </w:rPr>
            </w:pPr>
            <w:del w:id="3192" w:author="John" w:date="2018-11-09T23:01:00Z">
              <w:r w:rsidDel="007E2CA1">
                <w:rPr>
                  <w:rFonts w:hint="eastAsia"/>
                  <w:szCs w:val="21"/>
                </w:rPr>
                <w:delText>没有及时关注组内最新消息安排</w:delText>
              </w:r>
            </w:del>
          </w:p>
        </w:tc>
        <w:tc>
          <w:tcPr>
            <w:tcW w:w="1379" w:type="dxa"/>
            <w:shd w:val="clear" w:color="auto" w:fill="auto"/>
            <w:vAlign w:val="center"/>
          </w:tcPr>
          <w:p w14:paraId="249FDCDC" w14:textId="1D092860" w:rsidR="00A5657F" w:rsidDel="007E2CA1" w:rsidRDefault="00A5657F" w:rsidP="00AC5569">
            <w:pPr>
              <w:pStyle w:val="a9"/>
              <w:rPr>
                <w:del w:id="3193" w:author="John" w:date="2018-11-09T23:01:00Z"/>
                <w:sz w:val="22"/>
              </w:rPr>
            </w:pPr>
            <w:del w:id="3194" w:author="John" w:date="2018-11-09T23:01:00Z">
              <w:r w:rsidDel="007E2CA1">
                <w:rPr>
                  <w:rFonts w:hint="eastAsia"/>
                  <w:sz w:val="22"/>
                </w:rPr>
                <w:delText>中</w:delText>
              </w:r>
            </w:del>
          </w:p>
        </w:tc>
        <w:tc>
          <w:tcPr>
            <w:tcW w:w="1463" w:type="dxa"/>
            <w:shd w:val="clear" w:color="auto" w:fill="auto"/>
            <w:vAlign w:val="center"/>
          </w:tcPr>
          <w:p w14:paraId="23E8B05A" w14:textId="60439483" w:rsidR="00A5657F" w:rsidDel="007E2CA1" w:rsidRDefault="00A5657F" w:rsidP="00AC5569">
            <w:pPr>
              <w:pStyle w:val="a9"/>
              <w:rPr>
                <w:del w:id="3195" w:author="John" w:date="2018-11-09T23:01:00Z"/>
                <w:sz w:val="22"/>
              </w:rPr>
            </w:pPr>
            <w:del w:id="3196" w:author="John" w:date="2018-11-09T23:01:00Z">
              <w:r w:rsidDel="007E2CA1">
                <w:rPr>
                  <w:rFonts w:hint="eastAsia"/>
                  <w:sz w:val="22"/>
                </w:rPr>
                <w:delText>中</w:delText>
              </w:r>
            </w:del>
          </w:p>
        </w:tc>
        <w:tc>
          <w:tcPr>
            <w:tcW w:w="1463" w:type="dxa"/>
            <w:shd w:val="clear" w:color="auto" w:fill="auto"/>
            <w:vAlign w:val="center"/>
          </w:tcPr>
          <w:p w14:paraId="30C22AAA" w14:textId="2F3B4C9E" w:rsidR="00A5657F" w:rsidDel="007E2CA1" w:rsidRDefault="00A5657F" w:rsidP="00AC5569">
            <w:pPr>
              <w:pStyle w:val="a9"/>
              <w:rPr>
                <w:del w:id="3197" w:author="John" w:date="2018-11-09T23:01:00Z"/>
                <w:sz w:val="22"/>
              </w:rPr>
            </w:pPr>
            <w:del w:id="3198" w:author="John" w:date="2018-11-09T23:01:00Z">
              <w:r w:rsidDel="007E2CA1">
                <w:rPr>
                  <w:rFonts w:hint="eastAsia"/>
                  <w:sz w:val="22"/>
                </w:rPr>
                <w:delText>中</w:delText>
              </w:r>
            </w:del>
          </w:p>
        </w:tc>
      </w:tr>
      <w:tr w:rsidR="00A5657F" w:rsidDel="007E2CA1" w14:paraId="3F21022B" w14:textId="0FCD6F5E" w:rsidTr="005A41A3">
        <w:trPr>
          <w:trHeight w:val="285"/>
          <w:del w:id="3199" w:author="John" w:date="2018-11-09T23:01:00Z"/>
        </w:trPr>
        <w:tc>
          <w:tcPr>
            <w:tcW w:w="3991" w:type="dxa"/>
            <w:shd w:val="clear" w:color="auto" w:fill="auto"/>
            <w:vAlign w:val="center"/>
          </w:tcPr>
          <w:p w14:paraId="1B56341E" w14:textId="61EE2BE9" w:rsidR="00A5657F" w:rsidDel="007E2CA1" w:rsidRDefault="00A5657F" w:rsidP="00AC5569">
            <w:pPr>
              <w:pStyle w:val="a9"/>
              <w:rPr>
                <w:del w:id="3200" w:author="John" w:date="2018-11-09T23:01:00Z"/>
                <w:szCs w:val="21"/>
              </w:rPr>
            </w:pPr>
            <w:del w:id="3201" w:author="John" w:date="2018-11-09T23:01:00Z">
              <w:r w:rsidDel="007E2CA1">
                <w:rPr>
                  <w:rFonts w:hint="eastAsia"/>
                </w:rPr>
                <w:delText>开发经验不足</w:delText>
              </w:r>
            </w:del>
          </w:p>
        </w:tc>
        <w:tc>
          <w:tcPr>
            <w:tcW w:w="1379" w:type="dxa"/>
            <w:shd w:val="clear" w:color="auto" w:fill="auto"/>
            <w:vAlign w:val="center"/>
          </w:tcPr>
          <w:p w14:paraId="551A18D9" w14:textId="627B5044" w:rsidR="00A5657F" w:rsidDel="007E2CA1" w:rsidRDefault="00A5657F" w:rsidP="00AC5569">
            <w:pPr>
              <w:pStyle w:val="a9"/>
              <w:rPr>
                <w:del w:id="3202" w:author="John" w:date="2018-11-09T23:01:00Z"/>
                <w:sz w:val="22"/>
              </w:rPr>
            </w:pPr>
            <w:del w:id="3203" w:author="John" w:date="2018-11-09T23:01:00Z">
              <w:r w:rsidDel="007E2CA1">
                <w:rPr>
                  <w:rFonts w:hint="eastAsia"/>
                  <w:sz w:val="22"/>
                </w:rPr>
                <w:delText>中</w:delText>
              </w:r>
            </w:del>
          </w:p>
        </w:tc>
        <w:tc>
          <w:tcPr>
            <w:tcW w:w="1463" w:type="dxa"/>
            <w:shd w:val="clear" w:color="auto" w:fill="auto"/>
            <w:vAlign w:val="center"/>
          </w:tcPr>
          <w:p w14:paraId="65380E47" w14:textId="6F8FA21B" w:rsidR="00A5657F" w:rsidDel="007E2CA1" w:rsidRDefault="00A5657F" w:rsidP="00AC5569">
            <w:pPr>
              <w:pStyle w:val="a9"/>
              <w:rPr>
                <w:del w:id="3204" w:author="John" w:date="2018-11-09T23:01:00Z"/>
                <w:sz w:val="22"/>
              </w:rPr>
            </w:pPr>
            <w:del w:id="3205" w:author="John" w:date="2018-11-09T23:01:00Z">
              <w:r w:rsidDel="007E2CA1">
                <w:rPr>
                  <w:rFonts w:hint="eastAsia"/>
                  <w:sz w:val="22"/>
                </w:rPr>
                <w:delText>中</w:delText>
              </w:r>
            </w:del>
          </w:p>
        </w:tc>
        <w:tc>
          <w:tcPr>
            <w:tcW w:w="1463" w:type="dxa"/>
            <w:shd w:val="clear" w:color="auto" w:fill="auto"/>
            <w:vAlign w:val="center"/>
          </w:tcPr>
          <w:p w14:paraId="3288A4A4" w14:textId="78E54D25" w:rsidR="00A5657F" w:rsidDel="007E2CA1" w:rsidRDefault="00A5657F" w:rsidP="00AC5569">
            <w:pPr>
              <w:pStyle w:val="a9"/>
              <w:rPr>
                <w:del w:id="3206" w:author="John" w:date="2018-11-09T23:01:00Z"/>
                <w:sz w:val="22"/>
              </w:rPr>
            </w:pPr>
            <w:del w:id="3207" w:author="John" w:date="2018-11-09T23:01:00Z">
              <w:r w:rsidDel="007E2CA1">
                <w:rPr>
                  <w:rFonts w:hint="eastAsia"/>
                  <w:sz w:val="22"/>
                </w:rPr>
                <w:delText>中</w:delText>
              </w:r>
            </w:del>
          </w:p>
        </w:tc>
      </w:tr>
      <w:tr w:rsidR="00A5657F" w:rsidDel="007E2CA1" w14:paraId="6FF3E004" w14:textId="28972006" w:rsidTr="005A41A3">
        <w:trPr>
          <w:trHeight w:val="285"/>
          <w:del w:id="3208" w:author="John" w:date="2018-11-09T23:01:00Z"/>
        </w:trPr>
        <w:tc>
          <w:tcPr>
            <w:tcW w:w="3991" w:type="dxa"/>
            <w:shd w:val="clear" w:color="auto" w:fill="auto"/>
            <w:vAlign w:val="center"/>
          </w:tcPr>
          <w:p w14:paraId="705CF63F" w14:textId="531FEA59" w:rsidR="00A5657F" w:rsidDel="007E2CA1" w:rsidRDefault="00A5657F" w:rsidP="00AC5569">
            <w:pPr>
              <w:pStyle w:val="a9"/>
              <w:rPr>
                <w:del w:id="3209" w:author="John" w:date="2018-11-09T23:01:00Z"/>
                <w:szCs w:val="21"/>
              </w:rPr>
            </w:pPr>
            <w:del w:id="3210" w:author="John" w:date="2018-11-09T23:01:00Z">
              <w:r w:rsidDel="007E2CA1">
                <w:rPr>
                  <w:rFonts w:hint="eastAsia"/>
                  <w:szCs w:val="21"/>
                </w:rPr>
                <w:delText>人员空闲时间不确定</w:delText>
              </w:r>
            </w:del>
          </w:p>
        </w:tc>
        <w:tc>
          <w:tcPr>
            <w:tcW w:w="1379" w:type="dxa"/>
            <w:shd w:val="clear" w:color="auto" w:fill="auto"/>
            <w:vAlign w:val="center"/>
          </w:tcPr>
          <w:p w14:paraId="395FCBCB" w14:textId="3F795FD0" w:rsidR="00A5657F" w:rsidDel="007E2CA1" w:rsidRDefault="00A5657F" w:rsidP="00AC5569">
            <w:pPr>
              <w:pStyle w:val="a9"/>
              <w:rPr>
                <w:del w:id="3211" w:author="John" w:date="2018-11-09T23:01:00Z"/>
                <w:sz w:val="22"/>
              </w:rPr>
            </w:pPr>
            <w:del w:id="3212" w:author="John" w:date="2018-11-09T23:01:00Z">
              <w:r w:rsidDel="007E2CA1">
                <w:rPr>
                  <w:rFonts w:hint="eastAsia"/>
                  <w:sz w:val="22"/>
                </w:rPr>
                <w:delText>高</w:delText>
              </w:r>
            </w:del>
          </w:p>
        </w:tc>
        <w:tc>
          <w:tcPr>
            <w:tcW w:w="1463" w:type="dxa"/>
            <w:shd w:val="clear" w:color="auto" w:fill="auto"/>
            <w:vAlign w:val="center"/>
          </w:tcPr>
          <w:p w14:paraId="2B19FCCB" w14:textId="55C52366" w:rsidR="00A5657F" w:rsidDel="007E2CA1" w:rsidRDefault="00A5657F" w:rsidP="00AC5569">
            <w:pPr>
              <w:pStyle w:val="a9"/>
              <w:rPr>
                <w:del w:id="3213" w:author="John" w:date="2018-11-09T23:01:00Z"/>
                <w:sz w:val="22"/>
              </w:rPr>
            </w:pPr>
            <w:del w:id="3214" w:author="John" w:date="2018-11-09T23:01:00Z">
              <w:r w:rsidDel="007E2CA1">
                <w:rPr>
                  <w:rFonts w:hint="eastAsia"/>
                  <w:sz w:val="22"/>
                </w:rPr>
                <w:delText>高</w:delText>
              </w:r>
            </w:del>
          </w:p>
        </w:tc>
        <w:tc>
          <w:tcPr>
            <w:tcW w:w="1463" w:type="dxa"/>
            <w:shd w:val="clear" w:color="auto" w:fill="auto"/>
            <w:vAlign w:val="center"/>
          </w:tcPr>
          <w:p w14:paraId="1F03CD9E" w14:textId="22942689" w:rsidR="00A5657F" w:rsidDel="007E2CA1" w:rsidRDefault="00A5657F" w:rsidP="00AC5569">
            <w:pPr>
              <w:pStyle w:val="a9"/>
              <w:rPr>
                <w:del w:id="3215" w:author="John" w:date="2018-11-09T23:01:00Z"/>
                <w:sz w:val="22"/>
              </w:rPr>
            </w:pPr>
            <w:del w:id="3216" w:author="John" w:date="2018-11-09T23:01:00Z">
              <w:r w:rsidDel="007E2CA1">
                <w:rPr>
                  <w:rFonts w:hint="eastAsia"/>
                  <w:sz w:val="22"/>
                </w:rPr>
                <w:delText>高</w:delText>
              </w:r>
            </w:del>
          </w:p>
        </w:tc>
      </w:tr>
      <w:tr w:rsidR="00A5657F" w:rsidDel="007E2CA1" w14:paraId="2B65019A" w14:textId="1E5310F7" w:rsidTr="005A41A3">
        <w:trPr>
          <w:trHeight w:val="285"/>
          <w:del w:id="3217" w:author="John" w:date="2018-11-09T23:01:00Z"/>
        </w:trPr>
        <w:tc>
          <w:tcPr>
            <w:tcW w:w="3991" w:type="dxa"/>
            <w:shd w:val="clear" w:color="auto" w:fill="auto"/>
            <w:vAlign w:val="center"/>
          </w:tcPr>
          <w:p w14:paraId="79E5ED70" w14:textId="4ADD111A" w:rsidR="00A5657F" w:rsidDel="007E2CA1" w:rsidRDefault="00A5657F" w:rsidP="00AC5569">
            <w:pPr>
              <w:pStyle w:val="a9"/>
              <w:rPr>
                <w:del w:id="3218" w:author="John" w:date="2018-11-09T23:01:00Z"/>
                <w:szCs w:val="21"/>
              </w:rPr>
            </w:pPr>
            <w:del w:id="3219" w:author="John" w:date="2018-11-09T23:01:00Z">
              <w:r w:rsidDel="007E2CA1">
                <w:rPr>
                  <w:rFonts w:hint="eastAsia"/>
                </w:rPr>
                <w:delText>客户认为界面原型不行</w:delText>
              </w:r>
            </w:del>
          </w:p>
        </w:tc>
        <w:tc>
          <w:tcPr>
            <w:tcW w:w="1379" w:type="dxa"/>
            <w:shd w:val="clear" w:color="auto" w:fill="auto"/>
            <w:vAlign w:val="center"/>
          </w:tcPr>
          <w:p w14:paraId="04D2E8CA" w14:textId="16BAF44F" w:rsidR="00A5657F" w:rsidDel="007E2CA1" w:rsidRDefault="00A5657F" w:rsidP="00AC5569">
            <w:pPr>
              <w:pStyle w:val="a9"/>
              <w:rPr>
                <w:del w:id="3220" w:author="John" w:date="2018-11-09T23:01:00Z"/>
                <w:sz w:val="22"/>
              </w:rPr>
            </w:pPr>
            <w:del w:id="3221" w:author="John" w:date="2018-11-09T23:01:00Z">
              <w:r w:rsidDel="007E2CA1">
                <w:rPr>
                  <w:rFonts w:hint="eastAsia"/>
                  <w:sz w:val="22"/>
                </w:rPr>
                <w:delText>高</w:delText>
              </w:r>
            </w:del>
          </w:p>
        </w:tc>
        <w:tc>
          <w:tcPr>
            <w:tcW w:w="1463" w:type="dxa"/>
            <w:shd w:val="clear" w:color="auto" w:fill="auto"/>
            <w:vAlign w:val="center"/>
          </w:tcPr>
          <w:p w14:paraId="2A392DAE" w14:textId="04754E5B" w:rsidR="00A5657F" w:rsidDel="007E2CA1" w:rsidRDefault="00A5657F" w:rsidP="00AC5569">
            <w:pPr>
              <w:pStyle w:val="a9"/>
              <w:rPr>
                <w:del w:id="3222" w:author="John" w:date="2018-11-09T23:01:00Z"/>
                <w:sz w:val="22"/>
              </w:rPr>
            </w:pPr>
            <w:del w:id="3223" w:author="John" w:date="2018-11-09T23:01:00Z">
              <w:r w:rsidDel="007E2CA1">
                <w:rPr>
                  <w:rFonts w:hint="eastAsia"/>
                  <w:sz w:val="22"/>
                </w:rPr>
                <w:delText>高</w:delText>
              </w:r>
            </w:del>
          </w:p>
        </w:tc>
        <w:tc>
          <w:tcPr>
            <w:tcW w:w="1463" w:type="dxa"/>
            <w:shd w:val="clear" w:color="auto" w:fill="auto"/>
            <w:vAlign w:val="center"/>
          </w:tcPr>
          <w:p w14:paraId="6E9A2AB3" w14:textId="2B0C9F96" w:rsidR="00A5657F" w:rsidDel="007E2CA1" w:rsidRDefault="00A5657F" w:rsidP="00AC5569">
            <w:pPr>
              <w:pStyle w:val="a9"/>
              <w:rPr>
                <w:del w:id="3224" w:author="John" w:date="2018-11-09T23:01:00Z"/>
                <w:sz w:val="22"/>
              </w:rPr>
            </w:pPr>
            <w:del w:id="3225" w:author="John" w:date="2018-11-09T23:01:00Z">
              <w:r w:rsidDel="007E2CA1">
                <w:rPr>
                  <w:rFonts w:hint="eastAsia"/>
                  <w:sz w:val="22"/>
                </w:rPr>
                <w:delText>高</w:delText>
              </w:r>
            </w:del>
          </w:p>
        </w:tc>
      </w:tr>
      <w:tr w:rsidR="00A5657F" w:rsidDel="007E2CA1" w14:paraId="1C9A4EA9" w14:textId="26FE670C" w:rsidTr="005A41A3">
        <w:trPr>
          <w:trHeight w:val="285"/>
          <w:del w:id="3226" w:author="John" w:date="2018-11-09T23:01:00Z"/>
        </w:trPr>
        <w:tc>
          <w:tcPr>
            <w:tcW w:w="3991" w:type="dxa"/>
            <w:shd w:val="clear" w:color="auto" w:fill="auto"/>
            <w:vAlign w:val="center"/>
          </w:tcPr>
          <w:p w14:paraId="5CFB2C10" w14:textId="715576E7" w:rsidR="00A5657F" w:rsidDel="007E2CA1" w:rsidRDefault="00A5657F" w:rsidP="00AC5569">
            <w:pPr>
              <w:pStyle w:val="a9"/>
              <w:rPr>
                <w:del w:id="3227" w:author="John" w:date="2018-11-09T23:01:00Z"/>
                <w:szCs w:val="21"/>
              </w:rPr>
            </w:pPr>
            <w:del w:id="3228" w:author="John" w:date="2018-11-09T23:01:00Z">
              <w:r w:rsidDel="007E2CA1">
                <w:rPr>
                  <w:rFonts w:hint="eastAsia"/>
                </w:rPr>
                <w:delText>组员因事长期离开</w:delText>
              </w:r>
            </w:del>
          </w:p>
        </w:tc>
        <w:tc>
          <w:tcPr>
            <w:tcW w:w="1379" w:type="dxa"/>
            <w:shd w:val="clear" w:color="auto" w:fill="auto"/>
            <w:vAlign w:val="center"/>
          </w:tcPr>
          <w:p w14:paraId="2AD647B7" w14:textId="2A460BCE" w:rsidR="00A5657F" w:rsidDel="007E2CA1" w:rsidRDefault="00A5657F" w:rsidP="00AC5569">
            <w:pPr>
              <w:pStyle w:val="a9"/>
              <w:rPr>
                <w:del w:id="3229" w:author="John" w:date="2018-11-09T23:01:00Z"/>
                <w:sz w:val="22"/>
              </w:rPr>
            </w:pPr>
            <w:del w:id="3230" w:author="John" w:date="2018-11-09T23:01:00Z">
              <w:r w:rsidDel="007E2CA1">
                <w:rPr>
                  <w:rFonts w:hint="eastAsia"/>
                  <w:sz w:val="22"/>
                </w:rPr>
                <w:delText>中</w:delText>
              </w:r>
            </w:del>
          </w:p>
        </w:tc>
        <w:tc>
          <w:tcPr>
            <w:tcW w:w="1463" w:type="dxa"/>
            <w:shd w:val="clear" w:color="auto" w:fill="auto"/>
            <w:vAlign w:val="center"/>
          </w:tcPr>
          <w:p w14:paraId="798A1284" w14:textId="1073DC2F" w:rsidR="00A5657F" w:rsidDel="007E2CA1" w:rsidRDefault="00A5657F" w:rsidP="00AC5569">
            <w:pPr>
              <w:pStyle w:val="a9"/>
              <w:rPr>
                <w:del w:id="3231" w:author="John" w:date="2018-11-09T23:01:00Z"/>
                <w:sz w:val="22"/>
              </w:rPr>
            </w:pPr>
            <w:del w:id="3232" w:author="John" w:date="2018-11-09T23:01:00Z">
              <w:r w:rsidDel="007E2CA1">
                <w:rPr>
                  <w:rFonts w:hint="eastAsia"/>
                  <w:sz w:val="22"/>
                </w:rPr>
                <w:delText>高</w:delText>
              </w:r>
            </w:del>
          </w:p>
        </w:tc>
        <w:tc>
          <w:tcPr>
            <w:tcW w:w="1463" w:type="dxa"/>
            <w:shd w:val="clear" w:color="auto" w:fill="auto"/>
            <w:vAlign w:val="center"/>
          </w:tcPr>
          <w:p w14:paraId="40F54664" w14:textId="769E03A2" w:rsidR="00A5657F" w:rsidDel="007E2CA1" w:rsidRDefault="00A5657F" w:rsidP="00AC5569">
            <w:pPr>
              <w:pStyle w:val="a9"/>
              <w:rPr>
                <w:del w:id="3233" w:author="John" w:date="2018-11-09T23:01:00Z"/>
                <w:sz w:val="22"/>
              </w:rPr>
            </w:pPr>
            <w:del w:id="3234" w:author="John" w:date="2018-11-09T23:01:00Z">
              <w:r w:rsidDel="007E2CA1">
                <w:rPr>
                  <w:rFonts w:hint="eastAsia"/>
                  <w:sz w:val="22"/>
                </w:rPr>
                <w:delText>低</w:delText>
              </w:r>
            </w:del>
          </w:p>
        </w:tc>
      </w:tr>
      <w:tr w:rsidR="00A5657F" w:rsidDel="007E2CA1" w14:paraId="7A633BC9" w14:textId="6FFE9175" w:rsidTr="005A41A3">
        <w:trPr>
          <w:trHeight w:val="285"/>
          <w:del w:id="3235" w:author="John" w:date="2018-11-09T23:01:00Z"/>
        </w:trPr>
        <w:tc>
          <w:tcPr>
            <w:tcW w:w="3991" w:type="dxa"/>
            <w:shd w:val="clear" w:color="auto" w:fill="auto"/>
            <w:vAlign w:val="center"/>
          </w:tcPr>
          <w:p w14:paraId="66C8652F" w14:textId="35FF841C" w:rsidR="00A5657F" w:rsidDel="007E2CA1" w:rsidRDefault="00A5657F" w:rsidP="00AC5569">
            <w:pPr>
              <w:pStyle w:val="a9"/>
              <w:rPr>
                <w:del w:id="3236" w:author="John" w:date="2018-11-09T23:01:00Z"/>
                <w:szCs w:val="21"/>
              </w:rPr>
            </w:pPr>
            <w:del w:id="3237" w:author="John" w:date="2018-11-09T23:01:00Z">
              <w:r w:rsidDel="007E2CA1">
                <w:rPr>
                  <w:rFonts w:hint="eastAsia"/>
                </w:rPr>
                <w:delText>本地</w:delText>
              </w:r>
              <w:r w:rsidDel="007E2CA1">
                <w:delText>硬件</w:delText>
              </w:r>
              <w:r w:rsidDel="007E2CA1">
                <w:rPr>
                  <w:rFonts w:hint="eastAsia"/>
                </w:rPr>
                <w:delText>故障导致</w:delText>
              </w:r>
              <w:r w:rsidDel="007E2CA1">
                <w:delText>文档丢失</w:delText>
              </w:r>
            </w:del>
          </w:p>
        </w:tc>
        <w:tc>
          <w:tcPr>
            <w:tcW w:w="1379" w:type="dxa"/>
            <w:shd w:val="clear" w:color="auto" w:fill="auto"/>
            <w:vAlign w:val="center"/>
          </w:tcPr>
          <w:p w14:paraId="30DEBA54" w14:textId="7B42057A" w:rsidR="00A5657F" w:rsidDel="007E2CA1" w:rsidRDefault="00A5657F" w:rsidP="00AC5569">
            <w:pPr>
              <w:pStyle w:val="a9"/>
              <w:rPr>
                <w:del w:id="3238" w:author="John" w:date="2018-11-09T23:01:00Z"/>
                <w:sz w:val="22"/>
              </w:rPr>
            </w:pPr>
            <w:del w:id="3239" w:author="John" w:date="2018-11-09T23:01:00Z">
              <w:r w:rsidDel="007E2CA1">
                <w:rPr>
                  <w:rFonts w:hint="eastAsia"/>
                  <w:sz w:val="22"/>
                </w:rPr>
                <w:delText>高</w:delText>
              </w:r>
            </w:del>
          </w:p>
        </w:tc>
        <w:tc>
          <w:tcPr>
            <w:tcW w:w="1463" w:type="dxa"/>
            <w:shd w:val="clear" w:color="auto" w:fill="auto"/>
            <w:vAlign w:val="center"/>
          </w:tcPr>
          <w:p w14:paraId="6B9F04D3" w14:textId="5AA9505C" w:rsidR="00A5657F" w:rsidDel="007E2CA1" w:rsidRDefault="00A5657F" w:rsidP="00AC5569">
            <w:pPr>
              <w:pStyle w:val="a9"/>
              <w:rPr>
                <w:del w:id="3240" w:author="John" w:date="2018-11-09T23:01:00Z"/>
                <w:sz w:val="22"/>
              </w:rPr>
            </w:pPr>
            <w:del w:id="3241" w:author="John" w:date="2018-11-09T23:01:00Z">
              <w:r w:rsidDel="007E2CA1">
                <w:rPr>
                  <w:rFonts w:hint="eastAsia"/>
                  <w:sz w:val="22"/>
                </w:rPr>
                <w:delText>中</w:delText>
              </w:r>
            </w:del>
          </w:p>
        </w:tc>
        <w:tc>
          <w:tcPr>
            <w:tcW w:w="1463" w:type="dxa"/>
            <w:shd w:val="clear" w:color="auto" w:fill="auto"/>
            <w:vAlign w:val="center"/>
          </w:tcPr>
          <w:p w14:paraId="4E890A76" w14:textId="46240C74" w:rsidR="00A5657F" w:rsidDel="007E2CA1" w:rsidRDefault="00A5657F" w:rsidP="00AC5569">
            <w:pPr>
              <w:pStyle w:val="a9"/>
              <w:rPr>
                <w:del w:id="3242" w:author="John" w:date="2018-11-09T23:01:00Z"/>
                <w:sz w:val="22"/>
              </w:rPr>
            </w:pPr>
            <w:del w:id="3243" w:author="John" w:date="2018-11-09T23:01:00Z">
              <w:r w:rsidDel="007E2CA1">
                <w:rPr>
                  <w:rFonts w:hint="eastAsia"/>
                  <w:sz w:val="22"/>
                </w:rPr>
                <w:delText>低</w:delText>
              </w:r>
            </w:del>
          </w:p>
        </w:tc>
      </w:tr>
      <w:tr w:rsidR="00A5657F" w:rsidDel="007E2CA1" w14:paraId="7C39A1A4" w14:textId="4425C6E3" w:rsidTr="005A41A3">
        <w:trPr>
          <w:trHeight w:val="285"/>
          <w:del w:id="3244" w:author="John" w:date="2018-11-09T23:01:00Z"/>
        </w:trPr>
        <w:tc>
          <w:tcPr>
            <w:tcW w:w="3991" w:type="dxa"/>
            <w:shd w:val="clear" w:color="auto" w:fill="auto"/>
            <w:vAlign w:val="center"/>
          </w:tcPr>
          <w:p w14:paraId="4BF995F0" w14:textId="73D08FB7" w:rsidR="00A5657F" w:rsidDel="007E2CA1" w:rsidRDefault="00A5657F" w:rsidP="00AC5569">
            <w:pPr>
              <w:pStyle w:val="a9"/>
              <w:rPr>
                <w:del w:id="3245" w:author="John" w:date="2018-11-09T23:01:00Z"/>
                <w:szCs w:val="21"/>
              </w:rPr>
            </w:pPr>
            <w:del w:id="3246" w:author="John" w:date="2018-11-09T23:01:00Z">
              <w:r w:rsidDel="007E2CA1">
                <w:rPr>
                  <w:rFonts w:hint="eastAsia"/>
                </w:rPr>
                <w:delText>组员</w:delText>
              </w:r>
              <w:r w:rsidDel="007E2CA1">
                <w:delText>考评不公平</w:delText>
              </w:r>
              <w:r w:rsidDel="007E2CA1">
                <w:rPr>
                  <w:rFonts w:hint="eastAsia"/>
                </w:rPr>
                <w:delText>导致</w:delText>
              </w:r>
              <w:r w:rsidDel="007E2CA1">
                <w:delText>内部矛盾</w:delText>
              </w:r>
            </w:del>
          </w:p>
        </w:tc>
        <w:tc>
          <w:tcPr>
            <w:tcW w:w="1379" w:type="dxa"/>
            <w:shd w:val="clear" w:color="auto" w:fill="auto"/>
            <w:vAlign w:val="center"/>
          </w:tcPr>
          <w:p w14:paraId="40FA0535" w14:textId="114B98AC" w:rsidR="00A5657F" w:rsidDel="007E2CA1" w:rsidRDefault="00A5657F" w:rsidP="00AC5569">
            <w:pPr>
              <w:pStyle w:val="a9"/>
              <w:rPr>
                <w:del w:id="3247" w:author="John" w:date="2018-11-09T23:01:00Z"/>
                <w:sz w:val="22"/>
              </w:rPr>
            </w:pPr>
            <w:del w:id="3248" w:author="John" w:date="2018-11-09T23:01:00Z">
              <w:r w:rsidDel="007E2CA1">
                <w:rPr>
                  <w:rFonts w:hint="eastAsia"/>
                  <w:sz w:val="22"/>
                </w:rPr>
                <w:delText>中</w:delText>
              </w:r>
            </w:del>
          </w:p>
        </w:tc>
        <w:tc>
          <w:tcPr>
            <w:tcW w:w="1463" w:type="dxa"/>
            <w:shd w:val="clear" w:color="auto" w:fill="auto"/>
            <w:vAlign w:val="center"/>
          </w:tcPr>
          <w:p w14:paraId="52A6A71B" w14:textId="78582BAF" w:rsidR="00A5657F" w:rsidDel="007E2CA1" w:rsidRDefault="00A5657F" w:rsidP="00AC5569">
            <w:pPr>
              <w:pStyle w:val="a9"/>
              <w:rPr>
                <w:del w:id="3249" w:author="John" w:date="2018-11-09T23:01:00Z"/>
                <w:sz w:val="22"/>
              </w:rPr>
            </w:pPr>
            <w:del w:id="3250" w:author="John" w:date="2018-11-09T23:01:00Z">
              <w:r w:rsidDel="007E2CA1">
                <w:rPr>
                  <w:rFonts w:hint="eastAsia"/>
                  <w:sz w:val="22"/>
                </w:rPr>
                <w:delText>低</w:delText>
              </w:r>
            </w:del>
          </w:p>
        </w:tc>
        <w:tc>
          <w:tcPr>
            <w:tcW w:w="1463" w:type="dxa"/>
            <w:shd w:val="clear" w:color="auto" w:fill="auto"/>
            <w:vAlign w:val="center"/>
          </w:tcPr>
          <w:p w14:paraId="5E65A361" w14:textId="74C4FCDE" w:rsidR="00A5657F" w:rsidDel="007E2CA1" w:rsidRDefault="00A5657F" w:rsidP="00AC5569">
            <w:pPr>
              <w:pStyle w:val="a9"/>
              <w:rPr>
                <w:del w:id="3251" w:author="John" w:date="2018-11-09T23:01:00Z"/>
                <w:sz w:val="22"/>
              </w:rPr>
            </w:pPr>
            <w:del w:id="3252" w:author="John" w:date="2018-11-09T23:01:00Z">
              <w:r w:rsidDel="007E2CA1">
                <w:rPr>
                  <w:rFonts w:hint="eastAsia"/>
                  <w:sz w:val="22"/>
                </w:rPr>
                <w:delText>高</w:delText>
              </w:r>
            </w:del>
          </w:p>
        </w:tc>
      </w:tr>
      <w:tr w:rsidR="00A5657F" w:rsidDel="007E2CA1" w14:paraId="0D12FF5A" w14:textId="55129E07" w:rsidTr="005A41A3">
        <w:trPr>
          <w:trHeight w:val="285"/>
          <w:del w:id="3253" w:author="John" w:date="2018-11-09T23:01:00Z"/>
        </w:trPr>
        <w:tc>
          <w:tcPr>
            <w:tcW w:w="3991" w:type="dxa"/>
            <w:shd w:val="clear" w:color="auto" w:fill="auto"/>
            <w:vAlign w:val="center"/>
          </w:tcPr>
          <w:p w14:paraId="49FB15E0" w14:textId="77C3ED8F" w:rsidR="00A5657F" w:rsidDel="007E2CA1" w:rsidRDefault="00A5657F" w:rsidP="00AC5569">
            <w:pPr>
              <w:pStyle w:val="a9"/>
              <w:rPr>
                <w:del w:id="3254" w:author="John" w:date="2018-11-09T23:01:00Z"/>
                <w:szCs w:val="21"/>
              </w:rPr>
            </w:pPr>
            <w:del w:id="3255" w:author="John" w:date="2018-11-09T23:01:00Z">
              <w:r w:rsidDel="007E2CA1">
                <w:rPr>
                  <w:rFonts w:hint="eastAsia"/>
                </w:rPr>
                <w:delText>用户</w:delText>
              </w:r>
              <w:r w:rsidDel="007E2CA1">
                <w:delText>对</w:delText>
              </w:r>
              <w:r w:rsidDel="007E2CA1">
                <w:rPr>
                  <w:rFonts w:hint="eastAsia"/>
                </w:rPr>
                <w:delText>界面</w:delText>
              </w:r>
              <w:r w:rsidDel="007E2CA1">
                <w:delText>原型</w:delText>
              </w:r>
              <w:r w:rsidDel="007E2CA1">
                <w:rPr>
                  <w:rFonts w:hint="eastAsia"/>
                </w:rPr>
                <w:delText>有</w:delText>
              </w:r>
              <w:r w:rsidDel="007E2CA1">
                <w:delText>新的提议</w:delText>
              </w:r>
            </w:del>
          </w:p>
        </w:tc>
        <w:tc>
          <w:tcPr>
            <w:tcW w:w="1379" w:type="dxa"/>
            <w:shd w:val="clear" w:color="auto" w:fill="auto"/>
            <w:vAlign w:val="center"/>
          </w:tcPr>
          <w:p w14:paraId="4083119C" w14:textId="1529AFBF" w:rsidR="00A5657F" w:rsidDel="007E2CA1" w:rsidRDefault="00A5657F" w:rsidP="00AC5569">
            <w:pPr>
              <w:pStyle w:val="a9"/>
              <w:rPr>
                <w:del w:id="3256" w:author="John" w:date="2018-11-09T23:01:00Z"/>
                <w:sz w:val="22"/>
              </w:rPr>
            </w:pPr>
            <w:del w:id="3257" w:author="John" w:date="2018-11-09T23:01:00Z">
              <w:r w:rsidDel="007E2CA1">
                <w:rPr>
                  <w:rFonts w:hint="eastAsia"/>
                  <w:sz w:val="22"/>
                </w:rPr>
                <w:delText>高</w:delText>
              </w:r>
            </w:del>
          </w:p>
        </w:tc>
        <w:tc>
          <w:tcPr>
            <w:tcW w:w="1463" w:type="dxa"/>
            <w:shd w:val="clear" w:color="auto" w:fill="auto"/>
            <w:vAlign w:val="center"/>
          </w:tcPr>
          <w:p w14:paraId="7F476256" w14:textId="0F8F495E" w:rsidR="00A5657F" w:rsidDel="007E2CA1" w:rsidRDefault="00A5657F" w:rsidP="00AC5569">
            <w:pPr>
              <w:pStyle w:val="a9"/>
              <w:rPr>
                <w:del w:id="3258" w:author="John" w:date="2018-11-09T23:01:00Z"/>
                <w:sz w:val="22"/>
              </w:rPr>
            </w:pPr>
            <w:del w:id="3259" w:author="John" w:date="2018-11-09T23:01:00Z">
              <w:r w:rsidDel="007E2CA1">
                <w:rPr>
                  <w:rFonts w:hint="eastAsia"/>
                  <w:sz w:val="22"/>
                </w:rPr>
                <w:delText>高</w:delText>
              </w:r>
            </w:del>
          </w:p>
        </w:tc>
        <w:tc>
          <w:tcPr>
            <w:tcW w:w="1463" w:type="dxa"/>
            <w:shd w:val="clear" w:color="auto" w:fill="auto"/>
            <w:vAlign w:val="center"/>
          </w:tcPr>
          <w:p w14:paraId="7094872F" w14:textId="64F2E39B" w:rsidR="00A5657F" w:rsidDel="007E2CA1" w:rsidRDefault="00A5657F" w:rsidP="00AC5569">
            <w:pPr>
              <w:pStyle w:val="a9"/>
              <w:rPr>
                <w:del w:id="3260" w:author="John" w:date="2018-11-09T23:01:00Z"/>
                <w:sz w:val="22"/>
              </w:rPr>
            </w:pPr>
            <w:del w:id="3261" w:author="John" w:date="2018-11-09T23:01:00Z">
              <w:r w:rsidDel="007E2CA1">
                <w:rPr>
                  <w:rFonts w:hint="eastAsia"/>
                  <w:sz w:val="22"/>
                </w:rPr>
                <w:delText>低</w:delText>
              </w:r>
            </w:del>
          </w:p>
        </w:tc>
      </w:tr>
      <w:tr w:rsidR="00271644" w:rsidDel="007E2CA1" w14:paraId="264262ED" w14:textId="3BEDED92" w:rsidTr="005A41A3">
        <w:trPr>
          <w:trHeight w:val="285"/>
          <w:ins w:id="3262" w:author="Administrator" w:date="2018-11-08T22:36:00Z"/>
          <w:del w:id="3263" w:author="John" w:date="2018-11-09T23:01:00Z"/>
        </w:trPr>
        <w:tc>
          <w:tcPr>
            <w:tcW w:w="3991" w:type="dxa"/>
            <w:shd w:val="clear" w:color="auto" w:fill="auto"/>
            <w:vAlign w:val="center"/>
          </w:tcPr>
          <w:p w14:paraId="154CB89A" w14:textId="3C348B9C" w:rsidR="00271644" w:rsidDel="007E2CA1" w:rsidRDefault="00271644" w:rsidP="00271644">
            <w:pPr>
              <w:pStyle w:val="a9"/>
              <w:rPr>
                <w:ins w:id="3264" w:author="Administrator" w:date="2018-11-08T22:36:00Z"/>
                <w:del w:id="3265" w:author="John" w:date="2018-11-09T23:01:00Z"/>
              </w:rPr>
            </w:pPr>
            <w:ins w:id="3266" w:author="Administrator" w:date="2018-11-08T22:36:00Z">
              <w:del w:id="3267"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1379" w:type="dxa"/>
            <w:shd w:val="clear" w:color="auto" w:fill="auto"/>
            <w:vAlign w:val="center"/>
          </w:tcPr>
          <w:p w14:paraId="3B52A32B" w14:textId="19D48A26" w:rsidR="00271644" w:rsidDel="007E2CA1" w:rsidRDefault="00271644" w:rsidP="00271644">
            <w:pPr>
              <w:pStyle w:val="a9"/>
              <w:rPr>
                <w:ins w:id="3268" w:author="Administrator" w:date="2018-11-08T22:36:00Z"/>
                <w:del w:id="3269" w:author="John" w:date="2018-11-09T23:01:00Z"/>
                <w:sz w:val="22"/>
              </w:rPr>
            </w:pPr>
            <w:ins w:id="3270" w:author="Administrator" w:date="2018-11-08T22:36:00Z">
              <w:del w:id="3271" w:author="John" w:date="2018-11-09T23:01:00Z">
                <w:r w:rsidDel="007E2CA1">
                  <w:rPr>
                    <w:rFonts w:hint="eastAsia"/>
                    <w:color w:val="000000"/>
                    <w:szCs w:val="21"/>
                  </w:rPr>
                  <w:delText>高</w:delText>
                </w:r>
              </w:del>
            </w:ins>
          </w:p>
        </w:tc>
        <w:tc>
          <w:tcPr>
            <w:tcW w:w="1463" w:type="dxa"/>
            <w:shd w:val="clear" w:color="auto" w:fill="auto"/>
            <w:vAlign w:val="center"/>
          </w:tcPr>
          <w:p w14:paraId="6C4A7D70" w14:textId="544A1E08" w:rsidR="00271644" w:rsidDel="007E2CA1" w:rsidRDefault="00271644" w:rsidP="00271644">
            <w:pPr>
              <w:pStyle w:val="a9"/>
              <w:rPr>
                <w:ins w:id="3272" w:author="Administrator" w:date="2018-11-08T22:36:00Z"/>
                <w:del w:id="3273" w:author="John" w:date="2018-11-09T23:01:00Z"/>
                <w:sz w:val="22"/>
              </w:rPr>
            </w:pPr>
            <w:ins w:id="3274" w:author="Administrator" w:date="2018-11-08T22:36:00Z">
              <w:del w:id="3275" w:author="John" w:date="2018-11-09T23:01:00Z">
                <w:r w:rsidDel="007E2CA1">
                  <w:rPr>
                    <w:rFonts w:hint="eastAsia"/>
                    <w:color w:val="000000"/>
                    <w:szCs w:val="21"/>
                  </w:rPr>
                  <w:delText>高</w:delText>
                </w:r>
              </w:del>
            </w:ins>
          </w:p>
        </w:tc>
        <w:tc>
          <w:tcPr>
            <w:tcW w:w="1463" w:type="dxa"/>
            <w:shd w:val="clear" w:color="auto" w:fill="auto"/>
            <w:vAlign w:val="center"/>
          </w:tcPr>
          <w:p w14:paraId="00BB2335" w14:textId="51516DCB" w:rsidR="00271644" w:rsidDel="007E2CA1" w:rsidRDefault="00271644" w:rsidP="00271644">
            <w:pPr>
              <w:pStyle w:val="a9"/>
              <w:rPr>
                <w:ins w:id="3276" w:author="Administrator" w:date="2018-11-08T22:36:00Z"/>
                <w:del w:id="3277" w:author="John" w:date="2018-11-09T23:01:00Z"/>
                <w:sz w:val="22"/>
              </w:rPr>
            </w:pPr>
            <w:ins w:id="3278" w:author="Administrator" w:date="2018-11-08T22:36:00Z">
              <w:del w:id="3279" w:author="John" w:date="2018-11-09T23:01:00Z">
                <w:r w:rsidDel="007E2CA1">
                  <w:rPr>
                    <w:rFonts w:hint="eastAsia"/>
                    <w:color w:val="000000"/>
                    <w:szCs w:val="21"/>
                  </w:rPr>
                  <w:delText>高</w:delText>
                </w:r>
              </w:del>
            </w:ins>
          </w:p>
        </w:tc>
      </w:tr>
    </w:tbl>
    <w:p w14:paraId="78D74B00" w14:textId="31BFD84D" w:rsidR="00A5657F" w:rsidRPr="00A5657F" w:rsidDel="007E2CA1" w:rsidRDefault="00A5657F" w:rsidP="00A5657F">
      <w:pPr>
        <w:rPr>
          <w:del w:id="3280" w:author="John" w:date="2018-11-09T23:01:00Z"/>
        </w:rPr>
      </w:pPr>
    </w:p>
    <w:p w14:paraId="04CAE76C" w14:textId="41F5D1CB" w:rsidR="00D130FB" w:rsidDel="007E2CA1" w:rsidRDefault="009F215D" w:rsidP="00D130FB">
      <w:pPr>
        <w:pStyle w:val="2"/>
        <w:rPr>
          <w:del w:id="3281" w:author="John" w:date="2018-11-09T23:01:00Z"/>
        </w:rPr>
      </w:pPr>
      <w:ins w:id="3282" w:author="Administrator" w:date="2018-11-08T22:39:00Z">
        <w:del w:id="3283" w:author="John" w:date="2018-11-09T23:01:00Z">
          <w:r w:rsidDel="007E2CA1">
            <w:delText>8</w:delText>
          </w:r>
        </w:del>
      </w:ins>
      <w:del w:id="3284" w:author="John" w:date="2018-11-09T23:01:00Z">
        <w:r w:rsidR="005A41A3" w:rsidDel="007E2CA1">
          <w:rPr>
            <w:rFonts w:hint="eastAsia"/>
          </w:rPr>
          <w:delText>7</w:delText>
        </w:r>
        <w:r w:rsidR="00D130FB" w:rsidDel="007E2CA1">
          <w:delText>.5</w:delText>
        </w:r>
        <w:r w:rsidR="00D130FB" w:rsidDel="007E2CA1">
          <w:delText>风险控制</w:delText>
        </w:r>
      </w:del>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rsidDel="007E2CA1" w14:paraId="32B5EB67" w14:textId="7063A2E8" w:rsidTr="005A41A3">
        <w:trPr>
          <w:trHeight w:val="524"/>
          <w:del w:id="3285" w:author="John" w:date="2018-11-09T23:01:00Z"/>
        </w:trPr>
        <w:tc>
          <w:tcPr>
            <w:tcW w:w="4262" w:type="dxa"/>
            <w:shd w:val="clear" w:color="auto" w:fill="auto"/>
            <w:vAlign w:val="center"/>
          </w:tcPr>
          <w:p w14:paraId="7DE13FE8" w14:textId="1798D680" w:rsidR="00A5657F" w:rsidRPr="00AC5569" w:rsidDel="007E2CA1" w:rsidRDefault="00A5657F" w:rsidP="00AC5569">
            <w:pPr>
              <w:pStyle w:val="a9"/>
              <w:jc w:val="center"/>
              <w:rPr>
                <w:del w:id="3286" w:author="John" w:date="2018-11-09T23:01:00Z"/>
                <w:b/>
                <w:sz w:val="24"/>
              </w:rPr>
            </w:pPr>
            <w:del w:id="3287" w:author="John" w:date="2018-11-09T23:01:00Z">
              <w:r w:rsidRPr="00AC5569" w:rsidDel="007E2CA1">
                <w:rPr>
                  <w:rFonts w:hint="eastAsia"/>
                  <w:b/>
                  <w:sz w:val="24"/>
                </w:rPr>
                <w:delText>风险</w:delText>
              </w:r>
            </w:del>
          </w:p>
        </w:tc>
        <w:tc>
          <w:tcPr>
            <w:tcW w:w="4034" w:type="dxa"/>
            <w:shd w:val="clear" w:color="auto" w:fill="auto"/>
            <w:vAlign w:val="center"/>
          </w:tcPr>
          <w:p w14:paraId="455D98A6" w14:textId="374515D7" w:rsidR="00A5657F" w:rsidRPr="00AC5569" w:rsidDel="007E2CA1" w:rsidRDefault="00A5657F" w:rsidP="00AC5569">
            <w:pPr>
              <w:pStyle w:val="a9"/>
              <w:jc w:val="center"/>
              <w:rPr>
                <w:del w:id="3288" w:author="John" w:date="2018-11-09T23:01:00Z"/>
                <w:b/>
                <w:sz w:val="24"/>
              </w:rPr>
            </w:pPr>
            <w:del w:id="3289" w:author="John" w:date="2018-11-09T23:01:00Z">
              <w:r w:rsidRPr="00AC5569" w:rsidDel="007E2CA1">
                <w:rPr>
                  <w:rFonts w:hint="eastAsia"/>
                  <w:b/>
                  <w:sz w:val="24"/>
                </w:rPr>
                <w:delText>控制手段</w:delText>
              </w:r>
            </w:del>
          </w:p>
        </w:tc>
      </w:tr>
      <w:tr w:rsidR="00A5657F" w:rsidDel="007E2CA1" w14:paraId="2092AC13" w14:textId="2E126924" w:rsidTr="005A41A3">
        <w:trPr>
          <w:trHeight w:val="312"/>
          <w:del w:id="3290" w:author="John" w:date="2018-11-09T23:01:00Z"/>
        </w:trPr>
        <w:tc>
          <w:tcPr>
            <w:tcW w:w="4262" w:type="dxa"/>
            <w:shd w:val="clear" w:color="auto" w:fill="auto"/>
            <w:vAlign w:val="center"/>
          </w:tcPr>
          <w:p w14:paraId="081492C2" w14:textId="3CEA3248" w:rsidR="00A5657F" w:rsidDel="007E2CA1" w:rsidRDefault="00A5657F" w:rsidP="00AC5569">
            <w:pPr>
              <w:pStyle w:val="a9"/>
              <w:rPr>
                <w:del w:id="3291" w:author="John" w:date="2018-11-09T23:01:00Z"/>
                <w:szCs w:val="21"/>
              </w:rPr>
            </w:pPr>
            <w:del w:id="3292" w:author="John" w:date="2018-11-09T23:01:00Z">
              <w:r w:rsidDel="007E2CA1">
                <w:rPr>
                  <w:rFonts w:hint="eastAsia"/>
                </w:rPr>
                <w:delText>小组人员因事请假</w:delText>
              </w:r>
            </w:del>
          </w:p>
        </w:tc>
        <w:tc>
          <w:tcPr>
            <w:tcW w:w="4034" w:type="dxa"/>
            <w:shd w:val="clear" w:color="auto" w:fill="auto"/>
            <w:vAlign w:val="center"/>
          </w:tcPr>
          <w:p w14:paraId="184EC2C5" w14:textId="7B84BB4D" w:rsidR="00A5657F" w:rsidDel="007E2CA1" w:rsidRDefault="00A5657F" w:rsidP="00AC5569">
            <w:pPr>
              <w:pStyle w:val="a9"/>
              <w:rPr>
                <w:del w:id="3293" w:author="John" w:date="2018-11-09T23:01:00Z"/>
                <w:szCs w:val="21"/>
              </w:rPr>
            </w:pPr>
            <w:del w:id="3294" w:author="John" w:date="2018-11-09T23:01:00Z">
              <w:r w:rsidDel="007E2CA1">
                <w:rPr>
                  <w:rFonts w:hint="eastAsia"/>
                </w:rPr>
                <w:delText>更改一下任务的分配</w:delText>
              </w:r>
            </w:del>
          </w:p>
        </w:tc>
      </w:tr>
      <w:tr w:rsidR="00A5657F" w:rsidDel="007E2CA1" w14:paraId="78432FF4" w14:textId="602E190E" w:rsidTr="005A41A3">
        <w:trPr>
          <w:trHeight w:val="280"/>
          <w:del w:id="3295" w:author="John" w:date="2018-11-09T23:01:00Z"/>
        </w:trPr>
        <w:tc>
          <w:tcPr>
            <w:tcW w:w="4262" w:type="dxa"/>
            <w:shd w:val="clear" w:color="auto" w:fill="auto"/>
            <w:vAlign w:val="center"/>
          </w:tcPr>
          <w:p w14:paraId="35E02AB2" w14:textId="4085457A" w:rsidR="00A5657F" w:rsidDel="007E2CA1" w:rsidRDefault="00A5657F" w:rsidP="00AC5569">
            <w:pPr>
              <w:pStyle w:val="a9"/>
              <w:rPr>
                <w:del w:id="3296" w:author="John" w:date="2018-11-09T23:01:00Z"/>
                <w:szCs w:val="21"/>
              </w:rPr>
            </w:pPr>
            <w:del w:id="3297" w:author="John" w:date="2018-11-09T23:01:00Z">
              <w:r w:rsidDel="007E2CA1">
                <w:rPr>
                  <w:rFonts w:hint="eastAsia"/>
                  <w:szCs w:val="21"/>
                </w:rPr>
                <w:delText>个别人员无法完成项目</w:delText>
              </w:r>
            </w:del>
          </w:p>
        </w:tc>
        <w:tc>
          <w:tcPr>
            <w:tcW w:w="4034" w:type="dxa"/>
            <w:shd w:val="clear" w:color="auto" w:fill="auto"/>
            <w:vAlign w:val="center"/>
          </w:tcPr>
          <w:p w14:paraId="73D2C7AD" w14:textId="19229EAD" w:rsidR="00A5657F" w:rsidDel="007E2CA1" w:rsidRDefault="00A5657F" w:rsidP="00AC5569">
            <w:pPr>
              <w:pStyle w:val="a9"/>
              <w:rPr>
                <w:del w:id="3298" w:author="John" w:date="2018-11-09T23:01:00Z"/>
                <w:szCs w:val="21"/>
              </w:rPr>
            </w:pPr>
            <w:del w:id="3299" w:author="John" w:date="2018-11-09T23:01:00Z">
              <w:r w:rsidDel="007E2CA1">
                <w:rPr>
                  <w:rFonts w:hint="eastAsia"/>
                </w:rPr>
                <w:delText>对能力进行培训提升</w:delText>
              </w:r>
            </w:del>
          </w:p>
        </w:tc>
      </w:tr>
      <w:tr w:rsidR="00A5657F" w:rsidDel="007E2CA1" w14:paraId="0C15EFB8" w14:textId="14DA9CD7" w:rsidTr="005A41A3">
        <w:trPr>
          <w:trHeight w:val="90"/>
          <w:del w:id="3300" w:author="John" w:date="2018-11-09T23:01:00Z"/>
        </w:trPr>
        <w:tc>
          <w:tcPr>
            <w:tcW w:w="4262" w:type="dxa"/>
            <w:shd w:val="clear" w:color="auto" w:fill="auto"/>
            <w:vAlign w:val="center"/>
          </w:tcPr>
          <w:p w14:paraId="4493AA70" w14:textId="7EF385E9" w:rsidR="00A5657F" w:rsidDel="007E2CA1" w:rsidRDefault="00A5657F" w:rsidP="00AC5569">
            <w:pPr>
              <w:pStyle w:val="a9"/>
              <w:rPr>
                <w:del w:id="3301" w:author="John" w:date="2018-11-09T23:01:00Z"/>
                <w:szCs w:val="21"/>
              </w:rPr>
            </w:pPr>
            <w:del w:id="3302" w:author="John" w:date="2018-11-09T23:01:00Z">
              <w:r w:rsidDel="007E2CA1">
                <w:rPr>
                  <w:rFonts w:hint="eastAsia"/>
                  <w:szCs w:val="21"/>
                </w:rPr>
                <w:delText>git</w:delText>
              </w:r>
              <w:r w:rsidDel="007E2CA1">
                <w:rPr>
                  <w:rFonts w:hint="eastAsia"/>
                  <w:szCs w:val="21"/>
                </w:rPr>
                <w:delText>远端仓库崩溃</w:delText>
              </w:r>
            </w:del>
          </w:p>
        </w:tc>
        <w:tc>
          <w:tcPr>
            <w:tcW w:w="4034" w:type="dxa"/>
            <w:shd w:val="clear" w:color="auto" w:fill="auto"/>
            <w:vAlign w:val="center"/>
          </w:tcPr>
          <w:p w14:paraId="6FFE5BD5" w14:textId="47E41A88" w:rsidR="00A5657F" w:rsidDel="007E2CA1" w:rsidRDefault="00A5657F" w:rsidP="00AC5569">
            <w:pPr>
              <w:pStyle w:val="a9"/>
              <w:rPr>
                <w:del w:id="3303" w:author="John" w:date="2018-11-09T23:01:00Z"/>
                <w:szCs w:val="21"/>
              </w:rPr>
            </w:pPr>
            <w:del w:id="3304" w:author="John" w:date="2018-11-09T23:01:00Z">
              <w:r w:rsidDel="007E2CA1">
                <w:rPr>
                  <w:rFonts w:hint="eastAsia"/>
                  <w:szCs w:val="21"/>
                </w:rPr>
                <w:delText>立即创建新的仓库</w:delText>
              </w:r>
            </w:del>
          </w:p>
        </w:tc>
      </w:tr>
      <w:tr w:rsidR="00A5657F" w:rsidDel="007E2CA1" w14:paraId="4181EEE4" w14:textId="135F5FD3" w:rsidTr="005A41A3">
        <w:trPr>
          <w:trHeight w:val="220"/>
          <w:del w:id="3305" w:author="John" w:date="2018-11-09T23:01:00Z"/>
        </w:trPr>
        <w:tc>
          <w:tcPr>
            <w:tcW w:w="4262" w:type="dxa"/>
            <w:shd w:val="clear" w:color="auto" w:fill="auto"/>
            <w:vAlign w:val="center"/>
          </w:tcPr>
          <w:p w14:paraId="409A2AB4" w14:textId="4E328048" w:rsidR="00A5657F" w:rsidDel="007E2CA1" w:rsidRDefault="00A5657F" w:rsidP="00AC5569">
            <w:pPr>
              <w:pStyle w:val="a9"/>
              <w:rPr>
                <w:del w:id="3306" w:author="John" w:date="2018-11-09T23:01:00Z"/>
                <w:szCs w:val="21"/>
              </w:rPr>
            </w:pPr>
            <w:del w:id="3307" w:author="John" w:date="2018-11-09T23:01:00Z">
              <w:r w:rsidDel="007E2CA1">
                <w:rPr>
                  <w:rFonts w:hint="eastAsia"/>
                </w:rPr>
                <w:delText>与干系人联系邮件发送内容或格式错误</w:delText>
              </w:r>
            </w:del>
          </w:p>
        </w:tc>
        <w:tc>
          <w:tcPr>
            <w:tcW w:w="4034" w:type="dxa"/>
            <w:shd w:val="clear" w:color="auto" w:fill="auto"/>
            <w:vAlign w:val="center"/>
          </w:tcPr>
          <w:p w14:paraId="75651274" w14:textId="2657DA53" w:rsidR="00A5657F" w:rsidDel="007E2CA1" w:rsidRDefault="00A5657F" w:rsidP="00AC5569">
            <w:pPr>
              <w:pStyle w:val="a9"/>
              <w:rPr>
                <w:del w:id="3308" w:author="John" w:date="2018-11-09T23:01:00Z"/>
                <w:szCs w:val="21"/>
              </w:rPr>
            </w:pPr>
            <w:del w:id="3309" w:author="John" w:date="2018-11-09T23:01:00Z">
              <w:r w:rsidDel="007E2CA1">
                <w:rPr>
                  <w:rFonts w:hint="eastAsia"/>
                </w:rPr>
                <w:delText>提前发邮件，及时发现错误并修正</w:delText>
              </w:r>
            </w:del>
          </w:p>
        </w:tc>
      </w:tr>
      <w:tr w:rsidR="00A5657F" w:rsidDel="007E2CA1" w14:paraId="694CAA1A" w14:textId="4D24489D" w:rsidTr="005A41A3">
        <w:trPr>
          <w:trHeight w:val="295"/>
          <w:del w:id="3310" w:author="John" w:date="2018-11-09T23:01:00Z"/>
        </w:trPr>
        <w:tc>
          <w:tcPr>
            <w:tcW w:w="4262" w:type="dxa"/>
            <w:shd w:val="clear" w:color="auto" w:fill="auto"/>
            <w:vAlign w:val="center"/>
          </w:tcPr>
          <w:p w14:paraId="30B67952" w14:textId="0EE05EB7" w:rsidR="00A5657F" w:rsidDel="007E2CA1" w:rsidRDefault="00A5657F" w:rsidP="00AC5569">
            <w:pPr>
              <w:pStyle w:val="a9"/>
              <w:rPr>
                <w:del w:id="3311" w:author="John" w:date="2018-11-09T23:01:00Z"/>
                <w:szCs w:val="21"/>
              </w:rPr>
            </w:pPr>
            <w:del w:id="3312" w:author="John" w:date="2018-11-09T23:01:00Z">
              <w:r w:rsidDel="007E2CA1">
                <w:rPr>
                  <w:rFonts w:hint="eastAsia"/>
                </w:rPr>
                <w:delText>项目文件结构不符合要求</w:delText>
              </w:r>
            </w:del>
          </w:p>
        </w:tc>
        <w:tc>
          <w:tcPr>
            <w:tcW w:w="4034" w:type="dxa"/>
            <w:shd w:val="clear" w:color="auto" w:fill="auto"/>
            <w:vAlign w:val="center"/>
          </w:tcPr>
          <w:p w14:paraId="6359061E" w14:textId="63339692" w:rsidR="00A5657F" w:rsidDel="007E2CA1" w:rsidRDefault="00A5657F" w:rsidP="00AC5569">
            <w:pPr>
              <w:pStyle w:val="a9"/>
              <w:rPr>
                <w:del w:id="3313" w:author="John" w:date="2018-11-09T23:01:00Z"/>
                <w:szCs w:val="21"/>
              </w:rPr>
            </w:pPr>
            <w:del w:id="3314" w:author="John" w:date="2018-11-09T23:01:00Z">
              <w:r w:rsidDel="007E2CA1">
                <w:rPr>
                  <w:rFonts w:hint="eastAsia"/>
                </w:rPr>
                <w:delText>配置管理员修改文件结构</w:delText>
              </w:r>
            </w:del>
          </w:p>
        </w:tc>
      </w:tr>
      <w:tr w:rsidR="00A5657F" w:rsidDel="007E2CA1" w14:paraId="2C6A6500" w14:textId="0F807B67" w:rsidTr="005A41A3">
        <w:trPr>
          <w:trHeight w:val="405"/>
          <w:del w:id="3315" w:author="John" w:date="2018-11-09T23:01:00Z"/>
        </w:trPr>
        <w:tc>
          <w:tcPr>
            <w:tcW w:w="4262" w:type="dxa"/>
            <w:shd w:val="clear" w:color="auto" w:fill="auto"/>
            <w:vAlign w:val="center"/>
          </w:tcPr>
          <w:p w14:paraId="3D26954A" w14:textId="6FE52F92" w:rsidR="00A5657F" w:rsidDel="007E2CA1" w:rsidRDefault="00A5657F" w:rsidP="00AC5569">
            <w:pPr>
              <w:pStyle w:val="a9"/>
              <w:rPr>
                <w:del w:id="3316" w:author="John" w:date="2018-11-09T23:01:00Z"/>
                <w:szCs w:val="21"/>
              </w:rPr>
            </w:pPr>
            <w:del w:id="3317" w:author="John" w:date="2018-11-09T23:01:00Z">
              <w:r w:rsidDel="007E2CA1">
                <w:rPr>
                  <w:rFonts w:hint="eastAsia"/>
                  <w:szCs w:val="21"/>
                </w:rPr>
                <w:delText>对未来的计划和安排有疑问</w:delText>
              </w:r>
            </w:del>
          </w:p>
        </w:tc>
        <w:tc>
          <w:tcPr>
            <w:tcW w:w="4034" w:type="dxa"/>
            <w:shd w:val="clear" w:color="auto" w:fill="auto"/>
            <w:vAlign w:val="center"/>
          </w:tcPr>
          <w:p w14:paraId="0C3A1CAA" w14:textId="4259F107" w:rsidR="00A5657F" w:rsidDel="007E2CA1" w:rsidRDefault="00A5657F" w:rsidP="00AC5569">
            <w:pPr>
              <w:pStyle w:val="a9"/>
              <w:rPr>
                <w:del w:id="3318" w:author="John" w:date="2018-11-09T23:01:00Z"/>
                <w:szCs w:val="21"/>
              </w:rPr>
            </w:pPr>
            <w:del w:id="3319" w:author="John" w:date="2018-11-09T23:01:00Z">
              <w:r w:rsidDel="007E2CA1">
                <w:rPr>
                  <w:rFonts w:hint="eastAsia"/>
                </w:rPr>
                <w:delText>找指导老师明确任务，给组员分配好未来一周的工作</w:delText>
              </w:r>
            </w:del>
          </w:p>
        </w:tc>
      </w:tr>
      <w:tr w:rsidR="00A5657F" w:rsidDel="007E2CA1" w14:paraId="2C39099C" w14:textId="1D5F9598" w:rsidTr="005A41A3">
        <w:trPr>
          <w:trHeight w:val="134"/>
          <w:del w:id="3320" w:author="John" w:date="2018-11-09T23:01:00Z"/>
        </w:trPr>
        <w:tc>
          <w:tcPr>
            <w:tcW w:w="4262" w:type="dxa"/>
            <w:shd w:val="clear" w:color="auto" w:fill="auto"/>
            <w:vAlign w:val="center"/>
          </w:tcPr>
          <w:p w14:paraId="08B1702B" w14:textId="6E6AC11E" w:rsidR="00A5657F" w:rsidDel="007E2CA1" w:rsidRDefault="00A5657F" w:rsidP="00AC5569">
            <w:pPr>
              <w:pStyle w:val="a9"/>
              <w:rPr>
                <w:del w:id="3321" w:author="John" w:date="2018-11-09T23:01:00Z"/>
                <w:szCs w:val="21"/>
              </w:rPr>
            </w:pPr>
            <w:del w:id="3322" w:author="John" w:date="2018-11-09T23:01:00Z">
              <w:r w:rsidDel="007E2CA1">
                <w:rPr>
                  <w:rFonts w:hint="eastAsia"/>
                  <w:szCs w:val="21"/>
                </w:rPr>
                <w:delText>没有及时关注组内最新消息安排</w:delText>
              </w:r>
            </w:del>
          </w:p>
        </w:tc>
        <w:tc>
          <w:tcPr>
            <w:tcW w:w="4034" w:type="dxa"/>
            <w:shd w:val="clear" w:color="auto" w:fill="auto"/>
            <w:vAlign w:val="center"/>
          </w:tcPr>
          <w:p w14:paraId="1A28D9D2" w14:textId="0918F444" w:rsidR="00A5657F" w:rsidDel="007E2CA1" w:rsidRDefault="00A5657F" w:rsidP="00AC5569">
            <w:pPr>
              <w:pStyle w:val="a9"/>
              <w:rPr>
                <w:del w:id="3323" w:author="John" w:date="2018-11-09T23:01:00Z"/>
                <w:szCs w:val="21"/>
              </w:rPr>
            </w:pPr>
            <w:del w:id="3324" w:author="John" w:date="2018-11-09T23:01:00Z">
              <w:r w:rsidDel="007E2CA1">
                <w:rPr>
                  <w:rFonts w:hint="eastAsia"/>
                  <w:szCs w:val="21"/>
                </w:rPr>
                <w:delText>多看看微信群了解最新动态</w:delText>
              </w:r>
            </w:del>
          </w:p>
        </w:tc>
      </w:tr>
      <w:tr w:rsidR="00A5657F" w:rsidDel="007E2CA1" w14:paraId="129C575C" w14:textId="139397D9" w:rsidTr="005A41A3">
        <w:trPr>
          <w:trHeight w:val="90"/>
          <w:del w:id="3325" w:author="John" w:date="2018-11-09T23:01:00Z"/>
        </w:trPr>
        <w:tc>
          <w:tcPr>
            <w:tcW w:w="4262" w:type="dxa"/>
            <w:shd w:val="clear" w:color="auto" w:fill="auto"/>
            <w:vAlign w:val="center"/>
          </w:tcPr>
          <w:p w14:paraId="2332619E" w14:textId="08EE796C" w:rsidR="00A5657F" w:rsidDel="007E2CA1" w:rsidRDefault="00A5657F" w:rsidP="00AC5569">
            <w:pPr>
              <w:pStyle w:val="a9"/>
              <w:rPr>
                <w:del w:id="3326" w:author="John" w:date="2018-11-09T23:01:00Z"/>
                <w:szCs w:val="21"/>
              </w:rPr>
            </w:pPr>
            <w:del w:id="3327" w:author="John" w:date="2018-11-09T23:01:00Z">
              <w:r w:rsidDel="007E2CA1">
                <w:rPr>
                  <w:rFonts w:hint="eastAsia"/>
                </w:rPr>
                <w:delText>开发经验不足</w:delText>
              </w:r>
            </w:del>
          </w:p>
        </w:tc>
        <w:tc>
          <w:tcPr>
            <w:tcW w:w="4034" w:type="dxa"/>
            <w:shd w:val="clear" w:color="auto" w:fill="auto"/>
            <w:vAlign w:val="center"/>
          </w:tcPr>
          <w:p w14:paraId="5ED7A9DC" w14:textId="1A53954E" w:rsidR="00A5657F" w:rsidDel="007E2CA1" w:rsidRDefault="00A5657F" w:rsidP="00AC5569">
            <w:pPr>
              <w:pStyle w:val="a9"/>
              <w:rPr>
                <w:del w:id="3328" w:author="John" w:date="2018-11-09T23:01:00Z"/>
                <w:szCs w:val="21"/>
              </w:rPr>
            </w:pPr>
            <w:del w:id="3329" w:author="John" w:date="2018-11-09T23:01:00Z">
              <w:r w:rsidDel="007E2CA1">
                <w:rPr>
                  <w:rFonts w:hint="eastAsia"/>
                </w:rPr>
                <w:delText>去找标准样本</w:delText>
              </w:r>
            </w:del>
          </w:p>
        </w:tc>
      </w:tr>
      <w:tr w:rsidR="00A5657F" w:rsidDel="007E2CA1" w14:paraId="1F67ED9D" w14:textId="3D4D0BE1" w:rsidTr="005A41A3">
        <w:trPr>
          <w:trHeight w:val="510"/>
          <w:del w:id="3330" w:author="John" w:date="2018-11-09T23:01:00Z"/>
        </w:trPr>
        <w:tc>
          <w:tcPr>
            <w:tcW w:w="4262" w:type="dxa"/>
            <w:shd w:val="clear" w:color="auto" w:fill="auto"/>
            <w:vAlign w:val="center"/>
          </w:tcPr>
          <w:p w14:paraId="12D01042" w14:textId="2EC2746B" w:rsidR="00A5657F" w:rsidDel="007E2CA1" w:rsidRDefault="00A5657F" w:rsidP="00AC5569">
            <w:pPr>
              <w:pStyle w:val="a9"/>
              <w:rPr>
                <w:del w:id="3331" w:author="John" w:date="2018-11-09T23:01:00Z"/>
                <w:szCs w:val="21"/>
              </w:rPr>
            </w:pPr>
            <w:del w:id="3332" w:author="John" w:date="2018-11-09T23:01:00Z">
              <w:r w:rsidDel="007E2CA1">
                <w:rPr>
                  <w:rFonts w:hint="eastAsia"/>
                  <w:szCs w:val="21"/>
                </w:rPr>
                <w:delText>人员空闲时间不确定</w:delText>
              </w:r>
            </w:del>
          </w:p>
        </w:tc>
        <w:tc>
          <w:tcPr>
            <w:tcW w:w="4034" w:type="dxa"/>
            <w:shd w:val="clear" w:color="auto" w:fill="auto"/>
            <w:vAlign w:val="center"/>
          </w:tcPr>
          <w:p w14:paraId="530C716B" w14:textId="0BC91C3D" w:rsidR="00A5657F" w:rsidDel="007E2CA1" w:rsidRDefault="00A5657F" w:rsidP="00AC5569">
            <w:pPr>
              <w:pStyle w:val="a9"/>
              <w:rPr>
                <w:del w:id="3333" w:author="John" w:date="2018-11-09T23:01:00Z"/>
                <w:szCs w:val="21"/>
              </w:rPr>
            </w:pPr>
            <w:del w:id="3334" w:author="John" w:date="2018-11-09T23:01:00Z">
              <w:r w:rsidDel="007E2CA1">
                <w:rPr>
                  <w:rFonts w:hint="eastAsia"/>
                </w:rPr>
                <w:delText>开会时提前明确接下来一周的安排，有事需请假</w:delText>
              </w:r>
            </w:del>
          </w:p>
        </w:tc>
      </w:tr>
      <w:tr w:rsidR="00A5657F" w:rsidDel="007E2CA1" w14:paraId="6524548D" w14:textId="240EC69E" w:rsidTr="005A41A3">
        <w:trPr>
          <w:trHeight w:val="90"/>
          <w:del w:id="3335" w:author="John" w:date="2018-11-09T23:01:00Z"/>
        </w:trPr>
        <w:tc>
          <w:tcPr>
            <w:tcW w:w="4262" w:type="dxa"/>
            <w:shd w:val="clear" w:color="auto" w:fill="auto"/>
            <w:vAlign w:val="center"/>
          </w:tcPr>
          <w:p w14:paraId="71136E68" w14:textId="1ADA3ED4" w:rsidR="00A5657F" w:rsidDel="007E2CA1" w:rsidRDefault="00A5657F" w:rsidP="00AC5569">
            <w:pPr>
              <w:pStyle w:val="a9"/>
              <w:rPr>
                <w:del w:id="3336" w:author="John" w:date="2018-11-09T23:01:00Z"/>
                <w:szCs w:val="21"/>
              </w:rPr>
            </w:pPr>
            <w:del w:id="3337" w:author="John" w:date="2018-11-09T23:01:00Z">
              <w:r w:rsidDel="007E2CA1">
                <w:rPr>
                  <w:rFonts w:hint="eastAsia"/>
                </w:rPr>
                <w:delText>客户认为界面原型不行</w:delText>
              </w:r>
            </w:del>
          </w:p>
        </w:tc>
        <w:tc>
          <w:tcPr>
            <w:tcW w:w="4034" w:type="dxa"/>
            <w:shd w:val="clear" w:color="auto" w:fill="auto"/>
            <w:vAlign w:val="center"/>
          </w:tcPr>
          <w:p w14:paraId="117F8BD6" w14:textId="0FA7665D" w:rsidR="00A5657F" w:rsidDel="007E2CA1" w:rsidRDefault="00A5657F" w:rsidP="00AC5569">
            <w:pPr>
              <w:pStyle w:val="a9"/>
              <w:rPr>
                <w:del w:id="3338" w:author="John" w:date="2018-11-09T23:01:00Z"/>
                <w:szCs w:val="21"/>
              </w:rPr>
            </w:pPr>
            <w:del w:id="3339" w:author="John" w:date="2018-11-09T23:01:00Z">
              <w:r w:rsidDel="007E2CA1">
                <w:rPr>
                  <w:rFonts w:hint="eastAsia"/>
                  <w:szCs w:val="21"/>
                </w:rPr>
                <w:delText>当场手画和客户确认是否可行</w:delText>
              </w:r>
            </w:del>
          </w:p>
        </w:tc>
      </w:tr>
      <w:tr w:rsidR="00A5657F" w:rsidDel="007E2CA1" w14:paraId="4E529CE5" w14:textId="2185C05F" w:rsidTr="005A41A3">
        <w:trPr>
          <w:trHeight w:val="270"/>
          <w:del w:id="3340" w:author="John" w:date="2018-11-09T23:01:00Z"/>
        </w:trPr>
        <w:tc>
          <w:tcPr>
            <w:tcW w:w="4262" w:type="dxa"/>
            <w:shd w:val="clear" w:color="auto" w:fill="auto"/>
            <w:vAlign w:val="center"/>
          </w:tcPr>
          <w:p w14:paraId="3DCC8DD3" w14:textId="529D1451" w:rsidR="00A5657F" w:rsidDel="007E2CA1" w:rsidRDefault="00A5657F" w:rsidP="00AC5569">
            <w:pPr>
              <w:pStyle w:val="a9"/>
              <w:rPr>
                <w:del w:id="3341" w:author="John" w:date="2018-11-09T23:01:00Z"/>
                <w:szCs w:val="21"/>
              </w:rPr>
            </w:pPr>
            <w:del w:id="3342" w:author="John" w:date="2018-11-09T23:01:00Z">
              <w:r w:rsidDel="007E2CA1">
                <w:rPr>
                  <w:rFonts w:hint="eastAsia"/>
                </w:rPr>
                <w:delText>组员因事长期离开</w:delText>
              </w:r>
            </w:del>
          </w:p>
        </w:tc>
        <w:tc>
          <w:tcPr>
            <w:tcW w:w="4034" w:type="dxa"/>
            <w:shd w:val="clear" w:color="auto" w:fill="auto"/>
            <w:vAlign w:val="center"/>
          </w:tcPr>
          <w:p w14:paraId="6B69A101" w14:textId="6C94BF8F" w:rsidR="00A5657F" w:rsidDel="007E2CA1" w:rsidRDefault="00A5657F" w:rsidP="00AC5569">
            <w:pPr>
              <w:pStyle w:val="a9"/>
              <w:rPr>
                <w:del w:id="3343" w:author="John" w:date="2018-11-09T23:01:00Z"/>
                <w:szCs w:val="21"/>
              </w:rPr>
            </w:pPr>
            <w:del w:id="3344" w:author="John" w:date="2018-11-09T23:01:00Z">
              <w:r w:rsidDel="007E2CA1">
                <w:rPr>
                  <w:rFonts w:hint="eastAsia"/>
                  <w:szCs w:val="21"/>
                </w:rPr>
                <w:delText>找到替补</w:delText>
              </w:r>
            </w:del>
          </w:p>
        </w:tc>
      </w:tr>
      <w:tr w:rsidR="00A5657F" w:rsidDel="007E2CA1" w14:paraId="411BA72B" w14:textId="43483A34" w:rsidTr="005A41A3">
        <w:trPr>
          <w:trHeight w:val="215"/>
          <w:del w:id="3345" w:author="John" w:date="2018-11-09T23:01:00Z"/>
        </w:trPr>
        <w:tc>
          <w:tcPr>
            <w:tcW w:w="4262" w:type="dxa"/>
            <w:shd w:val="clear" w:color="auto" w:fill="auto"/>
            <w:vAlign w:val="center"/>
          </w:tcPr>
          <w:p w14:paraId="5259EF02" w14:textId="687F866F" w:rsidR="00A5657F" w:rsidDel="007E2CA1" w:rsidRDefault="00A5657F" w:rsidP="00AC5569">
            <w:pPr>
              <w:pStyle w:val="a9"/>
              <w:rPr>
                <w:del w:id="3346" w:author="John" w:date="2018-11-09T23:01:00Z"/>
                <w:szCs w:val="21"/>
              </w:rPr>
            </w:pPr>
            <w:del w:id="3347" w:author="John" w:date="2018-11-09T23:01:00Z">
              <w:r w:rsidDel="007E2CA1">
                <w:rPr>
                  <w:rFonts w:hint="eastAsia"/>
                </w:rPr>
                <w:delText>本地</w:delText>
              </w:r>
              <w:r w:rsidDel="007E2CA1">
                <w:delText>硬件</w:delText>
              </w:r>
              <w:r w:rsidDel="007E2CA1">
                <w:rPr>
                  <w:rFonts w:hint="eastAsia"/>
                </w:rPr>
                <w:delText>故障导致</w:delText>
              </w:r>
              <w:r w:rsidDel="007E2CA1">
                <w:delText>文档丢失</w:delText>
              </w:r>
            </w:del>
          </w:p>
        </w:tc>
        <w:tc>
          <w:tcPr>
            <w:tcW w:w="4034" w:type="dxa"/>
            <w:shd w:val="clear" w:color="auto" w:fill="auto"/>
            <w:vAlign w:val="center"/>
          </w:tcPr>
          <w:p w14:paraId="5F32F631" w14:textId="0555AFDC" w:rsidR="00A5657F" w:rsidDel="007E2CA1" w:rsidRDefault="00A5657F" w:rsidP="00AC5569">
            <w:pPr>
              <w:pStyle w:val="a9"/>
              <w:rPr>
                <w:del w:id="3348" w:author="John" w:date="2018-11-09T23:01:00Z"/>
                <w:szCs w:val="21"/>
              </w:rPr>
            </w:pPr>
            <w:del w:id="3349" w:author="John" w:date="2018-11-09T23:01:00Z">
              <w:r w:rsidDel="007E2CA1">
                <w:rPr>
                  <w:rFonts w:hint="eastAsia"/>
                  <w:szCs w:val="21"/>
                </w:rPr>
                <w:delText>在本地以及云端多处备份</w:delText>
              </w:r>
            </w:del>
          </w:p>
        </w:tc>
      </w:tr>
      <w:tr w:rsidR="00A5657F" w:rsidDel="007E2CA1" w14:paraId="43B58979" w14:textId="6BD43C54" w:rsidTr="005A41A3">
        <w:trPr>
          <w:trHeight w:val="385"/>
          <w:del w:id="3350" w:author="John" w:date="2018-11-09T23:01:00Z"/>
        </w:trPr>
        <w:tc>
          <w:tcPr>
            <w:tcW w:w="4262" w:type="dxa"/>
            <w:shd w:val="clear" w:color="auto" w:fill="auto"/>
            <w:vAlign w:val="center"/>
          </w:tcPr>
          <w:p w14:paraId="5CE8EFA4" w14:textId="2E05FEAD" w:rsidR="00A5657F" w:rsidDel="007E2CA1" w:rsidRDefault="00A5657F" w:rsidP="00AC5569">
            <w:pPr>
              <w:pStyle w:val="a9"/>
              <w:rPr>
                <w:del w:id="3351" w:author="John" w:date="2018-11-09T23:01:00Z"/>
                <w:szCs w:val="21"/>
              </w:rPr>
            </w:pPr>
            <w:del w:id="3352" w:author="John" w:date="2018-11-09T23:01:00Z">
              <w:r w:rsidDel="007E2CA1">
                <w:rPr>
                  <w:rFonts w:hint="eastAsia"/>
                </w:rPr>
                <w:delText>组员</w:delText>
              </w:r>
              <w:r w:rsidDel="007E2CA1">
                <w:delText>考评不公平</w:delText>
              </w:r>
              <w:r w:rsidDel="007E2CA1">
                <w:rPr>
                  <w:rFonts w:hint="eastAsia"/>
                </w:rPr>
                <w:delText>导致</w:delText>
              </w:r>
              <w:r w:rsidDel="007E2CA1">
                <w:delText>内部矛盾</w:delText>
              </w:r>
            </w:del>
          </w:p>
        </w:tc>
        <w:tc>
          <w:tcPr>
            <w:tcW w:w="4034" w:type="dxa"/>
            <w:shd w:val="clear" w:color="auto" w:fill="auto"/>
            <w:vAlign w:val="center"/>
          </w:tcPr>
          <w:p w14:paraId="6F3E4A4E" w14:textId="463EA1DC" w:rsidR="00A5657F" w:rsidDel="007E2CA1" w:rsidRDefault="00A5657F" w:rsidP="00AC5569">
            <w:pPr>
              <w:pStyle w:val="a9"/>
              <w:rPr>
                <w:del w:id="3353" w:author="John" w:date="2018-11-09T23:01:00Z"/>
                <w:szCs w:val="21"/>
              </w:rPr>
            </w:pPr>
            <w:del w:id="3354" w:author="John" w:date="2018-11-09T23:01:00Z">
              <w:r w:rsidDel="007E2CA1">
                <w:delText>以项目经理</w:delText>
              </w:r>
              <w:r w:rsidDel="007E2CA1">
                <w:rPr>
                  <w:rFonts w:hint="eastAsia"/>
                </w:rPr>
                <w:delText>为中心</w:delText>
              </w:r>
              <w:r w:rsidDel="007E2CA1">
                <w:delText>共同完善考评制度</w:delText>
              </w:r>
            </w:del>
          </w:p>
        </w:tc>
      </w:tr>
      <w:tr w:rsidR="00A5657F" w:rsidDel="007E2CA1" w14:paraId="106DD38C" w14:textId="0299E625" w:rsidTr="005A41A3">
        <w:trPr>
          <w:trHeight w:val="765"/>
          <w:del w:id="3355" w:author="John" w:date="2018-11-09T23:01:00Z"/>
        </w:trPr>
        <w:tc>
          <w:tcPr>
            <w:tcW w:w="4262" w:type="dxa"/>
            <w:shd w:val="clear" w:color="auto" w:fill="auto"/>
            <w:vAlign w:val="center"/>
          </w:tcPr>
          <w:p w14:paraId="2667B99B" w14:textId="3218A552" w:rsidR="00A5657F" w:rsidDel="007E2CA1" w:rsidRDefault="00A5657F" w:rsidP="00AC5569">
            <w:pPr>
              <w:pStyle w:val="a9"/>
              <w:rPr>
                <w:del w:id="3356" w:author="John" w:date="2018-11-09T23:01:00Z"/>
                <w:szCs w:val="21"/>
              </w:rPr>
            </w:pPr>
            <w:del w:id="3357" w:author="John" w:date="2018-11-09T23:01:00Z">
              <w:r w:rsidDel="007E2CA1">
                <w:rPr>
                  <w:rFonts w:hint="eastAsia"/>
                </w:rPr>
                <w:delText>用户</w:delText>
              </w:r>
              <w:r w:rsidDel="007E2CA1">
                <w:delText>对</w:delText>
              </w:r>
              <w:r w:rsidDel="007E2CA1">
                <w:rPr>
                  <w:rFonts w:hint="eastAsia"/>
                </w:rPr>
                <w:delText>界面</w:delText>
              </w:r>
              <w:r w:rsidDel="007E2CA1">
                <w:delText>原型</w:delText>
              </w:r>
              <w:r w:rsidDel="007E2CA1">
                <w:rPr>
                  <w:rFonts w:hint="eastAsia"/>
                </w:rPr>
                <w:delText>有</w:delText>
              </w:r>
              <w:r w:rsidDel="007E2CA1">
                <w:delText>新的提议</w:delText>
              </w:r>
            </w:del>
          </w:p>
        </w:tc>
        <w:tc>
          <w:tcPr>
            <w:tcW w:w="4034" w:type="dxa"/>
            <w:shd w:val="clear" w:color="auto" w:fill="auto"/>
            <w:vAlign w:val="center"/>
          </w:tcPr>
          <w:p w14:paraId="74483032" w14:textId="5985F1CB" w:rsidR="00A5657F" w:rsidDel="007E2CA1" w:rsidRDefault="00A5657F" w:rsidP="00AC5569">
            <w:pPr>
              <w:pStyle w:val="a9"/>
              <w:rPr>
                <w:del w:id="3358" w:author="John" w:date="2018-11-09T23:01:00Z"/>
                <w:sz w:val="22"/>
              </w:rPr>
            </w:pPr>
            <w:del w:id="3359" w:author="John" w:date="2018-11-09T23:01:00Z">
              <w:r w:rsidDel="007E2CA1">
                <w:rPr>
                  <w:rFonts w:hint="eastAsia"/>
                </w:rPr>
                <w:delText>保证和</w:delText>
              </w:r>
              <w:r w:rsidDel="007E2CA1">
                <w:delText>技术人员的</w:delText>
              </w:r>
              <w:r w:rsidDel="007E2CA1">
                <w:rPr>
                  <w:rFonts w:hint="eastAsia"/>
                </w:rPr>
                <w:delText>同步</w:delText>
              </w:r>
              <w:r w:rsidDel="007E2CA1">
                <w:delText>沟通</w:delText>
              </w:r>
              <w:r w:rsidDel="007E2CA1">
                <w:rPr>
                  <w:rFonts w:hint="eastAsia"/>
                </w:rPr>
                <w:delText>，</w:delText>
              </w:r>
              <w:r w:rsidDel="007E2CA1">
                <w:delText>确认</w:delText>
              </w:r>
              <w:r w:rsidDel="007E2CA1">
                <w:rPr>
                  <w:rFonts w:hint="eastAsia"/>
                </w:rPr>
                <w:delText>工作量与</w:delText>
              </w:r>
              <w:r w:rsidDel="007E2CA1">
                <w:delText>可行性</w:delText>
              </w:r>
            </w:del>
          </w:p>
        </w:tc>
      </w:tr>
      <w:tr w:rsidR="00271644" w:rsidDel="007E2CA1" w14:paraId="0C2B3CB0" w14:textId="27F26A4C" w:rsidTr="005A41A3">
        <w:trPr>
          <w:trHeight w:val="765"/>
          <w:ins w:id="3360" w:author="Administrator" w:date="2018-11-08T22:36:00Z"/>
          <w:del w:id="3361" w:author="John" w:date="2018-11-09T23:01:00Z"/>
        </w:trPr>
        <w:tc>
          <w:tcPr>
            <w:tcW w:w="4262" w:type="dxa"/>
            <w:shd w:val="clear" w:color="auto" w:fill="auto"/>
            <w:vAlign w:val="center"/>
          </w:tcPr>
          <w:p w14:paraId="28910B03" w14:textId="031144E4" w:rsidR="00271644" w:rsidDel="007E2CA1" w:rsidRDefault="00271644" w:rsidP="00271644">
            <w:pPr>
              <w:pStyle w:val="a9"/>
              <w:rPr>
                <w:ins w:id="3362" w:author="Administrator" w:date="2018-11-08T22:36:00Z"/>
                <w:del w:id="3363" w:author="John" w:date="2018-11-09T23:01:00Z"/>
              </w:rPr>
            </w:pPr>
            <w:ins w:id="3364" w:author="Administrator" w:date="2018-11-08T22:36:00Z">
              <w:del w:id="3365"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4034" w:type="dxa"/>
            <w:shd w:val="clear" w:color="auto" w:fill="auto"/>
            <w:vAlign w:val="center"/>
          </w:tcPr>
          <w:p w14:paraId="5F604B07" w14:textId="63615478" w:rsidR="00271644" w:rsidDel="007E2CA1" w:rsidRDefault="00271644" w:rsidP="00271644">
            <w:pPr>
              <w:pStyle w:val="a9"/>
              <w:rPr>
                <w:ins w:id="3366" w:author="Administrator" w:date="2018-11-08T22:36:00Z"/>
                <w:del w:id="3367" w:author="John" w:date="2018-11-09T23:01:00Z"/>
              </w:rPr>
            </w:pPr>
            <w:ins w:id="3368" w:author="Administrator" w:date="2018-11-08T22:36:00Z">
              <w:del w:id="3369" w:author="John" w:date="2018-11-09T23:01:00Z">
                <w:r w:rsidDel="007E2CA1">
                  <w:rPr>
                    <w:rFonts w:hint="eastAsia"/>
                    <w:szCs w:val="21"/>
                  </w:rPr>
                  <w:delText>项目经理</w:delText>
                </w:r>
                <w:r w:rsidDel="007E2CA1">
                  <w:rPr>
                    <w:szCs w:val="21"/>
                  </w:rPr>
                  <w:delText>核实后确认确实发生</w:delText>
                </w:r>
                <w:r w:rsidDel="007E2CA1">
                  <w:rPr>
                    <w:rFonts w:hint="eastAsia"/>
                    <w:szCs w:val="21"/>
                  </w:rPr>
                  <w:delText>，</w:delText>
                </w:r>
                <w:r w:rsidDel="007E2CA1">
                  <w:rPr>
                    <w:szCs w:val="21"/>
                  </w:rPr>
                  <w:delText>将该组员该项任务</w:delText>
                </w:r>
                <w:r w:rsidDel="007E2CA1">
                  <w:rPr>
                    <w:rFonts w:hint="eastAsia"/>
                    <w:szCs w:val="21"/>
                  </w:rPr>
                  <w:delText>绩效</w:delText>
                </w:r>
                <w:r w:rsidDel="007E2CA1">
                  <w:rPr>
                    <w:szCs w:val="21"/>
                  </w:rPr>
                  <w:delText>设为及格，并要求补完</w:delText>
                </w:r>
                <w:r w:rsidDel="007E2CA1">
                  <w:rPr>
                    <w:rFonts w:hint="eastAsia"/>
                    <w:szCs w:val="21"/>
                  </w:rPr>
                  <w:delText>，</w:delText>
                </w:r>
                <w:r w:rsidDel="007E2CA1">
                  <w:rPr>
                    <w:szCs w:val="21"/>
                  </w:rPr>
                  <w:delText>不能完成则设为不及格</w:delText>
                </w:r>
              </w:del>
            </w:ins>
          </w:p>
        </w:tc>
      </w:tr>
    </w:tbl>
    <w:p w14:paraId="79DEAD72" w14:textId="495E7978" w:rsidR="00AB38FF" w:rsidRDefault="00FB563B" w:rsidP="00AB38FF">
      <w:pPr>
        <w:pStyle w:val="1"/>
      </w:pPr>
      <w:bookmarkStart w:id="3370" w:name="_Toc529631044"/>
      <w:ins w:id="3371" w:author="John" w:date="2018-11-09T23:13:00Z">
        <w:r>
          <w:rPr>
            <w:rFonts w:hint="eastAsia"/>
          </w:rPr>
          <w:t>7</w:t>
        </w:r>
      </w:ins>
      <w:ins w:id="3372" w:author="Administrator" w:date="2018-11-08T22:39:00Z">
        <w:del w:id="3373" w:author="John" w:date="2018-11-09T23:13:00Z">
          <w:r w:rsidDel="00FB563B">
            <w:delText>9</w:delText>
          </w:r>
        </w:del>
      </w:ins>
      <w:del w:id="3374" w:author="Administrator" w:date="2018-11-08T22:39:00Z">
        <w:r w:rsidDel="009F215D">
          <w:rPr>
            <w:rFonts w:hint="eastAsia"/>
          </w:rPr>
          <w:delText>8</w:delText>
        </w:r>
      </w:del>
      <w:r>
        <w:rPr>
          <w:rFonts w:hint="eastAsia"/>
        </w:rPr>
        <w:t>其他与项目有关的问题</w:t>
      </w:r>
      <w:bookmarkEnd w:id="3370"/>
    </w:p>
    <w:p w14:paraId="00733B0A" w14:textId="77777777" w:rsidR="00A5657F" w:rsidRDefault="00A5657F" w:rsidP="00AC5569">
      <w:pPr>
        <w:pStyle w:val="a9"/>
      </w:pPr>
      <w:r>
        <w:rPr>
          <w:rFonts w:hint="eastAsia"/>
        </w:rPr>
        <w:t>未来可能的变化。</w:t>
      </w:r>
    </w:p>
    <w:p w14:paraId="1299EDC6" w14:textId="5BB32695" w:rsidR="00AB38FF" w:rsidRDefault="00FB563B" w:rsidP="00AB38FF">
      <w:pPr>
        <w:pStyle w:val="1"/>
      </w:pPr>
      <w:bookmarkStart w:id="3375" w:name="_Toc529631045"/>
      <w:ins w:id="3376" w:author="John" w:date="2018-11-09T23:13:00Z">
        <w:r>
          <w:rPr>
            <w:rFonts w:hint="eastAsia"/>
          </w:rPr>
          <w:lastRenderedPageBreak/>
          <w:t>8</w:t>
        </w:r>
      </w:ins>
      <w:ins w:id="3377" w:author="Administrator" w:date="2018-11-08T22:39:00Z">
        <w:del w:id="3378" w:author="John" w:date="2018-11-09T23:13:00Z">
          <w:r w:rsidR="009F215D" w:rsidDel="00FB563B">
            <w:delText>10</w:delText>
          </w:r>
        </w:del>
      </w:ins>
      <w:del w:id="3379" w:author="Administrator" w:date="2018-11-08T22:39:00Z">
        <w:r w:rsidR="005A41A3" w:rsidDel="009F215D">
          <w:rPr>
            <w:rFonts w:hint="eastAsia"/>
          </w:rPr>
          <w:delText>9</w:delText>
        </w:r>
      </w:del>
      <w:r w:rsidR="00721B3A">
        <w:rPr>
          <w:rFonts w:hint="eastAsia"/>
        </w:rPr>
        <w:t>可行性分析报告总结</w:t>
      </w:r>
      <w:bookmarkEnd w:id="3375"/>
    </w:p>
    <w:p w14:paraId="1F4B1528" w14:textId="49C001E9" w:rsidR="00A5657F" w:rsidRDefault="00362C3F" w:rsidP="00AC5569">
      <w:pPr>
        <w:pStyle w:val="a9"/>
      </w:pPr>
      <w:r>
        <w:rPr>
          <w:rFonts w:hint="eastAsia"/>
        </w:rPr>
        <w:t>一、</w:t>
      </w:r>
      <w:r w:rsidR="00A5657F">
        <w:rPr>
          <w:rFonts w:hint="eastAsia"/>
        </w:rPr>
        <w:t>技术可行性方面，开发人员共有：前端开发人员</w:t>
      </w:r>
      <w:r w:rsidR="00A5657F">
        <w:rPr>
          <w:rFonts w:hint="eastAsia"/>
        </w:rPr>
        <w:t>2</w:t>
      </w:r>
      <w:r w:rsidR="00A5657F">
        <w:rPr>
          <w:rFonts w:hint="eastAsia"/>
        </w:rPr>
        <w:t>名，后端开发人员</w:t>
      </w:r>
      <w:r w:rsidR="00A5657F">
        <w:rPr>
          <w:rFonts w:hint="eastAsia"/>
        </w:rPr>
        <w:t>3</w:t>
      </w:r>
      <w:r w:rsidR="00A5657F">
        <w:rPr>
          <w:rFonts w:hint="eastAsia"/>
        </w:rPr>
        <w:t>名，版本控制人员</w:t>
      </w:r>
      <w:r w:rsidR="00A5657F">
        <w:rPr>
          <w:rFonts w:hint="eastAsia"/>
        </w:rPr>
        <w:t>1</w:t>
      </w:r>
      <w:r w:rsidR="00A5657F">
        <w:rPr>
          <w:rFonts w:hint="eastAsia"/>
        </w:rPr>
        <w:t>名以及项目经理</w:t>
      </w:r>
      <w:r w:rsidR="00A5657F">
        <w:rPr>
          <w:rFonts w:hint="eastAsia"/>
        </w:rPr>
        <w:t>1</w:t>
      </w:r>
      <w:r w:rsidR="00A5657F">
        <w:rPr>
          <w:rFonts w:hint="eastAsia"/>
        </w:rPr>
        <w:t>名，都有一定的独立开发能力、代码能力以及开发设备。</w:t>
      </w:r>
    </w:p>
    <w:p w14:paraId="1E7757CE" w14:textId="16E9A2A0" w:rsidR="00A5657F" w:rsidRDefault="00362C3F" w:rsidP="00AC5569">
      <w:pPr>
        <w:pStyle w:val="a9"/>
      </w:pPr>
      <w:r>
        <w:rPr>
          <w:rFonts w:hint="eastAsia"/>
        </w:rPr>
        <w:t>二、</w:t>
      </w:r>
      <w:r w:rsidR="00A5657F">
        <w:rPr>
          <w:rFonts w:hint="eastAsia"/>
        </w:rPr>
        <w:t>法律可行性上，本项目未涉及侵权、违法等相关行为。</w:t>
      </w:r>
    </w:p>
    <w:p w14:paraId="63703D1F" w14:textId="7FF1E6D2" w:rsidR="00A5657F" w:rsidRDefault="00362C3F" w:rsidP="00AC5569">
      <w:pPr>
        <w:pStyle w:val="a9"/>
      </w:pPr>
      <w:r>
        <w:rPr>
          <w:rFonts w:hint="eastAsia"/>
        </w:rPr>
        <w:t>三、</w:t>
      </w:r>
      <w:r w:rsidR="00A5657F">
        <w:rPr>
          <w:rFonts w:hint="eastAsia"/>
        </w:rPr>
        <w:t>用户操作可行性方面，我们对不同的用户群体（教师、学生、管理员等）有不同的功能设计，可以满足各方需求。用户基本上都是有一定电脑基础的，浏览操作简单的网页界面应该是没有问题的。</w:t>
      </w:r>
    </w:p>
    <w:p w14:paraId="7D15779D" w14:textId="626EF39B" w:rsidR="00A5657F" w:rsidRDefault="00362C3F" w:rsidP="00AC5569">
      <w:pPr>
        <w:pStyle w:val="a9"/>
      </w:pPr>
      <w:r>
        <w:rPr>
          <w:rFonts w:hint="eastAsia"/>
        </w:rPr>
        <w:t>四、</w:t>
      </w:r>
      <w:r w:rsidR="00A5657F">
        <w:rPr>
          <w:rFonts w:hint="eastAsia"/>
        </w:rPr>
        <w:t>通过对市场的预测分析以及根据该网站的完成度和软件需求和项目管理课程的重要性可以推测该网站可以在上课期间可以达到稳定的浏览人数。</w:t>
      </w:r>
    </w:p>
    <w:p w14:paraId="7A40B41F" w14:textId="2A4DA1DB" w:rsidR="00A5657F" w:rsidRPr="00A5657F" w:rsidRDefault="00A5657F" w:rsidP="00AC5569">
      <w:pPr>
        <w:pStyle w:val="a9"/>
      </w:pPr>
      <w:r>
        <w:rPr>
          <w:rFonts w:hint="eastAsia"/>
        </w:rPr>
        <w:t>综上所述：该项目是可行的。</w:t>
      </w:r>
    </w:p>
    <w:p w14:paraId="24B5D7DD" w14:textId="02DC0EA1" w:rsidR="00721B3A" w:rsidRPr="00721B3A" w:rsidRDefault="00FB563B" w:rsidP="00721B3A">
      <w:pPr>
        <w:pStyle w:val="1"/>
      </w:pPr>
      <w:bookmarkStart w:id="3380" w:name="_Toc529631046"/>
      <w:ins w:id="3381" w:author="John" w:date="2018-11-09T23:13:00Z">
        <w:r>
          <w:rPr>
            <w:rFonts w:hint="eastAsia"/>
          </w:rPr>
          <w:t>9</w:t>
        </w:r>
      </w:ins>
      <w:del w:id="3382" w:author="John" w:date="2018-11-09T23:13:00Z">
        <w:r w:rsidR="005A41A3" w:rsidDel="00FB563B">
          <w:rPr>
            <w:rFonts w:hint="eastAsia"/>
          </w:rPr>
          <w:delText>1</w:delText>
        </w:r>
      </w:del>
      <w:ins w:id="3383" w:author="Administrator" w:date="2018-11-08T22:40:00Z">
        <w:del w:id="3384" w:author="John" w:date="2018-11-09T23:13:00Z">
          <w:r w:rsidR="009F215D" w:rsidDel="00FB563B">
            <w:delText>1</w:delText>
          </w:r>
        </w:del>
      </w:ins>
      <w:del w:id="3385" w:author="Administrator" w:date="2018-11-08T22:40:00Z">
        <w:r w:rsidR="005B6F49" w:rsidDel="009F215D">
          <w:rPr>
            <w:rFonts w:hint="eastAsia"/>
          </w:rPr>
          <w:delText>0</w:delText>
        </w:r>
      </w:del>
      <w:r w:rsidR="00721B3A">
        <w:rPr>
          <w:rFonts w:hint="eastAsia"/>
        </w:rPr>
        <w:t>附录</w:t>
      </w:r>
      <w:bookmarkEnd w:id="3380"/>
    </w:p>
    <w:sectPr w:rsidR="00721B3A" w:rsidRPr="00721B3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2263F" w14:textId="77777777" w:rsidR="00E03A5F" w:rsidRDefault="00E03A5F" w:rsidP="00835FAF">
      <w:r>
        <w:separator/>
      </w:r>
    </w:p>
  </w:endnote>
  <w:endnote w:type="continuationSeparator" w:id="0">
    <w:p w14:paraId="0693FE75" w14:textId="77777777" w:rsidR="00E03A5F" w:rsidRDefault="00E03A5F"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617611"/>
      <w:docPartObj>
        <w:docPartGallery w:val="Page Numbers (Bottom of Page)"/>
        <w:docPartUnique/>
      </w:docPartObj>
    </w:sdtPr>
    <w:sdtEndPr/>
    <w:sdtContent>
      <w:sdt>
        <w:sdtPr>
          <w:id w:val="1728636285"/>
          <w:docPartObj>
            <w:docPartGallery w:val="Page Numbers (Top of Page)"/>
            <w:docPartUnique/>
          </w:docPartObj>
        </w:sdtPr>
        <w:sdtEndPr/>
        <w:sdtContent>
          <w:p w14:paraId="0DF8DDD1" w14:textId="19F650A0" w:rsidR="00767E33" w:rsidRDefault="00767E3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26</w:t>
            </w:r>
            <w:r>
              <w:rPr>
                <w:b/>
                <w:bCs/>
                <w:sz w:val="24"/>
                <w:szCs w:val="24"/>
              </w:rPr>
              <w:fldChar w:fldCharType="end"/>
            </w:r>
          </w:p>
        </w:sdtContent>
      </w:sdt>
    </w:sdtContent>
  </w:sdt>
  <w:p w14:paraId="7B27CF74" w14:textId="77777777" w:rsidR="00767E33" w:rsidRDefault="00767E3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AB23A" w14:textId="77777777" w:rsidR="00E03A5F" w:rsidRDefault="00E03A5F" w:rsidP="00835FAF">
      <w:r>
        <w:separator/>
      </w:r>
    </w:p>
  </w:footnote>
  <w:footnote w:type="continuationSeparator" w:id="0">
    <w:p w14:paraId="548718BE" w14:textId="77777777" w:rsidR="00E03A5F" w:rsidRDefault="00E03A5F" w:rsidP="00835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w15:presenceInfo w15:providerId="None" w15:userId="Joh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6F"/>
    <w:rsid w:val="00011EB8"/>
    <w:rsid w:val="000256BD"/>
    <w:rsid w:val="00067573"/>
    <w:rsid w:val="00071643"/>
    <w:rsid w:val="000923DD"/>
    <w:rsid w:val="000A2587"/>
    <w:rsid w:val="000C198A"/>
    <w:rsid w:val="000E502B"/>
    <w:rsid w:val="001002EB"/>
    <w:rsid w:val="0010043B"/>
    <w:rsid w:val="00112187"/>
    <w:rsid w:val="00142677"/>
    <w:rsid w:val="0020548A"/>
    <w:rsid w:val="00205DAB"/>
    <w:rsid w:val="002152B3"/>
    <w:rsid w:val="0023245E"/>
    <w:rsid w:val="00271644"/>
    <w:rsid w:val="00292CE8"/>
    <w:rsid w:val="002B6A15"/>
    <w:rsid w:val="002C16CB"/>
    <w:rsid w:val="002C5AF1"/>
    <w:rsid w:val="00313D07"/>
    <w:rsid w:val="00342B28"/>
    <w:rsid w:val="003609CC"/>
    <w:rsid w:val="00362C3F"/>
    <w:rsid w:val="0037543D"/>
    <w:rsid w:val="00397E5F"/>
    <w:rsid w:val="003D1E3A"/>
    <w:rsid w:val="003D490F"/>
    <w:rsid w:val="003E189F"/>
    <w:rsid w:val="00401D0A"/>
    <w:rsid w:val="0040656F"/>
    <w:rsid w:val="00410D43"/>
    <w:rsid w:val="004172E7"/>
    <w:rsid w:val="004428FB"/>
    <w:rsid w:val="00454728"/>
    <w:rsid w:val="0046484B"/>
    <w:rsid w:val="00482115"/>
    <w:rsid w:val="004A40D5"/>
    <w:rsid w:val="004D572F"/>
    <w:rsid w:val="004F45CF"/>
    <w:rsid w:val="00501FC8"/>
    <w:rsid w:val="005221E3"/>
    <w:rsid w:val="00560AE1"/>
    <w:rsid w:val="00587BA6"/>
    <w:rsid w:val="005A41A3"/>
    <w:rsid w:val="005A540A"/>
    <w:rsid w:val="005B6F49"/>
    <w:rsid w:val="005D7CB1"/>
    <w:rsid w:val="005E68A6"/>
    <w:rsid w:val="006604AA"/>
    <w:rsid w:val="00663C5F"/>
    <w:rsid w:val="00686195"/>
    <w:rsid w:val="006B6835"/>
    <w:rsid w:val="006C01BE"/>
    <w:rsid w:val="006C48FC"/>
    <w:rsid w:val="0070384E"/>
    <w:rsid w:val="00714A8A"/>
    <w:rsid w:val="00721561"/>
    <w:rsid w:val="00721B3A"/>
    <w:rsid w:val="007613F1"/>
    <w:rsid w:val="00767E33"/>
    <w:rsid w:val="00792AAA"/>
    <w:rsid w:val="007E2CA1"/>
    <w:rsid w:val="007E65D6"/>
    <w:rsid w:val="007F2B76"/>
    <w:rsid w:val="007F3684"/>
    <w:rsid w:val="00835FAF"/>
    <w:rsid w:val="008655D0"/>
    <w:rsid w:val="0087791D"/>
    <w:rsid w:val="008952CA"/>
    <w:rsid w:val="008A4C0B"/>
    <w:rsid w:val="008B6A8C"/>
    <w:rsid w:val="00900778"/>
    <w:rsid w:val="00925727"/>
    <w:rsid w:val="00927C5C"/>
    <w:rsid w:val="00982CE6"/>
    <w:rsid w:val="009C1F9E"/>
    <w:rsid w:val="009F215D"/>
    <w:rsid w:val="009F3AD6"/>
    <w:rsid w:val="00A00F69"/>
    <w:rsid w:val="00A4110A"/>
    <w:rsid w:val="00A5657F"/>
    <w:rsid w:val="00A71E1A"/>
    <w:rsid w:val="00A8521A"/>
    <w:rsid w:val="00AB38FF"/>
    <w:rsid w:val="00AC5569"/>
    <w:rsid w:val="00AF5593"/>
    <w:rsid w:val="00B16E57"/>
    <w:rsid w:val="00B25475"/>
    <w:rsid w:val="00B26013"/>
    <w:rsid w:val="00B50F80"/>
    <w:rsid w:val="00BA50DB"/>
    <w:rsid w:val="00BB0C08"/>
    <w:rsid w:val="00BC4722"/>
    <w:rsid w:val="00BE6453"/>
    <w:rsid w:val="00C227BF"/>
    <w:rsid w:val="00C26456"/>
    <w:rsid w:val="00C34869"/>
    <w:rsid w:val="00C82DBD"/>
    <w:rsid w:val="00CA12A8"/>
    <w:rsid w:val="00CA3C4B"/>
    <w:rsid w:val="00CA5F77"/>
    <w:rsid w:val="00D130FB"/>
    <w:rsid w:val="00D2725A"/>
    <w:rsid w:val="00D410F5"/>
    <w:rsid w:val="00D43F9F"/>
    <w:rsid w:val="00D651C6"/>
    <w:rsid w:val="00D83C63"/>
    <w:rsid w:val="00DB251A"/>
    <w:rsid w:val="00DB56EB"/>
    <w:rsid w:val="00DD5752"/>
    <w:rsid w:val="00DE1325"/>
    <w:rsid w:val="00E03A5F"/>
    <w:rsid w:val="00E273E4"/>
    <w:rsid w:val="00E333B9"/>
    <w:rsid w:val="00E50DB4"/>
    <w:rsid w:val="00E765D7"/>
    <w:rsid w:val="00E87378"/>
    <w:rsid w:val="00EC3DD8"/>
    <w:rsid w:val="00EF3B0E"/>
    <w:rsid w:val="00F2004B"/>
    <w:rsid w:val="00F42931"/>
    <w:rsid w:val="00FA0FF3"/>
    <w:rsid w:val="00FB563B"/>
    <w:rsid w:val="00FE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2CE8"/>
    <w:pPr>
      <w:widowControl w:val="0"/>
      <w:jc w:val="both"/>
    </w:pPr>
  </w:style>
  <w:style w:type="paragraph" w:styleId="1">
    <w:name w:val="heading 1"/>
    <w:next w:val="a"/>
    <w:link w:val="10"/>
    <w:autoRedefine/>
    <w:uiPriority w:val="9"/>
    <w:qFormat/>
    <w:rsid w:val="00AC5569"/>
    <w:pPr>
      <w:keepNext/>
      <w:keepLines/>
      <w:spacing w:before="340" w:after="330" w:line="578" w:lineRule="auto"/>
      <w:outlineLvl w:val="0"/>
    </w:pPr>
    <w:rPr>
      <w:rFonts w:asciiTheme="majorHAnsi" w:eastAsia="宋体" w:hAnsiTheme="majorHAnsi"/>
      <w:b/>
      <w:bCs/>
      <w:sz w:val="44"/>
    </w:rPr>
  </w:style>
  <w:style w:type="paragraph" w:styleId="2">
    <w:name w:val="heading 2"/>
    <w:basedOn w:val="a"/>
    <w:next w:val="a"/>
    <w:link w:val="20"/>
    <w:autoRedefine/>
    <w:uiPriority w:val="9"/>
    <w:unhideWhenUsed/>
    <w:qFormat/>
    <w:rsid w:val="00AC5569"/>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autoRedefine/>
    <w:uiPriority w:val="9"/>
    <w:unhideWhenUsed/>
    <w:qFormat/>
    <w:rsid w:val="00792AAA"/>
    <w:pPr>
      <w:keepNext/>
      <w:keepLines/>
      <w:spacing w:before="260" w:after="260" w:line="416" w:lineRule="auto"/>
      <w:outlineLvl w:val="2"/>
      <w:pPrChange w:id="0" w:author="John" w:date="2018-11-10T15:43:00Z">
        <w:pPr>
          <w:keepNext/>
          <w:keepLines/>
          <w:widowControl w:val="0"/>
          <w:spacing w:before="260" w:after="260" w:line="416" w:lineRule="auto"/>
          <w:jc w:val="both"/>
          <w:outlineLvl w:val="2"/>
        </w:pPr>
      </w:pPrChange>
    </w:pPr>
    <w:rPr>
      <w:rFonts w:ascii="宋体" w:eastAsia="宋体" w:hAnsi="宋体"/>
      <w:bCs/>
      <w:sz w:val="30"/>
      <w:szCs w:val="32"/>
      <w:rPrChange w:id="0" w:author="John" w:date="2018-11-10T15:43:00Z">
        <w:rPr>
          <w:rFonts w:asciiTheme="minorHAnsi" w:eastAsia="宋体" w:hAnsiTheme="minorHAnsi" w:cstheme="minorBidi"/>
          <w:bCs/>
          <w:kern w:val="2"/>
          <w:sz w:val="30"/>
          <w:szCs w:val="32"/>
          <w:lang w:val="en-US" w:eastAsia="zh-CN" w:bidi="ar-SA"/>
        </w:rPr>
      </w:rPrChange>
    </w:rPr>
  </w:style>
  <w:style w:type="paragraph" w:styleId="4">
    <w:name w:val="heading 4"/>
    <w:basedOn w:val="a"/>
    <w:next w:val="a"/>
    <w:link w:val="40"/>
    <w:uiPriority w:val="9"/>
    <w:unhideWhenUsed/>
    <w:qFormat/>
    <w:rsid w:val="009C1F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5FAF"/>
    <w:rPr>
      <w:sz w:val="18"/>
      <w:szCs w:val="18"/>
    </w:rPr>
  </w:style>
  <w:style w:type="paragraph" w:styleId="a5">
    <w:name w:val="footer"/>
    <w:basedOn w:val="a"/>
    <w:link w:val="a6"/>
    <w:uiPriority w:val="99"/>
    <w:unhideWhenUsed/>
    <w:rsid w:val="00835FAF"/>
    <w:pPr>
      <w:tabs>
        <w:tab w:val="center" w:pos="4153"/>
        <w:tab w:val="right" w:pos="8306"/>
      </w:tabs>
      <w:snapToGrid w:val="0"/>
      <w:jc w:val="left"/>
    </w:pPr>
    <w:rPr>
      <w:sz w:val="18"/>
      <w:szCs w:val="18"/>
    </w:rPr>
  </w:style>
  <w:style w:type="character" w:customStyle="1" w:styleId="a6">
    <w:name w:val="页脚 字符"/>
    <w:basedOn w:val="a0"/>
    <w:link w:val="a5"/>
    <w:uiPriority w:val="99"/>
    <w:rsid w:val="00835FAF"/>
    <w:rPr>
      <w:sz w:val="18"/>
      <w:szCs w:val="18"/>
    </w:rPr>
  </w:style>
  <w:style w:type="character" w:customStyle="1" w:styleId="10">
    <w:name w:val="标题 1 字符"/>
    <w:basedOn w:val="a0"/>
    <w:link w:val="1"/>
    <w:uiPriority w:val="9"/>
    <w:rsid w:val="00AC5569"/>
    <w:rPr>
      <w:rFonts w:asciiTheme="majorHAnsi" w:eastAsia="宋体" w:hAnsiTheme="majorHAnsi"/>
      <w:b/>
      <w:bCs/>
      <w:sz w:val="44"/>
    </w:rPr>
  </w:style>
  <w:style w:type="character" w:customStyle="1" w:styleId="20">
    <w:name w:val="标题 2 字符"/>
    <w:basedOn w:val="a0"/>
    <w:link w:val="2"/>
    <w:uiPriority w:val="9"/>
    <w:rsid w:val="00AC5569"/>
    <w:rPr>
      <w:rFonts w:asciiTheme="majorHAnsi" w:eastAsia="宋体" w:hAnsiTheme="majorHAnsi" w:cstheme="majorBidi"/>
      <w:b/>
      <w:bCs/>
      <w:sz w:val="32"/>
      <w:szCs w:val="32"/>
    </w:rPr>
  </w:style>
  <w:style w:type="character" w:customStyle="1" w:styleId="30">
    <w:name w:val="标题 3 字符"/>
    <w:basedOn w:val="a0"/>
    <w:link w:val="3"/>
    <w:uiPriority w:val="9"/>
    <w:rsid w:val="00792AAA"/>
    <w:rPr>
      <w:rFonts w:ascii="宋体" w:eastAsia="宋体" w:hAnsi="宋体"/>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TOC1">
    <w:name w:val="toc 1"/>
    <w:basedOn w:val="a"/>
    <w:next w:val="a"/>
    <w:autoRedefine/>
    <w:uiPriority w:val="39"/>
    <w:unhideWhenUsed/>
    <w:rsid w:val="004172E7"/>
  </w:style>
  <w:style w:type="paragraph" w:styleId="TOC2">
    <w:name w:val="toc 2"/>
    <w:basedOn w:val="a"/>
    <w:next w:val="a"/>
    <w:autoRedefine/>
    <w:uiPriority w:val="39"/>
    <w:unhideWhenUsed/>
    <w:rsid w:val="004172E7"/>
    <w:pPr>
      <w:ind w:leftChars="200" w:left="420"/>
    </w:pPr>
  </w:style>
  <w:style w:type="paragraph" w:styleId="TOC3">
    <w:name w:val="toc 3"/>
    <w:basedOn w:val="a"/>
    <w:next w:val="a"/>
    <w:autoRedefine/>
    <w:uiPriority w:val="39"/>
    <w:unhideWhenUsed/>
    <w:rsid w:val="004172E7"/>
    <w:pPr>
      <w:ind w:leftChars="400" w:left="840"/>
    </w:pPr>
  </w:style>
  <w:style w:type="character" w:styleId="a7">
    <w:name w:val="Hyperlink"/>
    <w:basedOn w:val="a0"/>
    <w:uiPriority w:val="99"/>
    <w:unhideWhenUsed/>
    <w:rsid w:val="004172E7"/>
    <w:rPr>
      <w:color w:val="0563C1" w:themeColor="hyperlink"/>
      <w:u w:val="single"/>
    </w:rPr>
  </w:style>
  <w:style w:type="table" w:styleId="a8">
    <w:name w:val="Table Grid"/>
    <w:basedOn w:val="a1"/>
    <w:uiPriority w:val="39"/>
    <w:rsid w:val="00EF3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处理的提及1"/>
    <w:basedOn w:val="a0"/>
    <w:uiPriority w:val="99"/>
    <w:semiHidden/>
    <w:unhideWhenUsed/>
    <w:rsid w:val="00410D43"/>
    <w:rPr>
      <w:color w:val="605E5C"/>
      <w:shd w:val="clear" w:color="auto" w:fill="E1DFDD"/>
    </w:rPr>
  </w:style>
  <w:style w:type="paragraph" w:styleId="a9">
    <w:name w:val="No Spacing"/>
    <w:uiPriority w:val="1"/>
    <w:qFormat/>
    <w:rsid w:val="00292CE8"/>
    <w:pPr>
      <w:widowControl w:val="0"/>
      <w:spacing w:line="360" w:lineRule="auto"/>
      <w:jc w:val="both"/>
    </w:pPr>
    <w:rPr>
      <w:rFonts w:eastAsia="宋体"/>
    </w:rPr>
  </w:style>
  <w:style w:type="paragraph" w:styleId="aa">
    <w:name w:val="caption"/>
    <w:basedOn w:val="a"/>
    <w:next w:val="a"/>
    <w:uiPriority w:val="35"/>
    <w:unhideWhenUsed/>
    <w:qFormat/>
    <w:rsid w:val="008A4C0B"/>
    <w:rPr>
      <w:rFonts w:asciiTheme="majorHAnsi" w:eastAsia="黑体" w:hAnsiTheme="majorHAnsi" w:cstheme="majorBidi"/>
      <w:sz w:val="20"/>
      <w:szCs w:val="20"/>
    </w:rPr>
  </w:style>
  <w:style w:type="paragraph" w:styleId="ab">
    <w:name w:val="Subtitle"/>
    <w:basedOn w:val="a"/>
    <w:next w:val="a"/>
    <w:link w:val="ac"/>
    <w:uiPriority w:val="11"/>
    <w:qFormat/>
    <w:rsid w:val="00C348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C34869"/>
    <w:rPr>
      <w:rFonts w:asciiTheme="majorHAnsi" w:eastAsia="宋体" w:hAnsiTheme="majorHAnsi" w:cstheme="majorBidi"/>
      <w:b/>
      <w:bCs/>
      <w:kern w:val="28"/>
      <w:sz w:val="32"/>
      <w:szCs w:val="32"/>
    </w:rPr>
  </w:style>
  <w:style w:type="paragraph" w:styleId="ad">
    <w:name w:val="Date"/>
    <w:basedOn w:val="a"/>
    <w:next w:val="a"/>
    <w:link w:val="ae"/>
    <w:uiPriority w:val="99"/>
    <w:semiHidden/>
    <w:unhideWhenUsed/>
    <w:rsid w:val="008655D0"/>
    <w:pPr>
      <w:ind w:leftChars="2500" w:left="100"/>
    </w:pPr>
  </w:style>
  <w:style w:type="character" w:customStyle="1" w:styleId="ae">
    <w:name w:val="日期 字符"/>
    <w:basedOn w:val="a0"/>
    <w:link w:val="ad"/>
    <w:uiPriority w:val="99"/>
    <w:semiHidden/>
    <w:rsid w:val="008655D0"/>
  </w:style>
  <w:style w:type="paragraph" w:styleId="af">
    <w:name w:val="Balloon Text"/>
    <w:basedOn w:val="a"/>
    <w:link w:val="af0"/>
    <w:uiPriority w:val="99"/>
    <w:semiHidden/>
    <w:unhideWhenUsed/>
    <w:rsid w:val="00501FC8"/>
    <w:rPr>
      <w:sz w:val="18"/>
      <w:szCs w:val="18"/>
    </w:rPr>
  </w:style>
  <w:style w:type="character" w:customStyle="1" w:styleId="af0">
    <w:name w:val="批注框文本 字符"/>
    <w:basedOn w:val="a0"/>
    <w:link w:val="af"/>
    <w:uiPriority w:val="99"/>
    <w:semiHidden/>
    <w:rsid w:val="00501FC8"/>
    <w:rPr>
      <w:sz w:val="18"/>
      <w:szCs w:val="18"/>
    </w:rPr>
  </w:style>
  <w:style w:type="character" w:customStyle="1" w:styleId="40">
    <w:name w:val="标题 4 字符"/>
    <w:basedOn w:val="a0"/>
    <w:link w:val="4"/>
    <w:uiPriority w:val="9"/>
    <w:rsid w:val="009C1F9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8AFF9-E894-4EAB-890C-A6CD38306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24</Pages>
  <Words>3464</Words>
  <Characters>19749</Characters>
  <Application>Microsoft Office Word</Application>
  <DocSecurity>0</DocSecurity>
  <Lines>164</Lines>
  <Paragraphs>46</Paragraphs>
  <ScaleCrop>false</ScaleCrop>
  <Company/>
  <LinksUpToDate>false</LinksUpToDate>
  <CharactersWithSpaces>23167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John</cp:lastModifiedBy>
  <cp:revision>71</cp:revision>
  <dcterms:created xsi:type="dcterms:W3CDTF">2018-10-07T08:58:00Z</dcterms:created>
  <dcterms:modified xsi:type="dcterms:W3CDTF">2018-11-10T08:45:00Z</dcterms:modified>
</cp:coreProperties>
</file>