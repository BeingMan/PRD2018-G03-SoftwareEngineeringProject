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A1D" w:rsidRDefault="00354439">
      <w:pPr>
        <w:jc w:val="center"/>
      </w:pPr>
      <w:r>
        <w:rPr>
          <w:noProof/>
        </w:rPr>
        <w:drawing>
          <wp:inline distT="0" distB="0" distL="0" distR="0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1D" w:rsidRPr="00964971" w:rsidRDefault="00354439">
      <w:pPr>
        <w:jc w:val="center"/>
        <w:rPr>
          <w:sz w:val="48"/>
          <w:szCs w:val="48"/>
        </w:rPr>
      </w:pPr>
      <w:r w:rsidRPr="00964971">
        <w:rPr>
          <w:rFonts w:hint="eastAsia"/>
          <w:b/>
          <w:sz w:val="48"/>
          <w:szCs w:val="48"/>
        </w:rPr>
        <w:t>软件工程系列课程教学辅助网站</w:t>
      </w:r>
    </w:p>
    <w:p w:rsidR="00E61A1D" w:rsidRDefault="00E61A1D">
      <w:pPr>
        <w:spacing w:line="360" w:lineRule="auto"/>
        <w:ind w:left="1120"/>
        <w:jc w:val="center"/>
        <w:rPr>
          <w:b/>
          <w:sz w:val="36"/>
        </w:rPr>
      </w:pPr>
    </w:p>
    <w:p w:rsidR="00E61A1D" w:rsidRPr="00CD7DBE" w:rsidRDefault="00354439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  <w:r w:rsidRPr="00CD7DBE">
        <w:rPr>
          <w:rFonts w:asciiTheme="majorEastAsia" w:eastAsiaTheme="majorEastAsia" w:hAnsiTheme="majorEastAsia" w:hint="eastAsia"/>
          <w:sz w:val="44"/>
          <w:szCs w:val="44"/>
        </w:rPr>
        <w:t>项目章程</w:t>
      </w:r>
    </w:p>
    <w:p w:rsidR="00E61A1D" w:rsidRPr="00CD7DBE" w:rsidRDefault="00354439">
      <w:pPr>
        <w:spacing w:line="360" w:lineRule="auto"/>
        <w:jc w:val="center"/>
        <w:rPr>
          <w:rFonts w:ascii="等线 Light" w:eastAsia="等线 Light" w:hAnsi="等线 Light"/>
          <w:b/>
          <w:sz w:val="32"/>
          <w:szCs w:val="32"/>
        </w:rPr>
      </w:pPr>
      <w:r w:rsidRPr="00CD7DBE">
        <w:rPr>
          <w:rFonts w:ascii="等线 Light" w:eastAsia="等线 Light" w:hAnsi="等线 Light"/>
          <w:b/>
          <w:sz w:val="32"/>
          <w:szCs w:val="32"/>
        </w:rPr>
        <w:t xml:space="preserve">Project </w:t>
      </w:r>
      <w:r w:rsidRPr="00CD7DBE">
        <w:rPr>
          <w:rFonts w:ascii="等线 Light" w:eastAsia="等线 Light" w:hAnsi="等线 Light" w:hint="eastAsia"/>
          <w:b/>
          <w:sz w:val="32"/>
          <w:szCs w:val="32"/>
        </w:rPr>
        <w:t>Charter</w:t>
      </w:r>
    </w:p>
    <w:p w:rsidR="00E61A1D" w:rsidRPr="00CD7DBE" w:rsidRDefault="00E61A1D">
      <w:pPr>
        <w:spacing w:line="360" w:lineRule="auto"/>
        <w:ind w:left="1120"/>
        <w:rPr>
          <w:rFonts w:ascii="等线 Light" w:eastAsia="等线 Light" w:hAnsi="等线 Light"/>
          <w:sz w:val="32"/>
          <w:szCs w:val="32"/>
        </w:rPr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E61A1D" w:rsidRPr="00853669">
        <w:trPr>
          <w:trHeight w:val="365"/>
        </w:trPr>
        <w:tc>
          <w:tcPr>
            <w:tcW w:w="2029" w:type="dxa"/>
            <w:vMerge w:val="restart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文件状态</w:t>
            </w:r>
            <w:r w:rsidRPr="00853669">
              <w:rPr>
                <w:rFonts w:asciiTheme="minorEastAsia" w:hAnsiTheme="minorEastAsia"/>
                <w:szCs w:val="21"/>
              </w:rPr>
              <w:t>：</w:t>
            </w:r>
          </w:p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[</w:t>
            </w:r>
            <w:ins w:id="0" w:author="Administrator" w:date="2018-11-09T08:46:00Z">
              <w:r w:rsidR="002139B5">
                <w:rPr>
                  <w:rFonts w:asciiTheme="minorEastAsia" w:hAnsiTheme="minorEastAsia"/>
                  <w:szCs w:val="21"/>
                </w:rPr>
                <w:t xml:space="preserve">  </w:t>
              </w:r>
            </w:ins>
            <w:del w:id="1" w:author="Administrator" w:date="2018-11-09T08:45:00Z">
              <w:r w:rsidRPr="00853669" w:rsidDel="002139B5">
                <w:rPr>
                  <w:rFonts w:asciiTheme="minorEastAsia" w:hAnsiTheme="minorEastAsia" w:hint="eastAsia"/>
                  <w:szCs w:val="21"/>
                </w:rPr>
                <w:delText>√</w:delText>
              </w:r>
            </w:del>
            <w:r w:rsidRPr="00853669">
              <w:rPr>
                <w:rFonts w:asciiTheme="minorEastAsia" w:hAnsiTheme="minorEastAsia" w:hint="eastAsia"/>
                <w:szCs w:val="21"/>
              </w:rPr>
              <w:t>]草稿</w:t>
            </w:r>
          </w:p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[</w:t>
            </w:r>
            <w:r w:rsidRPr="00853669">
              <w:rPr>
                <w:rFonts w:asciiTheme="minorEastAsia" w:hAnsiTheme="minorEastAsia"/>
                <w:szCs w:val="21"/>
              </w:rPr>
              <w:t xml:space="preserve">  </w:t>
            </w:r>
            <w:r w:rsidRPr="00853669">
              <w:rPr>
                <w:rFonts w:asciiTheme="minorEastAsia" w:hAnsiTheme="minorEastAsia" w:hint="eastAsia"/>
                <w:szCs w:val="21"/>
              </w:rPr>
              <w:t>]正</w:t>
            </w:r>
            <w:r w:rsidRPr="00853669">
              <w:rPr>
                <w:rFonts w:asciiTheme="minorEastAsia" w:hAnsiTheme="minorEastAsia"/>
                <w:szCs w:val="21"/>
              </w:rPr>
              <w:t>式发布</w:t>
            </w:r>
          </w:p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[</w:t>
            </w:r>
            <w:ins w:id="2" w:author="Administrator" w:date="2018-11-09T08:45:00Z">
              <w:r w:rsidR="002139B5" w:rsidRPr="00853669">
                <w:rPr>
                  <w:rFonts w:asciiTheme="minorEastAsia" w:hAnsiTheme="minorEastAsia" w:hint="eastAsia"/>
                  <w:szCs w:val="21"/>
                </w:rPr>
                <w:t>√</w:t>
              </w:r>
            </w:ins>
            <w:del w:id="3" w:author="Administrator" w:date="2018-11-09T08:45:00Z">
              <w:r w:rsidRPr="00853669" w:rsidDel="002139B5">
                <w:rPr>
                  <w:rFonts w:asciiTheme="minorEastAsia" w:hAnsiTheme="minorEastAsia" w:hint="eastAsia"/>
                  <w:szCs w:val="21"/>
                </w:rPr>
                <w:delText xml:space="preserve">  </w:delText>
              </w:r>
            </w:del>
            <w:r w:rsidRPr="00853669"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4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文件</w:t>
            </w:r>
            <w:r w:rsidRPr="00853669">
              <w:rPr>
                <w:rFonts w:asciiTheme="minorEastAsia" w:hAnsiTheme="minorEastAsia"/>
                <w:b/>
                <w:szCs w:val="21"/>
              </w:rPr>
              <w:t>标识：</w:t>
            </w:r>
          </w:p>
        </w:tc>
        <w:tc>
          <w:tcPr>
            <w:tcW w:w="4347" w:type="dxa"/>
          </w:tcPr>
          <w:p w:rsidR="00E61A1D" w:rsidRPr="00B337C9" w:rsidRDefault="00354439">
            <w:pPr>
              <w:rPr>
                <w:rFonts w:ascii="等线 Light" w:eastAsia="等线 Light" w:hAnsi="等线 Light"/>
                <w:szCs w:val="21"/>
              </w:rPr>
            </w:pPr>
            <w:r w:rsidRPr="00B337C9">
              <w:rPr>
                <w:rFonts w:ascii="等线 Light" w:eastAsia="等线 Light" w:hAnsi="等线 Light" w:hint="eastAsia"/>
                <w:szCs w:val="21"/>
              </w:rPr>
              <w:t>PRD</w:t>
            </w:r>
            <w:r w:rsidRPr="00B337C9">
              <w:rPr>
                <w:rFonts w:ascii="等线 Light" w:eastAsia="等线 Light" w:hAnsi="等线 Light"/>
                <w:szCs w:val="21"/>
              </w:rPr>
              <w:t>2018-G03-</w:t>
            </w:r>
            <w:r w:rsidRPr="00B337C9">
              <w:rPr>
                <w:rFonts w:ascii="等线 Light" w:eastAsia="等线 Light" w:hAnsi="等线 Light" w:hint="eastAsia"/>
                <w:szCs w:val="21"/>
              </w:rPr>
              <w:t>PC</w:t>
            </w:r>
          </w:p>
        </w:tc>
      </w:tr>
      <w:tr w:rsidR="00E61A1D" w:rsidRPr="00853669">
        <w:trPr>
          <w:trHeight w:val="487"/>
        </w:trPr>
        <w:tc>
          <w:tcPr>
            <w:tcW w:w="2029" w:type="dxa"/>
            <w:vMerge/>
          </w:tcPr>
          <w:p w:rsidR="00E61A1D" w:rsidRPr="00853669" w:rsidRDefault="00E61A1D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当前</w:t>
            </w:r>
            <w:r w:rsidRPr="00853669">
              <w:rPr>
                <w:rFonts w:asciiTheme="minorEastAsia" w:hAnsiTheme="minorEastAsia"/>
                <w:b/>
                <w:szCs w:val="21"/>
              </w:rPr>
              <w:t>版本：</w:t>
            </w:r>
          </w:p>
        </w:tc>
        <w:tc>
          <w:tcPr>
            <w:tcW w:w="4347" w:type="dxa"/>
          </w:tcPr>
          <w:p w:rsidR="00E61A1D" w:rsidRPr="00853669" w:rsidRDefault="00354439" w:rsidP="002139B5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0.1.</w:t>
            </w:r>
            <w:del w:id="4" w:author="Administrator" w:date="2018-11-09T08:45:00Z">
              <w:r w:rsidRPr="00853669" w:rsidDel="002139B5">
                <w:rPr>
                  <w:rFonts w:asciiTheme="minorEastAsia" w:hAnsiTheme="minorEastAsia" w:hint="eastAsia"/>
                  <w:szCs w:val="21"/>
                </w:rPr>
                <w:delText>0</w:delText>
              </w:r>
            </w:del>
            <w:ins w:id="5" w:author="Administrator" w:date="2018-11-09T08:45:00Z">
              <w:r w:rsidR="002139B5">
                <w:rPr>
                  <w:rFonts w:asciiTheme="minorEastAsia" w:hAnsiTheme="minorEastAsia"/>
                  <w:szCs w:val="21"/>
                </w:rPr>
                <w:t>2</w:t>
              </w:r>
            </w:ins>
          </w:p>
        </w:tc>
      </w:tr>
      <w:tr w:rsidR="00E61A1D" w:rsidRPr="00853669">
        <w:trPr>
          <w:trHeight w:val="467"/>
        </w:trPr>
        <w:tc>
          <w:tcPr>
            <w:tcW w:w="2029" w:type="dxa"/>
            <w:vMerge/>
          </w:tcPr>
          <w:p w:rsidR="00E61A1D" w:rsidRPr="00853669" w:rsidRDefault="00E61A1D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7" w:type="dxa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沈启航</w:t>
            </w:r>
            <w:r w:rsidRPr="00853669"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E61A1D" w:rsidRPr="00853669">
        <w:trPr>
          <w:trHeight w:val="440"/>
        </w:trPr>
        <w:tc>
          <w:tcPr>
            <w:tcW w:w="2029" w:type="dxa"/>
            <w:vMerge/>
          </w:tcPr>
          <w:p w:rsidR="00E61A1D" w:rsidRPr="00853669" w:rsidRDefault="00E61A1D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完成</w:t>
            </w:r>
            <w:r w:rsidRPr="00853669">
              <w:rPr>
                <w:rFonts w:asciiTheme="minorEastAsia" w:hAnsiTheme="minorEastAsia"/>
                <w:b/>
                <w:szCs w:val="21"/>
              </w:rPr>
              <w:t>日期：</w:t>
            </w:r>
          </w:p>
        </w:tc>
        <w:tc>
          <w:tcPr>
            <w:tcW w:w="4347" w:type="dxa"/>
          </w:tcPr>
          <w:p w:rsidR="00E61A1D" w:rsidRPr="00853669" w:rsidRDefault="00354439" w:rsidP="002139B5">
            <w:pPr>
              <w:rPr>
                <w:rFonts w:asciiTheme="minorEastAsia" w:hAnsiTheme="minorEastAsia"/>
                <w:szCs w:val="21"/>
              </w:rPr>
              <w:pPrChange w:id="6" w:author="Administrator" w:date="2018-11-09T08:45:00Z">
                <w:pPr/>
              </w:pPrChange>
            </w:pPr>
            <w:r w:rsidRPr="00853669">
              <w:rPr>
                <w:rFonts w:asciiTheme="minorEastAsia" w:hAnsiTheme="minorEastAsia" w:hint="eastAsia"/>
                <w:szCs w:val="21"/>
              </w:rPr>
              <w:t>2018</w:t>
            </w:r>
            <w:r w:rsidRPr="00853669">
              <w:rPr>
                <w:rFonts w:asciiTheme="minorEastAsia" w:hAnsiTheme="minorEastAsia"/>
                <w:szCs w:val="21"/>
              </w:rPr>
              <w:t>-</w:t>
            </w:r>
            <w:del w:id="7" w:author="Administrator" w:date="2018-11-09T08:45:00Z">
              <w:r w:rsidRPr="00853669" w:rsidDel="002139B5">
                <w:rPr>
                  <w:rFonts w:asciiTheme="minorEastAsia" w:hAnsiTheme="minorEastAsia" w:hint="eastAsia"/>
                  <w:szCs w:val="21"/>
                </w:rPr>
                <w:delText>10</w:delText>
              </w:r>
            </w:del>
            <w:ins w:id="8" w:author="Administrator" w:date="2018-11-09T08:45:00Z">
              <w:r w:rsidR="002139B5" w:rsidRPr="00853669">
                <w:rPr>
                  <w:rFonts w:asciiTheme="minorEastAsia" w:hAnsiTheme="minorEastAsia" w:hint="eastAsia"/>
                  <w:szCs w:val="21"/>
                </w:rPr>
                <w:t>1</w:t>
              </w:r>
              <w:r w:rsidR="002139B5">
                <w:rPr>
                  <w:rFonts w:asciiTheme="minorEastAsia" w:hAnsiTheme="minorEastAsia"/>
                  <w:szCs w:val="21"/>
                </w:rPr>
                <w:t>1</w:t>
              </w:r>
            </w:ins>
            <w:r w:rsidRPr="00853669">
              <w:rPr>
                <w:rFonts w:asciiTheme="minorEastAsia" w:hAnsiTheme="minorEastAsia"/>
                <w:szCs w:val="21"/>
              </w:rPr>
              <w:t>-</w:t>
            </w:r>
            <w:del w:id="9" w:author="Administrator" w:date="2018-11-09T08:45:00Z">
              <w:r w:rsidRPr="00853669" w:rsidDel="002139B5">
                <w:rPr>
                  <w:rFonts w:asciiTheme="minorEastAsia" w:hAnsiTheme="minorEastAsia" w:hint="eastAsia"/>
                  <w:szCs w:val="21"/>
                </w:rPr>
                <w:delText>2</w:delText>
              </w:r>
              <w:r w:rsidRPr="00853669" w:rsidDel="002139B5">
                <w:rPr>
                  <w:rFonts w:asciiTheme="minorEastAsia" w:hAnsiTheme="minorEastAsia"/>
                  <w:szCs w:val="21"/>
                </w:rPr>
                <w:delText>0</w:delText>
              </w:r>
            </w:del>
            <w:ins w:id="10" w:author="Administrator" w:date="2018-11-09T08:45:00Z">
              <w:r w:rsidR="002139B5">
                <w:rPr>
                  <w:rFonts w:asciiTheme="minorEastAsia" w:hAnsiTheme="minorEastAsia"/>
                  <w:szCs w:val="21"/>
                </w:rPr>
                <w:t>8</w:t>
              </w:r>
            </w:ins>
          </w:p>
        </w:tc>
      </w:tr>
    </w:tbl>
    <w:p w:rsidR="00E61A1D" w:rsidRDefault="00354439" w:rsidP="00853669">
      <w:pPr>
        <w:pStyle w:val="a6"/>
      </w:pPr>
      <w:bookmarkStart w:id="11" w:name="_Toc526087982"/>
      <w:r>
        <w:rPr>
          <w:rFonts w:hint="eastAsia"/>
        </w:rPr>
        <w:lastRenderedPageBreak/>
        <w:t>历史版本</w:t>
      </w:r>
      <w:bookmarkEnd w:id="1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E61A1D" w:rsidRPr="00853669">
        <w:tc>
          <w:tcPr>
            <w:tcW w:w="1129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701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作者</w:t>
            </w:r>
          </w:p>
        </w:tc>
        <w:tc>
          <w:tcPr>
            <w:tcW w:w="1843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协助者</w:t>
            </w:r>
          </w:p>
        </w:tc>
        <w:tc>
          <w:tcPr>
            <w:tcW w:w="1964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起止日期</w:t>
            </w:r>
          </w:p>
        </w:tc>
        <w:tc>
          <w:tcPr>
            <w:tcW w:w="1659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E61A1D" w:rsidRPr="00853669">
        <w:tc>
          <w:tcPr>
            <w:tcW w:w="1129" w:type="dxa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0.1.0</w:t>
            </w:r>
          </w:p>
        </w:tc>
        <w:tc>
          <w:tcPr>
            <w:tcW w:w="1701" w:type="dxa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843" w:type="dxa"/>
          </w:tcPr>
          <w:p w:rsidR="00E61A1D" w:rsidRPr="00853669" w:rsidRDefault="00E61A1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4" w:type="dxa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2018/10/20-2018/10/</w:t>
            </w:r>
            <w:r w:rsidRPr="00853669">
              <w:rPr>
                <w:rFonts w:asciiTheme="minorEastAsia" w:hAnsiTheme="minorEastAsia"/>
                <w:szCs w:val="21"/>
              </w:rPr>
              <w:t>2</w:t>
            </w:r>
            <w:r w:rsidRPr="00853669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659" w:type="dxa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起草</w:t>
            </w:r>
          </w:p>
        </w:tc>
      </w:tr>
      <w:tr w:rsidR="00E61A1D" w:rsidRPr="00853669">
        <w:tc>
          <w:tcPr>
            <w:tcW w:w="1129" w:type="dxa"/>
          </w:tcPr>
          <w:p w:rsidR="00E61A1D" w:rsidRPr="00853669" w:rsidRDefault="0085366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0.1.1</w:t>
            </w:r>
          </w:p>
        </w:tc>
        <w:tc>
          <w:tcPr>
            <w:tcW w:w="1701" w:type="dxa"/>
          </w:tcPr>
          <w:p w:rsidR="00E61A1D" w:rsidRPr="00853669" w:rsidRDefault="0085366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843" w:type="dxa"/>
          </w:tcPr>
          <w:p w:rsidR="00E61A1D" w:rsidRPr="00853669" w:rsidRDefault="00853669" w:rsidP="0085366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  <w:r w:rsidRPr="00853669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964" w:type="dxa"/>
          </w:tcPr>
          <w:p w:rsidR="00E61A1D" w:rsidRPr="00853669" w:rsidRDefault="0085366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2018/10/20-2018/10/</w:t>
            </w:r>
            <w:r w:rsidRPr="00853669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659" w:type="dxa"/>
          </w:tcPr>
          <w:p w:rsidR="00E61A1D" w:rsidRPr="00853669" w:rsidRDefault="0085366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</w:t>
            </w:r>
          </w:p>
        </w:tc>
      </w:tr>
      <w:tr w:rsidR="002139B5" w:rsidRPr="00853669">
        <w:tc>
          <w:tcPr>
            <w:tcW w:w="1129" w:type="dxa"/>
          </w:tcPr>
          <w:p w:rsidR="002139B5" w:rsidRDefault="002139B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0.1.2</w:t>
            </w:r>
          </w:p>
        </w:tc>
        <w:tc>
          <w:tcPr>
            <w:tcW w:w="1701" w:type="dxa"/>
          </w:tcPr>
          <w:p w:rsidR="002139B5" w:rsidRDefault="002139B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843" w:type="dxa"/>
          </w:tcPr>
          <w:p w:rsidR="002139B5" w:rsidRDefault="002139B5" w:rsidP="00853669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964" w:type="dxa"/>
          </w:tcPr>
          <w:p w:rsidR="002139B5" w:rsidRPr="00853669" w:rsidRDefault="002139B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2018/11/8-2018/11/8</w:t>
            </w:r>
          </w:p>
        </w:tc>
        <w:tc>
          <w:tcPr>
            <w:tcW w:w="1659" w:type="dxa"/>
          </w:tcPr>
          <w:p w:rsidR="002139B5" w:rsidRDefault="002139B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加入</w:t>
            </w:r>
            <w:r>
              <w:rPr>
                <w:rFonts w:asciiTheme="minorEastAsia" w:hAnsiTheme="minorEastAsia"/>
                <w:szCs w:val="21"/>
              </w:rPr>
              <w:t>了项目组签名</w:t>
            </w:r>
          </w:p>
        </w:tc>
      </w:tr>
      <w:tr w:rsidR="00E61A1D" w:rsidRPr="00853669">
        <w:tc>
          <w:tcPr>
            <w:tcW w:w="1129" w:type="dxa"/>
          </w:tcPr>
          <w:p w:rsidR="00E61A1D" w:rsidRPr="00853669" w:rsidRDefault="00E61A1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E61A1D" w:rsidRPr="00853669" w:rsidRDefault="00E61A1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E61A1D" w:rsidRPr="00853669" w:rsidRDefault="00E61A1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4" w:type="dxa"/>
          </w:tcPr>
          <w:p w:rsidR="00E61A1D" w:rsidRPr="00853669" w:rsidRDefault="00E61A1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E61A1D" w:rsidRPr="00853669" w:rsidRDefault="00E61A1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61A1D" w:rsidRDefault="00354439">
      <w:r>
        <w:rPr>
          <w:rFonts w:hint="eastAsia"/>
        </w:rPr>
        <w:br w:type="page"/>
      </w:r>
    </w:p>
    <w:p w:rsidR="00E61A1D" w:rsidRDefault="00354439" w:rsidP="008B2611">
      <w:pPr>
        <w:pStyle w:val="a6"/>
      </w:pPr>
      <w:bookmarkStart w:id="12" w:name="_Toc496433752"/>
      <w:r>
        <w:rPr>
          <w:rFonts w:hint="eastAsia"/>
        </w:rPr>
        <w:lastRenderedPageBreak/>
        <w:t>项目章程</w:t>
      </w:r>
      <w:bookmarkEnd w:id="12"/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项目名称</w:t>
      </w:r>
      <w:r w:rsidRPr="008B2611">
        <w:rPr>
          <w:rFonts w:hint="eastAsia"/>
          <w:szCs w:val="21"/>
        </w:rPr>
        <w:t>：</w:t>
      </w:r>
      <w:r w:rsidRPr="008B2611">
        <w:rPr>
          <w:szCs w:val="21"/>
        </w:rPr>
        <w:tab/>
      </w:r>
      <w:r w:rsidRPr="008B2611">
        <w:rPr>
          <w:szCs w:val="21"/>
        </w:rPr>
        <w:tab/>
      </w:r>
      <w:r w:rsidRPr="008B2611">
        <w:rPr>
          <w:rFonts w:hint="eastAsia"/>
          <w:szCs w:val="21"/>
        </w:rPr>
        <w:t>软件工程系列课程教学辅助网站</w:t>
      </w: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项目执行时间</w:t>
      </w:r>
      <w:r w:rsidRPr="008B2611">
        <w:rPr>
          <w:rFonts w:hint="eastAsia"/>
          <w:szCs w:val="21"/>
        </w:rPr>
        <w:t>：</w:t>
      </w:r>
      <w:r w:rsidRPr="008B2611">
        <w:rPr>
          <w:szCs w:val="21"/>
        </w:rPr>
        <w:tab/>
      </w:r>
      <w:r w:rsidRPr="008B2611">
        <w:rPr>
          <w:rFonts w:hint="eastAsia"/>
          <w:szCs w:val="21"/>
        </w:rPr>
        <w:t>2018</w:t>
      </w:r>
      <w:r w:rsidRPr="008B2611">
        <w:rPr>
          <w:rFonts w:hint="eastAsia"/>
          <w:szCs w:val="21"/>
        </w:rPr>
        <w:t>年</w:t>
      </w:r>
      <w:r w:rsidRPr="008B2611">
        <w:rPr>
          <w:rFonts w:hint="eastAsia"/>
          <w:szCs w:val="21"/>
        </w:rPr>
        <w:t>9</w:t>
      </w:r>
      <w:r w:rsidRPr="008B2611">
        <w:rPr>
          <w:rFonts w:hint="eastAsia"/>
          <w:szCs w:val="21"/>
        </w:rPr>
        <w:t>月</w:t>
      </w:r>
      <w:r w:rsidRPr="008B2611">
        <w:rPr>
          <w:rFonts w:hint="eastAsia"/>
          <w:szCs w:val="21"/>
        </w:rPr>
        <w:t>28</w:t>
      </w:r>
      <w:r w:rsidRPr="008B2611">
        <w:rPr>
          <w:rFonts w:hint="eastAsia"/>
          <w:szCs w:val="21"/>
        </w:rPr>
        <w:t>日</w:t>
      </w:r>
      <w:r w:rsidRPr="008B2611">
        <w:rPr>
          <w:szCs w:val="21"/>
        </w:rPr>
        <w:t>-201</w:t>
      </w:r>
      <w:r w:rsidRPr="008B2611">
        <w:rPr>
          <w:rFonts w:hint="eastAsia"/>
          <w:szCs w:val="21"/>
        </w:rPr>
        <w:t>9</w:t>
      </w:r>
      <w:r w:rsidRPr="008B2611">
        <w:rPr>
          <w:szCs w:val="21"/>
        </w:rPr>
        <w:t>年</w:t>
      </w:r>
      <w:r w:rsidRPr="008B2611">
        <w:rPr>
          <w:szCs w:val="21"/>
        </w:rPr>
        <w:t>1</w:t>
      </w:r>
      <w:r w:rsidRPr="008B2611">
        <w:rPr>
          <w:szCs w:val="21"/>
        </w:rPr>
        <w:t>月</w:t>
      </w:r>
      <w:r w:rsidRPr="008B2611">
        <w:rPr>
          <w:szCs w:val="21"/>
        </w:rPr>
        <w:t>31</w:t>
      </w:r>
      <w:r w:rsidRPr="008B2611">
        <w:rPr>
          <w:rFonts w:hint="eastAsia"/>
          <w:szCs w:val="21"/>
        </w:rPr>
        <w:t>日</w:t>
      </w: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发起人兼客户</w:t>
      </w:r>
      <w:r w:rsidRPr="008B2611">
        <w:rPr>
          <w:rFonts w:hint="eastAsia"/>
          <w:szCs w:val="21"/>
        </w:rPr>
        <w:t>：</w:t>
      </w:r>
      <w:r w:rsidRPr="008B2611">
        <w:rPr>
          <w:szCs w:val="21"/>
        </w:rPr>
        <w:tab/>
      </w:r>
      <w:r w:rsidRPr="008B2611">
        <w:rPr>
          <w:rFonts w:hint="eastAsia"/>
          <w:szCs w:val="21"/>
        </w:rPr>
        <w:t>杨枨老师、侯宏仑老师</w:t>
      </w: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项目经理</w:t>
      </w:r>
      <w:r w:rsidRPr="008B2611">
        <w:rPr>
          <w:rFonts w:hint="eastAsia"/>
          <w:szCs w:val="21"/>
        </w:rPr>
        <w:t>：</w:t>
      </w:r>
      <w:r w:rsidRPr="008B2611">
        <w:rPr>
          <w:szCs w:val="21"/>
        </w:rPr>
        <w:tab/>
      </w:r>
      <w:r w:rsidRPr="008B2611">
        <w:rPr>
          <w:szCs w:val="21"/>
        </w:rPr>
        <w:tab/>
      </w:r>
      <w:r w:rsidRPr="008B2611">
        <w:rPr>
          <w:rFonts w:hint="eastAsia"/>
          <w:szCs w:val="21"/>
        </w:rPr>
        <w:t>沈启航</w:t>
      </w: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开发团队</w:t>
      </w:r>
      <w:r w:rsidRPr="008B2611">
        <w:rPr>
          <w:rFonts w:hint="eastAsia"/>
          <w:szCs w:val="21"/>
        </w:rPr>
        <w:t>：</w:t>
      </w:r>
      <w:r w:rsidRPr="008B2611">
        <w:rPr>
          <w:szCs w:val="21"/>
        </w:rPr>
        <w:tab/>
      </w:r>
      <w:r w:rsidRPr="008B2611">
        <w:rPr>
          <w:szCs w:val="21"/>
        </w:rPr>
        <w:tab/>
      </w:r>
      <w:r w:rsidRPr="008B2611">
        <w:rPr>
          <w:rFonts w:asciiTheme="minorEastAsia" w:hAnsiTheme="minorEastAsia" w:hint="eastAsia"/>
          <w:szCs w:val="21"/>
        </w:rPr>
        <w:t>PRD-</w:t>
      </w:r>
      <w:r w:rsidRPr="008B2611">
        <w:rPr>
          <w:rFonts w:asciiTheme="minorEastAsia" w:hAnsiTheme="minorEastAsia"/>
          <w:szCs w:val="21"/>
        </w:rPr>
        <w:t>2018-G03</w:t>
      </w:r>
      <w:r w:rsidRPr="008B2611">
        <w:rPr>
          <w:rFonts w:hint="eastAsia"/>
          <w:szCs w:val="21"/>
        </w:rPr>
        <w:t>（</w:t>
      </w:r>
      <w:r w:rsidRPr="008B2611">
        <w:rPr>
          <w:rFonts w:asciiTheme="minorEastAsia" w:hAnsiTheme="minorEastAsia" w:hint="eastAsia"/>
          <w:szCs w:val="21"/>
        </w:rPr>
        <w:t>沈启航</w:t>
      </w:r>
      <w:r w:rsidRPr="008B2611">
        <w:rPr>
          <w:rFonts w:asciiTheme="minorEastAsia" w:hAnsiTheme="minorEastAsia"/>
          <w:szCs w:val="21"/>
        </w:rPr>
        <w:t>，叶柏成，杨以恒，徐哲远，骆佳俊</w:t>
      </w:r>
      <w:r w:rsidRPr="008B2611">
        <w:rPr>
          <w:rFonts w:hint="eastAsia"/>
          <w:szCs w:val="21"/>
        </w:rPr>
        <w:t>）</w:t>
      </w:r>
    </w:p>
    <w:p w:rsidR="00E61A1D" w:rsidRPr="008B2611" w:rsidRDefault="00354439">
      <w:pPr>
        <w:spacing w:line="360" w:lineRule="auto"/>
        <w:ind w:left="1680" w:hanging="1676"/>
        <w:rPr>
          <w:szCs w:val="21"/>
        </w:rPr>
      </w:pPr>
      <w:r w:rsidRPr="008B2611">
        <w:rPr>
          <w:rFonts w:hint="eastAsia"/>
          <w:b/>
          <w:szCs w:val="21"/>
        </w:rPr>
        <w:t>用户：</w:t>
      </w:r>
      <w:r w:rsidRPr="008B2611">
        <w:rPr>
          <w:b/>
          <w:szCs w:val="21"/>
        </w:rPr>
        <w:tab/>
      </w:r>
      <w:r w:rsidRPr="008B2611">
        <w:rPr>
          <w:rFonts w:hint="eastAsia"/>
          <w:szCs w:val="21"/>
        </w:rPr>
        <w:t>学习软件工程的学生，教授软件工程的教师以及对软件工程课程有兴趣的人。</w:t>
      </w:r>
    </w:p>
    <w:p w:rsidR="00E61A1D" w:rsidRDefault="00354439">
      <w:pPr>
        <w:pBdr>
          <w:bottom w:val="single" w:sz="6" w:space="1" w:color="auto"/>
        </w:pBd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项目描述</w:t>
      </w: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项目目标</w:t>
      </w:r>
      <w:r w:rsidRPr="008B2611">
        <w:rPr>
          <w:rFonts w:hint="eastAsia"/>
          <w:szCs w:val="21"/>
        </w:rPr>
        <w:t>：</w:t>
      </w:r>
    </w:p>
    <w:p w:rsidR="00E61A1D" w:rsidRPr="008B2611" w:rsidRDefault="00354439">
      <w:pPr>
        <w:spacing w:line="360" w:lineRule="auto"/>
        <w:ind w:firstLineChars="180" w:firstLine="378"/>
        <w:rPr>
          <w:szCs w:val="21"/>
        </w:rPr>
      </w:pPr>
      <w:r w:rsidRPr="008B2611">
        <w:rPr>
          <w:rFonts w:hint="eastAsia"/>
          <w:szCs w:val="21"/>
        </w:rPr>
        <w:t>完成</w:t>
      </w:r>
      <w:r w:rsidRPr="008B2611">
        <w:rPr>
          <w:szCs w:val="21"/>
        </w:rPr>
        <w:t>“</w:t>
      </w:r>
      <w:r w:rsidRPr="008B2611">
        <w:rPr>
          <w:rFonts w:hint="eastAsia"/>
          <w:szCs w:val="21"/>
        </w:rPr>
        <w:t>软件工程系列课程教学辅助网站”项目各种</w:t>
      </w:r>
      <w:r w:rsidRPr="008B2611">
        <w:rPr>
          <w:szCs w:val="21"/>
        </w:rPr>
        <w:t>必要性文档编写</w:t>
      </w:r>
      <w:r w:rsidRPr="008B2611">
        <w:rPr>
          <w:rFonts w:hint="eastAsia"/>
          <w:szCs w:val="21"/>
        </w:rPr>
        <w:t>，合理安排好所有工作人员的任务，听从指导老师的安排，吸收各方的意见和建议，完成项目所有必要性文档的编写。</w:t>
      </w: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b/>
          <w:szCs w:val="21"/>
        </w:rPr>
        <w:t>阶段</w:t>
      </w:r>
      <w:r w:rsidRPr="008B2611">
        <w:rPr>
          <w:rFonts w:hint="eastAsia"/>
          <w:b/>
          <w:szCs w:val="21"/>
        </w:rPr>
        <w:t>性</w:t>
      </w:r>
      <w:r w:rsidRPr="008B2611">
        <w:rPr>
          <w:b/>
          <w:szCs w:val="21"/>
        </w:rPr>
        <w:t>内容</w:t>
      </w:r>
      <w:r w:rsidRPr="008B2611">
        <w:rPr>
          <w:rFonts w:hint="eastAsia"/>
          <w:szCs w:val="21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5"/>
        <w:gridCol w:w="4948"/>
        <w:gridCol w:w="1439"/>
      </w:tblGrid>
      <w:tr w:rsidR="00E61A1D" w:rsidRPr="008B2611">
        <w:tc>
          <w:tcPr>
            <w:tcW w:w="2135" w:type="dxa"/>
          </w:tcPr>
          <w:p w:rsidR="00E61A1D" w:rsidRPr="00697151" w:rsidRDefault="0035443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里程碑</w:t>
            </w:r>
          </w:p>
        </w:tc>
        <w:tc>
          <w:tcPr>
            <w:tcW w:w="4948" w:type="dxa"/>
          </w:tcPr>
          <w:p w:rsidR="00E61A1D" w:rsidRPr="00697151" w:rsidRDefault="0035443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需提交文件</w:t>
            </w:r>
          </w:p>
        </w:tc>
        <w:tc>
          <w:tcPr>
            <w:tcW w:w="1439" w:type="dxa"/>
          </w:tcPr>
          <w:p w:rsidR="00E61A1D" w:rsidRPr="00697151" w:rsidRDefault="0035443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负责人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0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项目可行性报告</w:t>
            </w:r>
          </w:p>
        </w:tc>
        <w:tc>
          <w:tcPr>
            <w:tcW w:w="1439" w:type="dxa"/>
          </w:tcPr>
          <w:p w:rsidR="00E61A1D" w:rsidRPr="008B2611" w:rsidRDefault="00745A7F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M1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项目章程、项目总体计划、需求工程计划</w:t>
            </w:r>
            <w:r w:rsidRPr="008B2611">
              <w:rPr>
                <w:rFonts w:asciiTheme="minorEastAsia" w:hAnsiTheme="minorEastAsia"/>
                <w:szCs w:val="21"/>
              </w:rPr>
              <w:t>-</w:t>
            </w:r>
            <w:r w:rsidRPr="008B2611">
              <w:rPr>
                <w:rFonts w:asciiTheme="minorEastAsia" w:hAnsiTheme="minorEastAsia" w:hint="eastAsia"/>
                <w:szCs w:val="21"/>
              </w:rPr>
              <w:t>初步</w:t>
            </w:r>
          </w:p>
        </w:tc>
        <w:tc>
          <w:tcPr>
            <w:tcW w:w="1439" w:type="dxa"/>
          </w:tcPr>
          <w:p w:rsidR="00E61A1D" w:rsidRPr="008B2611" w:rsidRDefault="00745A7F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2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QA</w:t>
            </w:r>
            <w:r w:rsidRPr="008B2611">
              <w:rPr>
                <w:rFonts w:asciiTheme="minorEastAsia" w:hAnsiTheme="minorEastAsia"/>
                <w:szCs w:val="21"/>
              </w:rPr>
              <w:t>计划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3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需求工程计划修改及评审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4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软件需求规格说明书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5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软件需求规格说明书修改及评审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6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软件需求变更文档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7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软件需求变更文档修改及评审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8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系统设计与实现计划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9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软件概要设计说明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10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测试计划、安装部署计划、培训计划、系统维护计划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11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项目总结报告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12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经验总结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</w:tr>
    </w:tbl>
    <w:p w:rsidR="00E61A1D" w:rsidRPr="001C487B" w:rsidRDefault="00E61A1D">
      <w:pPr>
        <w:rPr>
          <w:b/>
          <w:sz w:val="24"/>
          <w:szCs w:val="24"/>
        </w:rPr>
      </w:pPr>
    </w:p>
    <w:p w:rsidR="00E61A1D" w:rsidRPr="001C487B" w:rsidRDefault="00E61A1D">
      <w:pPr>
        <w:rPr>
          <w:b/>
          <w:sz w:val="24"/>
          <w:szCs w:val="24"/>
        </w:rPr>
      </w:pP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项目授权</w:t>
      </w:r>
      <w:r w:rsidRPr="008B2611">
        <w:rPr>
          <w:rFonts w:hint="eastAsia"/>
          <w:szCs w:val="21"/>
        </w:rPr>
        <w:t>：</w:t>
      </w:r>
    </w:p>
    <w:p w:rsidR="00E61A1D" w:rsidRPr="008B2611" w:rsidRDefault="00354439">
      <w:pPr>
        <w:spacing w:line="360" w:lineRule="auto"/>
        <w:ind w:firstLine="420"/>
        <w:rPr>
          <w:szCs w:val="21"/>
        </w:rPr>
      </w:pPr>
      <w:r w:rsidRPr="008B2611">
        <w:rPr>
          <w:rFonts w:hint="eastAsia"/>
          <w:szCs w:val="21"/>
        </w:rPr>
        <w:t>本项目由侯宏仑老师发起</w:t>
      </w:r>
      <w:r w:rsidRPr="008B2611">
        <w:rPr>
          <w:szCs w:val="21"/>
        </w:rPr>
        <w:t>，由</w:t>
      </w:r>
      <w:r w:rsidRPr="008B2611">
        <w:rPr>
          <w:rFonts w:hint="eastAsia"/>
          <w:szCs w:val="21"/>
        </w:rPr>
        <w:t>杨枨老师、侯宏仑老师对</w:t>
      </w:r>
      <w:r w:rsidRPr="008B2611">
        <w:rPr>
          <w:szCs w:val="21"/>
        </w:rPr>
        <w:t>项目经理进行授权，并由</w:t>
      </w:r>
      <w:r w:rsidRPr="008B2611">
        <w:rPr>
          <w:rFonts w:hint="eastAsia"/>
          <w:szCs w:val="21"/>
        </w:rPr>
        <w:t>杨枨老师和侯宏仑老师对</w:t>
      </w:r>
      <w:r w:rsidRPr="008B2611">
        <w:rPr>
          <w:szCs w:val="21"/>
        </w:rPr>
        <w:t>本项目各阶段进行验收评审。</w:t>
      </w:r>
    </w:p>
    <w:p w:rsidR="00E61A1D" w:rsidRDefault="00E61A1D">
      <w:pPr>
        <w:rPr>
          <w:b/>
          <w:szCs w:val="21"/>
        </w:rPr>
      </w:pPr>
    </w:p>
    <w:p w:rsidR="008B2611" w:rsidRDefault="002139B5">
      <w:pPr>
        <w:rPr>
          <w:ins w:id="13" w:author="Administrator" w:date="2018-11-09T08:47:00Z"/>
          <w:b/>
          <w:szCs w:val="21"/>
        </w:rPr>
      </w:pPr>
      <w:ins w:id="14" w:author="Administrator" w:date="2018-11-09T08:47:00Z">
        <w:r>
          <w:rPr>
            <w:rFonts w:hint="eastAsia"/>
            <w:b/>
            <w:szCs w:val="21"/>
          </w:rPr>
          <w:lastRenderedPageBreak/>
          <w:t>项目</w:t>
        </w:r>
        <w:r>
          <w:rPr>
            <w:b/>
            <w:szCs w:val="21"/>
          </w:rPr>
          <w:t>组成员签名：</w:t>
        </w:r>
      </w:ins>
    </w:p>
    <w:p w:rsidR="002139B5" w:rsidRDefault="002139B5">
      <w:pPr>
        <w:rPr>
          <w:ins w:id="15" w:author="Administrator" w:date="2018-11-09T08:47:00Z"/>
          <w:b/>
          <w:szCs w:val="21"/>
        </w:rPr>
      </w:pPr>
    </w:p>
    <w:p w:rsidR="002139B5" w:rsidRDefault="002139B5">
      <w:pPr>
        <w:rPr>
          <w:ins w:id="16" w:author="Administrator" w:date="2018-11-09T08:47:00Z"/>
          <w:b/>
          <w:szCs w:val="21"/>
        </w:rPr>
      </w:pPr>
    </w:p>
    <w:p w:rsidR="002139B5" w:rsidRDefault="002139B5">
      <w:pPr>
        <w:rPr>
          <w:rFonts w:hint="eastAsia"/>
          <w:b/>
          <w:szCs w:val="21"/>
        </w:rPr>
      </w:pPr>
    </w:p>
    <w:p w:rsidR="002139B5" w:rsidRPr="008B2611" w:rsidRDefault="002139B5" w:rsidP="002139B5">
      <w:pPr>
        <w:rPr>
          <w:ins w:id="17" w:author="Administrator" w:date="2018-11-09T08:47:00Z"/>
          <w:szCs w:val="21"/>
          <w:u w:val="single"/>
        </w:rPr>
      </w:pPr>
      <w:ins w:id="18" w:author="Administrator" w:date="2018-11-09T08:47:00Z">
        <w:r w:rsidRPr="008B2611">
          <w:rPr>
            <w:rFonts w:hint="eastAsia"/>
            <w:szCs w:val="21"/>
            <w:u w:val="single"/>
          </w:rPr>
          <w:t xml:space="preserve">                                                                                  </w:t>
        </w:r>
      </w:ins>
    </w:p>
    <w:p w:rsidR="00BF1222" w:rsidRPr="008B2611" w:rsidRDefault="00BF1222">
      <w:pPr>
        <w:rPr>
          <w:b/>
          <w:szCs w:val="21"/>
        </w:rPr>
      </w:pPr>
    </w:p>
    <w:p w:rsidR="00E61A1D" w:rsidRPr="008B2611" w:rsidRDefault="006A6AE5">
      <w:pPr>
        <w:spacing w:line="360" w:lineRule="auto"/>
        <w:rPr>
          <w:szCs w:val="21"/>
        </w:rPr>
      </w:pPr>
      <w:del w:id="19" w:author="Administrator" w:date="2018-11-09T08:47:00Z">
        <w:r w:rsidDel="002139B5">
          <w:rPr>
            <w:szCs w:val="21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255.7pt;margin-top:15.15pt;width:175.9pt;height:64.65pt;z-index:-251656192" wrapcoords="0 0 0 21383 21489 21383 21489 0 0 0" o:gfxdata="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1EGBNcAAAAKAQAA&#10;DwAAAAAAAAABACAAAAAiAAAAZHJzL2Rvd25yZXYueG1sUEsBAhQAFAAAAAgAh07iQEnXLlcaAgAA&#10;BAQAAA4AAAAAAAAAAQAgAAAAJgEAAGRycy9lMm9Eb2MueG1sUEsFBgAAAAAGAAYAWQEAALIFAAAA&#10;AA==&#10;" stroked="f">
              <v:textbox>
                <w:txbxContent>
                  <w:p w:rsidR="00E61A1D" w:rsidRPr="008B2611" w:rsidRDefault="00354439">
                    <w:pPr>
                      <w:rPr>
                        <w:szCs w:val="21"/>
                      </w:rPr>
                    </w:pPr>
                    <w:r w:rsidRPr="008B2611">
                      <w:rPr>
                        <w:rFonts w:hint="eastAsia"/>
                        <w:szCs w:val="21"/>
                      </w:rPr>
                      <w:t>项目经理：沈启航</w:t>
                    </w:r>
                  </w:p>
                  <w:p w:rsidR="00E61A1D" w:rsidRPr="008B2611" w:rsidRDefault="00354439">
                    <w:pPr>
                      <w:spacing w:after="240"/>
                      <w:rPr>
                        <w:szCs w:val="21"/>
                      </w:rPr>
                    </w:pPr>
                    <w:r w:rsidRPr="008B2611">
                      <w:rPr>
                        <w:rFonts w:hint="eastAsia"/>
                        <w:szCs w:val="21"/>
                      </w:rPr>
                      <w:t>签字：</w:t>
                    </w:r>
                  </w:p>
                  <w:p w:rsidR="00E61A1D" w:rsidRPr="008B2611" w:rsidRDefault="00354439">
                    <w:pPr>
                      <w:rPr>
                        <w:szCs w:val="21"/>
                      </w:rPr>
                    </w:pPr>
                    <w:r w:rsidRPr="008B2611">
                      <w:rPr>
                        <w:szCs w:val="21"/>
                      </w:rPr>
                      <w:t>201</w:t>
                    </w:r>
                    <w:r w:rsidRPr="008B2611">
                      <w:rPr>
                        <w:rFonts w:hint="eastAsia"/>
                        <w:szCs w:val="21"/>
                      </w:rPr>
                      <w:t>8</w:t>
                    </w:r>
                    <w:r w:rsidRPr="008B2611">
                      <w:rPr>
                        <w:rFonts w:hint="eastAsia"/>
                        <w:szCs w:val="21"/>
                      </w:rPr>
                      <w:t>年</w:t>
                    </w:r>
                    <w:r w:rsidRPr="008B2611">
                      <w:rPr>
                        <w:rFonts w:hint="eastAsia"/>
                        <w:szCs w:val="21"/>
                      </w:rPr>
                      <w:t xml:space="preserve">  </w:t>
                    </w:r>
                    <w:r w:rsidRPr="008B2611">
                      <w:rPr>
                        <w:szCs w:val="21"/>
                      </w:rPr>
                      <w:t xml:space="preserve"> </w:t>
                    </w:r>
                    <w:r w:rsidRPr="008B2611">
                      <w:rPr>
                        <w:rFonts w:hint="eastAsia"/>
                        <w:szCs w:val="21"/>
                      </w:rPr>
                      <w:t>月</w:t>
                    </w:r>
                    <w:r w:rsidRPr="008B2611">
                      <w:rPr>
                        <w:rFonts w:hint="eastAsia"/>
                        <w:szCs w:val="21"/>
                      </w:rPr>
                      <w:t xml:space="preserve"> </w:t>
                    </w:r>
                    <w:r w:rsidRPr="008B2611">
                      <w:rPr>
                        <w:szCs w:val="21"/>
                      </w:rPr>
                      <w:t xml:space="preserve">  </w:t>
                    </w:r>
                    <w:r w:rsidRPr="008B2611">
                      <w:rPr>
                        <w:rFonts w:hint="eastAsia"/>
                        <w:szCs w:val="21"/>
                      </w:rPr>
                      <w:t>日</w:t>
                    </w:r>
                  </w:p>
                </w:txbxContent>
              </v:textbox>
              <w10:wrap type="tight"/>
            </v:shape>
          </w:pict>
        </w:r>
      </w:del>
      <w:r w:rsidR="00354439" w:rsidRPr="008B2611">
        <w:rPr>
          <w:rFonts w:hint="eastAsia"/>
          <w:b/>
          <w:szCs w:val="21"/>
        </w:rPr>
        <w:t>文件签署</w:t>
      </w:r>
      <w:r w:rsidR="00354439" w:rsidRPr="008B2611">
        <w:rPr>
          <w:rFonts w:hint="eastAsia"/>
          <w:szCs w:val="21"/>
        </w:rPr>
        <w:t>：</w:t>
      </w:r>
    </w:p>
    <w:p w:rsidR="00E61A1D" w:rsidRPr="008B2611" w:rsidRDefault="00354439">
      <w:pPr>
        <w:spacing w:line="360" w:lineRule="auto"/>
        <w:ind w:leftChars="200" w:left="420"/>
        <w:rPr>
          <w:szCs w:val="21"/>
        </w:rPr>
      </w:pPr>
      <w:r w:rsidRPr="008B2611">
        <w:rPr>
          <w:rFonts w:hint="eastAsia"/>
          <w:szCs w:val="21"/>
        </w:rPr>
        <w:t>对该项目进行审阅并给予批准</w:t>
      </w:r>
    </w:p>
    <w:p w:rsidR="00E61A1D" w:rsidRPr="008B2611" w:rsidDel="002139B5" w:rsidRDefault="00E61A1D">
      <w:pPr>
        <w:rPr>
          <w:del w:id="20" w:author="Administrator" w:date="2018-11-09T08:47:00Z"/>
          <w:szCs w:val="21"/>
          <w:u w:val="single"/>
        </w:rPr>
      </w:pPr>
      <w:bookmarkStart w:id="21" w:name="_GoBack"/>
      <w:bookmarkEnd w:id="21"/>
    </w:p>
    <w:p w:rsidR="00E61A1D" w:rsidRPr="008B2611" w:rsidDel="002139B5" w:rsidRDefault="00E61A1D">
      <w:pPr>
        <w:rPr>
          <w:del w:id="22" w:author="Administrator" w:date="2018-11-09T08:47:00Z"/>
          <w:szCs w:val="21"/>
          <w:u w:val="single"/>
        </w:rPr>
      </w:pPr>
    </w:p>
    <w:p w:rsidR="00E61A1D" w:rsidRPr="008B2611" w:rsidDel="002139B5" w:rsidRDefault="00354439">
      <w:pPr>
        <w:rPr>
          <w:del w:id="23" w:author="Administrator" w:date="2018-11-09T08:47:00Z"/>
          <w:szCs w:val="21"/>
          <w:u w:val="single"/>
        </w:rPr>
      </w:pPr>
      <w:del w:id="24" w:author="Administrator" w:date="2018-11-09T08:47:00Z">
        <w:r w:rsidRPr="008B2611" w:rsidDel="002139B5">
          <w:rPr>
            <w:rFonts w:hint="eastAsia"/>
            <w:szCs w:val="21"/>
            <w:u w:val="single"/>
          </w:rPr>
          <w:delText xml:space="preserve">                                                                                  </w:delText>
        </w:r>
      </w:del>
    </w:p>
    <w:p w:rsidR="00E61A1D" w:rsidRPr="008B2611" w:rsidRDefault="006A6AE5">
      <w:pPr>
        <w:rPr>
          <w:szCs w:val="21"/>
        </w:rPr>
      </w:pPr>
      <w:r>
        <w:rPr>
          <w:rFonts w:ascii="宋体" w:hAnsi="宋体"/>
          <w:szCs w:val="21"/>
        </w:rPr>
        <w:pict>
          <v:shape id="_x0000_s1028" type="#_x0000_t202" style="position:absolute;left:0;text-align:left;margin-left:252.1pt;margin-top:26.85pt;width:175.9pt;height:69pt;z-index:-251654144" wrapcoords="0 0 0 21287 21489 21287 21489 0 0 0" o:gfxdata="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J2C3LXAAAA&#10;CgEAAA8AAAAAAAAAAQAgAAAAIgAAAGRycy9kb3ducmV2LnhtbFBLAQIUABQAAAAIAIdO4kAxFP3y&#10;HgIAAAYEAAAOAAAAAAAAAAEAIAAAACYBAABkcnMvZTJvRG9jLnhtbFBLBQYAAAAABgAGAFkBAAC2&#10;BQAAAAA=&#10;" stroked="f">
            <v:textbox>
              <w:txbxContent>
                <w:p w:rsidR="00E61A1D" w:rsidRPr="008B2611" w:rsidRDefault="00354439">
                  <w:pPr>
                    <w:rPr>
                      <w:szCs w:val="21"/>
                    </w:rPr>
                  </w:pPr>
                  <w:r w:rsidRPr="008B2611">
                    <w:rPr>
                      <w:rFonts w:hint="eastAsia"/>
                      <w:szCs w:val="21"/>
                    </w:rPr>
                    <w:t>发起人：侯宏仑</w:t>
                  </w:r>
                  <w:r w:rsidRPr="008B2611">
                    <w:rPr>
                      <w:szCs w:val="21"/>
                    </w:rPr>
                    <w:t xml:space="preserve"> </w:t>
                  </w:r>
                </w:p>
                <w:p w:rsidR="00E61A1D" w:rsidRPr="008B2611" w:rsidRDefault="00354439">
                  <w:pPr>
                    <w:rPr>
                      <w:szCs w:val="21"/>
                    </w:rPr>
                  </w:pPr>
                  <w:r w:rsidRPr="008B2611">
                    <w:rPr>
                      <w:rFonts w:hint="eastAsia"/>
                      <w:szCs w:val="21"/>
                    </w:rPr>
                    <w:t>签字：</w:t>
                  </w:r>
                </w:p>
                <w:p w:rsidR="00E61A1D" w:rsidRPr="008B2611" w:rsidRDefault="00E61A1D">
                  <w:pPr>
                    <w:rPr>
                      <w:szCs w:val="21"/>
                    </w:rPr>
                  </w:pPr>
                </w:p>
                <w:p w:rsidR="00E61A1D" w:rsidRPr="008B2611" w:rsidRDefault="00354439">
                  <w:pPr>
                    <w:rPr>
                      <w:szCs w:val="21"/>
                    </w:rPr>
                  </w:pPr>
                  <w:r w:rsidRPr="008B2611">
                    <w:rPr>
                      <w:szCs w:val="21"/>
                    </w:rPr>
                    <w:t>201</w:t>
                  </w:r>
                  <w:r w:rsidRPr="008B2611">
                    <w:rPr>
                      <w:rFonts w:hint="eastAsia"/>
                      <w:szCs w:val="21"/>
                    </w:rPr>
                    <w:t>8</w:t>
                  </w:r>
                  <w:r w:rsidRPr="008B2611">
                    <w:rPr>
                      <w:rFonts w:hint="eastAsia"/>
                      <w:szCs w:val="21"/>
                    </w:rPr>
                    <w:t>年</w:t>
                  </w:r>
                  <w:r w:rsidRPr="008B2611">
                    <w:rPr>
                      <w:rFonts w:hint="eastAsia"/>
                      <w:szCs w:val="21"/>
                    </w:rPr>
                    <w:t xml:space="preserve">  </w:t>
                  </w:r>
                  <w:r w:rsidRPr="008B2611">
                    <w:rPr>
                      <w:szCs w:val="21"/>
                    </w:rPr>
                    <w:t xml:space="preserve"> </w:t>
                  </w:r>
                  <w:r w:rsidRPr="008B2611">
                    <w:rPr>
                      <w:rFonts w:hint="eastAsia"/>
                      <w:szCs w:val="21"/>
                    </w:rPr>
                    <w:t>月</w:t>
                  </w:r>
                  <w:r w:rsidRPr="008B2611">
                    <w:rPr>
                      <w:rFonts w:hint="eastAsia"/>
                      <w:szCs w:val="21"/>
                    </w:rPr>
                    <w:t xml:space="preserve"> </w:t>
                  </w:r>
                  <w:r w:rsidRPr="008B2611">
                    <w:rPr>
                      <w:szCs w:val="21"/>
                    </w:rPr>
                    <w:t xml:space="preserve">  </w:t>
                  </w:r>
                  <w:r w:rsidRPr="008B2611">
                    <w:rPr>
                      <w:rFonts w:hint="eastAsia"/>
                      <w:szCs w:val="21"/>
                    </w:rPr>
                    <w:t>日</w:t>
                  </w:r>
                </w:p>
              </w:txbxContent>
            </v:textbox>
            <w10:wrap type="tight"/>
          </v:shape>
        </w:pict>
      </w:r>
      <w:r>
        <w:rPr>
          <w:rFonts w:ascii="宋体" w:hAnsi="宋体"/>
          <w:szCs w:val="21"/>
        </w:rPr>
        <w:pict>
          <v:shape id="_x0000_s1027" type="#_x0000_t202" style="position:absolute;left:0;text-align:left;margin-left:91.6pt;margin-top:29.95pt;width:175.9pt;height:69.75pt;z-index:-251652096;mso-position-horizontal-relative:page" wrapcoords="0 0 0 21368 21489 21368 21489 0 0 0" o:gfxdata="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mh5PdcAAAAKAQAA&#10;DwAAAAAAAAABACAAAAAiAAAAZHJzL2Rvd25yZXYueG1sUEsBAhQAFAAAAAgAh07iQDeqU4gaAgAA&#10;BAQAAA4AAAAAAAAAAQAgAAAAJgEAAGRycy9lMm9Eb2MueG1sUEsFBgAAAAAGAAYAWQEAALIFAAAA&#10;AA==&#10;" stroked="f">
            <v:textbox>
              <w:txbxContent>
                <w:p w:rsidR="00E61A1D" w:rsidRPr="008B2611" w:rsidRDefault="00354439">
                  <w:pPr>
                    <w:rPr>
                      <w:szCs w:val="21"/>
                    </w:rPr>
                  </w:pPr>
                  <w:r w:rsidRPr="008B2611">
                    <w:rPr>
                      <w:rFonts w:hint="eastAsia"/>
                      <w:szCs w:val="21"/>
                    </w:rPr>
                    <w:t>发起人：杨枨</w:t>
                  </w:r>
                </w:p>
                <w:p w:rsidR="00E61A1D" w:rsidRPr="008B2611" w:rsidRDefault="00354439">
                  <w:pPr>
                    <w:tabs>
                      <w:tab w:val="left" w:pos="3368"/>
                    </w:tabs>
                    <w:rPr>
                      <w:szCs w:val="21"/>
                    </w:rPr>
                  </w:pPr>
                  <w:r w:rsidRPr="008B2611">
                    <w:rPr>
                      <w:rFonts w:hint="eastAsia"/>
                      <w:szCs w:val="21"/>
                    </w:rPr>
                    <w:t>签字：</w:t>
                  </w:r>
                </w:p>
                <w:p w:rsidR="00E61A1D" w:rsidRPr="008B2611" w:rsidRDefault="00E61A1D">
                  <w:pPr>
                    <w:tabs>
                      <w:tab w:val="left" w:pos="3368"/>
                    </w:tabs>
                    <w:rPr>
                      <w:rFonts w:hint="eastAsia"/>
                      <w:szCs w:val="21"/>
                    </w:rPr>
                  </w:pPr>
                </w:p>
                <w:p w:rsidR="00E61A1D" w:rsidRPr="008B2611" w:rsidRDefault="00354439">
                  <w:pPr>
                    <w:tabs>
                      <w:tab w:val="left" w:pos="3368"/>
                    </w:tabs>
                    <w:rPr>
                      <w:szCs w:val="21"/>
                    </w:rPr>
                  </w:pPr>
                  <w:r w:rsidRPr="008B2611">
                    <w:rPr>
                      <w:szCs w:val="21"/>
                    </w:rPr>
                    <w:t>201</w:t>
                  </w:r>
                  <w:r w:rsidRPr="008B2611">
                    <w:rPr>
                      <w:rFonts w:hint="eastAsia"/>
                      <w:szCs w:val="21"/>
                    </w:rPr>
                    <w:t>8</w:t>
                  </w:r>
                  <w:r w:rsidRPr="008B2611">
                    <w:rPr>
                      <w:rFonts w:hint="eastAsia"/>
                      <w:szCs w:val="21"/>
                    </w:rPr>
                    <w:t>年</w:t>
                  </w:r>
                  <w:r w:rsidRPr="008B2611">
                    <w:rPr>
                      <w:rFonts w:hint="eastAsia"/>
                      <w:szCs w:val="21"/>
                    </w:rPr>
                    <w:t xml:space="preserve">  </w:t>
                  </w:r>
                  <w:r w:rsidRPr="008B2611">
                    <w:rPr>
                      <w:szCs w:val="21"/>
                    </w:rPr>
                    <w:t xml:space="preserve"> </w:t>
                  </w:r>
                  <w:r w:rsidRPr="008B2611">
                    <w:rPr>
                      <w:rFonts w:hint="eastAsia"/>
                      <w:szCs w:val="21"/>
                    </w:rPr>
                    <w:t>月</w:t>
                  </w:r>
                  <w:r w:rsidRPr="008B2611">
                    <w:rPr>
                      <w:rFonts w:hint="eastAsia"/>
                      <w:szCs w:val="21"/>
                    </w:rPr>
                    <w:t xml:space="preserve"> </w:t>
                  </w:r>
                  <w:r w:rsidRPr="008B2611">
                    <w:rPr>
                      <w:szCs w:val="21"/>
                    </w:rPr>
                    <w:t xml:space="preserve">  </w:t>
                  </w:r>
                  <w:r w:rsidRPr="008B2611">
                    <w:rPr>
                      <w:rFonts w:hint="eastAsia"/>
                      <w:szCs w:val="21"/>
                    </w:rPr>
                    <w:t>日</w:t>
                  </w:r>
                </w:p>
              </w:txbxContent>
            </v:textbox>
            <w10:wrap type="tight" anchorx="page"/>
          </v:shape>
        </w:pict>
      </w:r>
    </w:p>
    <w:sectPr w:rsidR="00E61A1D" w:rsidRPr="008B2611" w:rsidSect="0096497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AE5" w:rsidRDefault="006A6AE5" w:rsidP="001C487B">
      <w:r>
        <w:separator/>
      </w:r>
    </w:p>
  </w:endnote>
  <w:endnote w:type="continuationSeparator" w:id="0">
    <w:p w:rsidR="006A6AE5" w:rsidRDefault="006A6AE5" w:rsidP="001C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368396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964971" w:rsidRDefault="0096497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139B5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139B5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64971" w:rsidRDefault="0096497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AE5" w:rsidRDefault="006A6AE5" w:rsidP="001C487B">
      <w:r>
        <w:separator/>
      </w:r>
    </w:p>
  </w:footnote>
  <w:footnote w:type="continuationSeparator" w:id="0">
    <w:p w:rsidR="006A6AE5" w:rsidRDefault="006A6AE5" w:rsidP="001C48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971" w:rsidRDefault="00964971" w:rsidP="00964971">
    <w:pPr>
      <w:pStyle w:val="a4"/>
    </w:pPr>
    <w:r>
      <w:t>PRD-201</w:t>
    </w:r>
    <w:r>
      <w:rPr>
        <w:rFonts w:hint="eastAsia"/>
      </w:rPr>
      <w:t>8</w:t>
    </w:r>
    <w:r>
      <w:t>-G0</w:t>
    </w:r>
    <w:r>
      <w:rPr>
        <w:rFonts w:hint="eastAsia"/>
      </w:rPr>
      <w:t>3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EFC0C99"/>
    <w:rsid w:val="001C487B"/>
    <w:rsid w:val="001E71FD"/>
    <w:rsid w:val="002139B5"/>
    <w:rsid w:val="00354439"/>
    <w:rsid w:val="00697151"/>
    <w:rsid w:val="006A6AE5"/>
    <w:rsid w:val="00745A7F"/>
    <w:rsid w:val="00853669"/>
    <w:rsid w:val="008B2611"/>
    <w:rsid w:val="00964971"/>
    <w:rsid w:val="009C31A6"/>
    <w:rsid w:val="00B0083E"/>
    <w:rsid w:val="00B337C9"/>
    <w:rsid w:val="00BF1222"/>
    <w:rsid w:val="00CD7DBE"/>
    <w:rsid w:val="00E61A1D"/>
    <w:rsid w:val="2EFC0C99"/>
    <w:rsid w:val="7AA8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789DE6F-31D5-4CDB-A4A2-3B9FF831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A1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E61A1D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C487B"/>
    <w:rPr>
      <w:sz w:val="18"/>
      <w:szCs w:val="18"/>
    </w:rPr>
  </w:style>
  <w:style w:type="character" w:customStyle="1" w:styleId="Char">
    <w:name w:val="批注框文本 Char"/>
    <w:basedOn w:val="a0"/>
    <w:link w:val="a3"/>
    <w:rsid w:val="001C487B"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rsid w:val="001C4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C487B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1C4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C487B"/>
    <w:rPr>
      <w:kern w:val="2"/>
      <w:sz w:val="18"/>
      <w:szCs w:val="18"/>
    </w:rPr>
  </w:style>
  <w:style w:type="paragraph" w:styleId="a6">
    <w:name w:val="Subtitle"/>
    <w:basedOn w:val="a"/>
    <w:next w:val="a"/>
    <w:link w:val="Char2"/>
    <w:qFormat/>
    <w:rsid w:val="0085366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rsid w:val="0085366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168</Words>
  <Characters>962</Characters>
  <Application>Microsoft Office Word</Application>
  <DocSecurity>0</DocSecurity>
  <Lines>8</Lines>
  <Paragraphs>2</Paragraphs>
  <ScaleCrop>false</ScaleCrop>
  <Company>HP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͜✿Refrain</dc:creator>
  <cp:lastModifiedBy>Administrator</cp:lastModifiedBy>
  <cp:revision>12</cp:revision>
  <dcterms:created xsi:type="dcterms:W3CDTF">2018-10-20T01:05:00Z</dcterms:created>
  <dcterms:modified xsi:type="dcterms:W3CDTF">2018-11-09T00:48:00Z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