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9796E5" w:rsidR="00835FAF" w:rsidRDefault="00835FAF" w:rsidP="008B6A8C">
            <w:r>
              <w:rPr>
                <w:rFonts w:hint="eastAsia"/>
              </w:rPr>
              <w:t>0.1.</w:t>
            </w:r>
            <w:del w:id="0" w:author="Administrator" w:date="2018-11-08T22:58:00Z">
              <w:r w:rsidDel="008B6A8C">
                <w:delText>1</w:delText>
              </w:r>
            </w:del>
            <w:ins w:id="1" w:author="Administrator" w:date="2018-11-08T22:58:00Z">
              <w:r w:rsidR="008B6A8C">
                <w:t>2</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1DAF6F25" w:rsidR="00835FAF" w:rsidRDefault="00835FAF" w:rsidP="008B6A8C">
            <w:pPr>
              <w:pPrChange w:id="2" w:author="Administrator" w:date="2018-11-08T22:58:00Z">
                <w:pPr/>
              </w:pPrChange>
            </w:pPr>
            <w:r>
              <w:rPr>
                <w:rFonts w:hint="eastAsia"/>
              </w:rPr>
              <w:t>2018</w:t>
            </w:r>
            <w:r>
              <w:t>-</w:t>
            </w:r>
            <w:del w:id="3" w:author="Administrator" w:date="2018-11-08T22:58:00Z">
              <w:r w:rsidR="00CA12A8" w:rsidDel="008B6A8C">
                <w:delText>10</w:delText>
              </w:r>
            </w:del>
            <w:ins w:id="4" w:author="Administrator" w:date="2018-11-08T22:58:00Z">
              <w:r w:rsidR="008B6A8C">
                <w:t>1</w:t>
              </w:r>
              <w:r w:rsidR="008B6A8C">
                <w:t>1</w:t>
              </w:r>
            </w:ins>
            <w:r>
              <w:t>-</w:t>
            </w:r>
            <w:del w:id="5" w:author="Administrator" w:date="2018-11-08T22:58:00Z">
              <w:r w:rsidR="00CA12A8" w:rsidDel="008B6A8C">
                <w:delText>7</w:delText>
              </w:r>
            </w:del>
            <w:ins w:id="6" w:author="Administrator" w:date="2018-11-08T22:58:00Z">
              <w:r w:rsidR="008B6A8C">
                <w:t>8</w:t>
              </w:r>
            </w:ins>
            <w:bookmarkStart w:id="7" w:name="_GoBack"/>
            <w:bookmarkEnd w:id="7"/>
          </w:p>
        </w:tc>
      </w:tr>
    </w:tbl>
    <w:p w14:paraId="6BACDFFE" w14:textId="77777777" w:rsidR="00835FAF" w:rsidRDefault="00835FAF" w:rsidP="00C34869">
      <w:pPr>
        <w:pStyle w:val="a9"/>
      </w:pPr>
      <w:bookmarkStart w:id="8" w:name="_Toc526087982"/>
      <w:bookmarkStart w:id="9" w:name="_Toc529481198"/>
      <w:r>
        <w:rPr>
          <w:rFonts w:hint="eastAsia"/>
        </w:rPr>
        <w:lastRenderedPageBreak/>
        <w:t>历史版本</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10" w:author="Administrator" w:date="2018-11-08T20:00:00Z">
              <w:r>
                <w:rPr>
                  <w:rFonts w:hint="eastAsia"/>
                </w:rPr>
                <w:t>0.1.2</w:t>
              </w:r>
            </w:ins>
          </w:p>
        </w:tc>
        <w:tc>
          <w:tcPr>
            <w:tcW w:w="1701" w:type="dxa"/>
          </w:tcPr>
          <w:p w14:paraId="084A0B38" w14:textId="76F87CBB" w:rsidR="00835FAF" w:rsidRDefault="008655D0" w:rsidP="00AF5593">
            <w:ins w:id="11" w:author="Administrator" w:date="2018-11-08T20:00:00Z">
              <w:r>
                <w:rPr>
                  <w:rFonts w:hint="eastAsia"/>
                </w:rPr>
                <w:t>沈启航</w:t>
              </w:r>
            </w:ins>
          </w:p>
        </w:tc>
        <w:tc>
          <w:tcPr>
            <w:tcW w:w="1843" w:type="dxa"/>
          </w:tcPr>
          <w:p w14:paraId="1B9D2BA7" w14:textId="7879F555" w:rsidR="00835FAF" w:rsidRDefault="008655D0" w:rsidP="00AF5593">
            <w:ins w:id="12" w:author="Administrator" w:date="2018-11-08T20:00:00Z">
              <w:r>
                <w:rPr>
                  <w:rFonts w:hint="eastAsia"/>
                </w:rPr>
                <w:t>叶柏成</w:t>
              </w:r>
              <w:r>
                <w:t>，徐哲远，杨以恒，骆佳俊</w:t>
              </w:r>
            </w:ins>
          </w:p>
        </w:tc>
        <w:tc>
          <w:tcPr>
            <w:tcW w:w="1964" w:type="dxa"/>
          </w:tcPr>
          <w:p w14:paraId="77A06401" w14:textId="3D617629" w:rsidR="00835FAF" w:rsidRDefault="008655D0" w:rsidP="00AF5593">
            <w:pPr>
              <w:rPr>
                <w:rFonts w:hint="eastAsia"/>
              </w:rPr>
            </w:pPr>
            <w:ins w:id="13" w:author="Administrator" w:date="2018-11-08T20:00:00Z">
              <w:r>
                <w:rPr>
                  <w:rFonts w:hint="eastAsia"/>
                </w:rPr>
                <w:t>2018/11/7-2018/11/8</w:t>
              </w:r>
            </w:ins>
          </w:p>
        </w:tc>
        <w:tc>
          <w:tcPr>
            <w:tcW w:w="1659" w:type="dxa"/>
          </w:tcPr>
          <w:p w14:paraId="5F297F5C" w14:textId="1A99222D" w:rsidR="00835FAF" w:rsidRDefault="008655D0" w:rsidP="00AF5593">
            <w:pPr>
              <w:rPr>
                <w:rFonts w:hint="eastAsia"/>
              </w:rPr>
            </w:pPr>
            <w:ins w:id="14" w:author="Administrator" w:date="2018-11-08T20:01:00Z">
              <w:r>
                <w:rPr>
                  <w:rFonts w:hint="eastAsia"/>
                </w:rPr>
                <w:t>加入</w:t>
              </w:r>
              <w:r>
                <w:t>SWOT分析，完善干系人信息</w:t>
              </w:r>
            </w:ins>
          </w:p>
        </w:tc>
      </w:tr>
      <w:tr w:rsidR="008B6A8C" w14:paraId="4BFDD23A" w14:textId="77777777" w:rsidTr="00AF5593">
        <w:trPr>
          <w:ins w:id="15" w:author="Administrator" w:date="2018-11-08T22:58:00Z"/>
        </w:trPr>
        <w:tc>
          <w:tcPr>
            <w:tcW w:w="1129" w:type="dxa"/>
          </w:tcPr>
          <w:p w14:paraId="2A781D49" w14:textId="77777777" w:rsidR="008B6A8C" w:rsidRDefault="008B6A8C" w:rsidP="00AF5593">
            <w:pPr>
              <w:rPr>
                <w:ins w:id="16" w:author="Administrator" w:date="2018-11-08T22:58:00Z"/>
                <w:rFonts w:hint="eastAsia"/>
              </w:rPr>
            </w:pPr>
          </w:p>
        </w:tc>
        <w:tc>
          <w:tcPr>
            <w:tcW w:w="1701" w:type="dxa"/>
          </w:tcPr>
          <w:p w14:paraId="5D084C8A" w14:textId="77777777" w:rsidR="008B6A8C" w:rsidRDefault="008B6A8C" w:rsidP="00AF5593">
            <w:pPr>
              <w:rPr>
                <w:ins w:id="17" w:author="Administrator" w:date="2018-11-08T22:58:00Z"/>
                <w:rFonts w:hint="eastAsia"/>
              </w:rPr>
            </w:pPr>
          </w:p>
        </w:tc>
        <w:tc>
          <w:tcPr>
            <w:tcW w:w="1843" w:type="dxa"/>
          </w:tcPr>
          <w:p w14:paraId="226D2DDD" w14:textId="77777777" w:rsidR="008B6A8C" w:rsidRDefault="008B6A8C" w:rsidP="00AF5593">
            <w:pPr>
              <w:rPr>
                <w:ins w:id="18" w:author="Administrator" w:date="2018-11-08T22:58:00Z"/>
                <w:rFonts w:hint="eastAsia"/>
              </w:rPr>
            </w:pPr>
          </w:p>
        </w:tc>
        <w:tc>
          <w:tcPr>
            <w:tcW w:w="1964" w:type="dxa"/>
          </w:tcPr>
          <w:p w14:paraId="5185480F" w14:textId="77777777" w:rsidR="008B6A8C" w:rsidRDefault="008B6A8C" w:rsidP="00AF5593">
            <w:pPr>
              <w:rPr>
                <w:ins w:id="19" w:author="Administrator" w:date="2018-11-08T22:58:00Z"/>
                <w:rFonts w:hint="eastAsia"/>
              </w:rPr>
            </w:pPr>
          </w:p>
        </w:tc>
        <w:tc>
          <w:tcPr>
            <w:tcW w:w="1659" w:type="dxa"/>
          </w:tcPr>
          <w:p w14:paraId="012A39F3" w14:textId="77777777" w:rsidR="008B6A8C" w:rsidRDefault="008B6A8C" w:rsidP="00AF5593">
            <w:pPr>
              <w:rPr>
                <w:ins w:id="20" w:author="Administrator" w:date="2018-11-08T22:58:00Z"/>
                <w:rFonts w:hint="eastAsia"/>
              </w:rPr>
            </w:pPr>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20E8F0E4" w14:textId="77777777" w:rsidR="008B6A8C" w:rsidRDefault="004172E7">
          <w:pPr>
            <w:pStyle w:val="20"/>
            <w:tabs>
              <w:tab w:val="right" w:leader="dot" w:pos="8296"/>
            </w:tabs>
            <w:rPr>
              <w:ins w:id="21" w:author="Administrator" w:date="2018-11-08T22:57:00Z"/>
              <w:noProof/>
            </w:rPr>
          </w:pPr>
          <w:r>
            <w:rPr>
              <w:b/>
              <w:bCs/>
              <w:lang w:val="zh-CN"/>
            </w:rPr>
            <w:fldChar w:fldCharType="begin"/>
          </w:r>
          <w:r>
            <w:rPr>
              <w:b/>
              <w:bCs/>
              <w:lang w:val="zh-CN"/>
            </w:rPr>
            <w:instrText xml:space="preserve"> TOC \o "1-3" \h \z \u </w:instrText>
          </w:r>
          <w:r>
            <w:rPr>
              <w:b/>
              <w:bCs/>
              <w:lang w:val="zh-CN"/>
            </w:rPr>
            <w:fldChar w:fldCharType="separate"/>
          </w:r>
          <w:ins w:id="22" w:author="Administrator" w:date="2018-11-08T22:57:00Z">
            <w:r w:rsidR="008B6A8C" w:rsidRPr="00410F1E">
              <w:rPr>
                <w:rStyle w:val="a5"/>
                <w:noProof/>
              </w:rPr>
              <w:fldChar w:fldCharType="begin"/>
            </w:r>
            <w:r w:rsidR="008B6A8C" w:rsidRPr="00410F1E">
              <w:rPr>
                <w:rStyle w:val="a5"/>
                <w:noProof/>
              </w:rPr>
              <w:instrText xml:space="preserve"> </w:instrText>
            </w:r>
            <w:r w:rsidR="008B6A8C">
              <w:rPr>
                <w:noProof/>
              </w:rPr>
              <w:instrText>HYPERLINK \l "_Toc529481198"</w:instrText>
            </w:r>
            <w:r w:rsidR="008B6A8C" w:rsidRPr="00410F1E">
              <w:rPr>
                <w:rStyle w:val="a5"/>
                <w:noProof/>
              </w:rPr>
              <w:instrText xml:space="preserve"> </w:instrText>
            </w:r>
            <w:r w:rsidR="008B6A8C" w:rsidRPr="00410F1E">
              <w:rPr>
                <w:rStyle w:val="a5"/>
                <w:noProof/>
              </w:rPr>
            </w:r>
            <w:r w:rsidR="008B6A8C" w:rsidRPr="00410F1E">
              <w:rPr>
                <w:rStyle w:val="a5"/>
                <w:noProof/>
              </w:rPr>
              <w:fldChar w:fldCharType="separate"/>
            </w:r>
            <w:r w:rsidR="008B6A8C" w:rsidRPr="00410F1E">
              <w:rPr>
                <w:rStyle w:val="a5"/>
                <w:rFonts w:hint="eastAsia"/>
                <w:noProof/>
              </w:rPr>
              <w:t>历史版本</w:t>
            </w:r>
            <w:r w:rsidR="008B6A8C">
              <w:rPr>
                <w:noProof/>
                <w:webHidden/>
              </w:rPr>
              <w:tab/>
            </w:r>
            <w:r w:rsidR="008B6A8C">
              <w:rPr>
                <w:noProof/>
                <w:webHidden/>
              </w:rPr>
              <w:fldChar w:fldCharType="begin"/>
            </w:r>
            <w:r w:rsidR="008B6A8C">
              <w:rPr>
                <w:noProof/>
                <w:webHidden/>
              </w:rPr>
              <w:instrText xml:space="preserve"> PAGEREF _Toc529481198 \h </w:instrText>
            </w:r>
            <w:r w:rsidR="008B6A8C">
              <w:rPr>
                <w:noProof/>
                <w:webHidden/>
              </w:rPr>
            </w:r>
          </w:ins>
          <w:r w:rsidR="008B6A8C">
            <w:rPr>
              <w:noProof/>
              <w:webHidden/>
            </w:rPr>
            <w:fldChar w:fldCharType="separate"/>
          </w:r>
          <w:ins w:id="23" w:author="Administrator" w:date="2018-11-08T22:57:00Z">
            <w:r w:rsidR="008B6A8C">
              <w:rPr>
                <w:noProof/>
                <w:webHidden/>
              </w:rPr>
              <w:t>2</w:t>
            </w:r>
            <w:r w:rsidR="008B6A8C">
              <w:rPr>
                <w:noProof/>
                <w:webHidden/>
              </w:rPr>
              <w:fldChar w:fldCharType="end"/>
            </w:r>
            <w:r w:rsidR="008B6A8C" w:rsidRPr="00410F1E">
              <w:rPr>
                <w:rStyle w:val="a5"/>
                <w:noProof/>
              </w:rPr>
              <w:fldChar w:fldCharType="end"/>
            </w:r>
          </w:ins>
        </w:p>
        <w:p w14:paraId="236E2502" w14:textId="77777777" w:rsidR="008B6A8C" w:rsidRDefault="008B6A8C">
          <w:pPr>
            <w:pStyle w:val="10"/>
            <w:tabs>
              <w:tab w:val="right" w:leader="dot" w:pos="8296"/>
            </w:tabs>
            <w:rPr>
              <w:ins w:id="24" w:author="Administrator" w:date="2018-11-08T22:57:00Z"/>
              <w:noProof/>
            </w:rPr>
          </w:pPr>
          <w:ins w:id="25" w:author="Administrator" w:date="2018-11-08T22:57:00Z">
            <w:r w:rsidRPr="00410F1E">
              <w:rPr>
                <w:rStyle w:val="a5"/>
                <w:noProof/>
              </w:rPr>
              <w:fldChar w:fldCharType="begin"/>
            </w:r>
            <w:r w:rsidRPr="00410F1E">
              <w:rPr>
                <w:rStyle w:val="a5"/>
                <w:noProof/>
              </w:rPr>
              <w:instrText xml:space="preserve"> </w:instrText>
            </w:r>
            <w:r>
              <w:rPr>
                <w:noProof/>
              </w:rPr>
              <w:instrText>HYPERLINK \l "_Toc529481199"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w:t>
            </w:r>
            <w:r w:rsidRPr="00410F1E">
              <w:rPr>
                <w:rStyle w:val="a5"/>
                <w:rFonts w:hint="eastAsia"/>
                <w:noProof/>
              </w:rPr>
              <w:t>引言</w:t>
            </w:r>
            <w:r>
              <w:rPr>
                <w:noProof/>
                <w:webHidden/>
              </w:rPr>
              <w:tab/>
            </w:r>
            <w:r>
              <w:rPr>
                <w:noProof/>
                <w:webHidden/>
              </w:rPr>
              <w:fldChar w:fldCharType="begin"/>
            </w:r>
            <w:r>
              <w:rPr>
                <w:noProof/>
                <w:webHidden/>
              </w:rPr>
              <w:instrText xml:space="preserve"> PAGEREF _Toc529481199 \h </w:instrText>
            </w:r>
            <w:r>
              <w:rPr>
                <w:noProof/>
                <w:webHidden/>
              </w:rPr>
            </w:r>
          </w:ins>
          <w:r>
            <w:rPr>
              <w:noProof/>
              <w:webHidden/>
            </w:rPr>
            <w:fldChar w:fldCharType="separate"/>
          </w:r>
          <w:ins w:id="26" w:author="Administrator" w:date="2018-11-08T22:57:00Z">
            <w:r>
              <w:rPr>
                <w:noProof/>
                <w:webHidden/>
              </w:rPr>
              <w:t>5</w:t>
            </w:r>
            <w:r>
              <w:rPr>
                <w:noProof/>
                <w:webHidden/>
              </w:rPr>
              <w:fldChar w:fldCharType="end"/>
            </w:r>
            <w:r w:rsidRPr="00410F1E">
              <w:rPr>
                <w:rStyle w:val="a5"/>
                <w:noProof/>
              </w:rPr>
              <w:fldChar w:fldCharType="end"/>
            </w:r>
          </w:ins>
        </w:p>
        <w:p w14:paraId="538E90D2" w14:textId="77777777" w:rsidR="008B6A8C" w:rsidRDefault="008B6A8C">
          <w:pPr>
            <w:pStyle w:val="20"/>
            <w:tabs>
              <w:tab w:val="right" w:leader="dot" w:pos="8296"/>
            </w:tabs>
            <w:rPr>
              <w:ins w:id="27" w:author="Administrator" w:date="2018-11-08T22:57:00Z"/>
              <w:noProof/>
            </w:rPr>
          </w:pPr>
          <w:ins w:id="2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1.1</w:t>
            </w:r>
            <w:r w:rsidRPr="00410F1E">
              <w:rPr>
                <w:rStyle w:val="a5"/>
                <w:rFonts w:hint="eastAsia"/>
                <w:noProof/>
              </w:rPr>
              <w:t>标识</w:t>
            </w:r>
            <w:r>
              <w:rPr>
                <w:noProof/>
                <w:webHidden/>
              </w:rPr>
              <w:tab/>
            </w:r>
            <w:r>
              <w:rPr>
                <w:noProof/>
                <w:webHidden/>
              </w:rPr>
              <w:fldChar w:fldCharType="begin"/>
            </w:r>
            <w:r>
              <w:rPr>
                <w:noProof/>
                <w:webHidden/>
              </w:rPr>
              <w:instrText xml:space="preserve"> PAGEREF _Toc529481200 \h </w:instrText>
            </w:r>
            <w:r>
              <w:rPr>
                <w:noProof/>
                <w:webHidden/>
              </w:rPr>
            </w:r>
          </w:ins>
          <w:r>
            <w:rPr>
              <w:noProof/>
              <w:webHidden/>
            </w:rPr>
            <w:fldChar w:fldCharType="separate"/>
          </w:r>
          <w:ins w:id="29" w:author="Administrator" w:date="2018-11-08T22:57:00Z">
            <w:r>
              <w:rPr>
                <w:noProof/>
                <w:webHidden/>
              </w:rPr>
              <w:t>5</w:t>
            </w:r>
            <w:r>
              <w:rPr>
                <w:noProof/>
                <w:webHidden/>
              </w:rPr>
              <w:fldChar w:fldCharType="end"/>
            </w:r>
            <w:r w:rsidRPr="00410F1E">
              <w:rPr>
                <w:rStyle w:val="a5"/>
                <w:noProof/>
              </w:rPr>
              <w:fldChar w:fldCharType="end"/>
            </w:r>
          </w:ins>
        </w:p>
        <w:p w14:paraId="1F56B2FD" w14:textId="77777777" w:rsidR="008B6A8C" w:rsidRDefault="008B6A8C">
          <w:pPr>
            <w:pStyle w:val="20"/>
            <w:tabs>
              <w:tab w:val="right" w:leader="dot" w:pos="8296"/>
            </w:tabs>
            <w:rPr>
              <w:ins w:id="30" w:author="Administrator" w:date="2018-11-08T22:57:00Z"/>
              <w:noProof/>
            </w:rPr>
          </w:pPr>
          <w:ins w:id="3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1.2</w:t>
            </w:r>
            <w:r w:rsidRPr="00410F1E">
              <w:rPr>
                <w:rStyle w:val="a5"/>
                <w:rFonts w:hint="eastAsia"/>
                <w:noProof/>
              </w:rPr>
              <w:t>背景</w:t>
            </w:r>
            <w:r>
              <w:rPr>
                <w:noProof/>
                <w:webHidden/>
              </w:rPr>
              <w:tab/>
            </w:r>
            <w:r>
              <w:rPr>
                <w:noProof/>
                <w:webHidden/>
              </w:rPr>
              <w:fldChar w:fldCharType="begin"/>
            </w:r>
            <w:r>
              <w:rPr>
                <w:noProof/>
                <w:webHidden/>
              </w:rPr>
              <w:instrText xml:space="preserve"> PAGEREF _Toc529481201 \h </w:instrText>
            </w:r>
            <w:r>
              <w:rPr>
                <w:noProof/>
                <w:webHidden/>
              </w:rPr>
            </w:r>
          </w:ins>
          <w:r>
            <w:rPr>
              <w:noProof/>
              <w:webHidden/>
            </w:rPr>
            <w:fldChar w:fldCharType="separate"/>
          </w:r>
          <w:ins w:id="32" w:author="Administrator" w:date="2018-11-08T22:57:00Z">
            <w:r>
              <w:rPr>
                <w:noProof/>
                <w:webHidden/>
              </w:rPr>
              <w:t>5</w:t>
            </w:r>
            <w:r>
              <w:rPr>
                <w:noProof/>
                <w:webHidden/>
              </w:rPr>
              <w:fldChar w:fldCharType="end"/>
            </w:r>
            <w:r w:rsidRPr="00410F1E">
              <w:rPr>
                <w:rStyle w:val="a5"/>
                <w:noProof/>
              </w:rPr>
              <w:fldChar w:fldCharType="end"/>
            </w:r>
          </w:ins>
        </w:p>
        <w:p w14:paraId="5C1D608F" w14:textId="77777777" w:rsidR="008B6A8C" w:rsidRDefault="008B6A8C">
          <w:pPr>
            <w:pStyle w:val="30"/>
            <w:tabs>
              <w:tab w:val="right" w:leader="dot" w:pos="8296"/>
            </w:tabs>
            <w:rPr>
              <w:ins w:id="33" w:author="Administrator" w:date="2018-11-08T22:57:00Z"/>
              <w:noProof/>
            </w:rPr>
          </w:pPr>
          <w:ins w:id="3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1.2.1</w:t>
            </w:r>
            <w:r w:rsidRPr="00410F1E">
              <w:rPr>
                <w:rStyle w:val="a5"/>
                <w:rFonts w:hint="eastAsia"/>
                <w:noProof/>
              </w:rPr>
              <w:t>项目提出者</w:t>
            </w:r>
            <w:r>
              <w:rPr>
                <w:noProof/>
                <w:webHidden/>
              </w:rPr>
              <w:tab/>
            </w:r>
            <w:r>
              <w:rPr>
                <w:noProof/>
                <w:webHidden/>
              </w:rPr>
              <w:fldChar w:fldCharType="begin"/>
            </w:r>
            <w:r>
              <w:rPr>
                <w:noProof/>
                <w:webHidden/>
              </w:rPr>
              <w:instrText xml:space="preserve"> PAGEREF _Toc529481202 \h </w:instrText>
            </w:r>
            <w:r>
              <w:rPr>
                <w:noProof/>
                <w:webHidden/>
              </w:rPr>
            </w:r>
          </w:ins>
          <w:r>
            <w:rPr>
              <w:noProof/>
              <w:webHidden/>
            </w:rPr>
            <w:fldChar w:fldCharType="separate"/>
          </w:r>
          <w:ins w:id="35" w:author="Administrator" w:date="2018-11-08T22:57:00Z">
            <w:r>
              <w:rPr>
                <w:noProof/>
                <w:webHidden/>
              </w:rPr>
              <w:t>5</w:t>
            </w:r>
            <w:r>
              <w:rPr>
                <w:noProof/>
                <w:webHidden/>
              </w:rPr>
              <w:fldChar w:fldCharType="end"/>
            </w:r>
            <w:r w:rsidRPr="00410F1E">
              <w:rPr>
                <w:rStyle w:val="a5"/>
                <w:noProof/>
              </w:rPr>
              <w:fldChar w:fldCharType="end"/>
            </w:r>
          </w:ins>
        </w:p>
        <w:p w14:paraId="6E0E472E" w14:textId="77777777" w:rsidR="008B6A8C" w:rsidRDefault="008B6A8C">
          <w:pPr>
            <w:pStyle w:val="30"/>
            <w:tabs>
              <w:tab w:val="right" w:leader="dot" w:pos="8296"/>
            </w:tabs>
            <w:rPr>
              <w:ins w:id="36" w:author="Administrator" w:date="2018-11-08T22:57:00Z"/>
              <w:noProof/>
            </w:rPr>
          </w:pPr>
          <w:ins w:id="3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"_Toc529481203"</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1.2.2</w:t>
            </w:r>
            <w:r w:rsidRPr="00410F1E">
              <w:rPr>
                <w:rStyle w:val="a5"/>
                <w:rFonts w:hint="eastAsia"/>
                <w:noProof/>
              </w:rPr>
              <w:t>项目要求</w:t>
            </w:r>
            <w:r>
              <w:rPr>
                <w:noProof/>
                <w:webHidden/>
              </w:rPr>
              <w:tab/>
            </w:r>
            <w:r>
              <w:rPr>
                <w:noProof/>
                <w:webHidden/>
              </w:rPr>
              <w:fldChar w:fldCharType="begin"/>
            </w:r>
            <w:r>
              <w:rPr>
                <w:noProof/>
                <w:webHidden/>
              </w:rPr>
              <w:instrText xml:space="preserve"> PAGEREF _Toc529481203 \h </w:instrText>
            </w:r>
            <w:r>
              <w:rPr>
                <w:noProof/>
                <w:webHidden/>
              </w:rPr>
            </w:r>
          </w:ins>
          <w:r>
            <w:rPr>
              <w:noProof/>
              <w:webHidden/>
            </w:rPr>
            <w:fldChar w:fldCharType="separate"/>
          </w:r>
          <w:ins w:id="38" w:author="Administrator" w:date="2018-11-08T22:57:00Z">
            <w:r>
              <w:rPr>
                <w:noProof/>
                <w:webHidden/>
              </w:rPr>
              <w:t>5</w:t>
            </w:r>
            <w:r>
              <w:rPr>
                <w:noProof/>
                <w:webHidden/>
              </w:rPr>
              <w:fldChar w:fldCharType="end"/>
            </w:r>
            <w:r w:rsidRPr="00410F1E">
              <w:rPr>
                <w:rStyle w:val="a5"/>
                <w:noProof/>
              </w:rPr>
              <w:fldChar w:fldCharType="end"/>
            </w:r>
          </w:ins>
        </w:p>
        <w:p w14:paraId="34CDABDE" w14:textId="77777777" w:rsidR="008B6A8C" w:rsidRDefault="008B6A8C">
          <w:pPr>
            <w:pStyle w:val="30"/>
            <w:tabs>
              <w:tab w:val="right" w:leader="dot" w:pos="8296"/>
            </w:tabs>
            <w:rPr>
              <w:ins w:id="39" w:author="Administrator" w:date="2018-11-08T22:57:00Z"/>
              <w:noProof/>
            </w:rPr>
          </w:pPr>
          <w:ins w:id="4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"_Toc529481204"</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1.2.3</w:t>
            </w:r>
            <w:r w:rsidRPr="00410F1E">
              <w:rPr>
                <w:rStyle w:val="a5"/>
                <w:rFonts w:hint="eastAsia"/>
                <w:noProof/>
              </w:rPr>
              <w:t>项目目标</w:t>
            </w:r>
            <w:r>
              <w:rPr>
                <w:noProof/>
                <w:webHidden/>
              </w:rPr>
              <w:tab/>
            </w:r>
            <w:r>
              <w:rPr>
                <w:noProof/>
                <w:webHidden/>
              </w:rPr>
              <w:fldChar w:fldCharType="begin"/>
            </w:r>
            <w:r>
              <w:rPr>
                <w:noProof/>
                <w:webHidden/>
              </w:rPr>
              <w:instrText xml:space="preserve"> PAGEREF _Toc529481204 \h </w:instrText>
            </w:r>
            <w:r>
              <w:rPr>
                <w:noProof/>
                <w:webHidden/>
              </w:rPr>
            </w:r>
          </w:ins>
          <w:r>
            <w:rPr>
              <w:noProof/>
              <w:webHidden/>
            </w:rPr>
            <w:fldChar w:fldCharType="separate"/>
          </w:r>
          <w:ins w:id="41" w:author="Administrator" w:date="2018-11-08T22:57:00Z">
            <w:r>
              <w:rPr>
                <w:noProof/>
                <w:webHidden/>
              </w:rPr>
              <w:t>5</w:t>
            </w:r>
            <w:r>
              <w:rPr>
                <w:noProof/>
                <w:webHidden/>
              </w:rPr>
              <w:fldChar w:fldCharType="end"/>
            </w:r>
            <w:r w:rsidRPr="00410F1E">
              <w:rPr>
                <w:rStyle w:val="a5"/>
                <w:noProof/>
              </w:rPr>
              <w:fldChar w:fldCharType="end"/>
            </w:r>
          </w:ins>
        </w:p>
        <w:p w14:paraId="51473CBD" w14:textId="77777777" w:rsidR="008B6A8C" w:rsidRDefault="008B6A8C">
          <w:pPr>
            <w:pStyle w:val="30"/>
            <w:tabs>
              <w:tab w:val="right" w:leader="dot" w:pos="8296"/>
            </w:tabs>
            <w:rPr>
              <w:ins w:id="42" w:author="Administrator" w:date="2018-11-08T22:57:00Z"/>
              <w:noProof/>
            </w:rPr>
          </w:pPr>
          <w:ins w:id="4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"_Toc529481205"</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1.2.4</w:t>
            </w:r>
            <w:r w:rsidRPr="00410F1E">
              <w:rPr>
                <w:rStyle w:val="a5"/>
                <w:rFonts w:hint="eastAsia"/>
                <w:noProof/>
              </w:rPr>
              <w:t>实现环境</w:t>
            </w:r>
            <w:r>
              <w:rPr>
                <w:noProof/>
                <w:webHidden/>
              </w:rPr>
              <w:tab/>
            </w:r>
            <w:r>
              <w:rPr>
                <w:noProof/>
                <w:webHidden/>
              </w:rPr>
              <w:fldChar w:fldCharType="begin"/>
            </w:r>
            <w:r>
              <w:rPr>
                <w:noProof/>
                <w:webHidden/>
              </w:rPr>
              <w:instrText xml:space="preserve"> PAGEREF _Toc529481205 \h </w:instrText>
            </w:r>
            <w:r>
              <w:rPr>
                <w:noProof/>
                <w:webHidden/>
              </w:rPr>
            </w:r>
          </w:ins>
          <w:r>
            <w:rPr>
              <w:noProof/>
              <w:webHidden/>
            </w:rPr>
            <w:fldChar w:fldCharType="separate"/>
          </w:r>
          <w:ins w:id="44" w:author="Administrator" w:date="2018-11-08T22:57:00Z">
            <w:r>
              <w:rPr>
                <w:noProof/>
                <w:webHidden/>
              </w:rPr>
              <w:t>6</w:t>
            </w:r>
            <w:r>
              <w:rPr>
                <w:noProof/>
                <w:webHidden/>
              </w:rPr>
              <w:fldChar w:fldCharType="end"/>
            </w:r>
            <w:r w:rsidRPr="00410F1E">
              <w:rPr>
                <w:rStyle w:val="a5"/>
                <w:noProof/>
              </w:rPr>
              <w:fldChar w:fldCharType="end"/>
            </w:r>
          </w:ins>
        </w:p>
        <w:p w14:paraId="34F1F760" w14:textId="77777777" w:rsidR="008B6A8C" w:rsidRDefault="008B6A8C">
          <w:pPr>
            <w:pStyle w:val="30"/>
            <w:tabs>
              <w:tab w:val="right" w:leader="dot" w:pos="8296"/>
            </w:tabs>
            <w:rPr>
              <w:ins w:id="45" w:author="Administrator" w:date="2018-11-08T22:57:00Z"/>
              <w:noProof/>
            </w:rPr>
          </w:pPr>
          <w:ins w:id="4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"_Toc529481206"</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1.2.5</w:t>
            </w:r>
            <w:r w:rsidRPr="00410F1E">
              <w:rPr>
                <w:rStyle w:val="a5"/>
                <w:rFonts w:hint="eastAsia"/>
                <w:noProof/>
              </w:rPr>
              <w:t>限制条件</w:t>
            </w:r>
            <w:r>
              <w:rPr>
                <w:noProof/>
                <w:webHidden/>
              </w:rPr>
              <w:tab/>
            </w:r>
            <w:r>
              <w:rPr>
                <w:noProof/>
                <w:webHidden/>
              </w:rPr>
              <w:fldChar w:fldCharType="begin"/>
            </w:r>
            <w:r>
              <w:rPr>
                <w:noProof/>
                <w:webHidden/>
              </w:rPr>
              <w:instrText xml:space="preserve"> PAGEREF _Toc529481206 \h </w:instrText>
            </w:r>
            <w:r>
              <w:rPr>
                <w:noProof/>
                <w:webHidden/>
              </w:rPr>
            </w:r>
          </w:ins>
          <w:r>
            <w:rPr>
              <w:noProof/>
              <w:webHidden/>
            </w:rPr>
            <w:fldChar w:fldCharType="separate"/>
          </w:r>
          <w:ins w:id="47" w:author="Administrator" w:date="2018-11-08T22:57:00Z">
            <w:r>
              <w:rPr>
                <w:noProof/>
                <w:webHidden/>
              </w:rPr>
              <w:t>6</w:t>
            </w:r>
            <w:r>
              <w:rPr>
                <w:noProof/>
                <w:webHidden/>
              </w:rPr>
              <w:fldChar w:fldCharType="end"/>
            </w:r>
            <w:r w:rsidRPr="00410F1E">
              <w:rPr>
                <w:rStyle w:val="a5"/>
                <w:noProof/>
              </w:rPr>
              <w:fldChar w:fldCharType="end"/>
            </w:r>
          </w:ins>
        </w:p>
        <w:p w14:paraId="41ABFA1D" w14:textId="77777777" w:rsidR="008B6A8C" w:rsidRDefault="008B6A8C">
          <w:pPr>
            <w:pStyle w:val="20"/>
            <w:tabs>
              <w:tab w:val="right" w:leader="dot" w:pos="8296"/>
            </w:tabs>
            <w:rPr>
              <w:ins w:id="48" w:author="Administrator" w:date="2018-11-08T22:57:00Z"/>
              <w:noProof/>
            </w:rPr>
          </w:pPr>
          <w:ins w:id="4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"_Toc529481207"</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w:t>
            </w:r>
            <w:r w:rsidRPr="00410F1E">
              <w:rPr>
                <w:rStyle w:val="a5"/>
                <w:rFonts w:hint="eastAsia"/>
                <w:noProof/>
              </w:rPr>
              <w:t>项目概述</w:t>
            </w:r>
            <w:r>
              <w:rPr>
                <w:noProof/>
                <w:webHidden/>
              </w:rPr>
              <w:tab/>
            </w:r>
            <w:r>
              <w:rPr>
                <w:noProof/>
                <w:webHidden/>
              </w:rPr>
              <w:fldChar w:fldCharType="begin"/>
            </w:r>
            <w:r>
              <w:rPr>
                <w:noProof/>
                <w:webHidden/>
              </w:rPr>
              <w:instrText xml:space="preserve"> PAGEREF _Toc529481207 \h </w:instrText>
            </w:r>
            <w:r>
              <w:rPr>
                <w:noProof/>
                <w:webHidden/>
              </w:rPr>
            </w:r>
          </w:ins>
          <w:r>
            <w:rPr>
              <w:noProof/>
              <w:webHidden/>
            </w:rPr>
            <w:fldChar w:fldCharType="separate"/>
          </w:r>
          <w:ins w:id="50" w:author="Administrator" w:date="2018-11-08T22:57:00Z">
            <w:r>
              <w:rPr>
                <w:noProof/>
                <w:webHidden/>
              </w:rPr>
              <w:t>6</w:t>
            </w:r>
            <w:r>
              <w:rPr>
                <w:noProof/>
                <w:webHidden/>
              </w:rPr>
              <w:fldChar w:fldCharType="end"/>
            </w:r>
            <w:r w:rsidRPr="00410F1E">
              <w:rPr>
                <w:rStyle w:val="a5"/>
                <w:noProof/>
              </w:rPr>
              <w:fldChar w:fldCharType="end"/>
            </w:r>
          </w:ins>
        </w:p>
        <w:p w14:paraId="7DA6F503" w14:textId="77777777" w:rsidR="008B6A8C" w:rsidRDefault="008B6A8C">
          <w:pPr>
            <w:pStyle w:val="30"/>
            <w:tabs>
              <w:tab w:val="right" w:leader="dot" w:pos="8296"/>
            </w:tabs>
            <w:rPr>
              <w:ins w:id="51" w:author="Administrator" w:date="2018-11-08T22:57:00Z"/>
              <w:noProof/>
            </w:rPr>
          </w:pPr>
          <w:ins w:id="5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"_Toc529481208"</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1.3.1</w:t>
            </w:r>
            <w:r w:rsidRPr="00410F1E">
              <w:rPr>
                <w:rStyle w:val="a5"/>
                <w:rFonts w:hint="eastAsia"/>
                <w:noProof/>
              </w:rPr>
              <w:t>文档适用项目</w:t>
            </w:r>
            <w:r>
              <w:rPr>
                <w:noProof/>
                <w:webHidden/>
              </w:rPr>
              <w:tab/>
            </w:r>
            <w:r>
              <w:rPr>
                <w:noProof/>
                <w:webHidden/>
              </w:rPr>
              <w:fldChar w:fldCharType="begin"/>
            </w:r>
            <w:r>
              <w:rPr>
                <w:noProof/>
                <w:webHidden/>
              </w:rPr>
              <w:instrText xml:space="preserve"> PAGEREF _Toc529481208 \h </w:instrText>
            </w:r>
            <w:r>
              <w:rPr>
                <w:noProof/>
                <w:webHidden/>
              </w:rPr>
            </w:r>
          </w:ins>
          <w:r>
            <w:rPr>
              <w:noProof/>
              <w:webHidden/>
            </w:rPr>
            <w:fldChar w:fldCharType="separate"/>
          </w:r>
          <w:ins w:id="53" w:author="Administrator" w:date="2018-11-08T22:57:00Z">
            <w:r>
              <w:rPr>
                <w:noProof/>
                <w:webHidden/>
              </w:rPr>
              <w:t>6</w:t>
            </w:r>
            <w:r>
              <w:rPr>
                <w:noProof/>
                <w:webHidden/>
              </w:rPr>
              <w:fldChar w:fldCharType="end"/>
            </w:r>
            <w:r w:rsidRPr="00410F1E">
              <w:rPr>
                <w:rStyle w:val="a5"/>
                <w:noProof/>
              </w:rPr>
              <w:fldChar w:fldCharType="end"/>
            </w:r>
          </w:ins>
        </w:p>
        <w:p w14:paraId="09126310" w14:textId="77777777" w:rsidR="008B6A8C" w:rsidRDefault="008B6A8C">
          <w:pPr>
            <w:pStyle w:val="30"/>
            <w:tabs>
              <w:tab w:val="right" w:leader="dot" w:pos="8296"/>
            </w:tabs>
            <w:rPr>
              <w:ins w:id="54" w:author="Administrator" w:date="2018-11-08T22:57:00Z"/>
              <w:noProof/>
            </w:rPr>
          </w:pPr>
          <w:ins w:id="5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"_Toc529481209"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1.3.2</w:t>
            </w:r>
            <w:r w:rsidRPr="00410F1E">
              <w:rPr>
                <w:rStyle w:val="a5"/>
                <w:rFonts w:hint="eastAsia"/>
                <w:noProof/>
              </w:rPr>
              <w:t>软件用途</w:t>
            </w:r>
            <w:r>
              <w:rPr>
                <w:noProof/>
                <w:webHidden/>
              </w:rPr>
              <w:tab/>
            </w:r>
            <w:r>
              <w:rPr>
                <w:noProof/>
                <w:webHidden/>
              </w:rPr>
              <w:fldChar w:fldCharType="begin"/>
            </w:r>
            <w:r>
              <w:rPr>
                <w:noProof/>
                <w:webHidden/>
              </w:rPr>
              <w:instrText xml:space="preserve"> PAGEREF _Toc529481209 \h </w:instrText>
            </w:r>
            <w:r>
              <w:rPr>
                <w:noProof/>
                <w:webHidden/>
              </w:rPr>
            </w:r>
          </w:ins>
          <w:r>
            <w:rPr>
              <w:noProof/>
              <w:webHidden/>
            </w:rPr>
            <w:fldChar w:fldCharType="separate"/>
          </w:r>
          <w:ins w:id="56" w:author="Administrator" w:date="2018-11-08T22:57:00Z">
            <w:r>
              <w:rPr>
                <w:noProof/>
                <w:webHidden/>
              </w:rPr>
              <w:t>7</w:t>
            </w:r>
            <w:r>
              <w:rPr>
                <w:noProof/>
                <w:webHidden/>
              </w:rPr>
              <w:fldChar w:fldCharType="end"/>
            </w:r>
            <w:r w:rsidRPr="00410F1E">
              <w:rPr>
                <w:rStyle w:val="a5"/>
                <w:noProof/>
              </w:rPr>
              <w:fldChar w:fldCharType="end"/>
            </w:r>
          </w:ins>
        </w:p>
        <w:p w14:paraId="216F10BD" w14:textId="77777777" w:rsidR="008B6A8C" w:rsidRDefault="008B6A8C">
          <w:pPr>
            <w:pStyle w:val="30"/>
            <w:tabs>
              <w:tab w:val="right" w:leader="dot" w:pos="8296"/>
            </w:tabs>
            <w:rPr>
              <w:ins w:id="57" w:author="Administrator" w:date="2018-11-08T22:57:00Z"/>
              <w:noProof/>
            </w:rPr>
          </w:pPr>
          <w:ins w:id="5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1.3.3</w:t>
            </w:r>
            <w:r w:rsidRPr="00410F1E">
              <w:rPr>
                <w:rStyle w:val="a5"/>
                <w:rFonts w:hint="eastAsia"/>
                <w:noProof/>
              </w:rPr>
              <w:t>项目功能点</w:t>
            </w:r>
            <w:r>
              <w:rPr>
                <w:noProof/>
                <w:webHidden/>
              </w:rPr>
              <w:tab/>
            </w:r>
            <w:r>
              <w:rPr>
                <w:noProof/>
                <w:webHidden/>
              </w:rPr>
              <w:fldChar w:fldCharType="begin"/>
            </w:r>
            <w:r>
              <w:rPr>
                <w:noProof/>
                <w:webHidden/>
              </w:rPr>
              <w:instrText xml:space="preserve"> PAGEREF _Toc529481210 \h </w:instrText>
            </w:r>
            <w:r>
              <w:rPr>
                <w:noProof/>
                <w:webHidden/>
              </w:rPr>
            </w:r>
          </w:ins>
          <w:r>
            <w:rPr>
              <w:noProof/>
              <w:webHidden/>
            </w:rPr>
            <w:fldChar w:fldCharType="separate"/>
          </w:r>
          <w:ins w:id="59" w:author="Administrator" w:date="2018-11-08T22:57:00Z">
            <w:r>
              <w:rPr>
                <w:noProof/>
                <w:webHidden/>
              </w:rPr>
              <w:t>7</w:t>
            </w:r>
            <w:r>
              <w:rPr>
                <w:noProof/>
                <w:webHidden/>
              </w:rPr>
              <w:fldChar w:fldCharType="end"/>
            </w:r>
            <w:r w:rsidRPr="00410F1E">
              <w:rPr>
                <w:rStyle w:val="a5"/>
                <w:noProof/>
              </w:rPr>
              <w:fldChar w:fldCharType="end"/>
            </w:r>
          </w:ins>
        </w:p>
        <w:p w14:paraId="3CE1F7C7" w14:textId="77777777" w:rsidR="008B6A8C" w:rsidRDefault="008B6A8C">
          <w:pPr>
            <w:pStyle w:val="30"/>
            <w:tabs>
              <w:tab w:val="right" w:leader="dot" w:pos="8296"/>
            </w:tabs>
            <w:rPr>
              <w:ins w:id="60" w:author="Administrator" w:date="2018-11-08T22:57:00Z"/>
              <w:noProof/>
            </w:rPr>
          </w:pPr>
          <w:ins w:id="6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1.3.4</w:t>
            </w:r>
            <w:r w:rsidRPr="00410F1E">
              <w:rPr>
                <w:rStyle w:val="a5"/>
                <w:rFonts w:hint="eastAsia"/>
                <w:noProof/>
              </w:rPr>
              <w:t>项目历史</w:t>
            </w:r>
            <w:r>
              <w:rPr>
                <w:noProof/>
                <w:webHidden/>
              </w:rPr>
              <w:tab/>
            </w:r>
            <w:r>
              <w:rPr>
                <w:noProof/>
                <w:webHidden/>
              </w:rPr>
              <w:fldChar w:fldCharType="begin"/>
            </w:r>
            <w:r>
              <w:rPr>
                <w:noProof/>
                <w:webHidden/>
              </w:rPr>
              <w:instrText xml:space="preserve"> PAGEREF _Toc529481211 \h </w:instrText>
            </w:r>
            <w:r>
              <w:rPr>
                <w:noProof/>
                <w:webHidden/>
              </w:rPr>
            </w:r>
          </w:ins>
          <w:r>
            <w:rPr>
              <w:noProof/>
              <w:webHidden/>
            </w:rPr>
            <w:fldChar w:fldCharType="separate"/>
          </w:r>
          <w:ins w:id="62" w:author="Administrator" w:date="2018-11-08T22:57:00Z">
            <w:r>
              <w:rPr>
                <w:noProof/>
                <w:webHidden/>
              </w:rPr>
              <w:t>8</w:t>
            </w:r>
            <w:r>
              <w:rPr>
                <w:noProof/>
                <w:webHidden/>
              </w:rPr>
              <w:fldChar w:fldCharType="end"/>
            </w:r>
            <w:r w:rsidRPr="00410F1E">
              <w:rPr>
                <w:rStyle w:val="a5"/>
                <w:noProof/>
              </w:rPr>
              <w:fldChar w:fldCharType="end"/>
            </w:r>
          </w:ins>
        </w:p>
        <w:p w14:paraId="43EB7452" w14:textId="77777777" w:rsidR="008B6A8C" w:rsidRDefault="008B6A8C">
          <w:pPr>
            <w:pStyle w:val="30"/>
            <w:tabs>
              <w:tab w:val="right" w:leader="dot" w:pos="8296"/>
            </w:tabs>
            <w:rPr>
              <w:ins w:id="63" w:author="Administrator" w:date="2018-11-08T22:57:00Z"/>
              <w:noProof/>
            </w:rPr>
          </w:pPr>
          <w:ins w:id="6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1.3.5</w:t>
            </w:r>
            <w:r w:rsidRPr="00410F1E">
              <w:rPr>
                <w:rStyle w:val="a5"/>
                <w:rFonts w:hint="eastAsia"/>
                <w:noProof/>
              </w:rPr>
              <w:t>项目用户</w:t>
            </w:r>
            <w:r>
              <w:rPr>
                <w:noProof/>
                <w:webHidden/>
              </w:rPr>
              <w:tab/>
            </w:r>
            <w:r>
              <w:rPr>
                <w:noProof/>
                <w:webHidden/>
              </w:rPr>
              <w:fldChar w:fldCharType="begin"/>
            </w:r>
            <w:r>
              <w:rPr>
                <w:noProof/>
                <w:webHidden/>
              </w:rPr>
              <w:instrText xml:space="preserve"> PAGEREF _Toc529481212 \h </w:instrText>
            </w:r>
            <w:r>
              <w:rPr>
                <w:noProof/>
                <w:webHidden/>
              </w:rPr>
            </w:r>
          </w:ins>
          <w:r>
            <w:rPr>
              <w:noProof/>
              <w:webHidden/>
            </w:rPr>
            <w:fldChar w:fldCharType="separate"/>
          </w:r>
          <w:ins w:id="65" w:author="Administrator" w:date="2018-11-08T22:57:00Z">
            <w:r>
              <w:rPr>
                <w:noProof/>
                <w:webHidden/>
              </w:rPr>
              <w:t>8</w:t>
            </w:r>
            <w:r>
              <w:rPr>
                <w:noProof/>
                <w:webHidden/>
              </w:rPr>
              <w:fldChar w:fldCharType="end"/>
            </w:r>
            <w:r w:rsidRPr="00410F1E">
              <w:rPr>
                <w:rStyle w:val="a5"/>
                <w:noProof/>
              </w:rPr>
              <w:fldChar w:fldCharType="end"/>
            </w:r>
          </w:ins>
        </w:p>
        <w:p w14:paraId="3ADA3E43" w14:textId="77777777" w:rsidR="008B6A8C" w:rsidRDefault="008B6A8C">
          <w:pPr>
            <w:pStyle w:val="30"/>
            <w:tabs>
              <w:tab w:val="right" w:leader="dot" w:pos="8296"/>
            </w:tabs>
            <w:rPr>
              <w:ins w:id="66" w:author="Administrator" w:date="2018-11-08T22:57:00Z"/>
              <w:noProof/>
            </w:rPr>
          </w:pPr>
          <w:ins w:id="6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"_Toc529481213"</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1.3.6</w:t>
            </w:r>
            <w:r w:rsidRPr="00410F1E">
              <w:rPr>
                <w:rStyle w:val="a5"/>
                <w:rFonts w:hint="eastAsia"/>
                <w:noProof/>
              </w:rPr>
              <w:t>开发团队</w:t>
            </w:r>
            <w:r>
              <w:rPr>
                <w:noProof/>
                <w:webHidden/>
              </w:rPr>
              <w:tab/>
            </w:r>
            <w:r>
              <w:rPr>
                <w:noProof/>
                <w:webHidden/>
              </w:rPr>
              <w:fldChar w:fldCharType="begin"/>
            </w:r>
            <w:r>
              <w:rPr>
                <w:noProof/>
                <w:webHidden/>
              </w:rPr>
              <w:instrText xml:space="preserve"> PAGEREF _Toc529481213 \h </w:instrText>
            </w:r>
            <w:r>
              <w:rPr>
                <w:noProof/>
                <w:webHidden/>
              </w:rPr>
            </w:r>
          </w:ins>
          <w:r>
            <w:rPr>
              <w:noProof/>
              <w:webHidden/>
            </w:rPr>
            <w:fldChar w:fldCharType="separate"/>
          </w:r>
          <w:ins w:id="68" w:author="Administrator" w:date="2018-11-08T22:57:00Z">
            <w:r>
              <w:rPr>
                <w:noProof/>
                <w:webHidden/>
              </w:rPr>
              <w:t>9</w:t>
            </w:r>
            <w:r>
              <w:rPr>
                <w:noProof/>
                <w:webHidden/>
              </w:rPr>
              <w:fldChar w:fldCharType="end"/>
            </w:r>
            <w:r w:rsidRPr="00410F1E">
              <w:rPr>
                <w:rStyle w:val="a5"/>
                <w:noProof/>
              </w:rPr>
              <w:fldChar w:fldCharType="end"/>
            </w:r>
          </w:ins>
        </w:p>
        <w:p w14:paraId="61936D53" w14:textId="77777777" w:rsidR="008B6A8C" w:rsidRDefault="008B6A8C">
          <w:pPr>
            <w:pStyle w:val="20"/>
            <w:tabs>
              <w:tab w:val="right" w:leader="dot" w:pos="8296"/>
            </w:tabs>
            <w:rPr>
              <w:ins w:id="69" w:author="Administrator" w:date="2018-11-08T22:57:00Z"/>
              <w:noProof/>
            </w:rPr>
          </w:pPr>
          <w:ins w:id="7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"_Toc529481214"</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1.4</w:t>
            </w:r>
            <w:r w:rsidRPr="00410F1E">
              <w:rPr>
                <w:rStyle w:val="a5"/>
                <w:rFonts w:hint="eastAsia"/>
                <w:noProof/>
              </w:rPr>
              <w:t>术语定义</w:t>
            </w:r>
            <w:r>
              <w:rPr>
                <w:noProof/>
                <w:webHidden/>
              </w:rPr>
              <w:tab/>
            </w:r>
            <w:r>
              <w:rPr>
                <w:noProof/>
                <w:webHidden/>
              </w:rPr>
              <w:fldChar w:fldCharType="begin"/>
            </w:r>
            <w:r>
              <w:rPr>
                <w:noProof/>
                <w:webHidden/>
              </w:rPr>
              <w:instrText xml:space="preserve"> PAGEREF _Toc529481214 \h </w:instrText>
            </w:r>
            <w:r>
              <w:rPr>
                <w:noProof/>
                <w:webHidden/>
              </w:rPr>
            </w:r>
          </w:ins>
          <w:r>
            <w:rPr>
              <w:noProof/>
              <w:webHidden/>
            </w:rPr>
            <w:fldChar w:fldCharType="separate"/>
          </w:r>
          <w:ins w:id="71" w:author="Administrator" w:date="2018-11-08T22:57:00Z">
            <w:r>
              <w:rPr>
                <w:noProof/>
                <w:webHidden/>
              </w:rPr>
              <w:t>9</w:t>
            </w:r>
            <w:r>
              <w:rPr>
                <w:noProof/>
                <w:webHidden/>
              </w:rPr>
              <w:fldChar w:fldCharType="end"/>
            </w:r>
            <w:r w:rsidRPr="00410F1E">
              <w:rPr>
                <w:rStyle w:val="a5"/>
                <w:noProof/>
              </w:rPr>
              <w:fldChar w:fldCharType="end"/>
            </w:r>
          </w:ins>
        </w:p>
        <w:p w14:paraId="6FD5F2F3" w14:textId="77777777" w:rsidR="008B6A8C" w:rsidRDefault="008B6A8C">
          <w:pPr>
            <w:pStyle w:val="20"/>
            <w:tabs>
              <w:tab w:val="right" w:leader="dot" w:pos="8296"/>
            </w:tabs>
            <w:rPr>
              <w:ins w:id="72" w:author="Administrator" w:date="2018-11-08T22:57:00Z"/>
              <w:noProof/>
            </w:rPr>
          </w:pPr>
          <w:ins w:id="7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"_Toc529481215"</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1.5</w:t>
            </w:r>
            <w:r w:rsidRPr="00410F1E">
              <w:rPr>
                <w:rStyle w:val="a5"/>
                <w:rFonts w:hint="eastAsia"/>
                <w:noProof/>
              </w:rPr>
              <w:t>文档概述</w:t>
            </w:r>
            <w:r>
              <w:rPr>
                <w:noProof/>
                <w:webHidden/>
              </w:rPr>
              <w:tab/>
            </w:r>
            <w:r>
              <w:rPr>
                <w:noProof/>
                <w:webHidden/>
              </w:rPr>
              <w:fldChar w:fldCharType="begin"/>
            </w:r>
            <w:r>
              <w:rPr>
                <w:noProof/>
                <w:webHidden/>
              </w:rPr>
              <w:instrText xml:space="preserve"> PAGEREF _Toc529481215 \h </w:instrText>
            </w:r>
            <w:r>
              <w:rPr>
                <w:noProof/>
                <w:webHidden/>
              </w:rPr>
            </w:r>
          </w:ins>
          <w:r>
            <w:rPr>
              <w:noProof/>
              <w:webHidden/>
            </w:rPr>
            <w:fldChar w:fldCharType="separate"/>
          </w:r>
          <w:ins w:id="74" w:author="Administrator" w:date="2018-11-08T22:57:00Z">
            <w:r>
              <w:rPr>
                <w:noProof/>
                <w:webHidden/>
              </w:rPr>
              <w:t>10</w:t>
            </w:r>
            <w:r>
              <w:rPr>
                <w:noProof/>
                <w:webHidden/>
              </w:rPr>
              <w:fldChar w:fldCharType="end"/>
            </w:r>
            <w:r w:rsidRPr="00410F1E">
              <w:rPr>
                <w:rStyle w:val="a5"/>
                <w:noProof/>
              </w:rPr>
              <w:fldChar w:fldCharType="end"/>
            </w:r>
          </w:ins>
        </w:p>
        <w:p w14:paraId="7DD64065" w14:textId="77777777" w:rsidR="008B6A8C" w:rsidRDefault="008B6A8C">
          <w:pPr>
            <w:pStyle w:val="20"/>
            <w:tabs>
              <w:tab w:val="right" w:leader="dot" w:pos="8296"/>
            </w:tabs>
            <w:rPr>
              <w:ins w:id="75" w:author="Administrator" w:date="2018-11-08T22:57:00Z"/>
              <w:noProof/>
            </w:rPr>
          </w:pPr>
          <w:ins w:id="7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"_Toc529481216"</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1.6</w:t>
            </w:r>
            <w:r w:rsidRPr="00410F1E">
              <w:rPr>
                <w:rStyle w:val="a5"/>
                <w:rFonts w:hint="eastAsia"/>
                <w:noProof/>
              </w:rPr>
              <w:t>参考文献</w:t>
            </w:r>
            <w:r>
              <w:rPr>
                <w:noProof/>
                <w:webHidden/>
              </w:rPr>
              <w:tab/>
            </w:r>
            <w:r>
              <w:rPr>
                <w:noProof/>
                <w:webHidden/>
              </w:rPr>
              <w:fldChar w:fldCharType="begin"/>
            </w:r>
            <w:r>
              <w:rPr>
                <w:noProof/>
                <w:webHidden/>
              </w:rPr>
              <w:instrText xml:space="preserve"> PAGEREF _Toc529481216 \h </w:instrText>
            </w:r>
            <w:r>
              <w:rPr>
                <w:noProof/>
                <w:webHidden/>
              </w:rPr>
            </w:r>
          </w:ins>
          <w:r>
            <w:rPr>
              <w:noProof/>
              <w:webHidden/>
            </w:rPr>
            <w:fldChar w:fldCharType="separate"/>
          </w:r>
          <w:ins w:id="77" w:author="Administrator" w:date="2018-11-08T22:57:00Z">
            <w:r>
              <w:rPr>
                <w:noProof/>
                <w:webHidden/>
              </w:rPr>
              <w:t>10</w:t>
            </w:r>
            <w:r>
              <w:rPr>
                <w:noProof/>
                <w:webHidden/>
              </w:rPr>
              <w:fldChar w:fldCharType="end"/>
            </w:r>
            <w:r w:rsidRPr="00410F1E">
              <w:rPr>
                <w:rStyle w:val="a5"/>
                <w:noProof/>
              </w:rPr>
              <w:fldChar w:fldCharType="end"/>
            </w:r>
          </w:ins>
        </w:p>
        <w:p w14:paraId="1F716718" w14:textId="77777777" w:rsidR="008B6A8C" w:rsidRDefault="008B6A8C">
          <w:pPr>
            <w:pStyle w:val="10"/>
            <w:tabs>
              <w:tab w:val="right" w:leader="dot" w:pos="8296"/>
            </w:tabs>
            <w:rPr>
              <w:ins w:id="78" w:author="Administrator" w:date="2018-11-08T22:57:00Z"/>
              <w:noProof/>
            </w:rPr>
          </w:pPr>
          <w:ins w:id="7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"_Toc529481217"</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w:t>
            </w:r>
            <w:r w:rsidRPr="00410F1E">
              <w:rPr>
                <w:rStyle w:val="a5"/>
                <w:rFonts w:hint="eastAsia"/>
                <w:noProof/>
              </w:rPr>
              <w:t>可行性研究的前提</w:t>
            </w:r>
            <w:r>
              <w:rPr>
                <w:noProof/>
                <w:webHidden/>
              </w:rPr>
              <w:tab/>
            </w:r>
            <w:r>
              <w:rPr>
                <w:noProof/>
                <w:webHidden/>
              </w:rPr>
              <w:fldChar w:fldCharType="begin"/>
            </w:r>
            <w:r>
              <w:rPr>
                <w:noProof/>
                <w:webHidden/>
              </w:rPr>
              <w:instrText xml:space="preserve"> PAGEREF _Toc529481217 \h </w:instrText>
            </w:r>
            <w:r>
              <w:rPr>
                <w:noProof/>
                <w:webHidden/>
              </w:rPr>
            </w:r>
          </w:ins>
          <w:r>
            <w:rPr>
              <w:noProof/>
              <w:webHidden/>
            </w:rPr>
            <w:fldChar w:fldCharType="separate"/>
          </w:r>
          <w:ins w:id="80" w:author="Administrator" w:date="2018-11-08T22:57:00Z">
            <w:r>
              <w:rPr>
                <w:noProof/>
                <w:webHidden/>
              </w:rPr>
              <w:t>10</w:t>
            </w:r>
            <w:r>
              <w:rPr>
                <w:noProof/>
                <w:webHidden/>
              </w:rPr>
              <w:fldChar w:fldCharType="end"/>
            </w:r>
            <w:r w:rsidRPr="00410F1E">
              <w:rPr>
                <w:rStyle w:val="a5"/>
                <w:noProof/>
              </w:rPr>
              <w:fldChar w:fldCharType="end"/>
            </w:r>
          </w:ins>
        </w:p>
        <w:p w14:paraId="5C8CB5B2" w14:textId="77777777" w:rsidR="008B6A8C" w:rsidRDefault="008B6A8C">
          <w:pPr>
            <w:pStyle w:val="20"/>
            <w:tabs>
              <w:tab w:val="right" w:leader="dot" w:pos="8296"/>
            </w:tabs>
            <w:rPr>
              <w:ins w:id="81" w:author="Administrator" w:date="2018-11-08T22:57:00Z"/>
              <w:noProof/>
            </w:rPr>
          </w:pPr>
          <w:ins w:id="8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"_Toc529481218"</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2.1</w:t>
            </w:r>
            <w:r w:rsidRPr="00410F1E">
              <w:rPr>
                <w:rStyle w:val="a5"/>
                <w:rFonts w:hint="eastAsia"/>
                <w:noProof/>
              </w:rPr>
              <w:t>项目的要求</w:t>
            </w:r>
            <w:r>
              <w:rPr>
                <w:noProof/>
                <w:webHidden/>
              </w:rPr>
              <w:tab/>
            </w:r>
            <w:r>
              <w:rPr>
                <w:noProof/>
                <w:webHidden/>
              </w:rPr>
              <w:fldChar w:fldCharType="begin"/>
            </w:r>
            <w:r>
              <w:rPr>
                <w:noProof/>
                <w:webHidden/>
              </w:rPr>
              <w:instrText xml:space="preserve"> PAGEREF _Toc529481218 \h </w:instrText>
            </w:r>
            <w:r>
              <w:rPr>
                <w:noProof/>
                <w:webHidden/>
              </w:rPr>
            </w:r>
          </w:ins>
          <w:r>
            <w:rPr>
              <w:noProof/>
              <w:webHidden/>
            </w:rPr>
            <w:fldChar w:fldCharType="separate"/>
          </w:r>
          <w:ins w:id="83" w:author="Administrator" w:date="2018-11-08T22:57:00Z">
            <w:r>
              <w:rPr>
                <w:noProof/>
                <w:webHidden/>
              </w:rPr>
              <w:t>10</w:t>
            </w:r>
            <w:r>
              <w:rPr>
                <w:noProof/>
                <w:webHidden/>
              </w:rPr>
              <w:fldChar w:fldCharType="end"/>
            </w:r>
            <w:r w:rsidRPr="00410F1E">
              <w:rPr>
                <w:rStyle w:val="a5"/>
                <w:noProof/>
              </w:rPr>
              <w:fldChar w:fldCharType="end"/>
            </w:r>
          </w:ins>
        </w:p>
        <w:p w14:paraId="1D234D6D" w14:textId="77777777" w:rsidR="008B6A8C" w:rsidRDefault="008B6A8C">
          <w:pPr>
            <w:pStyle w:val="20"/>
            <w:tabs>
              <w:tab w:val="right" w:leader="dot" w:pos="8296"/>
            </w:tabs>
            <w:rPr>
              <w:ins w:id="84" w:author="Administrator" w:date="2018-11-08T22:57:00Z"/>
              <w:noProof/>
            </w:rPr>
          </w:pPr>
          <w:ins w:id="8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"_Toc529481219"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2.2</w:t>
            </w:r>
            <w:r w:rsidRPr="00410F1E">
              <w:rPr>
                <w:rStyle w:val="a5"/>
                <w:rFonts w:hint="eastAsia"/>
                <w:noProof/>
              </w:rPr>
              <w:t>项目的目标</w:t>
            </w:r>
            <w:r>
              <w:rPr>
                <w:noProof/>
                <w:webHidden/>
              </w:rPr>
              <w:tab/>
            </w:r>
            <w:r>
              <w:rPr>
                <w:noProof/>
                <w:webHidden/>
              </w:rPr>
              <w:fldChar w:fldCharType="begin"/>
            </w:r>
            <w:r>
              <w:rPr>
                <w:noProof/>
                <w:webHidden/>
              </w:rPr>
              <w:instrText xml:space="preserve"> PAGEREF _Toc529481219 \h </w:instrText>
            </w:r>
            <w:r>
              <w:rPr>
                <w:noProof/>
                <w:webHidden/>
              </w:rPr>
            </w:r>
          </w:ins>
          <w:r>
            <w:rPr>
              <w:noProof/>
              <w:webHidden/>
            </w:rPr>
            <w:fldChar w:fldCharType="separate"/>
          </w:r>
          <w:ins w:id="86" w:author="Administrator" w:date="2018-11-08T22:57:00Z">
            <w:r>
              <w:rPr>
                <w:noProof/>
                <w:webHidden/>
              </w:rPr>
              <w:t>11</w:t>
            </w:r>
            <w:r>
              <w:rPr>
                <w:noProof/>
                <w:webHidden/>
              </w:rPr>
              <w:fldChar w:fldCharType="end"/>
            </w:r>
            <w:r w:rsidRPr="00410F1E">
              <w:rPr>
                <w:rStyle w:val="a5"/>
                <w:noProof/>
              </w:rPr>
              <w:fldChar w:fldCharType="end"/>
            </w:r>
          </w:ins>
        </w:p>
        <w:p w14:paraId="6E5E0751" w14:textId="77777777" w:rsidR="008B6A8C" w:rsidRDefault="008B6A8C">
          <w:pPr>
            <w:pStyle w:val="20"/>
            <w:tabs>
              <w:tab w:val="right" w:leader="dot" w:pos="8296"/>
            </w:tabs>
            <w:rPr>
              <w:ins w:id="87" w:author="Administrator" w:date="2018-11-08T22:57:00Z"/>
              <w:noProof/>
            </w:rPr>
          </w:pPr>
          <w:ins w:id="8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2.3</w:t>
            </w:r>
            <w:r w:rsidRPr="00410F1E">
              <w:rPr>
                <w:rStyle w:val="a5"/>
                <w:rFonts w:hint="eastAsia"/>
                <w:noProof/>
              </w:rPr>
              <w:t>项目的环境、条件、假定和限制</w:t>
            </w:r>
            <w:r>
              <w:rPr>
                <w:noProof/>
                <w:webHidden/>
              </w:rPr>
              <w:tab/>
            </w:r>
            <w:r>
              <w:rPr>
                <w:noProof/>
                <w:webHidden/>
              </w:rPr>
              <w:fldChar w:fldCharType="begin"/>
            </w:r>
            <w:r>
              <w:rPr>
                <w:noProof/>
                <w:webHidden/>
              </w:rPr>
              <w:instrText xml:space="preserve"> PAGEREF _Toc529481220 \h </w:instrText>
            </w:r>
            <w:r>
              <w:rPr>
                <w:noProof/>
                <w:webHidden/>
              </w:rPr>
            </w:r>
          </w:ins>
          <w:r>
            <w:rPr>
              <w:noProof/>
              <w:webHidden/>
            </w:rPr>
            <w:fldChar w:fldCharType="separate"/>
          </w:r>
          <w:ins w:id="89" w:author="Administrator" w:date="2018-11-08T22:57:00Z">
            <w:r>
              <w:rPr>
                <w:noProof/>
                <w:webHidden/>
              </w:rPr>
              <w:t>11</w:t>
            </w:r>
            <w:r>
              <w:rPr>
                <w:noProof/>
                <w:webHidden/>
              </w:rPr>
              <w:fldChar w:fldCharType="end"/>
            </w:r>
            <w:r w:rsidRPr="00410F1E">
              <w:rPr>
                <w:rStyle w:val="a5"/>
                <w:noProof/>
              </w:rPr>
              <w:fldChar w:fldCharType="end"/>
            </w:r>
          </w:ins>
        </w:p>
        <w:p w14:paraId="284B9B86" w14:textId="77777777" w:rsidR="008B6A8C" w:rsidRDefault="008B6A8C">
          <w:pPr>
            <w:pStyle w:val="30"/>
            <w:tabs>
              <w:tab w:val="right" w:leader="dot" w:pos="8296"/>
            </w:tabs>
            <w:rPr>
              <w:ins w:id="90" w:author="Administrator" w:date="2018-11-08T22:57:00Z"/>
              <w:noProof/>
            </w:rPr>
          </w:pPr>
          <w:ins w:id="9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2.3.1</w:t>
            </w:r>
            <w:r w:rsidRPr="00410F1E">
              <w:rPr>
                <w:rStyle w:val="a5"/>
                <w:rFonts w:hint="eastAsia"/>
                <w:noProof/>
              </w:rPr>
              <w:t>硬件、软件、运行环境和开发环境方面的条件和限制</w:t>
            </w:r>
            <w:r>
              <w:rPr>
                <w:noProof/>
                <w:webHidden/>
              </w:rPr>
              <w:tab/>
            </w:r>
            <w:r>
              <w:rPr>
                <w:noProof/>
                <w:webHidden/>
              </w:rPr>
              <w:fldChar w:fldCharType="begin"/>
            </w:r>
            <w:r>
              <w:rPr>
                <w:noProof/>
                <w:webHidden/>
              </w:rPr>
              <w:instrText xml:space="preserve"> PAGEREF _Toc529481221 \h </w:instrText>
            </w:r>
            <w:r>
              <w:rPr>
                <w:noProof/>
                <w:webHidden/>
              </w:rPr>
            </w:r>
          </w:ins>
          <w:r>
            <w:rPr>
              <w:noProof/>
              <w:webHidden/>
            </w:rPr>
            <w:fldChar w:fldCharType="separate"/>
          </w:r>
          <w:ins w:id="92" w:author="Administrator" w:date="2018-11-08T22:57:00Z">
            <w:r>
              <w:rPr>
                <w:noProof/>
                <w:webHidden/>
              </w:rPr>
              <w:t>11</w:t>
            </w:r>
            <w:r>
              <w:rPr>
                <w:noProof/>
                <w:webHidden/>
              </w:rPr>
              <w:fldChar w:fldCharType="end"/>
            </w:r>
            <w:r w:rsidRPr="00410F1E">
              <w:rPr>
                <w:rStyle w:val="a5"/>
                <w:noProof/>
              </w:rPr>
              <w:fldChar w:fldCharType="end"/>
            </w:r>
          </w:ins>
        </w:p>
        <w:p w14:paraId="779A2923" w14:textId="77777777" w:rsidR="008B6A8C" w:rsidRDefault="008B6A8C">
          <w:pPr>
            <w:pStyle w:val="30"/>
            <w:tabs>
              <w:tab w:val="right" w:leader="dot" w:pos="8296"/>
            </w:tabs>
            <w:rPr>
              <w:ins w:id="93" w:author="Administrator" w:date="2018-11-08T22:57:00Z"/>
              <w:noProof/>
            </w:rPr>
          </w:pPr>
          <w:ins w:id="9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2.3.2</w:t>
            </w:r>
            <w:r w:rsidRPr="00410F1E">
              <w:rPr>
                <w:rStyle w:val="a5"/>
                <w:rFonts w:hint="eastAsia"/>
                <w:noProof/>
              </w:rPr>
              <w:t>项目经费限制</w:t>
            </w:r>
            <w:r>
              <w:rPr>
                <w:noProof/>
                <w:webHidden/>
              </w:rPr>
              <w:tab/>
            </w:r>
            <w:r>
              <w:rPr>
                <w:noProof/>
                <w:webHidden/>
              </w:rPr>
              <w:fldChar w:fldCharType="begin"/>
            </w:r>
            <w:r>
              <w:rPr>
                <w:noProof/>
                <w:webHidden/>
              </w:rPr>
              <w:instrText xml:space="preserve"> PAGEREF _Toc529481222 \h </w:instrText>
            </w:r>
            <w:r>
              <w:rPr>
                <w:noProof/>
                <w:webHidden/>
              </w:rPr>
            </w:r>
          </w:ins>
          <w:r>
            <w:rPr>
              <w:noProof/>
              <w:webHidden/>
            </w:rPr>
            <w:fldChar w:fldCharType="separate"/>
          </w:r>
          <w:ins w:id="95" w:author="Administrator" w:date="2018-11-08T22:57:00Z">
            <w:r>
              <w:rPr>
                <w:noProof/>
                <w:webHidden/>
              </w:rPr>
              <w:t>11</w:t>
            </w:r>
            <w:r>
              <w:rPr>
                <w:noProof/>
                <w:webHidden/>
              </w:rPr>
              <w:fldChar w:fldCharType="end"/>
            </w:r>
            <w:r w:rsidRPr="00410F1E">
              <w:rPr>
                <w:rStyle w:val="a5"/>
                <w:noProof/>
              </w:rPr>
              <w:fldChar w:fldCharType="end"/>
            </w:r>
          </w:ins>
        </w:p>
        <w:p w14:paraId="70290C2A" w14:textId="77777777" w:rsidR="008B6A8C" w:rsidRDefault="008B6A8C">
          <w:pPr>
            <w:pStyle w:val="30"/>
            <w:tabs>
              <w:tab w:val="right" w:leader="dot" w:pos="8296"/>
            </w:tabs>
            <w:rPr>
              <w:ins w:id="96" w:author="Administrator" w:date="2018-11-08T22:57:00Z"/>
              <w:noProof/>
            </w:rPr>
          </w:pPr>
          <w:ins w:id="9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"_Toc529481223"</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2.3.3</w:t>
            </w:r>
            <w:r w:rsidRPr="00410F1E">
              <w:rPr>
                <w:rStyle w:val="a5"/>
                <w:rFonts w:hint="eastAsia"/>
                <w:noProof/>
              </w:rPr>
              <w:t>所建议系统的运行寿命的最小限制</w:t>
            </w:r>
            <w:r>
              <w:rPr>
                <w:noProof/>
                <w:webHidden/>
              </w:rPr>
              <w:tab/>
            </w:r>
            <w:r>
              <w:rPr>
                <w:noProof/>
                <w:webHidden/>
              </w:rPr>
              <w:fldChar w:fldCharType="begin"/>
            </w:r>
            <w:r>
              <w:rPr>
                <w:noProof/>
                <w:webHidden/>
              </w:rPr>
              <w:instrText xml:space="preserve"> PAGEREF _Toc529481223 \h </w:instrText>
            </w:r>
            <w:r>
              <w:rPr>
                <w:noProof/>
                <w:webHidden/>
              </w:rPr>
            </w:r>
          </w:ins>
          <w:r>
            <w:rPr>
              <w:noProof/>
              <w:webHidden/>
            </w:rPr>
            <w:fldChar w:fldCharType="separate"/>
          </w:r>
          <w:ins w:id="98" w:author="Administrator" w:date="2018-11-08T22:57:00Z">
            <w:r>
              <w:rPr>
                <w:noProof/>
                <w:webHidden/>
              </w:rPr>
              <w:t>11</w:t>
            </w:r>
            <w:r>
              <w:rPr>
                <w:noProof/>
                <w:webHidden/>
              </w:rPr>
              <w:fldChar w:fldCharType="end"/>
            </w:r>
            <w:r w:rsidRPr="00410F1E">
              <w:rPr>
                <w:rStyle w:val="a5"/>
                <w:noProof/>
              </w:rPr>
              <w:fldChar w:fldCharType="end"/>
            </w:r>
          </w:ins>
        </w:p>
        <w:p w14:paraId="71C48930" w14:textId="77777777" w:rsidR="008B6A8C" w:rsidRDefault="008B6A8C">
          <w:pPr>
            <w:pStyle w:val="20"/>
            <w:tabs>
              <w:tab w:val="right" w:leader="dot" w:pos="8296"/>
            </w:tabs>
            <w:rPr>
              <w:ins w:id="99" w:author="Administrator" w:date="2018-11-08T22:57:00Z"/>
              <w:noProof/>
            </w:rPr>
          </w:pPr>
          <w:ins w:id="10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"_Toc529481224"</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2.4 SWOT</w:t>
            </w:r>
            <w:r w:rsidRPr="00410F1E">
              <w:rPr>
                <w:rStyle w:val="a5"/>
                <w:rFonts w:hint="eastAsia"/>
                <w:noProof/>
              </w:rPr>
              <w:t>分析</w:t>
            </w:r>
            <w:r>
              <w:rPr>
                <w:noProof/>
                <w:webHidden/>
              </w:rPr>
              <w:tab/>
            </w:r>
            <w:r>
              <w:rPr>
                <w:noProof/>
                <w:webHidden/>
              </w:rPr>
              <w:fldChar w:fldCharType="begin"/>
            </w:r>
            <w:r>
              <w:rPr>
                <w:noProof/>
                <w:webHidden/>
              </w:rPr>
              <w:instrText xml:space="preserve"> PAGEREF _Toc529481224 \h </w:instrText>
            </w:r>
            <w:r>
              <w:rPr>
                <w:noProof/>
                <w:webHidden/>
              </w:rPr>
            </w:r>
          </w:ins>
          <w:r>
            <w:rPr>
              <w:noProof/>
              <w:webHidden/>
            </w:rPr>
            <w:fldChar w:fldCharType="separate"/>
          </w:r>
          <w:ins w:id="101" w:author="Administrator" w:date="2018-11-08T22:57:00Z">
            <w:r>
              <w:rPr>
                <w:noProof/>
                <w:webHidden/>
              </w:rPr>
              <w:t>12</w:t>
            </w:r>
            <w:r>
              <w:rPr>
                <w:noProof/>
                <w:webHidden/>
              </w:rPr>
              <w:fldChar w:fldCharType="end"/>
            </w:r>
            <w:r w:rsidRPr="00410F1E">
              <w:rPr>
                <w:rStyle w:val="a5"/>
                <w:noProof/>
              </w:rPr>
              <w:fldChar w:fldCharType="end"/>
            </w:r>
          </w:ins>
        </w:p>
        <w:p w14:paraId="1BCFDFDD" w14:textId="77777777" w:rsidR="008B6A8C" w:rsidRDefault="008B6A8C">
          <w:pPr>
            <w:pStyle w:val="30"/>
            <w:tabs>
              <w:tab w:val="right" w:leader="dot" w:pos="8296"/>
            </w:tabs>
            <w:rPr>
              <w:ins w:id="102" w:author="Administrator" w:date="2018-11-08T22:57:00Z"/>
              <w:noProof/>
            </w:rPr>
          </w:pPr>
          <w:ins w:id="10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"_Toc529481225"</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 xml:space="preserve">2.4.1 </w:t>
            </w:r>
            <w:r w:rsidRPr="00410F1E">
              <w:rPr>
                <w:rStyle w:val="a5"/>
                <w:rFonts w:hint="eastAsia"/>
                <w:noProof/>
              </w:rPr>
              <w:t>优势（</w:t>
            </w:r>
            <w:r w:rsidRPr="00410F1E">
              <w:rPr>
                <w:rStyle w:val="a5"/>
                <w:noProof/>
              </w:rPr>
              <w:t>Strength</w:t>
            </w:r>
            <w:r w:rsidRPr="00410F1E">
              <w:rPr>
                <w:rStyle w:val="a5"/>
                <w:rFonts w:hint="eastAsia"/>
                <w:noProof/>
              </w:rPr>
              <w:t>）</w:t>
            </w:r>
            <w:r>
              <w:rPr>
                <w:noProof/>
                <w:webHidden/>
              </w:rPr>
              <w:tab/>
            </w:r>
            <w:r>
              <w:rPr>
                <w:noProof/>
                <w:webHidden/>
              </w:rPr>
              <w:fldChar w:fldCharType="begin"/>
            </w:r>
            <w:r>
              <w:rPr>
                <w:noProof/>
                <w:webHidden/>
              </w:rPr>
              <w:instrText xml:space="preserve"> PAGEREF _Toc529481225 \h </w:instrText>
            </w:r>
            <w:r>
              <w:rPr>
                <w:noProof/>
                <w:webHidden/>
              </w:rPr>
            </w:r>
          </w:ins>
          <w:r>
            <w:rPr>
              <w:noProof/>
              <w:webHidden/>
            </w:rPr>
            <w:fldChar w:fldCharType="separate"/>
          </w:r>
          <w:ins w:id="104" w:author="Administrator" w:date="2018-11-08T22:57:00Z">
            <w:r>
              <w:rPr>
                <w:noProof/>
                <w:webHidden/>
              </w:rPr>
              <w:t>12</w:t>
            </w:r>
            <w:r>
              <w:rPr>
                <w:noProof/>
                <w:webHidden/>
              </w:rPr>
              <w:fldChar w:fldCharType="end"/>
            </w:r>
            <w:r w:rsidRPr="00410F1E">
              <w:rPr>
                <w:rStyle w:val="a5"/>
                <w:noProof/>
              </w:rPr>
              <w:fldChar w:fldCharType="end"/>
            </w:r>
          </w:ins>
        </w:p>
        <w:p w14:paraId="10CBEAA5" w14:textId="77777777" w:rsidR="008B6A8C" w:rsidRDefault="008B6A8C">
          <w:pPr>
            <w:pStyle w:val="30"/>
            <w:tabs>
              <w:tab w:val="right" w:leader="dot" w:pos="8296"/>
            </w:tabs>
            <w:rPr>
              <w:ins w:id="105" w:author="Administrator" w:date="2018-11-08T22:57:00Z"/>
              <w:noProof/>
            </w:rPr>
          </w:pPr>
          <w:ins w:id="10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"_Toc529481226"</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 xml:space="preserve">2.4.2 </w:t>
            </w:r>
            <w:r w:rsidRPr="00410F1E">
              <w:rPr>
                <w:rStyle w:val="a5"/>
                <w:rFonts w:hint="eastAsia"/>
                <w:noProof/>
              </w:rPr>
              <w:t>劣势（</w:t>
            </w:r>
            <w:r w:rsidRPr="00410F1E">
              <w:rPr>
                <w:rStyle w:val="a5"/>
                <w:noProof/>
              </w:rPr>
              <w:t>Weakness</w:t>
            </w:r>
            <w:r w:rsidRPr="00410F1E">
              <w:rPr>
                <w:rStyle w:val="a5"/>
                <w:rFonts w:hint="eastAsia"/>
                <w:noProof/>
              </w:rPr>
              <w:t>）</w:t>
            </w:r>
            <w:r>
              <w:rPr>
                <w:noProof/>
                <w:webHidden/>
              </w:rPr>
              <w:tab/>
            </w:r>
            <w:r>
              <w:rPr>
                <w:noProof/>
                <w:webHidden/>
              </w:rPr>
              <w:fldChar w:fldCharType="begin"/>
            </w:r>
            <w:r>
              <w:rPr>
                <w:noProof/>
                <w:webHidden/>
              </w:rPr>
              <w:instrText xml:space="preserve"> PAGEREF _Toc529481226 \h </w:instrText>
            </w:r>
            <w:r>
              <w:rPr>
                <w:noProof/>
                <w:webHidden/>
              </w:rPr>
            </w:r>
          </w:ins>
          <w:r>
            <w:rPr>
              <w:noProof/>
              <w:webHidden/>
            </w:rPr>
            <w:fldChar w:fldCharType="separate"/>
          </w:r>
          <w:ins w:id="107" w:author="Administrator" w:date="2018-11-08T22:57:00Z">
            <w:r>
              <w:rPr>
                <w:noProof/>
                <w:webHidden/>
              </w:rPr>
              <w:t>12</w:t>
            </w:r>
            <w:r>
              <w:rPr>
                <w:noProof/>
                <w:webHidden/>
              </w:rPr>
              <w:fldChar w:fldCharType="end"/>
            </w:r>
            <w:r w:rsidRPr="00410F1E">
              <w:rPr>
                <w:rStyle w:val="a5"/>
                <w:noProof/>
              </w:rPr>
              <w:fldChar w:fldCharType="end"/>
            </w:r>
          </w:ins>
        </w:p>
        <w:p w14:paraId="79F568BF" w14:textId="77777777" w:rsidR="008B6A8C" w:rsidRDefault="008B6A8C">
          <w:pPr>
            <w:pStyle w:val="30"/>
            <w:tabs>
              <w:tab w:val="right" w:leader="dot" w:pos="8296"/>
            </w:tabs>
            <w:rPr>
              <w:ins w:id="108" w:author="Administrator" w:date="2018-11-08T22:57:00Z"/>
              <w:noProof/>
            </w:rPr>
          </w:pPr>
          <w:ins w:id="10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"_Toc529481227"</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 xml:space="preserve">2.4.3 </w:t>
            </w:r>
            <w:r w:rsidRPr="00410F1E">
              <w:rPr>
                <w:rStyle w:val="a5"/>
                <w:rFonts w:hint="eastAsia"/>
                <w:noProof/>
              </w:rPr>
              <w:t>机会（</w:t>
            </w:r>
            <w:r w:rsidRPr="00410F1E">
              <w:rPr>
                <w:rStyle w:val="a5"/>
                <w:noProof/>
              </w:rPr>
              <w:t>opportunities</w:t>
            </w:r>
            <w:r w:rsidRPr="00410F1E">
              <w:rPr>
                <w:rStyle w:val="a5"/>
                <w:rFonts w:hint="eastAsia"/>
                <w:noProof/>
              </w:rPr>
              <w:t>）</w:t>
            </w:r>
            <w:r>
              <w:rPr>
                <w:noProof/>
                <w:webHidden/>
              </w:rPr>
              <w:tab/>
            </w:r>
            <w:r>
              <w:rPr>
                <w:noProof/>
                <w:webHidden/>
              </w:rPr>
              <w:fldChar w:fldCharType="begin"/>
            </w:r>
            <w:r>
              <w:rPr>
                <w:noProof/>
                <w:webHidden/>
              </w:rPr>
              <w:instrText xml:space="preserve"> PAGEREF _Toc529481227 \h </w:instrText>
            </w:r>
            <w:r>
              <w:rPr>
                <w:noProof/>
                <w:webHidden/>
              </w:rPr>
            </w:r>
          </w:ins>
          <w:r>
            <w:rPr>
              <w:noProof/>
              <w:webHidden/>
            </w:rPr>
            <w:fldChar w:fldCharType="separate"/>
          </w:r>
          <w:ins w:id="110" w:author="Administrator" w:date="2018-11-08T22:57:00Z">
            <w:r>
              <w:rPr>
                <w:noProof/>
                <w:webHidden/>
              </w:rPr>
              <w:t>12</w:t>
            </w:r>
            <w:r>
              <w:rPr>
                <w:noProof/>
                <w:webHidden/>
              </w:rPr>
              <w:fldChar w:fldCharType="end"/>
            </w:r>
            <w:r w:rsidRPr="00410F1E">
              <w:rPr>
                <w:rStyle w:val="a5"/>
                <w:noProof/>
              </w:rPr>
              <w:fldChar w:fldCharType="end"/>
            </w:r>
          </w:ins>
        </w:p>
        <w:p w14:paraId="56C0590D" w14:textId="77777777" w:rsidR="008B6A8C" w:rsidRDefault="008B6A8C">
          <w:pPr>
            <w:pStyle w:val="30"/>
            <w:tabs>
              <w:tab w:val="right" w:leader="dot" w:pos="8296"/>
            </w:tabs>
            <w:rPr>
              <w:ins w:id="111" w:author="Administrator" w:date="2018-11-08T22:57:00Z"/>
              <w:noProof/>
            </w:rPr>
          </w:pPr>
          <w:ins w:id="11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"_Toc529481228"</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 xml:space="preserve">2.4.4 </w:t>
            </w:r>
            <w:r w:rsidRPr="00410F1E">
              <w:rPr>
                <w:rStyle w:val="a5"/>
                <w:rFonts w:hint="eastAsia"/>
                <w:noProof/>
              </w:rPr>
              <w:t>威胁（</w:t>
            </w:r>
            <w:r w:rsidRPr="00410F1E">
              <w:rPr>
                <w:rStyle w:val="a5"/>
                <w:noProof/>
              </w:rPr>
              <w:t>Threats</w:t>
            </w:r>
            <w:r w:rsidRPr="00410F1E">
              <w:rPr>
                <w:rStyle w:val="a5"/>
                <w:rFonts w:hint="eastAsia"/>
                <w:noProof/>
              </w:rPr>
              <w:t>）</w:t>
            </w:r>
            <w:r>
              <w:rPr>
                <w:noProof/>
                <w:webHidden/>
              </w:rPr>
              <w:tab/>
            </w:r>
            <w:r>
              <w:rPr>
                <w:noProof/>
                <w:webHidden/>
              </w:rPr>
              <w:fldChar w:fldCharType="begin"/>
            </w:r>
            <w:r>
              <w:rPr>
                <w:noProof/>
                <w:webHidden/>
              </w:rPr>
              <w:instrText xml:space="preserve"> PAGEREF _Toc529481228 \h </w:instrText>
            </w:r>
            <w:r>
              <w:rPr>
                <w:noProof/>
                <w:webHidden/>
              </w:rPr>
            </w:r>
          </w:ins>
          <w:r>
            <w:rPr>
              <w:noProof/>
              <w:webHidden/>
            </w:rPr>
            <w:fldChar w:fldCharType="separate"/>
          </w:r>
          <w:ins w:id="113" w:author="Administrator" w:date="2018-11-08T22:57:00Z">
            <w:r>
              <w:rPr>
                <w:noProof/>
                <w:webHidden/>
              </w:rPr>
              <w:t>12</w:t>
            </w:r>
            <w:r>
              <w:rPr>
                <w:noProof/>
                <w:webHidden/>
              </w:rPr>
              <w:fldChar w:fldCharType="end"/>
            </w:r>
            <w:r w:rsidRPr="00410F1E">
              <w:rPr>
                <w:rStyle w:val="a5"/>
                <w:noProof/>
              </w:rPr>
              <w:fldChar w:fldCharType="end"/>
            </w:r>
          </w:ins>
        </w:p>
        <w:p w14:paraId="2C2536B1" w14:textId="77777777" w:rsidR="008B6A8C" w:rsidRDefault="008B6A8C">
          <w:pPr>
            <w:pStyle w:val="20"/>
            <w:tabs>
              <w:tab w:val="right" w:leader="dot" w:pos="8296"/>
            </w:tabs>
            <w:rPr>
              <w:ins w:id="114" w:author="Administrator" w:date="2018-11-08T22:57:00Z"/>
              <w:noProof/>
            </w:rPr>
          </w:pPr>
          <w:ins w:id="11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"_Toc529481229"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2.5</w:t>
            </w:r>
            <w:r w:rsidRPr="00410F1E">
              <w:rPr>
                <w:rStyle w:val="a5"/>
                <w:rFonts w:hint="eastAsia"/>
                <w:noProof/>
              </w:rPr>
              <w:t>进行可行性分析的方法</w:t>
            </w:r>
            <w:r>
              <w:rPr>
                <w:noProof/>
                <w:webHidden/>
              </w:rPr>
              <w:tab/>
            </w:r>
            <w:r>
              <w:rPr>
                <w:noProof/>
                <w:webHidden/>
              </w:rPr>
              <w:fldChar w:fldCharType="begin"/>
            </w:r>
            <w:r>
              <w:rPr>
                <w:noProof/>
                <w:webHidden/>
              </w:rPr>
              <w:instrText xml:space="preserve"> PAGEREF _Toc529481229 \h </w:instrText>
            </w:r>
            <w:r>
              <w:rPr>
                <w:noProof/>
                <w:webHidden/>
              </w:rPr>
            </w:r>
          </w:ins>
          <w:r>
            <w:rPr>
              <w:noProof/>
              <w:webHidden/>
            </w:rPr>
            <w:fldChar w:fldCharType="separate"/>
          </w:r>
          <w:ins w:id="116" w:author="Administrator" w:date="2018-11-08T22:57:00Z">
            <w:r>
              <w:rPr>
                <w:noProof/>
                <w:webHidden/>
              </w:rPr>
              <w:t>12</w:t>
            </w:r>
            <w:r>
              <w:rPr>
                <w:noProof/>
                <w:webHidden/>
              </w:rPr>
              <w:fldChar w:fldCharType="end"/>
            </w:r>
            <w:r w:rsidRPr="00410F1E">
              <w:rPr>
                <w:rStyle w:val="a5"/>
                <w:noProof/>
              </w:rPr>
              <w:fldChar w:fldCharType="end"/>
            </w:r>
          </w:ins>
        </w:p>
        <w:p w14:paraId="2AAFFE84" w14:textId="77777777" w:rsidR="008B6A8C" w:rsidRDefault="008B6A8C">
          <w:pPr>
            <w:pStyle w:val="10"/>
            <w:tabs>
              <w:tab w:val="right" w:leader="dot" w:pos="8296"/>
            </w:tabs>
            <w:rPr>
              <w:ins w:id="117" w:author="Administrator" w:date="2018-11-08T22:57:00Z"/>
              <w:noProof/>
            </w:rPr>
          </w:pPr>
          <w:ins w:id="11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3</w:t>
            </w:r>
            <w:r w:rsidRPr="00410F1E">
              <w:rPr>
                <w:rStyle w:val="a5"/>
                <w:rFonts w:hint="eastAsia"/>
                <w:noProof/>
              </w:rPr>
              <w:t>经济可行性</w:t>
            </w:r>
            <w:r>
              <w:rPr>
                <w:noProof/>
                <w:webHidden/>
              </w:rPr>
              <w:tab/>
            </w:r>
            <w:r>
              <w:rPr>
                <w:noProof/>
                <w:webHidden/>
              </w:rPr>
              <w:fldChar w:fldCharType="begin"/>
            </w:r>
            <w:r>
              <w:rPr>
                <w:noProof/>
                <w:webHidden/>
              </w:rPr>
              <w:instrText xml:space="preserve"> PAGEREF _Toc529481230 \h </w:instrText>
            </w:r>
            <w:r>
              <w:rPr>
                <w:noProof/>
                <w:webHidden/>
              </w:rPr>
            </w:r>
          </w:ins>
          <w:r>
            <w:rPr>
              <w:noProof/>
              <w:webHidden/>
            </w:rPr>
            <w:fldChar w:fldCharType="separate"/>
          </w:r>
          <w:ins w:id="119" w:author="Administrator" w:date="2018-11-08T22:57:00Z">
            <w:r>
              <w:rPr>
                <w:noProof/>
                <w:webHidden/>
              </w:rPr>
              <w:t>13</w:t>
            </w:r>
            <w:r>
              <w:rPr>
                <w:noProof/>
                <w:webHidden/>
              </w:rPr>
              <w:fldChar w:fldCharType="end"/>
            </w:r>
            <w:r w:rsidRPr="00410F1E">
              <w:rPr>
                <w:rStyle w:val="a5"/>
                <w:noProof/>
              </w:rPr>
              <w:fldChar w:fldCharType="end"/>
            </w:r>
          </w:ins>
        </w:p>
        <w:p w14:paraId="3CC3DC1B" w14:textId="77777777" w:rsidR="008B6A8C" w:rsidRDefault="008B6A8C">
          <w:pPr>
            <w:pStyle w:val="10"/>
            <w:tabs>
              <w:tab w:val="right" w:leader="dot" w:pos="8296"/>
            </w:tabs>
            <w:rPr>
              <w:ins w:id="120" w:author="Administrator" w:date="2018-11-08T22:57:00Z"/>
              <w:noProof/>
            </w:rPr>
          </w:pPr>
          <w:ins w:id="12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w:t>
            </w:r>
            <w:r w:rsidRPr="00410F1E">
              <w:rPr>
                <w:rStyle w:val="a5"/>
                <w:rFonts w:hint="eastAsia"/>
                <w:noProof/>
              </w:rPr>
              <w:t>技术可行性</w:t>
            </w:r>
            <w:r>
              <w:rPr>
                <w:noProof/>
                <w:webHidden/>
              </w:rPr>
              <w:tab/>
            </w:r>
            <w:r>
              <w:rPr>
                <w:noProof/>
                <w:webHidden/>
              </w:rPr>
              <w:fldChar w:fldCharType="begin"/>
            </w:r>
            <w:r>
              <w:rPr>
                <w:noProof/>
                <w:webHidden/>
              </w:rPr>
              <w:instrText xml:space="preserve"> PAGEREF _Toc529481231 \h </w:instrText>
            </w:r>
            <w:r>
              <w:rPr>
                <w:noProof/>
                <w:webHidden/>
              </w:rPr>
            </w:r>
          </w:ins>
          <w:r>
            <w:rPr>
              <w:noProof/>
              <w:webHidden/>
            </w:rPr>
            <w:fldChar w:fldCharType="separate"/>
          </w:r>
          <w:ins w:id="122" w:author="Administrator" w:date="2018-11-08T22:57:00Z">
            <w:r>
              <w:rPr>
                <w:noProof/>
                <w:webHidden/>
              </w:rPr>
              <w:t>13</w:t>
            </w:r>
            <w:r>
              <w:rPr>
                <w:noProof/>
                <w:webHidden/>
              </w:rPr>
              <w:fldChar w:fldCharType="end"/>
            </w:r>
            <w:r w:rsidRPr="00410F1E">
              <w:rPr>
                <w:rStyle w:val="a5"/>
                <w:noProof/>
              </w:rPr>
              <w:fldChar w:fldCharType="end"/>
            </w:r>
          </w:ins>
        </w:p>
        <w:p w14:paraId="40DFBC98" w14:textId="77777777" w:rsidR="008B6A8C" w:rsidRDefault="008B6A8C">
          <w:pPr>
            <w:pStyle w:val="20"/>
            <w:tabs>
              <w:tab w:val="right" w:leader="dot" w:pos="8296"/>
            </w:tabs>
            <w:rPr>
              <w:ins w:id="123" w:author="Administrator" w:date="2018-11-08T22:57:00Z"/>
              <w:noProof/>
            </w:rPr>
          </w:pPr>
          <w:ins w:id="12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 xml:space="preserve">4.1 </w:t>
            </w:r>
            <w:r w:rsidRPr="00410F1E">
              <w:rPr>
                <w:rStyle w:val="a5"/>
                <w:rFonts w:hint="eastAsia"/>
                <w:noProof/>
              </w:rPr>
              <w:t>角色与职责</w:t>
            </w:r>
            <w:r>
              <w:rPr>
                <w:noProof/>
                <w:webHidden/>
              </w:rPr>
              <w:tab/>
            </w:r>
            <w:r>
              <w:rPr>
                <w:noProof/>
                <w:webHidden/>
              </w:rPr>
              <w:fldChar w:fldCharType="begin"/>
            </w:r>
            <w:r>
              <w:rPr>
                <w:noProof/>
                <w:webHidden/>
              </w:rPr>
              <w:instrText xml:space="preserve"> PAGEREF _Toc529481232 \h </w:instrText>
            </w:r>
            <w:r>
              <w:rPr>
                <w:noProof/>
                <w:webHidden/>
              </w:rPr>
            </w:r>
          </w:ins>
          <w:r>
            <w:rPr>
              <w:noProof/>
              <w:webHidden/>
            </w:rPr>
            <w:fldChar w:fldCharType="separate"/>
          </w:r>
          <w:ins w:id="125" w:author="Administrator" w:date="2018-11-08T22:57:00Z">
            <w:r>
              <w:rPr>
                <w:noProof/>
                <w:webHidden/>
              </w:rPr>
              <w:t>13</w:t>
            </w:r>
            <w:r>
              <w:rPr>
                <w:noProof/>
                <w:webHidden/>
              </w:rPr>
              <w:fldChar w:fldCharType="end"/>
            </w:r>
            <w:r w:rsidRPr="00410F1E">
              <w:rPr>
                <w:rStyle w:val="a5"/>
                <w:noProof/>
              </w:rPr>
              <w:fldChar w:fldCharType="end"/>
            </w:r>
          </w:ins>
        </w:p>
        <w:p w14:paraId="6252E351" w14:textId="77777777" w:rsidR="008B6A8C" w:rsidRDefault="008B6A8C">
          <w:pPr>
            <w:pStyle w:val="20"/>
            <w:tabs>
              <w:tab w:val="right" w:leader="dot" w:pos="8296"/>
            </w:tabs>
            <w:rPr>
              <w:ins w:id="126" w:author="Administrator" w:date="2018-11-08T22:57:00Z"/>
              <w:noProof/>
            </w:rPr>
          </w:pPr>
          <w:ins w:id="12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"_Toc529481233"</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4.2</w:t>
            </w:r>
            <w:r w:rsidRPr="00410F1E">
              <w:rPr>
                <w:rStyle w:val="a5"/>
                <w:rFonts w:hint="eastAsia"/>
                <w:noProof/>
              </w:rPr>
              <w:t>人员</w:t>
            </w:r>
            <w:r>
              <w:rPr>
                <w:noProof/>
                <w:webHidden/>
              </w:rPr>
              <w:tab/>
            </w:r>
            <w:r>
              <w:rPr>
                <w:noProof/>
                <w:webHidden/>
              </w:rPr>
              <w:fldChar w:fldCharType="begin"/>
            </w:r>
            <w:r>
              <w:rPr>
                <w:noProof/>
                <w:webHidden/>
              </w:rPr>
              <w:instrText xml:space="preserve"> PAGEREF _Toc529481233 \h </w:instrText>
            </w:r>
            <w:r>
              <w:rPr>
                <w:noProof/>
                <w:webHidden/>
              </w:rPr>
            </w:r>
          </w:ins>
          <w:r>
            <w:rPr>
              <w:noProof/>
              <w:webHidden/>
            </w:rPr>
            <w:fldChar w:fldCharType="separate"/>
          </w:r>
          <w:ins w:id="128" w:author="Administrator" w:date="2018-11-08T22:57:00Z">
            <w:r>
              <w:rPr>
                <w:noProof/>
                <w:webHidden/>
              </w:rPr>
              <w:t>14</w:t>
            </w:r>
            <w:r>
              <w:rPr>
                <w:noProof/>
                <w:webHidden/>
              </w:rPr>
              <w:fldChar w:fldCharType="end"/>
            </w:r>
            <w:r w:rsidRPr="00410F1E">
              <w:rPr>
                <w:rStyle w:val="a5"/>
                <w:noProof/>
              </w:rPr>
              <w:fldChar w:fldCharType="end"/>
            </w:r>
          </w:ins>
        </w:p>
        <w:p w14:paraId="20E77AF0" w14:textId="77777777" w:rsidR="008B6A8C" w:rsidRDefault="008B6A8C">
          <w:pPr>
            <w:pStyle w:val="20"/>
            <w:tabs>
              <w:tab w:val="right" w:leader="dot" w:pos="8296"/>
            </w:tabs>
            <w:rPr>
              <w:ins w:id="129" w:author="Administrator" w:date="2018-11-08T22:57:00Z"/>
              <w:noProof/>
            </w:rPr>
          </w:pPr>
          <w:ins w:id="13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"_Toc529481234"</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4.3</w:t>
            </w:r>
            <w:r w:rsidRPr="00410F1E">
              <w:rPr>
                <w:rStyle w:val="a5"/>
                <w:rFonts w:hint="eastAsia"/>
                <w:noProof/>
              </w:rPr>
              <w:t>环境资源</w:t>
            </w:r>
            <w:r>
              <w:rPr>
                <w:noProof/>
                <w:webHidden/>
              </w:rPr>
              <w:tab/>
            </w:r>
            <w:r>
              <w:rPr>
                <w:noProof/>
                <w:webHidden/>
              </w:rPr>
              <w:fldChar w:fldCharType="begin"/>
            </w:r>
            <w:r>
              <w:rPr>
                <w:noProof/>
                <w:webHidden/>
              </w:rPr>
              <w:instrText xml:space="preserve"> PAGEREF _Toc529481234 \h </w:instrText>
            </w:r>
            <w:r>
              <w:rPr>
                <w:noProof/>
                <w:webHidden/>
              </w:rPr>
            </w:r>
          </w:ins>
          <w:r>
            <w:rPr>
              <w:noProof/>
              <w:webHidden/>
            </w:rPr>
            <w:fldChar w:fldCharType="separate"/>
          </w:r>
          <w:ins w:id="131" w:author="Administrator" w:date="2018-11-08T22:57:00Z">
            <w:r>
              <w:rPr>
                <w:noProof/>
                <w:webHidden/>
              </w:rPr>
              <w:t>15</w:t>
            </w:r>
            <w:r>
              <w:rPr>
                <w:noProof/>
                <w:webHidden/>
              </w:rPr>
              <w:fldChar w:fldCharType="end"/>
            </w:r>
            <w:r w:rsidRPr="00410F1E">
              <w:rPr>
                <w:rStyle w:val="a5"/>
                <w:noProof/>
              </w:rPr>
              <w:fldChar w:fldCharType="end"/>
            </w:r>
          </w:ins>
        </w:p>
        <w:p w14:paraId="6B63FADD" w14:textId="77777777" w:rsidR="008B6A8C" w:rsidRDefault="008B6A8C">
          <w:pPr>
            <w:pStyle w:val="20"/>
            <w:tabs>
              <w:tab w:val="right" w:leader="dot" w:pos="8296"/>
            </w:tabs>
            <w:rPr>
              <w:ins w:id="132" w:author="Administrator" w:date="2018-11-08T22:57:00Z"/>
              <w:noProof/>
            </w:rPr>
          </w:pPr>
          <w:ins w:id="13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"_Toc529481235"</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4.4</w:t>
            </w:r>
            <w:r w:rsidRPr="00410F1E">
              <w:rPr>
                <w:rStyle w:val="a5"/>
                <w:rFonts w:hint="eastAsia"/>
                <w:noProof/>
              </w:rPr>
              <w:t>投资</w:t>
            </w:r>
            <w:r>
              <w:rPr>
                <w:noProof/>
                <w:webHidden/>
              </w:rPr>
              <w:tab/>
            </w:r>
            <w:r>
              <w:rPr>
                <w:noProof/>
                <w:webHidden/>
              </w:rPr>
              <w:fldChar w:fldCharType="begin"/>
            </w:r>
            <w:r>
              <w:rPr>
                <w:noProof/>
                <w:webHidden/>
              </w:rPr>
              <w:instrText xml:space="preserve"> PAGEREF _Toc529481235 \h </w:instrText>
            </w:r>
            <w:r>
              <w:rPr>
                <w:noProof/>
                <w:webHidden/>
              </w:rPr>
            </w:r>
          </w:ins>
          <w:r>
            <w:rPr>
              <w:noProof/>
              <w:webHidden/>
            </w:rPr>
            <w:fldChar w:fldCharType="separate"/>
          </w:r>
          <w:ins w:id="134" w:author="Administrator" w:date="2018-11-08T22:57:00Z">
            <w:r>
              <w:rPr>
                <w:noProof/>
                <w:webHidden/>
              </w:rPr>
              <w:t>15</w:t>
            </w:r>
            <w:r>
              <w:rPr>
                <w:noProof/>
                <w:webHidden/>
              </w:rPr>
              <w:fldChar w:fldCharType="end"/>
            </w:r>
            <w:r w:rsidRPr="00410F1E">
              <w:rPr>
                <w:rStyle w:val="a5"/>
                <w:noProof/>
              </w:rPr>
              <w:fldChar w:fldCharType="end"/>
            </w:r>
          </w:ins>
        </w:p>
        <w:p w14:paraId="759BDA88" w14:textId="77777777" w:rsidR="008B6A8C" w:rsidRDefault="008B6A8C">
          <w:pPr>
            <w:pStyle w:val="30"/>
            <w:tabs>
              <w:tab w:val="right" w:leader="dot" w:pos="8296"/>
            </w:tabs>
            <w:rPr>
              <w:ins w:id="135" w:author="Administrator" w:date="2018-11-08T22:57:00Z"/>
              <w:noProof/>
            </w:rPr>
          </w:pPr>
          <w:ins w:id="13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"_Toc529481236"</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4.4.1</w:t>
            </w:r>
            <w:r w:rsidRPr="00410F1E">
              <w:rPr>
                <w:rStyle w:val="a5"/>
                <w:rFonts w:hint="eastAsia"/>
                <w:noProof/>
              </w:rPr>
              <w:t>资金</w:t>
            </w:r>
            <w:r>
              <w:rPr>
                <w:noProof/>
                <w:webHidden/>
              </w:rPr>
              <w:tab/>
            </w:r>
            <w:r>
              <w:rPr>
                <w:noProof/>
                <w:webHidden/>
              </w:rPr>
              <w:fldChar w:fldCharType="begin"/>
            </w:r>
            <w:r>
              <w:rPr>
                <w:noProof/>
                <w:webHidden/>
              </w:rPr>
              <w:instrText xml:space="preserve"> PAGEREF _Toc529481236 \h </w:instrText>
            </w:r>
            <w:r>
              <w:rPr>
                <w:noProof/>
                <w:webHidden/>
              </w:rPr>
            </w:r>
          </w:ins>
          <w:r>
            <w:rPr>
              <w:noProof/>
              <w:webHidden/>
            </w:rPr>
            <w:fldChar w:fldCharType="separate"/>
          </w:r>
          <w:ins w:id="137" w:author="Administrator" w:date="2018-11-08T22:57:00Z">
            <w:r>
              <w:rPr>
                <w:noProof/>
                <w:webHidden/>
              </w:rPr>
              <w:t>15</w:t>
            </w:r>
            <w:r>
              <w:rPr>
                <w:noProof/>
                <w:webHidden/>
              </w:rPr>
              <w:fldChar w:fldCharType="end"/>
            </w:r>
            <w:r w:rsidRPr="00410F1E">
              <w:rPr>
                <w:rStyle w:val="a5"/>
                <w:noProof/>
              </w:rPr>
              <w:fldChar w:fldCharType="end"/>
            </w:r>
          </w:ins>
        </w:p>
        <w:p w14:paraId="771B831F" w14:textId="77777777" w:rsidR="008B6A8C" w:rsidRDefault="008B6A8C">
          <w:pPr>
            <w:pStyle w:val="30"/>
            <w:tabs>
              <w:tab w:val="right" w:leader="dot" w:pos="8296"/>
            </w:tabs>
            <w:rPr>
              <w:ins w:id="138" w:author="Administrator" w:date="2018-11-08T22:57:00Z"/>
              <w:noProof/>
            </w:rPr>
          </w:pPr>
          <w:ins w:id="13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"_Toc529481237"</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4.4.2</w:t>
            </w:r>
            <w:r w:rsidRPr="00410F1E">
              <w:rPr>
                <w:rStyle w:val="a5"/>
                <w:rFonts w:hint="eastAsia"/>
                <w:noProof/>
              </w:rPr>
              <w:t>人力</w:t>
            </w:r>
            <w:r>
              <w:rPr>
                <w:noProof/>
                <w:webHidden/>
              </w:rPr>
              <w:tab/>
            </w:r>
            <w:r>
              <w:rPr>
                <w:noProof/>
                <w:webHidden/>
              </w:rPr>
              <w:fldChar w:fldCharType="begin"/>
            </w:r>
            <w:r>
              <w:rPr>
                <w:noProof/>
                <w:webHidden/>
              </w:rPr>
              <w:instrText xml:space="preserve"> PAGEREF _Toc529481237 \h </w:instrText>
            </w:r>
            <w:r>
              <w:rPr>
                <w:noProof/>
                <w:webHidden/>
              </w:rPr>
            </w:r>
          </w:ins>
          <w:r>
            <w:rPr>
              <w:noProof/>
              <w:webHidden/>
            </w:rPr>
            <w:fldChar w:fldCharType="separate"/>
          </w:r>
          <w:ins w:id="140" w:author="Administrator" w:date="2018-11-08T22:57:00Z">
            <w:r>
              <w:rPr>
                <w:noProof/>
                <w:webHidden/>
              </w:rPr>
              <w:t>15</w:t>
            </w:r>
            <w:r>
              <w:rPr>
                <w:noProof/>
                <w:webHidden/>
              </w:rPr>
              <w:fldChar w:fldCharType="end"/>
            </w:r>
            <w:r w:rsidRPr="00410F1E">
              <w:rPr>
                <w:rStyle w:val="a5"/>
                <w:noProof/>
              </w:rPr>
              <w:fldChar w:fldCharType="end"/>
            </w:r>
          </w:ins>
        </w:p>
        <w:p w14:paraId="758235DE" w14:textId="77777777" w:rsidR="008B6A8C" w:rsidRDefault="008B6A8C">
          <w:pPr>
            <w:pStyle w:val="20"/>
            <w:tabs>
              <w:tab w:val="right" w:leader="dot" w:pos="8296"/>
            </w:tabs>
            <w:rPr>
              <w:ins w:id="141" w:author="Administrator" w:date="2018-11-08T22:57:00Z"/>
              <w:noProof/>
            </w:rPr>
          </w:pPr>
          <w:ins w:id="14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"_Toc529481238"</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4.5</w:t>
            </w:r>
            <w:r w:rsidRPr="00410F1E">
              <w:rPr>
                <w:rStyle w:val="a5"/>
                <w:rFonts w:hint="eastAsia"/>
                <w:noProof/>
              </w:rPr>
              <w:t>设备</w:t>
            </w:r>
            <w:r>
              <w:rPr>
                <w:noProof/>
                <w:webHidden/>
              </w:rPr>
              <w:tab/>
            </w:r>
            <w:r>
              <w:rPr>
                <w:noProof/>
                <w:webHidden/>
              </w:rPr>
              <w:fldChar w:fldCharType="begin"/>
            </w:r>
            <w:r>
              <w:rPr>
                <w:noProof/>
                <w:webHidden/>
              </w:rPr>
              <w:instrText xml:space="preserve"> PAGEREF _Toc529481238 \h </w:instrText>
            </w:r>
            <w:r>
              <w:rPr>
                <w:noProof/>
                <w:webHidden/>
              </w:rPr>
            </w:r>
          </w:ins>
          <w:r>
            <w:rPr>
              <w:noProof/>
              <w:webHidden/>
            </w:rPr>
            <w:fldChar w:fldCharType="separate"/>
          </w:r>
          <w:ins w:id="143" w:author="Administrator" w:date="2018-11-08T22:57:00Z">
            <w:r>
              <w:rPr>
                <w:noProof/>
                <w:webHidden/>
              </w:rPr>
              <w:t>16</w:t>
            </w:r>
            <w:r>
              <w:rPr>
                <w:noProof/>
                <w:webHidden/>
              </w:rPr>
              <w:fldChar w:fldCharType="end"/>
            </w:r>
            <w:r w:rsidRPr="00410F1E">
              <w:rPr>
                <w:rStyle w:val="a5"/>
                <w:noProof/>
              </w:rPr>
              <w:fldChar w:fldCharType="end"/>
            </w:r>
          </w:ins>
        </w:p>
        <w:p w14:paraId="1F597E5C" w14:textId="77777777" w:rsidR="008B6A8C" w:rsidRDefault="008B6A8C">
          <w:pPr>
            <w:pStyle w:val="20"/>
            <w:tabs>
              <w:tab w:val="right" w:leader="dot" w:pos="8296"/>
            </w:tabs>
            <w:rPr>
              <w:ins w:id="144" w:author="Administrator" w:date="2018-11-08T22:57:00Z"/>
              <w:noProof/>
            </w:rPr>
          </w:pPr>
          <w:ins w:id="14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"_Toc529481239"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4.6</w:t>
            </w:r>
            <w:r w:rsidRPr="00410F1E">
              <w:rPr>
                <w:rStyle w:val="a5"/>
                <w:rFonts w:hint="eastAsia"/>
                <w:noProof/>
              </w:rPr>
              <w:t>关键技术分析及备选方案</w:t>
            </w:r>
            <w:r>
              <w:rPr>
                <w:noProof/>
                <w:webHidden/>
              </w:rPr>
              <w:tab/>
            </w:r>
            <w:r>
              <w:rPr>
                <w:noProof/>
                <w:webHidden/>
              </w:rPr>
              <w:fldChar w:fldCharType="begin"/>
            </w:r>
            <w:r>
              <w:rPr>
                <w:noProof/>
                <w:webHidden/>
              </w:rPr>
              <w:instrText xml:space="preserve"> PAGEREF _Toc529481239 \h </w:instrText>
            </w:r>
            <w:r>
              <w:rPr>
                <w:noProof/>
                <w:webHidden/>
              </w:rPr>
            </w:r>
          </w:ins>
          <w:r>
            <w:rPr>
              <w:noProof/>
              <w:webHidden/>
            </w:rPr>
            <w:fldChar w:fldCharType="separate"/>
          </w:r>
          <w:ins w:id="146" w:author="Administrator" w:date="2018-11-08T22:57:00Z">
            <w:r>
              <w:rPr>
                <w:noProof/>
                <w:webHidden/>
              </w:rPr>
              <w:t>16</w:t>
            </w:r>
            <w:r>
              <w:rPr>
                <w:noProof/>
                <w:webHidden/>
              </w:rPr>
              <w:fldChar w:fldCharType="end"/>
            </w:r>
            <w:r w:rsidRPr="00410F1E">
              <w:rPr>
                <w:rStyle w:val="a5"/>
                <w:noProof/>
              </w:rPr>
              <w:fldChar w:fldCharType="end"/>
            </w:r>
          </w:ins>
        </w:p>
        <w:p w14:paraId="47515AE0" w14:textId="77777777" w:rsidR="008B6A8C" w:rsidRDefault="008B6A8C">
          <w:pPr>
            <w:pStyle w:val="30"/>
            <w:tabs>
              <w:tab w:val="right" w:leader="dot" w:pos="8296"/>
            </w:tabs>
            <w:rPr>
              <w:ins w:id="147" w:author="Administrator" w:date="2018-11-08T22:57:00Z"/>
              <w:noProof/>
            </w:rPr>
          </w:pPr>
          <w:ins w:id="148" w:author="Administrator" w:date="2018-11-08T22:57:00Z">
            <w:r w:rsidRPr="00410F1E">
              <w:rPr>
                <w:rStyle w:val="a5"/>
                <w:noProof/>
              </w:rPr>
              <w:lastRenderedPageBreak/>
              <w:fldChar w:fldCharType="begin"/>
            </w:r>
            <w:r w:rsidRPr="00410F1E">
              <w:rPr>
                <w:rStyle w:val="a5"/>
                <w:noProof/>
              </w:rPr>
              <w:instrText xml:space="preserve"> </w:instrText>
            </w:r>
            <w:r>
              <w:rPr>
                <w:noProof/>
              </w:rPr>
              <w:instrText>HYPERLINK \l "_Toc529481240"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 xml:space="preserve">4.6.1 </w:t>
            </w:r>
            <w:r w:rsidRPr="00410F1E">
              <w:rPr>
                <w:rStyle w:val="a5"/>
                <w:rFonts w:hint="eastAsia"/>
                <w:noProof/>
              </w:rPr>
              <w:t>网站后端</w:t>
            </w:r>
            <w:r>
              <w:rPr>
                <w:noProof/>
                <w:webHidden/>
              </w:rPr>
              <w:tab/>
            </w:r>
            <w:r>
              <w:rPr>
                <w:noProof/>
                <w:webHidden/>
              </w:rPr>
              <w:fldChar w:fldCharType="begin"/>
            </w:r>
            <w:r>
              <w:rPr>
                <w:noProof/>
                <w:webHidden/>
              </w:rPr>
              <w:instrText xml:space="preserve"> PAGEREF _Toc529481240 \h </w:instrText>
            </w:r>
            <w:r>
              <w:rPr>
                <w:noProof/>
                <w:webHidden/>
              </w:rPr>
            </w:r>
          </w:ins>
          <w:r>
            <w:rPr>
              <w:noProof/>
              <w:webHidden/>
            </w:rPr>
            <w:fldChar w:fldCharType="separate"/>
          </w:r>
          <w:ins w:id="149" w:author="Administrator" w:date="2018-11-08T22:57:00Z">
            <w:r>
              <w:rPr>
                <w:noProof/>
                <w:webHidden/>
              </w:rPr>
              <w:t>16</w:t>
            </w:r>
            <w:r>
              <w:rPr>
                <w:noProof/>
                <w:webHidden/>
              </w:rPr>
              <w:fldChar w:fldCharType="end"/>
            </w:r>
            <w:r w:rsidRPr="00410F1E">
              <w:rPr>
                <w:rStyle w:val="a5"/>
                <w:noProof/>
              </w:rPr>
              <w:fldChar w:fldCharType="end"/>
            </w:r>
          </w:ins>
        </w:p>
        <w:p w14:paraId="171819D8" w14:textId="77777777" w:rsidR="008B6A8C" w:rsidRDefault="008B6A8C">
          <w:pPr>
            <w:pStyle w:val="30"/>
            <w:tabs>
              <w:tab w:val="right" w:leader="dot" w:pos="8296"/>
            </w:tabs>
            <w:rPr>
              <w:ins w:id="150" w:author="Administrator" w:date="2018-11-08T22:57:00Z"/>
              <w:noProof/>
            </w:rPr>
          </w:pPr>
          <w:ins w:id="15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4.6.2 APP</w:t>
            </w:r>
            <w:r w:rsidRPr="00410F1E">
              <w:rPr>
                <w:rStyle w:val="a5"/>
                <w:rFonts w:hint="eastAsia"/>
                <w:noProof/>
              </w:rPr>
              <w:t>前端</w:t>
            </w:r>
            <w:r>
              <w:rPr>
                <w:noProof/>
                <w:webHidden/>
              </w:rPr>
              <w:tab/>
            </w:r>
            <w:r>
              <w:rPr>
                <w:noProof/>
                <w:webHidden/>
              </w:rPr>
              <w:fldChar w:fldCharType="begin"/>
            </w:r>
            <w:r>
              <w:rPr>
                <w:noProof/>
                <w:webHidden/>
              </w:rPr>
              <w:instrText xml:space="preserve"> PAGEREF _Toc529481241 \h </w:instrText>
            </w:r>
            <w:r>
              <w:rPr>
                <w:noProof/>
                <w:webHidden/>
              </w:rPr>
            </w:r>
          </w:ins>
          <w:r>
            <w:rPr>
              <w:noProof/>
              <w:webHidden/>
            </w:rPr>
            <w:fldChar w:fldCharType="separate"/>
          </w:r>
          <w:ins w:id="152" w:author="Administrator" w:date="2018-11-08T22:57:00Z">
            <w:r>
              <w:rPr>
                <w:noProof/>
                <w:webHidden/>
              </w:rPr>
              <w:t>17</w:t>
            </w:r>
            <w:r>
              <w:rPr>
                <w:noProof/>
                <w:webHidden/>
              </w:rPr>
              <w:fldChar w:fldCharType="end"/>
            </w:r>
            <w:r w:rsidRPr="00410F1E">
              <w:rPr>
                <w:rStyle w:val="a5"/>
                <w:noProof/>
              </w:rPr>
              <w:fldChar w:fldCharType="end"/>
            </w:r>
          </w:ins>
        </w:p>
        <w:p w14:paraId="12A43E7A" w14:textId="77777777" w:rsidR="008B6A8C" w:rsidRDefault="008B6A8C">
          <w:pPr>
            <w:pStyle w:val="30"/>
            <w:tabs>
              <w:tab w:val="right" w:leader="dot" w:pos="8296"/>
            </w:tabs>
            <w:rPr>
              <w:ins w:id="153" w:author="Administrator" w:date="2018-11-08T22:57:00Z"/>
              <w:noProof/>
            </w:rPr>
          </w:pPr>
          <w:ins w:id="15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4.6.3</w:t>
            </w:r>
            <w:r w:rsidRPr="00410F1E">
              <w:rPr>
                <w:rStyle w:val="a5"/>
                <w:rFonts w:hint="eastAsia"/>
                <w:noProof/>
              </w:rPr>
              <w:t>数据库</w:t>
            </w:r>
            <w:r>
              <w:rPr>
                <w:noProof/>
                <w:webHidden/>
              </w:rPr>
              <w:tab/>
            </w:r>
            <w:r>
              <w:rPr>
                <w:noProof/>
                <w:webHidden/>
              </w:rPr>
              <w:fldChar w:fldCharType="begin"/>
            </w:r>
            <w:r>
              <w:rPr>
                <w:noProof/>
                <w:webHidden/>
              </w:rPr>
              <w:instrText xml:space="preserve"> PAGEREF _Toc529481242 \h </w:instrText>
            </w:r>
            <w:r>
              <w:rPr>
                <w:noProof/>
                <w:webHidden/>
              </w:rPr>
            </w:r>
          </w:ins>
          <w:r>
            <w:rPr>
              <w:noProof/>
              <w:webHidden/>
            </w:rPr>
            <w:fldChar w:fldCharType="separate"/>
          </w:r>
          <w:ins w:id="155" w:author="Administrator" w:date="2018-11-08T22:57:00Z">
            <w:r>
              <w:rPr>
                <w:noProof/>
                <w:webHidden/>
              </w:rPr>
              <w:t>17</w:t>
            </w:r>
            <w:r>
              <w:rPr>
                <w:noProof/>
                <w:webHidden/>
              </w:rPr>
              <w:fldChar w:fldCharType="end"/>
            </w:r>
            <w:r w:rsidRPr="00410F1E">
              <w:rPr>
                <w:rStyle w:val="a5"/>
                <w:noProof/>
              </w:rPr>
              <w:fldChar w:fldCharType="end"/>
            </w:r>
          </w:ins>
        </w:p>
        <w:p w14:paraId="41FD7AFA" w14:textId="77777777" w:rsidR="008B6A8C" w:rsidRDefault="008B6A8C">
          <w:pPr>
            <w:pStyle w:val="20"/>
            <w:tabs>
              <w:tab w:val="right" w:leader="dot" w:pos="8296"/>
            </w:tabs>
            <w:rPr>
              <w:ins w:id="156" w:author="Administrator" w:date="2018-11-08T22:57:00Z"/>
              <w:noProof/>
            </w:rPr>
          </w:pPr>
          <w:ins w:id="15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"_Toc529481243"</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w:t>
            </w:r>
            <w:r w:rsidRPr="00410F1E">
              <w:rPr>
                <w:rStyle w:val="a5"/>
                <w:rFonts w:hint="eastAsia"/>
                <w:noProof/>
              </w:rPr>
              <w:t>所建议的系统</w:t>
            </w:r>
            <w:r>
              <w:rPr>
                <w:noProof/>
                <w:webHidden/>
              </w:rPr>
              <w:tab/>
            </w:r>
            <w:r>
              <w:rPr>
                <w:noProof/>
                <w:webHidden/>
              </w:rPr>
              <w:fldChar w:fldCharType="begin"/>
            </w:r>
            <w:r>
              <w:rPr>
                <w:noProof/>
                <w:webHidden/>
              </w:rPr>
              <w:instrText xml:space="preserve"> PAGEREF _Toc529481243 \h </w:instrText>
            </w:r>
            <w:r>
              <w:rPr>
                <w:noProof/>
                <w:webHidden/>
              </w:rPr>
            </w:r>
          </w:ins>
          <w:r>
            <w:rPr>
              <w:noProof/>
              <w:webHidden/>
            </w:rPr>
            <w:fldChar w:fldCharType="separate"/>
          </w:r>
          <w:ins w:id="158" w:author="Administrator" w:date="2018-11-08T22:57:00Z">
            <w:r>
              <w:rPr>
                <w:noProof/>
                <w:webHidden/>
              </w:rPr>
              <w:t>18</w:t>
            </w:r>
            <w:r>
              <w:rPr>
                <w:noProof/>
                <w:webHidden/>
              </w:rPr>
              <w:fldChar w:fldCharType="end"/>
            </w:r>
            <w:r w:rsidRPr="00410F1E">
              <w:rPr>
                <w:rStyle w:val="a5"/>
                <w:noProof/>
              </w:rPr>
              <w:fldChar w:fldCharType="end"/>
            </w:r>
          </w:ins>
        </w:p>
        <w:p w14:paraId="3463AC8D" w14:textId="77777777" w:rsidR="008B6A8C" w:rsidRDefault="008B6A8C">
          <w:pPr>
            <w:pStyle w:val="30"/>
            <w:tabs>
              <w:tab w:val="right" w:leader="dot" w:pos="8296"/>
            </w:tabs>
            <w:rPr>
              <w:ins w:id="159" w:author="Administrator" w:date="2018-11-08T22:57:00Z"/>
              <w:noProof/>
            </w:rPr>
          </w:pPr>
          <w:ins w:id="16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"_Toc529481244"</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4.7.1</w:t>
            </w:r>
            <w:r w:rsidRPr="00410F1E">
              <w:rPr>
                <w:rStyle w:val="a5"/>
                <w:rFonts w:hint="eastAsia"/>
                <w:noProof/>
              </w:rPr>
              <w:t>对所建议的系统的说明</w:t>
            </w:r>
            <w:r>
              <w:rPr>
                <w:noProof/>
                <w:webHidden/>
              </w:rPr>
              <w:tab/>
            </w:r>
            <w:r>
              <w:rPr>
                <w:noProof/>
                <w:webHidden/>
              </w:rPr>
              <w:fldChar w:fldCharType="begin"/>
            </w:r>
            <w:r>
              <w:rPr>
                <w:noProof/>
                <w:webHidden/>
              </w:rPr>
              <w:instrText xml:space="preserve"> PAGEREF _Toc529481244 \h </w:instrText>
            </w:r>
            <w:r>
              <w:rPr>
                <w:noProof/>
                <w:webHidden/>
              </w:rPr>
            </w:r>
          </w:ins>
          <w:r>
            <w:rPr>
              <w:noProof/>
              <w:webHidden/>
            </w:rPr>
            <w:fldChar w:fldCharType="separate"/>
          </w:r>
          <w:ins w:id="161" w:author="Administrator" w:date="2018-11-08T22:57:00Z">
            <w:r>
              <w:rPr>
                <w:noProof/>
                <w:webHidden/>
              </w:rPr>
              <w:t>18</w:t>
            </w:r>
            <w:r>
              <w:rPr>
                <w:noProof/>
                <w:webHidden/>
              </w:rPr>
              <w:fldChar w:fldCharType="end"/>
            </w:r>
            <w:r w:rsidRPr="00410F1E">
              <w:rPr>
                <w:rStyle w:val="a5"/>
                <w:noProof/>
              </w:rPr>
              <w:fldChar w:fldCharType="end"/>
            </w:r>
          </w:ins>
        </w:p>
        <w:p w14:paraId="6EDF6DFE" w14:textId="77777777" w:rsidR="008B6A8C" w:rsidRDefault="008B6A8C">
          <w:pPr>
            <w:pStyle w:val="30"/>
            <w:tabs>
              <w:tab w:val="right" w:leader="dot" w:pos="8296"/>
            </w:tabs>
            <w:rPr>
              <w:ins w:id="162" w:author="Administrator" w:date="2018-11-08T22:57:00Z"/>
              <w:noProof/>
            </w:rPr>
          </w:pPr>
          <w:ins w:id="16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"_Toc529481245"</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4.7.2</w:t>
            </w:r>
            <w:r w:rsidRPr="00410F1E">
              <w:rPr>
                <w:rStyle w:val="a5"/>
                <w:rFonts w:hint="eastAsia"/>
                <w:noProof/>
              </w:rPr>
              <w:t>数据流程和处理流程</w:t>
            </w:r>
            <w:r>
              <w:rPr>
                <w:noProof/>
                <w:webHidden/>
              </w:rPr>
              <w:tab/>
            </w:r>
            <w:r>
              <w:rPr>
                <w:noProof/>
                <w:webHidden/>
              </w:rPr>
              <w:fldChar w:fldCharType="begin"/>
            </w:r>
            <w:r>
              <w:rPr>
                <w:noProof/>
                <w:webHidden/>
              </w:rPr>
              <w:instrText xml:space="preserve"> PAGEREF _Toc529481245 \h </w:instrText>
            </w:r>
            <w:r>
              <w:rPr>
                <w:noProof/>
                <w:webHidden/>
              </w:rPr>
            </w:r>
          </w:ins>
          <w:r>
            <w:rPr>
              <w:noProof/>
              <w:webHidden/>
            </w:rPr>
            <w:fldChar w:fldCharType="separate"/>
          </w:r>
          <w:ins w:id="164" w:author="Administrator" w:date="2018-11-08T22:57:00Z">
            <w:r>
              <w:rPr>
                <w:noProof/>
                <w:webHidden/>
              </w:rPr>
              <w:t>18</w:t>
            </w:r>
            <w:r>
              <w:rPr>
                <w:noProof/>
                <w:webHidden/>
              </w:rPr>
              <w:fldChar w:fldCharType="end"/>
            </w:r>
            <w:r w:rsidRPr="00410F1E">
              <w:rPr>
                <w:rStyle w:val="a5"/>
                <w:noProof/>
              </w:rPr>
              <w:fldChar w:fldCharType="end"/>
            </w:r>
          </w:ins>
        </w:p>
        <w:p w14:paraId="0C8BA223" w14:textId="77777777" w:rsidR="008B6A8C" w:rsidRDefault="008B6A8C">
          <w:pPr>
            <w:pStyle w:val="30"/>
            <w:tabs>
              <w:tab w:val="right" w:leader="dot" w:pos="8296"/>
            </w:tabs>
            <w:rPr>
              <w:ins w:id="165" w:author="Administrator" w:date="2018-11-08T22:57:00Z"/>
              <w:noProof/>
            </w:rPr>
          </w:pPr>
          <w:ins w:id="16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"_Toc529481246"</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4.7.3</w:t>
            </w:r>
            <w:r w:rsidRPr="00410F1E">
              <w:rPr>
                <w:rStyle w:val="a5"/>
                <w:rFonts w:hint="eastAsia"/>
                <w:noProof/>
              </w:rPr>
              <w:t>与原系统的比较</w:t>
            </w:r>
            <w:r w:rsidRPr="00410F1E">
              <w:rPr>
                <w:rStyle w:val="a5"/>
                <w:noProof/>
              </w:rPr>
              <w:t>(</w:t>
            </w:r>
            <w:r w:rsidRPr="00410F1E">
              <w:rPr>
                <w:rStyle w:val="a5"/>
                <w:rFonts w:hint="eastAsia"/>
                <w:noProof/>
              </w:rPr>
              <w:t>若有原系统</w:t>
            </w:r>
            <w:r w:rsidRPr="00410F1E">
              <w:rPr>
                <w:rStyle w:val="a5"/>
                <w:noProof/>
              </w:rPr>
              <w:t>)</w:t>
            </w:r>
            <w:r>
              <w:rPr>
                <w:noProof/>
                <w:webHidden/>
              </w:rPr>
              <w:tab/>
            </w:r>
            <w:r>
              <w:rPr>
                <w:noProof/>
                <w:webHidden/>
              </w:rPr>
              <w:fldChar w:fldCharType="begin"/>
            </w:r>
            <w:r>
              <w:rPr>
                <w:noProof/>
                <w:webHidden/>
              </w:rPr>
              <w:instrText xml:space="preserve"> PAGEREF _Toc529481246 \h </w:instrText>
            </w:r>
            <w:r>
              <w:rPr>
                <w:noProof/>
                <w:webHidden/>
              </w:rPr>
            </w:r>
          </w:ins>
          <w:r>
            <w:rPr>
              <w:noProof/>
              <w:webHidden/>
            </w:rPr>
            <w:fldChar w:fldCharType="separate"/>
          </w:r>
          <w:ins w:id="167" w:author="Administrator" w:date="2018-11-08T22:57:00Z">
            <w:r>
              <w:rPr>
                <w:noProof/>
                <w:webHidden/>
              </w:rPr>
              <w:t>19</w:t>
            </w:r>
            <w:r>
              <w:rPr>
                <w:noProof/>
                <w:webHidden/>
              </w:rPr>
              <w:fldChar w:fldCharType="end"/>
            </w:r>
            <w:r w:rsidRPr="00410F1E">
              <w:rPr>
                <w:rStyle w:val="a5"/>
                <w:noProof/>
              </w:rPr>
              <w:fldChar w:fldCharType="end"/>
            </w:r>
          </w:ins>
        </w:p>
        <w:p w14:paraId="63D7CBBD" w14:textId="77777777" w:rsidR="008B6A8C" w:rsidRDefault="008B6A8C">
          <w:pPr>
            <w:pStyle w:val="30"/>
            <w:tabs>
              <w:tab w:val="right" w:leader="dot" w:pos="8296"/>
            </w:tabs>
            <w:rPr>
              <w:ins w:id="168" w:author="Administrator" w:date="2018-11-08T22:57:00Z"/>
              <w:noProof/>
            </w:rPr>
          </w:pPr>
          <w:ins w:id="16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"_Toc529481247"</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4.7.4</w:t>
            </w:r>
            <w:r w:rsidRPr="00410F1E">
              <w:rPr>
                <w:rStyle w:val="a5"/>
                <w:rFonts w:hint="eastAsia"/>
                <w:noProof/>
              </w:rPr>
              <w:t>影响</w:t>
            </w:r>
            <w:r w:rsidRPr="00410F1E">
              <w:rPr>
                <w:rStyle w:val="a5"/>
                <w:noProof/>
              </w:rPr>
              <w:t>(</w:t>
            </w:r>
            <w:r w:rsidRPr="00410F1E">
              <w:rPr>
                <w:rStyle w:val="a5"/>
                <w:rFonts w:hint="eastAsia"/>
                <w:noProof/>
              </w:rPr>
              <w:t>或要求</w:t>
            </w:r>
            <w:r w:rsidRPr="00410F1E">
              <w:rPr>
                <w:rStyle w:val="a5"/>
                <w:noProof/>
              </w:rPr>
              <w:t>)</w:t>
            </w:r>
            <w:r>
              <w:rPr>
                <w:noProof/>
                <w:webHidden/>
              </w:rPr>
              <w:tab/>
            </w:r>
            <w:r>
              <w:rPr>
                <w:noProof/>
                <w:webHidden/>
              </w:rPr>
              <w:fldChar w:fldCharType="begin"/>
            </w:r>
            <w:r>
              <w:rPr>
                <w:noProof/>
                <w:webHidden/>
              </w:rPr>
              <w:instrText xml:space="preserve"> PAGEREF _Toc529481247 \h </w:instrText>
            </w:r>
            <w:r>
              <w:rPr>
                <w:noProof/>
                <w:webHidden/>
              </w:rPr>
            </w:r>
          </w:ins>
          <w:r>
            <w:rPr>
              <w:noProof/>
              <w:webHidden/>
            </w:rPr>
            <w:fldChar w:fldCharType="separate"/>
          </w:r>
          <w:ins w:id="170" w:author="Administrator" w:date="2018-11-08T22:57:00Z">
            <w:r>
              <w:rPr>
                <w:noProof/>
                <w:webHidden/>
              </w:rPr>
              <w:t>20</w:t>
            </w:r>
            <w:r>
              <w:rPr>
                <w:noProof/>
                <w:webHidden/>
              </w:rPr>
              <w:fldChar w:fldCharType="end"/>
            </w:r>
            <w:r w:rsidRPr="00410F1E">
              <w:rPr>
                <w:rStyle w:val="a5"/>
                <w:noProof/>
              </w:rPr>
              <w:fldChar w:fldCharType="end"/>
            </w:r>
          </w:ins>
        </w:p>
        <w:p w14:paraId="68B0063F" w14:textId="77777777" w:rsidR="008B6A8C" w:rsidRDefault="008B6A8C">
          <w:pPr>
            <w:pStyle w:val="30"/>
            <w:tabs>
              <w:tab w:val="right" w:leader="dot" w:pos="8296"/>
            </w:tabs>
            <w:rPr>
              <w:ins w:id="171" w:author="Administrator" w:date="2018-11-08T22:57:00Z"/>
              <w:noProof/>
            </w:rPr>
          </w:pPr>
          <w:ins w:id="17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"_Toc529481248"</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4.7.5</w:t>
            </w:r>
            <w:r w:rsidRPr="00410F1E">
              <w:rPr>
                <w:rStyle w:val="a5"/>
                <w:rFonts w:hint="eastAsia"/>
                <w:noProof/>
              </w:rPr>
              <w:t>设备</w:t>
            </w:r>
            <w:r>
              <w:rPr>
                <w:noProof/>
                <w:webHidden/>
              </w:rPr>
              <w:tab/>
            </w:r>
            <w:r>
              <w:rPr>
                <w:noProof/>
                <w:webHidden/>
              </w:rPr>
              <w:fldChar w:fldCharType="begin"/>
            </w:r>
            <w:r>
              <w:rPr>
                <w:noProof/>
                <w:webHidden/>
              </w:rPr>
              <w:instrText xml:space="preserve"> PAGEREF _Toc529481248 \h </w:instrText>
            </w:r>
            <w:r>
              <w:rPr>
                <w:noProof/>
                <w:webHidden/>
              </w:rPr>
            </w:r>
          </w:ins>
          <w:r>
            <w:rPr>
              <w:noProof/>
              <w:webHidden/>
            </w:rPr>
            <w:fldChar w:fldCharType="separate"/>
          </w:r>
          <w:ins w:id="173" w:author="Administrator" w:date="2018-11-08T22:57:00Z">
            <w:r>
              <w:rPr>
                <w:noProof/>
                <w:webHidden/>
              </w:rPr>
              <w:t>20</w:t>
            </w:r>
            <w:r>
              <w:rPr>
                <w:noProof/>
                <w:webHidden/>
              </w:rPr>
              <w:fldChar w:fldCharType="end"/>
            </w:r>
            <w:r w:rsidRPr="00410F1E">
              <w:rPr>
                <w:rStyle w:val="a5"/>
                <w:noProof/>
              </w:rPr>
              <w:fldChar w:fldCharType="end"/>
            </w:r>
          </w:ins>
        </w:p>
        <w:p w14:paraId="43EC9101" w14:textId="77777777" w:rsidR="008B6A8C" w:rsidRDefault="008B6A8C">
          <w:pPr>
            <w:pStyle w:val="30"/>
            <w:tabs>
              <w:tab w:val="right" w:leader="dot" w:pos="8296"/>
            </w:tabs>
            <w:rPr>
              <w:ins w:id="174" w:author="Administrator" w:date="2018-11-08T22:57:00Z"/>
              <w:noProof/>
            </w:rPr>
          </w:pPr>
          <w:ins w:id="17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"_Toc529481249"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4.7.6</w:t>
            </w:r>
            <w:r w:rsidRPr="00410F1E">
              <w:rPr>
                <w:rStyle w:val="a5"/>
                <w:rFonts w:hint="eastAsia"/>
                <w:noProof/>
              </w:rPr>
              <w:t>开发</w:t>
            </w:r>
            <w:r>
              <w:rPr>
                <w:noProof/>
                <w:webHidden/>
              </w:rPr>
              <w:tab/>
            </w:r>
            <w:r>
              <w:rPr>
                <w:noProof/>
                <w:webHidden/>
              </w:rPr>
              <w:fldChar w:fldCharType="begin"/>
            </w:r>
            <w:r>
              <w:rPr>
                <w:noProof/>
                <w:webHidden/>
              </w:rPr>
              <w:instrText xml:space="preserve"> PAGEREF _Toc529481249 \h </w:instrText>
            </w:r>
            <w:r>
              <w:rPr>
                <w:noProof/>
                <w:webHidden/>
              </w:rPr>
            </w:r>
          </w:ins>
          <w:r>
            <w:rPr>
              <w:noProof/>
              <w:webHidden/>
            </w:rPr>
            <w:fldChar w:fldCharType="separate"/>
          </w:r>
          <w:ins w:id="176" w:author="Administrator" w:date="2018-11-08T22:57:00Z">
            <w:r>
              <w:rPr>
                <w:noProof/>
                <w:webHidden/>
              </w:rPr>
              <w:t>20</w:t>
            </w:r>
            <w:r>
              <w:rPr>
                <w:noProof/>
                <w:webHidden/>
              </w:rPr>
              <w:fldChar w:fldCharType="end"/>
            </w:r>
            <w:r w:rsidRPr="00410F1E">
              <w:rPr>
                <w:rStyle w:val="a5"/>
                <w:noProof/>
              </w:rPr>
              <w:fldChar w:fldCharType="end"/>
            </w:r>
          </w:ins>
        </w:p>
        <w:p w14:paraId="65839F57" w14:textId="77777777" w:rsidR="008B6A8C" w:rsidRDefault="008B6A8C">
          <w:pPr>
            <w:pStyle w:val="30"/>
            <w:tabs>
              <w:tab w:val="right" w:leader="dot" w:pos="8296"/>
            </w:tabs>
            <w:rPr>
              <w:ins w:id="177" w:author="Administrator" w:date="2018-11-08T22:57:00Z"/>
              <w:noProof/>
            </w:rPr>
          </w:pPr>
          <w:ins w:id="17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4.7.7</w:t>
            </w:r>
            <w:r w:rsidRPr="00410F1E">
              <w:rPr>
                <w:rStyle w:val="a5"/>
                <w:rFonts w:hint="eastAsia"/>
                <w:noProof/>
              </w:rPr>
              <w:t>局限性</w:t>
            </w:r>
            <w:r>
              <w:rPr>
                <w:noProof/>
                <w:webHidden/>
              </w:rPr>
              <w:tab/>
            </w:r>
            <w:r>
              <w:rPr>
                <w:noProof/>
                <w:webHidden/>
              </w:rPr>
              <w:fldChar w:fldCharType="begin"/>
            </w:r>
            <w:r>
              <w:rPr>
                <w:noProof/>
                <w:webHidden/>
              </w:rPr>
              <w:instrText xml:space="preserve"> PAGEREF _Toc529481250 \h </w:instrText>
            </w:r>
            <w:r>
              <w:rPr>
                <w:noProof/>
                <w:webHidden/>
              </w:rPr>
            </w:r>
          </w:ins>
          <w:r>
            <w:rPr>
              <w:noProof/>
              <w:webHidden/>
            </w:rPr>
            <w:fldChar w:fldCharType="separate"/>
          </w:r>
          <w:ins w:id="179" w:author="Administrator" w:date="2018-11-08T22:57:00Z">
            <w:r>
              <w:rPr>
                <w:noProof/>
                <w:webHidden/>
              </w:rPr>
              <w:t>20</w:t>
            </w:r>
            <w:r>
              <w:rPr>
                <w:noProof/>
                <w:webHidden/>
              </w:rPr>
              <w:fldChar w:fldCharType="end"/>
            </w:r>
            <w:r w:rsidRPr="00410F1E">
              <w:rPr>
                <w:rStyle w:val="a5"/>
                <w:noProof/>
              </w:rPr>
              <w:fldChar w:fldCharType="end"/>
            </w:r>
          </w:ins>
        </w:p>
        <w:p w14:paraId="0584AD7E" w14:textId="77777777" w:rsidR="008B6A8C" w:rsidRDefault="008B6A8C">
          <w:pPr>
            <w:pStyle w:val="10"/>
            <w:tabs>
              <w:tab w:val="right" w:leader="dot" w:pos="8296"/>
            </w:tabs>
            <w:rPr>
              <w:ins w:id="180" w:author="Administrator" w:date="2018-11-08T22:57:00Z"/>
              <w:noProof/>
            </w:rPr>
          </w:pPr>
          <w:ins w:id="18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5</w:t>
            </w:r>
            <w:r w:rsidRPr="00410F1E">
              <w:rPr>
                <w:rStyle w:val="a5"/>
                <w:rFonts w:hint="eastAsia"/>
                <w:noProof/>
              </w:rPr>
              <w:t>法律可行性</w:t>
            </w:r>
            <w:r>
              <w:rPr>
                <w:noProof/>
                <w:webHidden/>
              </w:rPr>
              <w:tab/>
            </w:r>
            <w:r>
              <w:rPr>
                <w:noProof/>
                <w:webHidden/>
              </w:rPr>
              <w:fldChar w:fldCharType="begin"/>
            </w:r>
            <w:r>
              <w:rPr>
                <w:noProof/>
                <w:webHidden/>
              </w:rPr>
              <w:instrText xml:space="preserve"> PAGEREF _Toc529481251 \h </w:instrText>
            </w:r>
            <w:r>
              <w:rPr>
                <w:noProof/>
                <w:webHidden/>
              </w:rPr>
            </w:r>
          </w:ins>
          <w:r>
            <w:rPr>
              <w:noProof/>
              <w:webHidden/>
            </w:rPr>
            <w:fldChar w:fldCharType="separate"/>
          </w:r>
          <w:ins w:id="182" w:author="Administrator" w:date="2018-11-08T22:57:00Z">
            <w:r>
              <w:rPr>
                <w:noProof/>
                <w:webHidden/>
              </w:rPr>
              <w:t>21</w:t>
            </w:r>
            <w:r>
              <w:rPr>
                <w:noProof/>
                <w:webHidden/>
              </w:rPr>
              <w:fldChar w:fldCharType="end"/>
            </w:r>
            <w:r w:rsidRPr="00410F1E">
              <w:rPr>
                <w:rStyle w:val="a5"/>
                <w:noProof/>
              </w:rPr>
              <w:fldChar w:fldCharType="end"/>
            </w:r>
          </w:ins>
        </w:p>
        <w:p w14:paraId="4E0068EE" w14:textId="77777777" w:rsidR="008B6A8C" w:rsidRDefault="008B6A8C">
          <w:pPr>
            <w:pStyle w:val="10"/>
            <w:tabs>
              <w:tab w:val="right" w:leader="dot" w:pos="8296"/>
            </w:tabs>
            <w:rPr>
              <w:ins w:id="183" w:author="Administrator" w:date="2018-11-08T22:57:00Z"/>
              <w:noProof/>
            </w:rPr>
          </w:pPr>
          <w:ins w:id="18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6</w:t>
            </w:r>
            <w:r w:rsidRPr="00410F1E">
              <w:rPr>
                <w:rStyle w:val="a5"/>
                <w:rFonts w:hint="eastAsia"/>
                <w:noProof/>
              </w:rPr>
              <w:t>用户操作可行性</w:t>
            </w:r>
            <w:r>
              <w:rPr>
                <w:noProof/>
                <w:webHidden/>
              </w:rPr>
              <w:tab/>
            </w:r>
            <w:r>
              <w:rPr>
                <w:noProof/>
                <w:webHidden/>
              </w:rPr>
              <w:fldChar w:fldCharType="begin"/>
            </w:r>
            <w:r>
              <w:rPr>
                <w:noProof/>
                <w:webHidden/>
              </w:rPr>
              <w:instrText xml:space="preserve"> PAGEREF _Toc529481252 \h </w:instrText>
            </w:r>
            <w:r>
              <w:rPr>
                <w:noProof/>
                <w:webHidden/>
              </w:rPr>
            </w:r>
          </w:ins>
          <w:r>
            <w:rPr>
              <w:noProof/>
              <w:webHidden/>
            </w:rPr>
            <w:fldChar w:fldCharType="separate"/>
          </w:r>
          <w:ins w:id="185" w:author="Administrator" w:date="2018-11-08T22:57:00Z">
            <w:r>
              <w:rPr>
                <w:noProof/>
                <w:webHidden/>
              </w:rPr>
              <w:t>21</w:t>
            </w:r>
            <w:r>
              <w:rPr>
                <w:noProof/>
                <w:webHidden/>
              </w:rPr>
              <w:fldChar w:fldCharType="end"/>
            </w:r>
            <w:r w:rsidRPr="00410F1E">
              <w:rPr>
                <w:rStyle w:val="a5"/>
                <w:noProof/>
              </w:rPr>
              <w:fldChar w:fldCharType="end"/>
            </w:r>
          </w:ins>
        </w:p>
        <w:p w14:paraId="00C6481C" w14:textId="77777777" w:rsidR="008B6A8C" w:rsidRDefault="008B6A8C">
          <w:pPr>
            <w:pStyle w:val="10"/>
            <w:tabs>
              <w:tab w:val="right" w:leader="dot" w:pos="8296"/>
            </w:tabs>
            <w:rPr>
              <w:ins w:id="186" w:author="Administrator" w:date="2018-11-08T22:57:00Z"/>
              <w:noProof/>
            </w:rPr>
          </w:pPr>
          <w:ins w:id="187"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"_Toc529481253"</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7</w:t>
            </w:r>
            <w:r w:rsidRPr="00410F1E">
              <w:rPr>
                <w:rStyle w:val="a5"/>
                <w:rFonts w:hint="eastAsia"/>
                <w:noProof/>
              </w:rPr>
              <w:t>项目干系人</w:t>
            </w:r>
            <w:r>
              <w:rPr>
                <w:noProof/>
                <w:webHidden/>
              </w:rPr>
              <w:tab/>
            </w:r>
            <w:r>
              <w:rPr>
                <w:noProof/>
                <w:webHidden/>
              </w:rPr>
              <w:fldChar w:fldCharType="begin"/>
            </w:r>
            <w:r>
              <w:rPr>
                <w:noProof/>
                <w:webHidden/>
              </w:rPr>
              <w:instrText xml:space="preserve"> PAGEREF _Toc529481253 \h </w:instrText>
            </w:r>
            <w:r>
              <w:rPr>
                <w:noProof/>
                <w:webHidden/>
              </w:rPr>
            </w:r>
          </w:ins>
          <w:r>
            <w:rPr>
              <w:noProof/>
              <w:webHidden/>
            </w:rPr>
            <w:fldChar w:fldCharType="separate"/>
          </w:r>
          <w:ins w:id="188" w:author="Administrator" w:date="2018-11-08T22:57:00Z">
            <w:r>
              <w:rPr>
                <w:noProof/>
                <w:webHidden/>
              </w:rPr>
              <w:t>21</w:t>
            </w:r>
            <w:r>
              <w:rPr>
                <w:noProof/>
                <w:webHidden/>
              </w:rPr>
              <w:fldChar w:fldCharType="end"/>
            </w:r>
            <w:r w:rsidRPr="00410F1E">
              <w:rPr>
                <w:rStyle w:val="a5"/>
                <w:noProof/>
              </w:rPr>
              <w:fldChar w:fldCharType="end"/>
            </w:r>
          </w:ins>
        </w:p>
        <w:p w14:paraId="51C8FEE3" w14:textId="77777777" w:rsidR="008B6A8C" w:rsidRDefault="008B6A8C">
          <w:pPr>
            <w:pStyle w:val="10"/>
            <w:tabs>
              <w:tab w:val="right" w:leader="dot" w:pos="8296"/>
            </w:tabs>
            <w:rPr>
              <w:ins w:id="189" w:author="Administrator" w:date="2018-11-08T22:57:00Z"/>
              <w:noProof/>
            </w:rPr>
          </w:pPr>
          <w:ins w:id="190"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"_Toc529481254"</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8</w:t>
            </w:r>
            <w:r w:rsidRPr="00410F1E">
              <w:rPr>
                <w:rStyle w:val="a5"/>
                <w:rFonts w:hint="eastAsia"/>
                <w:noProof/>
              </w:rPr>
              <w:t>项目风险</w:t>
            </w:r>
            <w:r>
              <w:rPr>
                <w:noProof/>
                <w:webHidden/>
              </w:rPr>
              <w:tab/>
            </w:r>
            <w:r>
              <w:rPr>
                <w:noProof/>
                <w:webHidden/>
              </w:rPr>
              <w:fldChar w:fldCharType="begin"/>
            </w:r>
            <w:r>
              <w:rPr>
                <w:noProof/>
                <w:webHidden/>
              </w:rPr>
              <w:instrText xml:space="preserve"> PAGEREF _Toc529481254 \h </w:instrText>
            </w:r>
            <w:r>
              <w:rPr>
                <w:noProof/>
                <w:webHidden/>
              </w:rPr>
            </w:r>
          </w:ins>
          <w:r>
            <w:rPr>
              <w:noProof/>
              <w:webHidden/>
            </w:rPr>
            <w:fldChar w:fldCharType="separate"/>
          </w:r>
          <w:ins w:id="191" w:author="Administrator" w:date="2018-11-08T22:57:00Z">
            <w:r>
              <w:rPr>
                <w:noProof/>
                <w:webHidden/>
              </w:rPr>
              <w:t>22</w:t>
            </w:r>
            <w:r>
              <w:rPr>
                <w:noProof/>
                <w:webHidden/>
              </w:rPr>
              <w:fldChar w:fldCharType="end"/>
            </w:r>
            <w:r w:rsidRPr="00410F1E">
              <w:rPr>
                <w:rStyle w:val="a5"/>
                <w:noProof/>
              </w:rPr>
              <w:fldChar w:fldCharType="end"/>
            </w:r>
          </w:ins>
        </w:p>
        <w:p w14:paraId="26E72475" w14:textId="77777777" w:rsidR="008B6A8C" w:rsidRDefault="008B6A8C">
          <w:pPr>
            <w:pStyle w:val="20"/>
            <w:tabs>
              <w:tab w:val="right" w:leader="dot" w:pos="8296"/>
            </w:tabs>
            <w:rPr>
              <w:ins w:id="192" w:author="Administrator" w:date="2018-11-08T22:57:00Z"/>
              <w:noProof/>
            </w:rPr>
          </w:pPr>
          <w:ins w:id="193"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"_Toc529481255"</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8.1</w:t>
            </w:r>
            <w:r w:rsidRPr="00410F1E">
              <w:rPr>
                <w:rStyle w:val="a5"/>
                <w:rFonts w:hint="eastAsia"/>
                <w:noProof/>
              </w:rPr>
              <w:t>项目风险类别定义</w:t>
            </w:r>
            <w:r>
              <w:rPr>
                <w:noProof/>
                <w:webHidden/>
              </w:rPr>
              <w:tab/>
            </w:r>
            <w:r>
              <w:rPr>
                <w:noProof/>
                <w:webHidden/>
              </w:rPr>
              <w:fldChar w:fldCharType="begin"/>
            </w:r>
            <w:r>
              <w:rPr>
                <w:noProof/>
                <w:webHidden/>
              </w:rPr>
              <w:instrText xml:space="preserve"> PAGEREF _Toc529481255 \h </w:instrText>
            </w:r>
            <w:r>
              <w:rPr>
                <w:noProof/>
                <w:webHidden/>
              </w:rPr>
            </w:r>
          </w:ins>
          <w:r>
            <w:rPr>
              <w:noProof/>
              <w:webHidden/>
            </w:rPr>
            <w:fldChar w:fldCharType="separate"/>
          </w:r>
          <w:ins w:id="194" w:author="Administrator" w:date="2018-11-08T22:57:00Z">
            <w:r>
              <w:rPr>
                <w:noProof/>
                <w:webHidden/>
              </w:rPr>
              <w:t>22</w:t>
            </w:r>
            <w:r>
              <w:rPr>
                <w:noProof/>
                <w:webHidden/>
              </w:rPr>
              <w:fldChar w:fldCharType="end"/>
            </w:r>
            <w:r w:rsidRPr="00410F1E">
              <w:rPr>
                <w:rStyle w:val="a5"/>
                <w:noProof/>
              </w:rPr>
              <w:fldChar w:fldCharType="end"/>
            </w:r>
          </w:ins>
        </w:p>
        <w:p w14:paraId="0C6E6137" w14:textId="77777777" w:rsidR="008B6A8C" w:rsidRDefault="008B6A8C">
          <w:pPr>
            <w:pStyle w:val="20"/>
            <w:tabs>
              <w:tab w:val="right" w:leader="dot" w:pos="8296"/>
            </w:tabs>
            <w:rPr>
              <w:ins w:id="195" w:author="Administrator" w:date="2018-11-08T22:57:00Z"/>
              <w:noProof/>
            </w:rPr>
          </w:pPr>
          <w:ins w:id="196"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"_Toc529481256"</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8.2</w:t>
            </w:r>
            <w:r w:rsidRPr="00410F1E">
              <w:rPr>
                <w:rStyle w:val="a5"/>
                <w:rFonts w:hint="eastAsia"/>
                <w:noProof/>
              </w:rPr>
              <w:t>项目风险概率和影响定义</w:t>
            </w:r>
            <w:r>
              <w:rPr>
                <w:noProof/>
                <w:webHidden/>
              </w:rPr>
              <w:tab/>
            </w:r>
            <w:r>
              <w:rPr>
                <w:noProof/>
                <w:webHidden/>
              </w:rPr>
              <w:fldChar w:fldCharType="begin"/>
            </w:r>
            <w:r>
              <w:rPr>
                <w:noProof/>
                <w:webHidden/>
              </w:rPr>
              <w:instrText xml:space="preserve"> PAGEREF _Toc529481256 \h </w:instrText>
            </w:r>
            <w:r>
              <w:rPr>
                <w:noProof/>
                <w:webHidden/>
              </w:rPr>
            </w:r>
          </w:ins>
          <w:r>
            <w:rPr>
              <w:noProof/>
              <w:webHidden/>
            </w:rPr>
            <w:fldChar w:fldCharType="separate"/>
          </w:r>
          <w:ins w:id="197" w:author="Administrator" w:date="2018-11-08T22:57:00Z">
            <w:r>
              <w:rPr>
                <w:noProof/>
                <w:webHidden/>
              </w:rPr>
              <w:t>23</w:t>
            </w:r>
            <w:r>
              <w:rPr>
                <w:noProof/>
                <w:webHidden/>
              </w:rPr>
              <w:fldChar w:fldCharType="end"/>
            </w:r>
            <w:r w:rsidRPr="00410F1E">
              <w:rPr>
                <w:rStyle w:val="a5"/>
                <w:noProof/>
              </w:rPr>
              <w:fldChar w:fldCharType="end"/>
            </w:r>
          </w:ins>
        </w:p>
        <w:p w14:paraId="0194441D" w14:textId="77777777" w:rsidR="008B6A8C" w:rsidRDefault="008B6A8C">
          <w:pPr>
            <w:pStyle w:val="20"/>
            <w:tabs>
              <w:tab w:val="right" w:leader="dot" w:pos="8296"/>
            </w:tabs>
            <w:rPr>
              <w:ins w:id="198" w:author="Administrator" w:date="2018-11-08T22:57:00Z"/>
              <w:noProof/>
            </w:rPr>
          </w:pPr>
          <w:ins w:id="199"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"_Toc529481257"</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8.3</w:t>
            </w:r>
            <w:r w:rsidRPr="00410F1E">
              <w:rPr>
                <w:rStyle w:val="a5"/>
                <w:rFonts w:hint="eastAsia"/>
                <w:noProof/>
              </w:rPr>
              <w:t>项目风险状态定义</w:t>
            </w:r>
            <w:r>
              <w:rPr>
                <w:noProof/>
                <w:webHidden/>
              </w:rPr>
              <w:tab/>
            </w:r>
            <w:r>
              <w:rPr>
                <w:noProof/>
                <w:webHidden/>
              </w:rPr>
              <w:fldChar w:fldCharType="begin"/>
            </w:r>
            <w:r>
              <w:rPr>
                <w:noProof/>
                <w:webHidden/>
              </w:rPr>
              <w:instrText xml:space="preserve"> PAGEREF _Toc529481257 \h </w:instrText>
            </w:r>
            <w:r>
              <w:rPr>
                <w:noProof/>
                <w:webHidden/>
              </w:rPr>
            </w:r>
          </w:ins>
          <w:r>
            <w:rPr>
              <w:noProof/>
              <w:webHidden/>
            </w:rPr>
            <w:fldChar w:fldCharType="separate"/>
          </w:r>
          <w:ins w:id="200" w:author="Administrator" w:date="2018-11-08T22:57:00Z">
            <w:r>
              <w:rPr>
                <w:noProof/>
                <w:webHidden/>
              </w:rPr>
              <w:t>23</w:t>
            </w:r>
            <w:r>
              <w:rPr>
                <w:noProof/>
                <w:webHidden/>
              </w:rPr>
              <w:fldChar w:fldCharType="end"/>
            </w:r>
            <w:r w:rsidRPr="00410F1E">
              <w:rPr>
                <w:rStyle w:val="a5"/>
                <w:noProof/>
              </w:rPr>
              <w:fldChar w:fldCharType="end"/>
            </w:r>
          </w:ins>
        </w:p>
        <w:p w14:paraId="3005CACD" w14:textId="77777777" w:rsidR="008B6A8C" w:rsidRDefault="008B6A8C">
          <w:pPr>
            <w:pStyle w:val="20"/>
            <w:tabs>
              <w:tab w:val="right" w:leader="dot" w:pos="8296"/>
            </w:tabs>
            <w:rPr>
              <w:ins w:id="201" w:author="Administrator" w:date="2018-11-08T22:57:00Z"/>
              <w:noProof/>
            </w:rPr>
          </w:pPr>
          <w:ins w:id="202"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"_Toc529481258"</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8.4</w:t>
            </w:r>
            <w:r w:rsidRPr="00410F1E">
              <w:rPr>
                <w:rStyle w:val="a5"/>
                <w:rFonts w:hint="eastAsia"/>
                <w:noProof/>
              </w:rPr>
              <w:t>风险评估</w:t>
            </w:r>
            <w:r>
              <w:rPr>
                <w:noProof/>
                <w:webHidden/>
              </w:rPr>
              <w:tab/>
            </w:r>
            <w:r>
              <w:rPr>
                <w:noProof/>
                <w:webHidden/>
              </w:rPr>
              <w:fldChar w:fldCharType="begin"/>
            </w:r>
            <w:r>
              <w:rPr>
                <w:noProof/>
                <w:webHidden/>
              </w:rPr>
              <w:instrText xml:space="preserve"> PAGEREF _Toc529481258 \h </w:instrText>
            </w:r>
            <w:r>
              <w:rPr>
                <w:noProof/>
                <w:webHidden/>
              </w:rPr>
            </w:r>
          </w:ins>
          <w:r>
            <w:rPr>
              <w:noProof/>
              <w:webHidden/>
            </w:rPr>
            <w:fldChar w:fldCharType="separate"/>
          </w:r>
          <w:ins w:id="203" w:author="Administrator" w:date="2018-11-08T22:57:00Z">
            <w:r>
              <w:rPr>
                <w:noProof/>
                <w:webHidden/>
              </w:rPr>
              <w:t>24</w:t>
            </w:r>
            <w:r>
              <w:rPr>
                <w:noProof/>
                <w:webHidden/>
              </w:rPr>
              <w:fldChar w:fldCharType="end"/>
            </w:r>
            <w:r w:rsidRPr="00410F1E">
              <w:rPr>
                <w:rStyle w:val="a5"/>
                <w:noProof/>
              </w:rPr>
              <w:fldChar w:fldCharType="end"/>
            </w:r>
          </w:ins>
        </w:p>
        <w:p w14:paraId="6941F223" w14:textId="77777777" w:rsidR="008B6A8C" w:rsidRDefault="008B6A8C">
          <w:pPr>
            <w:pStyle w:val="20"/>
            <w:tabs>
              <w:tab w:val="right" w:leader="dot" w:pos="8296"/>
            </w:tabs>
            <w:rPr>
              <w:ins w:id="204" w:author="Administrator" w:date="2018-11-08T22:57:00Z"/>
              <w:noProof/>
            </w:rPr>
          </w:pPr>
          <w:ins w:id="205" w:author="Administrator" w:date="2018-11-08T22:57:00Z">
            <w:r w:rsidRPr="00410F1E">
              <w:rPr>
                <w:rStyle w:val="a5"/>
                <w:noProof/>
              </w:rPr>
              <w:fldChar w:fldCharType="begin"/>
            </w:r>
            <w:r w:rsidRPr="00410F1E">
              <w:rPr>
                <w:rStyle w:val="a5"/>
                <w:noProof/>
              </w:rPr>
              <w:instrText xml:space="preserve"> </w:instrText>
            </w:r>
            <w:r>
              <w:rPr>
                <w:noProof/>
              </w:rPr>
              <w:instrText>HYPERLINK \l "_Toc529481259"</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8.5</w:t>
            </w:r>
            <w:r w:rsidRPr="00410F1E">
              <w:rPr>
                <w:rStyle w:val="a5"/>
                <w:rFonts w:hint="eastAsia"/>
                <w:noProof/>
              </w:rPr>
              <w:t>风险控制</w:t>
            </w:r>
            <w:r>
              <w:rPr>
                <w:noProof/>
                <w:webHidden/>
              </w:rPr>
              <w:tab/>
            </w:r>
            <w:r>
              <w:rPr>
                <w:noProof/>
                <w:webHidden/>
              </w:rPr>
              <w:fldChar w:fldCharType="begin"/>
            </w:r>
            <w:r>
              <w:rPr>
                <w:noProof/>
                <w:webHidden/>
              </w:rPr>
              <w:instrText xml:space="preserve"> PAGEREF _Toc529481259 \h </w:instrText>
            </w:r>
            <w:r>
              <w:rPr>
                <w:noProof/>
                <w:webHidden/>
              </w:rPr>
            </w:r>
          </w:ins>
          <w:r>
            <w:rPr>
              <w:noProof/>
              <w:webHidden/>
            </w:rPr>
            <w:fldChar w:fldCharType="separate"/>
          </w:r>
          <w:ins w:id="206" w:author="Administrator" w:date="2018-11-08T22:57:00Z">
            <w:r>
              <w:rPr>
                <w:noProof/>
                <w:webHidden/>
              </w:rPr>
              <w:t>25</w:t>
            </w:r>
            <w:r>
              <w:rPr>
                <w:noProof/>
                <w:webHidden/>
              </w:rPr>
              <w:fldChar w:fldCharType="end"/>
            </w:r>
            <w:r w:rsidRPr="00410F1E">
              <w:rPr>
                <w:rStyle w:val="a5"/>
                <w:noProof/>
              </w:rPr>
              <w:fldChar w:fldCharType="end"/>
            </w:r>
          </w:ins>
        </w:p>
        <w:p w14:paraId="21F321FD" w14:textId="77777777" w:rsidR="008B6A8C" w:rsidRDefault="008B6A8C">
          <w:pPr>
            <w:pStyle w:val="10"/>
            <w:tabs>
              <w:tab w:val="right" w:leader="dot" w:pos="8296"/>
            </w:tabs>
            <w:rPr>
              <w:ins w:id="207" w:author="Administrator" w:date="2018-11-08T22:57:00Z"/>
              <w:noProof/>
            </w:rPr>
          </w:pPr>
          <w:ins w:id="208" w:author="Administrator" w:date="2018-11-08T22:57:00Z">
            <w:r w:rsidRPr="00410F1E">
              <w:rPr>
                <w:rStyle w:val="a5"/>
                <w:noProof/>
              </w:rPr>
              <w:fldChar w:fldCharType="begin"/>
            </w:r>
            <w:r w:rsidRPr="00410F1E">
              <w:rPr>
                <w:rStyle w:val="a5"/>
                <w:noProof/>
              </w:rPr>
              <w:instrText xml:space="preserve"> </w:instrText>
            </w:r>
            <w:r>
              <w:rPr>
                <w:noProof/>
              </w:rPr>
              <w:instrText>HYPERLINK \l "_Toc529481260"</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9</w:t>
            </w:r>
            <w:r w:rsidRPr="00410F1E">
              <w:rPr>
                <w:rStyle w:val="a5"/>
                <w:rFonts w:hint="eastAsia"/>
                <w:noProof/>
              </w:rPr>
              <w:t>其他与项目有关的问题</w:t>
            </w:r>
            <w:r>
              <w:rPr>
                <w:noProof/>
                <w:webHidden/>
              </w:rPr>
              <w:tab/>
            </w:r>
            <w:r>
              <w:rPr>
                <w:noProof/>
                <w:webHidden/>
              </w:rPr>
              <w:fldChar w:fldCharType="begin"/>
            </w:r>
            <w:r>
              <w:rPr>
                <w:noProof/>
                <w:webHidden/>
              </w:rPr>
              <w:instrText xml:space="preserve"> PAGEREF _Toc529481260 \h </w:instrText>
            </w:r>
            <w:r>
              <w:rPr>
                <w:noProof/>
                <w:webHidden/>
              </w:rPr>
            </w:r>
          </w:ins>
          <w:r>
            <w:rPr>
              <w:noProof/>
              <w:webHidden/>
            </w:rPr>
            <w:fldChar w:fldCharType="separate"/>
          </w:r>
          <w:ins w:id="209" w:author="Administrator" w:date="2018-11-08T22:57:00Z">
            <w:r>
              <w:rPr>
                <w:noProof/>
                <w:webHidden/>
              </w:rPr>
              <w:t>26</w:t>
            </w:r>
            <w:r>
              <w:rPr>
                <w:noProof/>
                <w:webHidden/>
              </w:rPr>
              <w:fldChar w:fldCharType="end"/>
            </w:r>
            <w:r w:rsidRPr="00410F1E">
              <w:rPr>
                <w:rStyle w:val="a5"/>
                <w:noProof/>
              </w:rPr>
              <w:fldChar w:fldCharType="end"/>
            </w:r>
          </w:ins>
        </w:p>
        <w:p w14:paraId="076BAD0C" w14:textId="77777777" w:rsidR="008B6A8C" w:rsidRDefault="008B6A8C">
          <w:pPr>
            <w:pStyle w:val="10"/>
            <w:tabs>
              <w:tab w:val="right" w:leader="dot" w:pos="8296"/>
            </w:tabs>
            <w:rPr>
              <w:ins w:id="210" w:author="Administrator" w:date="2018-11-08T22:57:00Z"/>
              <w:noProof/>
            </w:rPr>
          </w:pPr>
          <w:ins w:id="211" w:author="Administrator" w:date="2018-11-08T22:57:00Z">
            <w:r w:rsidRPr="00410F1E">
              <w:rPr>
                <w:rStyle w:val="a5"/>
                <w:noProof/>
              </w:rPr>
              <w:fldChar w:fldCharType="begin"/>
            </w:r>
            <w:r w:rsidRPr="00410F1E">
              <w:rPr>
                <w:rStyle w:val="a5"/>
                <w:noProof/>
              </w:rPr>
              <w:instrText xml:space="preserve"> </w:instrText>
            </w:r>
            <w:r>
              <w:rPr>
                <w:noProof/>
              </w:rPr>
              <w:instrText>HYPERLINK \l "_Toc529481261"</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10</w:t>
            </w:r>
            <w:r w:rsidRPr="00410F1E">
              <w:rPr>
                <w:rStyle w:val="a5"/>
                <w:rFonts w:hint="eastAsia"/>
                <w:noProof/>
              </w:rPr>
              <w:t>可行性分析报告总结</w:t>
            </w:r>
            <w:r>
              <w:rPr>
                <w:noProof/>
                <w:webHidden/>
              </w:rPr>
              <w:tab/>
            </w:r>
            <w:r>
              <w:rPr>
                <w:noProof/>
                <w:webHidden/>
              </w:rPr>
              <w:fldChar w:fldCharType="begin"/>
            </w:r>
            <w:r>
              <w:rPr>
                <w:noProof/>
                <w:webHidden/>
              </w:rPr>
              <w:instrText xml:space="preserve"> PAGEREF _Toc529481261 \h </w:instrText>
            </w:r>
            <w:r>
              <w:rPr>
                <w:noProof/>
                <w:webHidden/>
              </w:rPr>
            </w:r>
          </w:ins>
          <w:r>
            <w:rPr>
              <w:noProof/>
              <w:webHidden/>
            </w:rPr>
            <w:fldChar w:fldCharType="separate"/>
          </w:r>
          <w:ins w:id="212" w:author="Administrator" w:date="2018-11-08T22:57:00Z">
            <w:r>
              <w:rPr>
                <w:noProof/>
                <w:webHidden/>
              </w:rPr>
              <w:t>26</w:t>
            </w:r>
            <w:r>
              <w:rPr>
                <w:noProof/>
                <w:webHidden/>
              </w:rPr>
              <w:fldChar w:fldCharType="end"/>
            </w:r>
            <w:r w:rsidRPr="00410F1E">
              <w:rPr>
                <w:rStyle w:val="a5"/>
                <w:noProof/>
              </w:rPr>
              <w:fldChar w:fldCharType="end"/>
            </w:r>
          </w:ins>
        </w:p>
        <w:p w14:paraId="48DA596F" w14:textId="77777777" w:rsidR="008B6A8C" w:rsidRDefault="008B6A8C">
          <w:pPr>
            <w:pStyle w:val="10"/>
            <w:tabs>
              <w:tab w:val="right" w:leader="dot" w:pos="8296"/>
            </w:tabs>
            <w:rPr>
              <w:ins w:id="213" w:author="Administrator" w:date="2018-11-08T22:57:00Z"/>
              <w:noProof/>
            </w:rPr>
          </w:pPr>
          <w:ins w:id="214" w:author="Administrator" w:date="2018-11-08T22:57:00Z">
            <w:r w:rsidRPr="00410F1E">
              <w:rPr>
                <w:rStyle w:val="a5"/>
                <w:noProof/>
              </w:rPr>
              <w:fldChar w:fldCharType="begin"/>
            </w:r>
            <w:r w:rsidRPr="00410F1E">
              <w:rPr>
                <w:rStyle w:val="a5"/>
                <w:noProof/>
              </w:rPr>
              <w:instrText xml:space="preserve"> </w:instrText>
            </w:r>
            <w:r>
              <w:rPr>
                <w:noProof/>
              </w:rPr>
              <w:instrText>HYPERLINK \l "_Toc529481262"</w:instrText>
            </w:r>
            <w:r w:rsidRPr="00410F1E">
              <w:rPr>
                <w:rStyle w:val="a5"/>
                <w:noProof/>
              </w:rPr>
              <w:instrText xml:space="preserve"> </w:instrText>
            </w:r>
            <w:r w:rsidRPr="00410F1E">
              <w:rPr>
                <w:rStyle w:val="a5"/>
                <w:noProof/>
              </w:rPr>
            </w:r>
            <w:r w:rsidRPr="00410F1E">
              <w:rPr>
                <w:rStyle w:val="a5"/>
                <w:noProof/>
              </w:rPr>
              <w:fldChar w:fldCharType="separate"/>
            </w:r>
            <w:r w:rsidRPr="00410F1E">
              <w:rPr>
                <w:rStyle w:val="a5"/>
                <w:noProof/>
              </w:rPr>
              <w:t>11</w:t>
            </w:r>
            <w:r w:rsidRPr="00410F1E">
              <w:rPr>
                <w:rStyle w:val="a5"/>
                <w:rFonts w:hint="eastAsia"/>
                <w:noProof/>
              </w:rPr>
              <w:t>附录</w:t>
            </w:r>
            <w:r>
              <w:rPr>
                <w:noProof/>
                <w:webHidden/>
              </w:rPr>
              <w:tab/>
            </w:r>
            <w:r>
              <w:rPr>
                <w:noProof/>
                <w:webHidden/>
              </w:rPr>
              <w:fldChar w:fldCharType="begin"/>
            </w:r>
            <w:r>
              <w:rPr>
                <w:noProof/>
                <w:webHidden/>
              </w:rPr>
              <w:instrText xml:space="preserve"> PAGEREF _Toc529481262 \h </w:instrText>
            </w:r>
            <w:r>
              <w:rPr>
                <w:noProof/>
                <w:webHidden/>
              </w:rPr>
            </w:r>
          </w:ins>
          <w:r>
            <w:rPr>
              <w:noProof/>
              <w:webHidden/>
            </w:rPr>
            <w:fldChar w:fldCharType="separate"/>
          </w:r>
          <w:ins w:id="215" w:author="Administrator" w:date="2018-11-08T22:57:00Z">
            <w:r>
              <w:rPr>
                <w:noProof/>
                <w:webHidden/>
              </w:rPr>
              <w:t>26</w:t>
            </w:r>
            <w:r>
              <w:rPr>
                <w:noProof/>
                <w:webHidden/>
              </w:rPr>
              <w:fldChar w:fldCharType="end"/>
            </w:r>
            <w:r w:rsidRPr="00410F1E">
              <w:rPr>
                <w:rStyle w:val="a5"/>
                <w:noProof/>
              </w:rPr>
              <w:fldChar w:fldCharType="end"/>
            </w:r>
          </w:ins>
        </w:p>
        <w:p w14:paraId="384D2385" w14:textId="1D9FB054" w:rsidR="00C26456" w:rsidDel="008B6A8C" w:rsidRDefault="00C26456">
          <w:pPr>
            <w:pStyle w:val="10"/>
            <w:tabs>
              <w:tab w:val="right" w:leader="dot" w:pos="8296"/>
            </w:tabs>
            <w:rPr>
              <w:del w:id="216" w:author="Administrator" w:date="2018-11-08T22:57:00Z"/>
              <w:noProof/>
            </w:rPr>
          </w:pPr>
          <w:del w:id="217" w:author="Administrator" w:date="2018-11-08T22:57:00Z">
            <w:r w:rsidRPr="008B6A8C" w:rsidDel="008B6A8C">
              <w:rPr>
                <w:noProof/>
                <w:rPrChange w:id="218" w:author="Administrator" w:date="2018-11-08T22:57:00Z">
                  <w:rPr>
                    <w:rStyle w:val="a5"/>
                    <w:noProof/>
                  </w:rPr>
                </w:rPrChange>
              </w:rPr>
              <w:delText>历史版本</w:delText>
            </w:r>
            <w:r w:rsidDel="008B6A8C">
              <w:rPr>
                <w:noProof/>
                <w:webHidden/>
              </w:rPr>
              <w:tab/>
              <w:delText>2</w:delText>
            </w:r>
          </w:del>
        </w:p>
        <w:p w14:paraId="02586562" w14:textId="080DFE34" w:rsidR="00C26456" w:rsidDel="008B6A8C" w:rsidRDefault="00C26456">
          <w:pPr>
            <w:pStyle w:val="10"/>
            <w:tabs>
              <w:tab w:val="right" w:leader="dot" w:pos="8296"/>
            </w:tabs>
            <w:rPr>
              <w:del w:id="219" w:author="Administrator" w:date="2018-11-08T22:57:00Z"/>
              <w:noProof/>
            </w:rPr>
          </w:pPr>
          <w:del w:id="220" w:author="Administrator" w:date="2018-11-08T22:57:00Z">
            <w:r w:rsidRPr="008B6A8C" w:rsidDel="008B6A8C">
              <w:rPr>
                <w:noProof/>
                <w:rPrChange w:id="221" w:author="Administrator" w:date="2018-11-08T22:57:00Z">
                  <w:rPr>
                    <w:rStyle w:val="a5"/>
                    <w:noProof/>
                  </w:rPr>
                </w:rPrChange>
              </w:rPr>
              <w:delText>1引言</w:delText>
            </w:r>
            <w:r w:rsidDel="008B6A8C">
              <w:rPr>
                <w:noProof/>
                <w:webHidden/>
              </w:rPr>
              <w:tab/>
              <w:delText>5</w:delText>
            </w:r>
          </w:del>
        </w:p>
        <w:p w14:paraId="14361FB2" w14:textId="0E027A29" w:rsidR="00C26456" w:rsidDel="008B6A8C" w:rsidRDefault="00C26456">
          <w:pPr>
            <w:pStyle w:val="20"/>
            <w:tabs>
              <w:tab w:val="right" w:leader="dot" w:pos="8296"/>
            </w:tabs>
            <w:rPr>
              <w:del w:id="222" w:author="Administrator" w:date="2018-11-08T22:57:00Z"/>
              <w:noProof/>
            </w:rPr>
          </w:pPr>
          <w:del w:id="223" w:author="Administrator" w:date="2018-11-08T22:57:00Z">
            <w:r w:rsidRPr="008B6A8C" w:rsidDel="008B6A8C">
              <w:rPr>
                <w:noProof/>
                <w:rPrChange w:id="224" w:author="Administrator" w:date="2018-11-08T22:57:00Z">
                  <w:rPr>
                    <w:rStyle w:val="a5"/>
                    <w:noProof/>
                  </w:rPr>
                </w:rPrChange>
              </w:rPr>
              <w:delText>1.1标识</w:delText>
            </w:r>
            <w:r w:rsidDel="008B6A8C">
              <w:rPr>
                <w:noProof/>
                <w:webHidden/>
              </w:rPr>
              <w:tab/>
              <w:delText>5</w:delText>
            </w:r>
          </w:del>
        </w:p>
        <w:p w14:paraId="7B6AA0E4" w14:textId="412EA25D" w:rsidR="00C26456" w:rsidDel="008B6A8C" w:rsidRDefault="00C26456">
          <w:pPr>
            <w:pStyle w:val="20"/>
            <w:tabs>
              <w:tab w:val="right" w:leader="dot" w:pos="8296"/>
            </w:tabs>
            <w:rPr>
              <w:del w:id="225" w:author="Administrator" w:date="2018-11-08T22:57:00Z"/>
              <w:noProof/>
            </w:rPr>
          </w:pPr>
          <w:del w:id="226" w:author="Administrator" w:date="2018-11-08T22:57:00Z">
            <w:r w:rsidRPr="008B6A8C" w:rsidDel="008B6A8C">
              <w:rPr>
                <w:noProof/>
                <w:rPrChange w:id="227" w:author="Administrator" w:date="2018-11-08T22:57:00Z">
                  <w:rPr>
                    <w:rStyle w:val="a5"/>
                    <w:noProof/>
                  </w:rPr>
                </w:rPrChange>
              </w:rPr>
              <w:delText>1.2背景</w:delText>
            </w:r>
            <w:r w:rsidDel="008B6A8C">
              <w:rPr>
                <w:noProof/>
                <w:webHidden/>
              </w:rPr>
              <w:tab/>
              <w:delText>5</w:delText>
            </w:r>
          </w:del>
        </w:p>
        <w:p w14:paraId="44AB48A2" w14:textId="3B324767" w:rsidR="00C26456" w:rsidDel="008B6A8C" w:rsidRDefault="00C26456">
          <w:pPr>
            <w:pStyle w:val="30"/>
            <w:tabs>
              <w:tab w:val="right" w:leader="dot" w:pos="8296"/>
            </w:tabs>
            <w:rPr>
              <w:del w:id="228" w:author="Administrator" w:date="2018-11-08T22:57:00Z"/>
              <w:noProof/>
            </w:rPr>
          </w:pPr>
          <w:del w:id="229" w:author="Administrator" w:date="2018-11-08T22:57:00Z">
            <w:r w:rsidRPr="008B6A8C" w:rsidDel="008B6A8C">
              <w:rPr>
                <w:noProof/>
                <w:rPrChange w:id="230" w:author="Administrator" w:date="2018-11-08T22:57:00Z">
                  <w:rPr>
                    <w:rStyle w:val="a5"/>
                    <w:noProof/>
                  </w:rPr>
                </w:rPrChange>
              </w:rPr>
              <w:delText>1.2.1项目提出者</w:delText>
            </w:r>
            <w:r w:rsidDel="008B6A8C">
              <w:rPr>
                <w:noProof/>
                <w:webHidden/>
              </w:rPr>
              <w:tab/>
              <w:delText>5</w:delText>
            </w:r>
          </w:del>
        </w:p>
        <w:p w14:paraId="7A0E47CA" w14:textId="566907F2" w:rsidR="00C26456" w:rsidDel="008B6A8C" w:rsidRDefault="00C26456">
          <w:pPr>
            <w:pStyle w:val="30"/>
            <w:tabs>
              <w:tab w:val="right" w:leader="dot" w:pos="8296"/>
            </w:tabs>
            <w:rPr>
              <w:del w:id="231" w:author="Administrator" w:date="2018-11-08T22:57:00Z"/>
              <w:noProof/>
            </w:rPr>
          </w:pPr>
          <w:del w:id="232" w:author="Administrator" w:date="2018-11-08T22:57:00Z">
            <w:r w:rsidRPr="008B6A8C" w:rsidDel="008B6A8C">
              <w:rPr>
                <w:noProof/>
                <w:rPrChange w:id="233" w:author="Administrator" w:date="2018-11-08T22:57:00Z">
                  <w:rPr>
                    <w:rStyle w:val="a5"/>
                    <w:noProof/>
                  </w:rPr>
                </w:rPrChange>
              </w:rPr>
              <w:delText>1.2.2项目要求</w:delText>
            </w:r>
            <w:r w:rsidDel="008B6A8C">
              <w:rPr>
                <w:noProof/>
                <w:webHidden/>
              </w:rPr>
              <w:tab/>
              <w:delText>5</w:delText>
            </w:r>
          </w:del>
        </w:p>
        <w:p w14:paraId="10E50187" w14:textId="4249E027" w:rsidR="00C26456" w:rsidDel="008B6A8C" w:rsidRDefault="00C26456">
          <w:pPr>
            <w:pStyle w:val="30"/>
            <w:tabs>
              <w:tab w:val="right" w:leader="dot" w:pos="8296"/>
            </w:tabs>
            <w:rPr>
              <w:del w:id="234" w:author="Administrator" w:date="2018-11-08T22:57:00Z"/>
              <w:noProof/>
            </w:rPr>
          </w:pPr>
          <w:del w:id="235" w:author="Administrator" w:date="2018-11-08T22:57:00Z">
            <w:r w:rsidRPr="008B6A8C" w:rsidDel="008B6A8C">
              <w:rPr>
                <w:noProof/>
                <w:rPrChange w:id="236" w:author="Administrator" w:date="2018-11-08T22:57:00Z">
                  <w:rPr>
                    <w:rStyle w:val="a5"/>
                    <w:noProof/>
                  </w:rPr>
                </w:rPrChange>
              </w:rPr>
              <w:delText>1.2.3项目目标</w:delText>
            </w:r>
            <w:r w:rsidDel="008B6A8C">
              <w:rPr>
                <w:noProof/>
                <w:webHidden/>
              </w:rPr>
              <w:tab/>
              <w:delText>5</w:delText>
            </w:r>
          </w:del>
        </w:p>
        <w:p w14:paraId="3C78564F" w14:textId="5316E54B" w:rsidR="00C26456" w:rsidDel="008B6A8C" w:rsidRDefault="00C26456">
          <w:pPr>
            <w:pStyle w:val="30"/>
            <w:tabs>
              <w:tab w:val="right" w:leader="dot" w:pos="8296"/>
            </w:tabs>
            <w:rPr>
              <w:del w:id="237" w:author="Administrator" w:date="2018-11-08T22:57:00Z"/>
              <w:noProof/>
            </w:rPr>
          </w:pPr>
          <w:del w:id="238" w:author="Administrator" w:date="2018-11-08T22:57:00Z">
            <w:r w:rsidRPr="008B6A8C" w:rsidDel="008B6A8C">
              <w:rPr>
                <w:noProof/>
                <w:rPrChange w:id="239" w:author="Administrator" w:date="2018-11-08T22:57:00Z">
                  <w:rPr>
                    <w:rStyle w:val="a5"/>
                    <w:noProof/>
                  </w:rPr>
                </w:rPrChange>
              </w:rPr>
              <w:delText>1.2.4实现环境</w:delText>
            </w:r>
            <w:r w:rsidDel="008B6A8C">
              <w:rPr>
                <w:noProof/>
                <w:webHidden/>
              </w:rPr>
              <w:tab/>
              <w:delText>6</w:delText>
            </w:r>
          </w:del>
        </w:p>
        <w:p w14:paraId="6F93EC5D" w14:textId="6AEA6022" w:rsidR="00C26456" w:rsidDel="008B6A8C" w:rsidRDefault="00C26456">
          <w:pPr>
            <w:pStyle w:val="30"/>
            <w:tabs>
              <w:tab w:val="right" w:leader="dot" w:pos="8296"/>
            </w:tabs>
            <w:rPr>
              <w:del w:id="240" w:author="Administrator" w:date="2018-11-08T22:57:00Z"/>
              <w:noProof/>
            </w:rPr>
          </w:pPr>
          <w:del w:id="241" w:author="Administrator" w:date="2018-11-08T22:57:00Z">
            <w:r w:rsidRPr="008B6A8C" w:rsidDel="008B6A8C">
              <w:rPr>
                <w:noProof/>
                <w:rPrChange w:id="242" w:author="Administrator" w:date="2018-11-08T22:57:00Z">
                  <w:rPr>
                    <w:rStyle w:val="a5"/>
                    <w:noProof/>
                  </w:rPr>
                </w:rPrChange>
              </w:rPr>
              <w:delText>1.2.5限制条件</w:delText>
            </w:r>
            <w:r w:rsidDel="008B6A8C">
              <w:rPr>
                <w:noProof/>
                <w:webHidden/>
              </w:rPr>
              <w:tab/>
              <w:delText>6</w:delText>
            </w:r>
          </w:del>
        </w:p>
        <w:p w14:paraId="18DF998F" w14:textId="4C27F0E4" w:rsidR="00C26456" w:rsidDel="008B6A8C" w:rsidRDefault="00C26456">
          <w:pPr>
            <w:pStyle w:val="20"/>
            <w:tabs>
              <w:tab w:val="right" w:leader="dot" w:pos="8296"/>
            </w:tabs>
            <w:rPr>
              <w:del w:id="243" w:author="Administrator" w:date="2018-11-08T22:57:00Z"/>
              <w:noProof/>
            </w:rPr>
          </w:pPr>
          <w:del w:id="244" w:author="Administrator" w:date="2018-11-08T22:57:00Z">
            <w:r w:rsidRPr="008B6A8C" w:rsidDel="008B6A8C">
              <w:rPr>
                <w:noProof/>
                <w:rPrChange w:id="245" w:author="Administrator" w:date="2018-11-08T22:57:00Z">
                  <w:rPr>
                    <w:rStyle w:val="a5"/>
                    <w:noProof/>
                  </w:rPr>
                </w:rPrChange>
              </w:rPr>
              <w:delText>1.3项目概述</w:delText>
            </w:r>
            <w:r w:rsidDel="008B6A8C">
              <w:rPr>
                <w:noProof/>
                <w:webHidden/>
              </w:rPr>
              <w:tab/>
              <w:delText>6</w:delText>
            </w:r>
          </w:del>
        </w:p>
        <w:p w14:paraId="5512BA78" w14:textId="3B853C34" w:rsidR="00C26456" w:rsidDel="008B6A8C" w:rsidRDefault="00C26456">
          <w:pPr>
            <w:pStyle w:val="30"/>
            <w:tabs>
              <w:tab w:val="right" w:leader="dot" w:pos="8296"/>
            </w:tabs>
            <w:rPr>
              <w:del w:id="246" w:author="Administrator" w:date="2018-11-08T22:57:00Z"/>
              <w:noProof/>
            </w:rPr>
          </w:pPr>
          <w:del w:id="247" w:author="Administrator" w:date="2018-11-08T22:57:00Z">
            <w:r w:rsidRPr="008B6A8C" w:rsidDel="008B6A8C">
              <w:rPr>
                <w:noProof/>
                <w:rPrChange w:id="248" w:author="Administrator" w:date="2018-11-08T22:57:00Z">
                  <w:rPr>
                    <w:rStyle w:val="a5"/>
                    <w:noProof/>
                  </w:rPr>
                </w:rPrChange>
              </w:rPr>
              <w:delText>1.3.1文档适用项目</w:delText>
            </w:r>
            <w:r w:rsidDel="008B6A8C">
              <w:rPr>
                <w:noProof/>
                <w:webHidden/>
              </w:rPr>
              <w:tab/>
              <w:delText>6</w:delText>
            </w:r>
          </w:del>
        </w:p>
        <w:p w14:paraId="4A887E49" w14:textId="54D8174B" w:rsidR="00C26456" w:rsidDel="008B6A8C" w:rsidRDefault="00C26456">
          <w:pPr>
            <w:pStyle w:val="30"/>
            <w:tabs>
              <w:tab w:val="right" w:leader="dot" w:pos="8296"/>
            </w:tabs>
            <w:rPr>
              <w:del w:id="249" w:author="Administrator" w:date="2018-11-08T22:57:00Z"/>
              <w:noProof/>
            </w:rPr>
          </w:pPr>
          <w:del w:id="250" w:author="Administrator" w:date="2018-11-08T22:57:00Z">
            <w:r w:rsidRPr="008B6A8C" w:rsidDel="008B6A8C">
              <w:rPr>
                <w:noProof/>
                <w:rPrChange w:id="251" w:author="Administrator" w:date="2018-11-08T22:57:00Z">
                  <w:rPr>
                    <w:rStyle w:val="a5"/>
                    <w:noProof/>
                  </w:rPr>
                </w:rPrChange>
              </w:rPr>
              <w:delText>1.3.2软件用途</w:delText>
            </w:r>
            <w:r w:rsidDel="008B6A8C">
              <w:rPr>
                <w:noProof/>
                <w:webHidden/>
              </w:rPr>
              <w:tab/>
              <w:delText>6</w:delText>
            </w:r>
          </w:del>
        </w:p>
        <w:p w14:paraId="7161978D" w14:textId="741A4AB6" w:rsidR="00C26456" w:rsidDel="008B6A8C" w:rsidRDefault="00C26456">
          <w:pPr>
            <w:pStyle w:val="30"/>
            <w:tabs>
              <w:tab w:val="right" w:leader="dot" w:pos="8296"/>
            </w:tabs>
            <w:rPr>
              <w:del w:id="252" w:author="Administrator" w:date="2018-11-08T22:57:00Z"/>
              <w:noProof/>
            </w:rPr>
          </w:pPr>
          <w:del w:id="253" w:author="Administrator" w:date="2018-11-08T22:57:00Z">
            <w:r w:rsidRPr="008B6A8C" w:rsidDel="008B6A8C">
              <w:rPr>
                <w:noProof/>
                <w:rPrChange w:id="254" w:author="Administrator" w:date="2018-11-08T22:57:00Z">
                  <w:rPr>
                    <w:rStyle w:val="a5"/>
                    <w:noProof/>
                  </w:rPr>
                </w:rPrChange>
              </w:rPr>
              <w:delText>1.3.3项目功能点</w:delText>
            </w:r>
            <w:r w:rsidDel="008B6A8C">
              <w:rPr>
                <w:noProof/>
                <w:webHidden/>
              </w:rPr>
              <w:tab/>
              <w:delText>7</w:delText>
            </w:r>
          </w:del>
        </w:p>
        <w:p w14:paraId="47FFDEAE" w14:textId="392AB477" w:rsidR="00C26456" w:rsidDel="008B6A8C" w:rsidRDefault="00C26456">
          <w:pPr>
            <w:pStyle w:val="30"/>
            <w:tabs>
              <w:tab w:val="right" w:leader="dot" w:pos="8296"/>
            </w:tabs>
            <w:rPr>
              <w:del w:id="255" w:author="Administrator" w:date="2018-11-08T22:57:00Z"/>
              <w:noProof/>
            </w:rPr>
          </w:pPr>
          <w:del w:id="256" w:author="Administrator" w:date="2018-11-08T22:57:00Z">
            <w:r w:rsidRPr="008B6A8C" w:rsidDel="008B6A8C">
              <w:rPr>
                <w:noProof/>
                <w:rPrChange w:id="257" w:author="Administrator" w:date="2018-11-08T22:57:00Z">
                  <w:rPr>
                    <w:rStyle w:val="a5"/>
                    <w:noProof/>
                  </w:rPr>
                </w:rPrChange>
              </w:rPr>
              <w:delText>1.3.4项目历史</w:delText>
            </w:r>
            <w:r w:rsidDel="008B6A8C">
              <w:rPr>
                <w:noProof/>
                <w:webHidden/>
              </w:rPr>
              <w:tab/>
              <w:delText>8</w:delText>
            </w:r>
          </w:del>
        </w:p>
        <w:p w14:paraId="3E0E86C3" w14:textId="2DC6A102" w:rsidR="00C26456" w:rsidDel="008B6A8C" w:rsidRDefault="00C26456">
          <w:pPr>
            <w:pStyle w:val="30"/>
            <w:tabs>
              <w:tab w:val="right" w:leader="dot" w:pos="8296"/>
            </w:tabs>
            <w:rPr>
              <w:del w:id="258" w:author="Administrator" w:date="2018-11-08T22:57:00Z"/>
              <w:noProof/>
            </w:rPr>
          </w:pPr>
          <w:del w:id="259" w:author="Administrator" w:date="2018-11-08T22:57:00Z">
            <w:r w:rsidRPr="008B6A8C" w:rsidDel="008B6A8C">
              <w:rPr>
                <w:noProof/>
                <w:rPrChange w:id="260" w:author="Administrator" w:date="2018-11-08T22:57:00Z">
                  <w:rPr>
                    <w:rStyle w:val="a5"/>
                    <w:noProof/>
                  </w:rPr>
                </w:rPrChange>
              </w:rPr>
              <w:delText>1.3.5项目用户</w:delText>
            </w:r>
            <w:r w:rsidDel="008B6A8C">
              <w:rPr>
                <w:noProof/>
                <w:webHidden/>
              </w:rPr>
              <w:tab/>
              <w:delText>8</w:delText>
            </w:r>
          </w:del>
        </w:p>
        <w:p w14:paraId="4E54C09A" w14:textId="0FC48AE7" w:rsidR="00C26456" w:rsidDel="008B6A8C" w:rsidRDefault="00C26456">
          <w:pPr>
            <w:pStyle w:val="30"/>
            <w:tabs>
              <w:tab w:val="right" w:leader="dot" w:pos="8296"/>
            </w:tabs>
            <w:rPr>
              <w:del w:id="261" w:author="Administrator" w:date="2018-11-08T22:57:00Z"/>
              <w:noProof/>
            </w:rPr>
          </w:pPr>
          <w:del w:id="262" w:author="Administrator" w:date="2018-11-08T22:57:00Z">
            <w:r w:rsidRPr="008B6A8C" w:rsidDel="008B6A8C">
              <w:rPr>
                <w:noProof/>
                <w:rPrChange w:id="263" w:author="Administrator" w:date="2018-11-08T22:57:00Z">
                  <w:rPr>
                    <w:rStyle w:val="a5"/>
                    <w:noProof/>
                  </w:rPr>
                </w:rPrChange>
              </w:rPr>
              <w:delText>1.3.6开发团队</w:delText>
            </w:r>
            <w:r w:rsidDel="008B6A8C">
              <w:rPr>
                <w:noProof/>
                <w:webHidden/>
              </w:rPr>
              <w:tab/>
              <w:delText>8</w:delText>
            </w:r>
          </w:del>
        </w:p>
        <w:p w14:paraId="246DC504" w14:textId="03DF282E" w:rsidR="00C26456" w:rsidDel="008B6A8C" w:rsidRDefault="00C26456">
          <w:pPr>
            <w:pStyle w:val="20"/>
            <w:tabs>
              <w:tab w:val="right" w:leader="dot" w:pos="8296"/>
            </w:tabs>
            <w:rPr>
              <w:del w:id="264" w:author="Administrator" w:date="2018-11-08T22:57:00Z"/>
              <w:noProof/>
            </w:rPr>
          </w:pPr>
          <w:del w:id="265" w:author="Administrator" w:date="2018-11-08T22:57:00Z">
            <w:r w:rsidRPr="008B6A8C" w:rsidDel="008B6A8C">
              <w:rPr>
                <w:noProof/>
                <w:rPrChange w:id="266" w:author="Administrator" w:date="2018-11-08T22:57:00Z">
                  <w:rPr>
                    <w:rStyle w:val="a5"/>
                    <w:noProof/>
                  </w:rPr>
                </w:rPrChange>
              </w:rPr>
              <w:delText>1.4术语定义</w:delText>
            </w:r>
            <w:r w:rsidDel="008B6A8C">
              <w:rPr>
                <w:noProof/>
                <w:webHidden/>
              </w:rPr>
              <w:tab/>
              <w:delText>8</w:delText>
            </w:r>
          </w:del>
        </w:p>
        <w:p w14:paraId="222BE19A" w14:textId="61A82F07" w:rsidR="00C26456" w:rsidDel="008B6A8C" w:rsidRDefault="00C26456">
          <w:pPr>
            <w:pStyle w:val="20"/>
            <w:tabs>
              <w:tab w:val="right" w:leader="dot" w:pos="8296"/>
            </w:tabs>
            <w:rPr>
              <w:del w:id="267" w:author="Administrator" w:date="2018-11-08T22:57:00Z"/>
              <w:noProof/>
            </w:rPr>
          </w:pPr>
          <w:del w:id="268" w:author="Administrator" w:date="2018-11-08T22:57:00Z">
            <w:r w:rsidRPr="008B6A8C" w:rsidDel="008B6A8C">
              <w:rPr>
                <w:noProof/>
                <w:rPrChange w:id="269" w:author="Administrator" w:date="2018-11-08T22:57:00Z">
                  <w:rPr>
                    <w:rStyle w:val="a5"/>
                    <w:noProof/>
                  </w:rPr>
                </w:rPrChange>
              </w:rPr>
              <w:delText>1.5文档概述</w:delText>
            </w:r>
            <w:r w:rsidDel="008B6A8C">
              <w:rPr>
                <w:noProof/>
                <w:webHidden/>
              </w:rPr>
              <w:tab/>
              <w:delText>9</w:delText>
            </w:r>
          </w:del>
        </w:p>
        <w:p w14:paraId="087A9ECD" w14:textId="147DE808" w:rsidR="00C26456" w:rsidDel="008B6A8C" w:rsidRDefault="00C26456">
          <w:pPr>
            <w:pStyle w:val="20"/>
            <w:tabs>
              <w:tab w:val="right" w:leader="dot" w:pos="8296"/>
            </w:tabs>
            <w:rPr>
              <w:del w:id="270" w:author="Administrator" w:date="2018-11-08T22:57:00Z"/>
              <w:noProof/>
            </w:rPr>
          </w:pPr>
          <w:del w:id="271" w:author="Administrator" w:date="2018-11-08T22:57:00Z">
            <w:r w:rsidRPr="008B6A8C" w:rsidDel="008B6A8C">
              <w:rPr>
                <w:noProof/>
                <w:rPrChange w:id="272" w:author="Administrator" w:date="2018-11-08T22:57:00Z">
                  <w:rPr>
                    <w:rStyle w:val="a5"/>
                    <w:noProof/>
                  </w:rPr>
                </w:rPrChange>
              </w:rPr>
              <w:delText>1.6参考文献</w:delText>
            </w:r>
            <w:r w:rsidDel="008B6A8C">
              <w:rPr>
                <w:noProof/>
                <w:webHidden/>
              </w:rPr>
              <w:tab/>
              <w:delText>9</w:delText>
            </w:r>
          </w:del>
        </w:p>
        <w:p w14:paraId="632AC762" w14:textId="03BA79CF" w:rsidR="00C26456" w:rsidDel="008B6A8C" w:rsidRDefault="00C26456">
          <w:pPr>
            <w:pStyle w:val="10"/>
            <w:tabs>
              <w:tab w:val="right" w:leader="dot" w:pos="8296"/>
            </w:tabs>
            <w:rPr>
              <w:del w:id="273" w:author="Administrator" w:date="2018-11-08T22:57:00Z"/>
              <w:noProof/>
            </w:rPr>
          </w:pPr>
          <w:del w:id="274" w:author="Administrator" w:date="2018-11-08T22:57:00Z">
            <w:r w:rsidRPr="008B6A8C" w:rsidDel="008B6A8C">
              <w:rPr>
                <w:noProof/>
                <w:rPrChange w:id="275" w:author="Administrator" w:date="2018-11-08T22:57:00Z">
                  <w:rPr>
                    <w:rStyle w:val="a5"/>
                    <w:noProof/>
                  </w:rPr>
                </w:rPrChange>
              </w:rPr>
              <w:delText>2可行性研究的前提</w:delText>
            </w:r>
            <w:r w:rsidDel="008B6A8C">
              <w:rPr>
                <w:noProof/>
                <w:webHidden/>
              </w:rPr>
              <w:tab/>
              <w:delText>9</w:delText>
            </w:r>
          </w:del>
        </w:p>
        <w:p w14:paraId="7B2FDB2E" w14:textId="4F684AFC" w:rsidR="00C26456" w:rsidDel="008B6A8C" w:rsidRDefault="00C26456">
          <w:pPr>
            <w:pStyle w:val="20"/>
            <w:tabs>
              <w:tab w:val="right" w:leader="dot" w:pos="8296"/>
            </w:tabs>
            <w:rPr>
              <w:del w:id="276" w:author="Administrator" w:date="2018-11-08T22:57:00Z"/>
              <w:noProof/>
            </w:rPr>
          </w:pPr>
          <w:del w:id="277" w:author="Administrator" w:date="2018-11-08T22:57:00Z">
            <w:r w:rsidRPr="008B6A8C" w:rsidDel="008B6A8C">
              <w:rPr>
                <w:noProof/>
                <w:rPrChange w:id="278" w:author="Administrator" w:date="2018-11-08T22:57:00Z">
                  <w:rPr>
                    <w:rStyle w:val="a5"/>
                    <w:noProof/>
                  </w:rPr>
                </w:rPrChange>
              </w:rPr>
              <w:delText>2.1项目的要求</w:delText>
            </w:r>
            <w:r w:rsidDel="008B6A8C">
              <w:rPr>
                <w:noProof/>
                <w:webHidden/>
              </w:rPr>
              <w:tab/>
              <w:delText>9</w:delText>
            </w:r>
          </w:del>
        </w:p>
        <w:p w14:paraId="75F87915" w14:textId="5153D33F" w:rsidR="00C26456" w:rsidDel="008B6A8C" w:rsidRDefault="00C26456">
          <w:pPr>
            <w:pStyle w:val="20"/>
            <w:tabs>
              <w:tab w:val="right" w:leader="dot" w:pos="8296"/>
            </w:tabs>
            <w:rPr>
              <w:del w:id="279" w:author="Administrator" w:date="2018-11-08T22:57:00Z"/>
              <w:noProof/>
            </w:rPr>
          </w:pPr>
          <w:del w:id="280" w:author="Administrator" w:date="2018-11-08T22:57:00Z">
            <w:r w:rsidRPr="008B6A8C" w:rsidDel="008B6A8C">
              <w:rPr>
                <w:noProof/>
                <w:rPrChange w:id="281" w:author="Administrator" w:date="2018-11-08T22:57:00Z">
                  <w:rPr>
                    <w:rStyle w:val="a5"/>
                    <w:noProof/>
                  </w:rPr>
                </w:rPrChange>
              </w:rPr>
              <w:delText>2.2项目的目标</w:delText>
            </w:r>
            <w:r w:rsidDel="008B6A8C">
              <w:rPr>
                <w:noProof/>
                <w:webHidden/>
              </w:rPr>
              <w:tab/>
              <w:delText>9</w:delText>
            </w:r>
          </w:del>
        </w:p>
        <w:p w14:paraId="584A00C1" w14:textId="6FE7F082" w:rsidR="00C26456" w:rsidDel="008B6A8C" w:rsidRDefault="00C26456">
          <w:pPr>
            <w:pStyle w:val="20"/>
            <w:tabs>
              <w:tab w:val="right" w:leader="dot" w:pos="8296"/>
            </w:tabs>
            <w:rPr>
              <w:del w:id="282" w:author="Administrator" w:date="2018-11-08T22:57:00Z"/>
              <w:noProof/>
            </w:rPr>
          </w:pPr>
          <w:del w:id="283" w:author="Administrator" w:date="2018-11-08T22:57:00Z">
            <w:r w:rsidRPr="008B6A8C" w:rsidDel="008B6A8C">
              <w:rPr>
                <w:noProof/>
                <w:rPrChange w:id="284" w:author="Administrator" w:date="2018-11-08T22:57:00Z">
                  <w:rPr>
                    <w:rStyle w:val="a5"/>
                    <w:noProof/>
                  </w:rPr>
                </w:rPrChange>
              </w:rPr>
              <w:delText>2.3项目的环境、条件、假定和限制</w:delText>
            </w:r>
            <w:r w:rsidDel="008B6A8C">
              <w:rPr>
                <w:noProof/>
                <w:webHidden/>
              </w:rPr>
              <w:tab/>
              <w:delText>10</w:delText>
            </w:r>
          </w:del>
        </w:p>
        <w:p w14:paraId="2A0BDC22" w14:textId="4FDB1B4E" w:rsidR="00C26456" w:rsidDel="008B6A8C" w:rsidRDefault="00C26456">
          <w:pPr>
            <w:pStyle w:val="30"/>
            <w:tabs>
              <w:tab w:val="right" w:leader="dot" w:pos="8296"/>
            </w:tabs>
            <w:rPr>
              <w:del w:id="285" w:author="Administrator" w:date="2018-11-08T22:57:00Z"/>
              <w:noProof/>
            </w:rPr>
          </w:pPr>
          <w:del w:id="286" w:author="Administrator" w:date="2018-11-08T22:57:00Z">
            <w:r w:rsidRPr="008B6A8C" w:rsidDel="008B6A8C">
              <w:rPr>
                <w:noProof/>
                <w:rPrChange w:id="287" w:author="Administrator" w:date="2018-11-08T22:57:00Z">
                  <w:rPr>
                    <w:rStyle w:val="a5"/>
                    <w:noProof/>
                  </w:rPr>
                </w:rPrChange>
              </w:rPr>
              <w:delText>2.3.1硬件、软件、运行环境和开发环境方面的条件和限制</w:delText>
            </w:r>
            <w:r w:rsidDel="008B6A8C">
              <w:rPr>
                <w:noProof/>
                <w:webHidden/>
              </w:rPr>
              <w:tab/>
              <w:delText>10</w:delText>
            </w:r>
          </w:del>
        </w:p>
        <w:p w14:paraId="2408CD09" w14:textId="57B381B5" w:rsidR="00C26456" w:rsidDel="008B6A8C" w:rsidRDefault="00C26456">
          <w:pPr>
            <w:pStyle w:val="30"/>
            <w:tabs>
              <w:tab w:val="right" w:leader="dot" w:pos="8296"/>
            </w:tabs>
            <w:rPr>
              <w:del w:id="288" w:author="Administrator" w:date="2018-11-08T22:57:00Z"/>
              <w:noProof/>
            </w:rPr>
          </w:pPr>
          <w:del w:id="289" w:author="Administrator" w:date="2018-11-08T22:57:00Z">
            <w:r w:rsidRPr="008B6A8C" w:rsidDel="008B6A8C">
              <w:rPr>
                <w:noProof/>
                <w:rPrChange w:id="290" w:author="Administrator" w:date="2018-11-08T22:57:00Z">
                  <w:rPr>
                    <w:rStyle w:val="a5"/>
                    <w:noProof/>
                  </w:rPr>
                </w:rPrChange>
              </w:rPr>
              <w:delText>2.3.2项目经费限制</w:delText>
            </w:r>
            <w:r w:rsidDel="008B6A8C">
              <w:rPr>
                <w:noProof/>
                <w:webHidden/>
              </w:rPr>
              <w:tab/>
              <w:delText>10</w:delText>
            </w:r>
          </w:del>
        </w:p>
        <w:p w14:paraId="00AE8D18" w14:textId="333977F0" w:rsidR="00C26456" w:rsidDel="008B6A8C" w:rsidRDefault="00C26456">
          <w:pPr>
            <w:pStyle w:val="30"/>
            <w:tabs>
              <w:tab w:val="right" w:leader="dot" w:pos="8296"/>
            </w:tabs>
            <w:rPr>
              <w:del w:id="291" w:author="Administrator" w:date="2018-11-08T22:57:00Z"/>
              <w:noProof/>
            </w:rPr>
          </w:pPr>
          <w:del w:id="292" w:author="Administrator" w:date="2018-11-08T22:57:00Z">
            <w:r w:rsidRPr="008B6A8C" w:rsidDel="008B6A8C">
              <w:rPr>
                <w:noProof/>
                <w:rPrChange w:id="293" w:author="Administrator" w:date="2018-11-08T22:57:00Z">
                  <w:rPr>
                    <w:rStyle w:val="a5"/>
                    <w:noProof/>
                  </w:rPr>
                </w:rPrChange>
              </w:rPr>
              <w:delText>2.3.3所建议系统的运行寿命的最小限制</w:delText>
            </w:r>
            <w:r w:rsidDel="008B6A8C">
              <w:rPr>
                <w:noProof/>
                <w:webHidden/>
              </w:rPr>
              <w:tab/>
              <w:delText>10</w:delText>
            </w:r>
          </w:del>
        </w:p>
        <w:p w14:paraId="43677562" w14:textId="07D53190" w:rsidR="00C26456" w:rsidDel="008B6A8C" w:rsidRDefault="00C26456">
          <w:pPr>
            <w:pStyle w:val="20"/>
            <w:tabs>
              <w:tab w:val="right" w:leader="dot" w:pos="8296"/>
            </w:tabs>
            <w:rPr>
              <w:del w:id="294" w:author="Administrator" w:date="2018-11-08T22:57:00Z"/>
              <w:noProof/>
            </w:rPr>
          </w:pPr>
          <w:del w:id="295" w:author="Administrator" w:date="2018-11-08T22:57:00Z">
            <w:r w:rsidRPr="008B6A8C" w:rsidDel="008B6A8C">
              <w:rPr>
                <w:noProof/>
                <w:rPrChange w:id="296" w:author="Administrator" w:date="2018-11-08T22:57:00Z">
                  <w:rPr>
                    <w:rStyle w:val="a5"/>
                    <w:noProof/>
                  </w:rPr>
                </w:rPrChange>
              </w:rPr>
              <w:delText>2.4进行可行性分析的方法</w:delText>
            </w:r>
            <w:r w:rsidDel="008B6A8C">
              <w:rPr>
                <w:noProof/>
                <w:webHidden/>
              </w:rPr>
              <w:tab/>
              <w:delText>10</w:delText>
            </w:r>
          </w:del>
        </w:p>
        <w:p w14:paraId="730F1C1F" w14:textId="7D9F206C" w:rsidR="00C26456" w:rsidDel="008B6A8C" w:rsidRDefault="00C26456">
          <w:pPr>
            <w:pStyle w:val="10"/>
            <w:tabs>
              <w:tab w:val="right" w:leader="dot" w:pos="8296"/>
            </w:tabs>
            <w:rPr>
              <w:del w:id="297" w:author="Administrator" w:date="2018-11-08T22:57:00Z"/>
              <w:noProof/>
            </w:rPr>
          </w:pPr>
          <w:del w:id="298" w:author="Administrator" w:date="2018-11-08T22:57:00Z">
            <w:r w:rsidRPr="008B6A8C" w:rsidDel="008B6A8C">
              <w:rPr>
                <w:noProof/>
                <w:rPrChange w:id="299" w:author="Administrator" w:date="2018-11-08T22:57:00Z">
                  <w:rPr>
                    <w:rStyle w:val="a5"/>
                    <w:noProof/>
                  </w:rPr>
                </w:rPrChange>
              </w:rPr>
              <w:delText>3技术可行性</w:delText>
            </w:r>
            <w:r w:rsidDel="008B6A8C">
              <w:rPr>
                <w:noProof/>
                <w:webHidden/>
              </w:rPr>
              <w:tab/>
              <w:delText>10</w:delText>
            </w:r>
          </w:del>
        </w:p>
        <w:p w14:paraId="25B6CFAB" w14:textId="47D28FB1" w:rsidR="00C26456" w:rsidDel="008B6A8C" w:rsidRDefault="00C26456">
          <w:pPr>
            <w:pStyle w:val="20"/>
            <w:tabs>
              <w:tab w:val="right" w:leader="dot" w:pos="8296"/>
            </w:tabs>
            <w:rPr>
              <w:del w:id="300" w:author="Administrator" w:date="2018-11-08T22:57:00Z"/>
              <w:noProof/>
            </w:rPr>
          </w:pPr>
          <w:del w:id="301" w:author="Administrator" w:date="2018-11-08T22:57:00Z">
            <w:r w:rsidRPr="008B6A8C" w:rsidDel="008B6A8C">
              <w:rPr>
                <w:noProof/>
                <w:rPrChange w:id="302" w:author="Administrator" w:date="2018-11-08T22:57:00Z">
                  <w:rPr>
                    <w:rStyle w:val="a5"/>
                    <w:noProof/>
                  </w:rPr>
                </w:rPrChange>
              </w:rPr>
              <w:delText>3.1人员</w:delText>
            </w:r>
            <w:r w:rsidDel="008B6A8C">
              <w:rPr>
                <w:noProof/>
                <w:webHidden/>
              </w:rPr>
              <w:tab/>
              <w:delText>10</w:delText>
            </w:r>
          </w:del>
        </w:p>
        <w:p w14:paraId="71499714" w14:textId="3604BBB0" w:rsidR="00C26456" w:rsidDel="008B6A8C" w:rsidRDefault="00C26456">
          <w:pPr>
            <w:pStyle w:val="20"/>
            <w:tabs>
              <w:tab w:val="right" w:leader="dot" w:pos="8296"/>
            </w:tabs>
            <w:rPr>
              <w:del w:id="303" w:author="Administrator" w:date="2018-11-08T22:57:00Z"/>
              <w:noProof/>
            </w:rPr>
          </w:pPr>
          <w:del w:id="304" w:author="Administrator" w:date="2018-11-08T22:57:00Z">
            <w:r w:rsidRPr="008B6A8C" w:rsidDel="008B6A8C">
              <w:rPr>
                <w:noProof/>
                <w:rPrChange w:id="305" w:author="Administrator" w:date="2018-11-08T22:57:00Z">
                  <w:rPr>
                    <w:rStyle w:val="a5"/>
                    <w:noProof/>
                  </w:rPr>
                </w:rPrChange>
              </w:rPr>
              <w:delText>3.2环境资源</w:delText>
            </w:r>
            <w:r w:rsidDel="008B6A8C">
              <w:rPr>
                <w:noProof/>
                <w:webHidden/>
              </w:rPr>
              <w:tab/>
              <w:delText>11</w:delText>
            </w:r>
          </w:del>
        </w:p>
        <w:p w14:paraId="2F35D0CE" w14:textId="41FB6DFD" w:rsidR="00C26456" w:rsidDel="008B6A8C" w:rsidRDefault="00C26456">
          <w:pPr>
            <w:pStyle w:val="20"/>
            <w:tabs>
              <w:tab w:val="right" w:leader="dot" w:pos="8296"/>
            </w:tabs>
            <w:rPr>
              <w:del w:id="306" w:author="Administrator" w:date="2018-11-08T22:57:00Z"/>
              <w:noProof/>
            </w:rPr>
          </w:pPr>
          <w:del w:id="307" w:author="Administrator" w:date="2018-11-08T22:57:00Z">
            <w:r w:rsidRPr="008B6A8C" w:rsidDel="008B6A8C">
              <w:rPr>
                <w:noProof/>
                <w:rPrChange w:id="308" w:author="Administrator" w:date="2018-11-08T22:57:00Z">
                  <w:rPr>
                    <w:rStyle w:val="a5"/>
                    <w:noProof/>
                  </w:rPr>
                </w:rPrChange>
              </w:rPr>
              <w:delText>3.3投资</w:delText>
            </w:r>
            <w:r w:rsidDel="008B6A8C">
              <w:rPr>
                <w:noProof/>
                <w:webHidden/>
              </w:rPr>
              <w:tab/>
              <w:delText>11</w:delText>
            </w:r>
          </w:del>
        </w:p>
        <w:p w14:paraId="3E983019" w14:textId="433273D2" w:rsidR="00C26456" w:rsidDel="008B6A8C" w:rsidRDefault="00C26456">
          <w:pPr>
            <w:pStyle w:val="30"/>
            <w:tabs>
              <w:tab w:val="right" w:leader="dot" w:pos="8296"/>
            </w:tabs>
            <w:rPr>
              <w:del w:id="309" w:author="Administrator" w:date="2018-11-08T22:57:00Z"/>
              <w:noProof/>
            </w:rPr>
          </w:pPr>
          <w:del w:id="310" w:author="Administrator" w:date="2018-11-08T22:57:00Z">
            <w:r w:rsidRPr="008B6A8C" w:rsidDel="008B6A8C">
              <w:rPr>
                <w:noProof/>
                <w:rPrChange w:id="311" w:author="Administrator" w:date="2018-11-08T22:57:00Z">
                  <w:rPr>
                    <w:rStyle w:val="a5"/>
                    <w:noProof/>
                  </w:rPr>
                </w:rPrChange>
              </w:rPr>
              <w:delText>3.3.1资金</w:delText>
            </w:r>
            <w:r w:rsidDel="008B6A8C">
              <w:rPr>
                <w:noProof/>
                <w:webHidden/>
              </w:rPr>
              <w:tab/>
              <w:delText>11</w:delText>
            </w:r>
          </w:del>
        </w:p>
        <w:p w14:paraId="6F7A10F0" w14:textId="656D1F2E" w:rsidR="00C26456" w:rsidDel="008B6A8C" w:rsidRDefault="00C26456">
          <w:pPr>
            <w:pStyle w:val="30"/>
            <w:tabs>
              <w:tab w:val="right" w:leader="dot" w:pos="8296"/>
            </w:tabs>
            <w:rPr>
              <w:del w:id="312" w:author="Administrator" w:date="2018-11-08T22:57:00Z"/>
              <w:noProof/>
            </w:rPr>
          </w:pPr>
          <w:del w:id="313" w:author="Administrator" w:date="2018-11-08T22:57:00Z">
            <w:r w:rsidRPr="008B6A8C" w:rsidDel="008B6A8C">
              <w:rPr>
                <w:noProof/>
                <w:rPrChange w:id="314" w:author="Administrator" w:date="2018-11-08T22:57:00Z">
                  <w:rPr>
                    <w:rStyle w:val="a5"/>
                    <w:noProof/>
                  </w:rPr>
                </w:rPrChange>
              </w:rPr>
              <w:delText>3.3.2人力</w:delText>
            </w:r>
            <w:r w:rsidDel="008B6A8C">
              <w:rPr>
                <w:noProof/>
                <w:webHidden/>
              </w:rPr>
              <w:tab/>
              <w:delText>11</w:delText>
            </w:r>
          </w:del>
        </w:p>
        <w:p w14:paraId="38E8A992" w14:textId="371B7EAB" w:rsidR="00C26456" w:rsidDel="008B6A8C" w:rsidRDefault="00C26456">
          <w:pPr>
            <w:pStyle w:val="20"/>
            <w:tabs>
              <w:tab w:val="right" w:leader="dot" w:pos="8296"/>
            </w:tabs>
            <w:rPr>
              <w:del w:id="315" w:author="Administrator" w:date="2018-11-08T22:57:00Z"/>
              <w:noProof/>
            </w:rPr>
          </w:pPr>
          <w:del w:id="316" w:author="Administrator" w:date="2018-11-08T22:57:00Z">
            <w:r w:rsidRPr="008B6A8C" w:rsidDel="008B6A8C">
              <w:rPr>
                <w:noProof/>
                <w:rPrChange w:id="317" w:author="Administrator" w:date="2018-11-08T22:57:00Z">
                  <w:rPr>
                    <w:rStyle w:val="a5"/>
                    <w:noProof/>
                  </w:rPr>
                </w:rPrChange>
              </w:rPr>
              <w:delText>3.4设备</w:delText>
            </w:r>
            <w:r w:rsidDel="008B6A8C">
              <w:rPr>
                <w:noProof/>
                <w:webHidden/>
              </w:rPr>
              <w:tab/>
              <w:delText>11</w:delText>
            </w:r>
          </w:del>
        </w:p>
        <w:p w14:paraId="50BE0C8C" w14:textId="117EF9F0" w:rsidR="00C26456" w:rsidDel="008B6A8C" w:rsidRDefault="00C26456">
          <w:pPr>
            <w:pStyle w:val="20"/>
            <w:tabs>
              <w:tab w:val="right" w:leader="dot" w:pos="8296"/>
            </w:tabs>
            <w:rPr>
              <w:del w:id="318" w:author="Administrator" w:date="2018-11-08T22:57:00Z"/>
              <w:noProof/>
            </w:rPr>
          </w:pPr>
          <w:del w:id="319" w:author="Administrator" w:date="2018-11-08T22:57:00Z">
            <w:r w:rsidRPr="008B6A8C" w:rsidDel="008B6A8C">
              <w:rPr>
                <w:noProof/>
                <w:rPrChange w:id="320" w:author="Administrator" w:date="2018-11-08T22:57:00Z">
                  <w:rPr>
                    <w:rStyle w:val="a5"/>
                    <w:noProof/>
                  </w:rPr>
                </w:rPrChange>
              </w:rPr>
              <w:delText>3.5关键技术分析</w:delText>
            </w:r>
            <w:r w:rsidDel="008B6A8C">
              <w:rPr>
                <w:noProof/>
                <w:webHidden/>
              </w:rPr>
              <w:tab/>
              <w:delText>12</w:delText>
            </w:r>
          </w:del>
        </w:p>
        <w:p w14:paraId="25F42DC7" w14:textId="35857656" w:rsidR="00C26456" w:rsidDel="008B6A8C" w:rsidRDefault="00C26456">
          <w:pPr>
            <w:pStyle w:val="30"/>
            <w:tabs>
              <w:tab w:val="right" w:leader="dot" w:pos="8296"/>
            </w:tabs>
            <w:rPr>
              <w:del w:id="321" w:author="Administrator" w:date="2018-11-08T22:57:00Z"/>
              <w:noProof/>
            </w:rPr>
          </w:pPr>
          <w:del w:id="322" w:author="Administrator" w:date="2018-11-08T22:57:00Z">
            <w:r w:rsidRPr="008B6A8C" w:rsidDel="008B6A8C">
              <w:rPr>
                <w:noProof/>
                <w:rPrChange w:id="323" w:author="Administrator" w:date="2018-11-08T22:57:00Z">
                  <w:rPr>
                    <w:rStyle w:val="a5"/>
                    <w:noProof/>
                  </w:rPr>
                </w:rPrChange>
              </w:rPr>
              <w:delText>3.5.1网页后端</w:delText>
            </w:r>
            <w:r w:rsidDel="008B6A8C">
              <w:rPr>
                <w:noProof/>
                <w:webHidden/>
              </w:rPr>
              <w:tab/>
              <w:delText>12</w:delText>
            </w:r>
          </w:del>
        </w:p>
        <w:p w14:paraId="238CF9BF" w14:textId="3CE820C6" w:rsidR="00C26456" w:rsidDel="008B6A8C" w:rsidRDefault="00C26456">
          <w:pPr>
            <w:pStyle w:val="30"/>
            <w:tabs>
              <w:tab w:val="right" w:leader="dot" w:pos="8296"/>
            </w:tabs>
            <w:rPr>
              <w:del w:id="324" w:author="Administrator" w:date="2018-11-08T22:57:00Z"/>
              <w:noProof/>
            </w:rPr>
          </w:pPr>
          <w:del w:id="325" w:author="Administrator" w:date="2018-11-08T22:57:00Z">
            <w:r w:rsidRPr="008B6A8C" w:rsidDel="008B6A8C">
              <w:rPr>
                <w:noProof/>
                <w:rPrChange w:id="326" w:author="Administrator" w:date="2018-11-08T22:57:00Z">
                  <w:rPr>
                    <w:rStyle w:val="a5"/>
                    <w:noProof/>
                  </w:rPr>
                </w:rPrChange>
              </w:rPr>
              <w:delText>3.5.2网页前端</w:delText>
            </w:r>
            <w:r w:rsidDel="008B6A8C">
              <w:rPr>
                <w:noProof/>
                <w:webHidden/>
              </w:rPr>
              <w:tab/>
              <w:delText>12</w:delText>
            </w:r>
          </w:del>
        </w:p>
        <w:p w14:paraId="7255CEAE" w14:textId="4D988FAB" w:rsidR="00C26456" w:rsidDel="008B6A8C" w:rsidRDefault="00C26456">
          <w:pPr>
            <w:pStyle w:val="30"/>
            <w:tabs>
              <w:tab w:val="right" w:leader="dot" w:pos="8296"/>
            </w:tabs>
            <w:rPr>
              <w:del w:id="327" w:author="Administrator" w:date="2018-11-08T22:57:00Z"/>
              <w:noProof/>
            </w:rPr>
          </w:pPr>
          <w:del w:id="328" w:author="Administrator" w:date="2018-11-08T22:57:00Z">
            <w:r w:rsidRPr="008B6A8C" w:rsidDel="008B6A8C">
              <w:rPr>
                <w:noProof/>
                <w:rPrChange w:id="329" w:author="Administrator" w:date="2018-11-08T22:57:00Z">
                  <w:rPr>
                    <w:rStyle w:val="a5"/>
                    <w:noProof/>
                  </w:rPr>
                </w:rPrChange>
              </w:rPr>
              <w:delText>3.5.3数据库</w:delText>
            </w:r>
            <w:r w:rsidDel="008B6A8C">
              <w:rPr>
                <w:noProof/>
                <w:webHidden/>
              </w:rPr>
              <w:tab/>
              <w:delText>13</w:delText>
            </w:r>
          </w:del>
        </w:p>
        <w:p w14:paraId="60E6CF30" w14:textId="05A00125" w:rsidR="00C26456" w:rsidDel="008B6A8C" w:rsidRDefault="00C26456">
          <w:pPr>
            <w:pStyle w:val="30"/>
            <w:tabs>
              <w:tab w:val="right" w:leader="dot" w:pos="8296"/>
            </w:tabs>
            <w:rPr>
              <w:del w:id="330" w:author="Administrator" w:date="2018-11-08T22:57:00Z"/>
              <w:noProof/>
            </w:rPr>
          </w:pPr>
          <w:del w:id="331" w:author="Administrator" w:date="2018-11-08T22:57:00Z">
            <w:r w:rsidRPr="008B6A8C" w:rsidDel="008B6A8C">
              <w:rPr>
                <w:noProof/>
                <w:rPrChange w:id="332" w:author="Administrator" w:date="2018-11-08T22:57:00Z">
                  <w:rPr>
                    <w:rStyle w:val="a5"/>
                    <w:noProof/>
                  </w:rPr>
                </w:rPrChange>
              </w:rPr>
              <w:delText>3.5.4处理和数据流程</w:delText>
            </w:r>
            <w:r w:rsidDel="008B6A8C">
              <w:rPr>
                <w:noProof/>
                <w:webHidden/>
              </w:rPr>
              <w:tab/>
              <w:delText>13</w:delText>
            </w:r>
          </w:del>
        </w:p>
        <w:p w14:paraId="11A74686" w14:textId="3BA9DE89" w:rsidR="00C26456" w:rsidDel="008B6A8C" w:rsidRDefault="00C26456">
          <w:pPr>
            <w:pStyle w:val="20"/>
            <w:tabs>
              <w:tab w:val="right" w:leader="dot" w:pos="8296"/>
            </w:tabs>
            <w:rPr>
              <w:del w:id="333" w:author="Administrator" w:date="2018-11-08T22:57:00Z"/>
              <w:noProof/>
            </w:rPr>
          </w:pPr>
          <w:del w:id="334" w:author="Administrator" w:date="2018-11-08T22:57:00Z">
            <w:r w:rsidRPr="008B6A8C" w:rsidDel="008B6A8C">
              <w:rPr>
                <w:noProof/>
                <w:rPrChange w:id="335" w:author="Administrator" w:date="2018-11-08T22:57:00Z">
                  <w:rPr>
                    <w:rStyle w:val="a5"/>
                    <w:noProof/>
                  </w:rPr>
                </w:rPrChange>
              </w:rPr>
              <w:delText>3.6所建议的系统</w:delText>
            </w:r>
            <w:r w:rsidDel="008B6A8C">
              <w:rPr>
                <w:noProof/>
                <w:webHidden/>
              </w:rPr>
              <w:tab/>
              <w:delText>13</w:delText>
            </w:r>
          </w:del>
        </w:p>
        <w:p w14:paraId="59492D3D" w14:textId="5285810E" w:rsidR="00C26456" w:rsidDel="008B6A8C" w:rsidRDefault="00C26456">
          <w:pPr>
            <w:pStyle w:val="30"/>
            <w:tabs>
              <w:tab w:val="right" w:leader="dot" w:pos="8296"/>
            </w:tabs>
            <w:rPr>
              <w:del w:id="336" w:author="Administrator" w:date="2018-11-08T22:57:00Z"/>
              <w:noProof/>
            </w:rPr>
          </w:pPr>
          <w:del w:id="337" w:author="Administrator" w:date="2018-11-08T22:57:00Z">
            <w:r w:rsidRPr="008B6A8C" w:rsidDel="008B6A8C">
              <w:rPr>
                <w:noProof/>
                <w:rPrChange w:id="338" w:author="Administrator" w:date="2018-11-08T22:57:00Z">
                  <w:rPr>
                    <w:rStyle w:val="a5"/>
                    <w:noProof/>
                  </w:rPr>
                </w:rPrChange>
              </w:rPr>
              <w:delText>3.6.1对所建议的系统的说明</w:delText>
            </w:r>
            <w:r w:rsidDel="008B6A8C">
              <w:rPr>
                <w:noProof/>
                <w:webHidden/>
              </w:rPr>
              <w:tab/>
              <w:delText>13</w:delText>
            </w:r>
          </w:del>
        </w:p>
        <w:p w14:paraId="67595D97" w14:textId="36E3BB34" w:rsidR="00C26456" w:rsidDel="008B6A8C" w:rsidRDefault="00C26456">
          <w:pPr>
            <w:pStyle w:val="30"/>
            <w:tabs>
              <w:tab w:val="right" w:leader="dot" w:pos="8296"/>
            </w:tabs>
            <w:rPr>
              <w:del w:id="339" w:author="Administrator" w:date="2018-11-08T22:57:00Z"/>
              <w:noProof/>
            </w:rPr>
          </w:pPr>
          <w:del w:id="340" w:author="Administrator" w:date="2018-11-08T22:57:00Z">
            <w:r w:rsidRPr="008B6A8C" w:rsidDel="008B6A8C">
              <w:rPr>
                <w:noProof/>
                <w:rPrChange w:id="341" w:author="Administrator" w:date="2018-11-08T22:57:00Z">
                  <w:rPr>
                    <w:rStyle w:val="a5"/>
                    <w:noProof/>
                  </w:rPr>
                </w:rPrChange>
              </w:rPr>
              <w:delText>3.6.2数据流程和处理流程</w:delText>
            </w:r>
            <w:r w:rsidDel="008B6A8C">
              <w:rPr>
                <w:noProof/>
                <w:webHidden/>
              </w:rPr>
              <w:tab/>
              <w:delText>14</w:delText>
            </w:r>
          </w:del>
        </w:p>
        <w:p w14:paraId="6A68614A" w14:textId="3AFCA8A6" w:rsidR="00C26456" w:rsidDel="008B6A8C" w:rsidRDefault="00C26456">
          <w:pPr>
            <w:pStyle w:val="30"/>
            <w:tabs>
              <w:tab w:val="right" w:leader="dot" w:pos="8296"/>
            </w:tabs>
            <w:rPr>
              <w:del w:id="342" w:author="Administrator" w:date="2018-11-08T22:57:00Z"/>
              <w:noProof/>
            </w:rPr>
          </w:pPr>
          <w:del w:id="343" w:author="Administrator" w:date="2018-11-08T22:57:00Z">
            <w:r w:rsidRPr="008B6A8C" w:rsidDel="008B6A8C">
              <w:rPr>
                <w:noProof/>
                <w:rPrChange w:id="344" w:author="Administrator" w:date="2018-11-08T22:57:00Z">
                  <w:rPr>
                    <w:rStyle w:val="a5"/>
                    <w:noProof/>
                  </w:rPr>
                </w:rPrChange>
              </w:rPr>
              <w:delText>3.6.3与原系统的比较(若有原系统)</w:delText>
            </w:r>
            <w:r w:rsidDel="008B6A8C">
              <w:rPr>
                <w:noProof/>
                <w:webHidden/>
              </w:rPr>
              <w:tab/>
              <w:delText>15</w:delText>
            </w:r>
          </w:del>
        </w:p>
        <w:p w14:paraId="41694241" w14:textId="7B864F73" w:rsidR="00C26456" w:rsidDel="008B6A8C" w:rsidRDefault="00C26456">
          <w:pPr>
            <w:pStyle w:val="30"/>
            <w:tabs>
              <w:tab w:val="right" w:leader="dot" w:pos="8296"/>
            </w:tabs>
            <w:rPr>
              <w:del w:id="345" w:author="Administrator" w:date="2018-11-08T22:57:00Z"/>
              <w:noProof/>
            </w:rPr>
          </w:pPr>
          <w:del w:id="346" w:author="Administrator" w:date="2018-11-08T22:57:00Z">
            <w:r w:rsidRPr="008B6A8C" w:rsidDel="008B6A8C">
              <w:rPr>
                <w:noProof/>
                <w:rPrChange w:id="347" w:author="Administrator" w:date="2018-11-08T22:57:00Z">
                  <w:rPr>
                    <w:rStyle w:val="a5"/>
                    <w:noProof/>
                  </w:rPr>
                </w:rPrChange>
              </w:rPr>
              <w:delText>3.6.4影响(或要求)</w:delText>
            </w:r>
            <w:r w:rsidDel="008B6A8C">
              <w:rPr>
                <w:noProof/>
                <w:webHidden/>
              </w:rPr>
              <w:tab/>
              <w:delText>15</w:delText>
            </w:r>
          </w:del>
        </w:p>
        <w:p w14:paraId="7E1F8071" w14:textId="44501C46" w:rsidR="00C26456" w:rsidDel="008B6A8C" w:rsidRDefault="00C26456">
          <w:pPr>
            <w:pStyle w:val="30"/>
            <w:tabs>
              <w:tab w:val="right" w:leader="dot" w:pos="8296"/>
            </w:tabs>
            <w:rPr>
              <w:del w:id="348" w:author="Administrator" w:date="2018-11-08T22:57:00Z"/>
              <w:noProof/>
            </w:rPr>
          </w:pPr>
          <w:del w:id="349" w:author="Administrator" w:date="2018-11-08T22:57:00Z">
            <w:r w:rsidRPr="008B6A8C" w:rsidDel="008B6A8C">
              <w:rPr>
                <w:noProof/>
                <w:rPrChange w:id="350" w:author="Administrator" w:date="2018-11-08T22:57:00Z">
                  <w:rPr>
                    <w:rStyle w:val="a5"/>
                    <w:noProof/>
                  </w:rPr>
                </w:rPrChange>
              </w:rPr>
              <w:delText>3.6.5设备</w:delText>
            </w:r>
            <w:r w:rsidDel="008B6A8C">
              <w:rPr>
                <w:noProof/>
                <w:webHidden/>
              </w:rPr>
              <w:tab/>
              <w:delText>15</w:delText>
            </w:r>
          </w:del>
        </w:p>
        <w:p w14:paraId="198F5E2C" w14:textId="4408799B" w:rsidR="00C26456" w:rsidDel="008B6A8C" w:rsidRDefault="00C26456">
          <w:pPr>
            <w:pStyle w:val="30"/>
            <w:tabs>
              <w:tab w:val="right" w:leader="dot" w:pos="8296"/>
            </w:tabs>
            <w:rPr>
              <w:del w:id="351" w:author="Administrator" w:date="2018-11-08T22:57:00Z"/>
              <w:noProof/>
            </w:rPr>
          </w:pPr>
          <w:del w:id="352" w:author="Administrator" w:date="2018-11-08T22:57:00Z">
            <w:r w:rsidRPr="008B6A8C" w:rsidDel="008B6A8C">
              <w:rPr>
                <w:noProof/>
                <w:rPrChange w:id="353" w:author="Administrator" w:date="2018-11-08T22:57:00Z">
                  <w:rPr>
                    <w:rStyle w:val="a5"/>
                    <w:noProof/>
                  </w:rPr>
                </w:rPrChange>
              </w:rPr>
              <w:delText>3.6.6开发</w:delText>
            </w:r>
            <w:r w:rsidDel="008B6A8C">
              <w:rPr>
                <w:noProof/>
                <w:webHidden/>
              </w:rPr>
              <w:tab/>
              <w:delText>15</w:delText>
            </w:r>
          </w:del>
        </w:p>
        <w:p w14:paraId="2C1C7FD9" w14:textId="120EB7BB" w:rsidR="00C26456" w:rsidDel="008B6A8C" w:rsidRDefault="00C26456">
          <w:pPr>
            <w:pStyle w:val="30"/>
            <w:tabs>
              <w:tab w:val="right" w:leader="dot" w:pos="8296"/>
            </w:tabs>
            <w:rPr>
              <w:del w:id="354" w:author="Administrator" w:date="2018-11-08T22:57:00Z"/>
              <w:noProof/>
            </w:rPr>
          </w:pPr>
          <w:del w:id="355" w:author="Administrator" w:date="2018-11-08T22:57:00Z">
            <w:r w:rsidRPr="008B6A8C" w:rsidDel="008B6A8C">
              <w:rPr>
                <w:noProof/>
                <w:rPrChange w:id="356" w:author="Administrator" w:date="2018-11-08T22:57:00Z">
                  <w:rPr>
                    <w:rStyle w:val="a5"/>
                    <w:noProof/>
                  </w:rPr>
                </w:rPrChange>
              </w:rPr>
              <w:delText>3.6.7环境</w:delText>
            </w:r>
            <w:r w:rsidDel="008B6A8C">
              <w:rPr>
                <w:noProof/>
                <w:webHidden/>
              </w:rPr>
              <w:tab/>
              <w:delText>15</w:delText>
            </w:r>
          </w:del>
        </w:p>
        <w:p w14:paraId="5C6174B5" w14:textId="0298A134" w:rsidR="00C26456" w:rsidDel="008B6A8C" w:rsidRDefault="00C26456">
          <w:pPr>
            <w:pStyle w:val="30"/>
            <w:tabs>
              <w:tab w:val="right" w:leader="dot" w:pos="8296"/>
            </w:tabs>
            <w:rPr>
              <w:del w:id="357" w:author="Administrator" w:date="2018-11-08T22:57:00Z"/>
              <w:noProof/>
            </w:rPr>
          </w:pPr>
          <w:del w:id="358" w:author="Administrator" w:date="2018-11-08T22:57:00Z">
            <w:r w:rsidRPr="008B6A8C" w:rsidDel="008B6A8C">
              <w:rPr>
                <w:noProof/>
                <w:rPrChange w:id="359" w:author="Administrator" w:date="2018-11-08T22:57:00Z">
                  <w:rPr>
                    <w:rStyle w:val="a5"/>
                    <w:noProof/>
                  </w:rPr>
                </w:rPrChange>
              </w:rPr>
              <w:delText>3.6.8局限性</w:delText>
            </w:r>
            <w:r w:rsidDel="008B6A8C">
              <w:rPr>
                <w:noProof/>
                <w:webHidden/>
              </w:rPr>
              <w:tab/>
              <w:delText>16</w:delText>
            </w:r>
          </w:del>
        </w:p>
        <w:p w14:paraId="21C72B88" w14:textId="7DA0A564" w:rsidR="00C26456" w:rsidDel="008B6A8C" w:rsidRDefault="00C26456">
          <w:pPr>
            <w:pStyle w:val="10"/>
            <w:tabs>
              <w:tab w:val="right" w:leader="dot" w:pos="8296"/>
            </w:tabs>
            <w:rPr>
              <w:del w:id="360" w:author="Administrator" w:date="2018-11-08T22:57:00Z"/>
              <w:noProof/>
            </w:rPr>
          </w:pPr>
          <w:del w:id="361" w:author="Administrator" w:date="2018-11-08T22:57:00Z">
            <w:r w:rsidRPr="008B6A8C" w:rsidDel="008B6A8C">
              <w:rPr>
                <w:noProof/>
                <w:rPrChange w:id="362" w:author="Administrator" w:date="2018-11-08T22:57:00Z">
                  <w:rPr>
                    <w:rStyle w:val="a5"/>
                    <w:noProof/>
                  </w:rPr>
                </w:rPrChange>
              </w:rPr>
              <w:delText>4法律可行性</w:delText>
            </w:r>
            <w:r w:rsidDel="008B6A8C">
              <w:rPr>
                <w:noProof/>
                <w:webHidden/>
              </w:rPr>
              <w:tab/>
              <w:delText>16</w:delText>
            </w:r>
          </w:del>
        </w:p>
        <w:p w14:paraId="70DDC9D5" w14:textId="078C1250" w:rsidR="00C26456" w:rsidDel="008B6A8C" w:rsidRDefault="00C26456">
          <w:pPr>
            <w:pStyle w:val="10"/>
            <w:tabs>
              <w:tab w:val="right" w:leader="dot" w:pos="8296"/>
            </w:tabs>
            <w:rPr>
              <w:del w:id="363" w:author="Administrator" w:date="2018-11-08T22:57:00Z"/>
              <w:noProof/>
            </w:rPr>
          </w:pPr>
          <w:del w:id="364" w:author="Administrator" w:date="2018-11-08T22:57:00Z">
            <w:r w:rsidRPr="008B6A8C" w:rsidDel="008B6A8C">
              <w:rPr>
                <w:noProof/>
                <w:rPrChange w:id="365" w:author="Administrator" w:date="2018-11-08T22:57:00Z">
                  <w:rPr>
                    <w:rStyle w:val="a5"/>
                    <w:noProof/>
                  </w:rPr>
                </w:rPrChange>
              </w:rPr>
              <w:delText>5用户操作可行性</w:delText>
            </w:r>
            <w:r w:rsidDel="008B6A8C">
              <w:rPr>
                <w:noProof/>
                <w:webHidden/>
              </w:rPr>
              <w:tab/>
              <w:delText>16</w:delText>
            </w:r>
          </w:del>
        </w:p>
        <w:p w14:paraId="0794F0E2" w14:textId="4EB436A9" w:rsidR="00C26456" w:rsidDel="008B6A8C" w:rsidRDefault="00C26456">
          <w:pPr>
            <w:pStyle w:val="10"/>
            <w:tabs>
              <w:tab w:val="right" w:leader="dot" w:pos="8296"/>
            </w:tabs>
            <w:rPr>
              <w:del w:id="366" w:author="Administrator" w:date="2018-11-08T22:57:00Z"/>
              <w:noProof/>
            </w:rPr>
          </w:pPr>
          <w:del w:id="367" w:author="Administrator" w:date="2018-11-08T22:57:00Z">
            <w:r w:rsidRPr="008B6A8C" w:rsidDel="008B6A8C">
              <w:rPr>
                <w:noProof/>
                <w:rPrChange w:id="368" w:author="Administrator" w:date="2018-11-08T22:57:00Z">
                  <w:rPr>
                    <w:rStyle w:val="a5"/>
                    <w:noProof/>
                  </w:rPr>
                </w:rPrChange>
              </w:rPr>
              <w:delText>6项目干系人</w:delText>
            </w:r>
            <w:r w:rsidDel="008B6A8C">
              <w:rPr>
                <w:noProof/>
                <w:webHidden/>
              </w:rPr>
              <w:tab/>
              <w:delText>16</w:delText>
            </w:r>
          </w:del>
        </w:p>
        <w:p w14:paraId="77E9D55B" w14:textId="5B038EFF" w:rsidR="00C26456" w:rsidDel="008B6A8C" w:rsidRDefault="00C26456">
          <w:pPr>
            <w:pStyle w:val="10"/>
            <w:tabs>
              <w:tab w:val="right" w:leader="dot" w:pos="8296"/>
            </w:tabs>
            <w:rPr>
              <w:del w:id="369" w:author="Administrator" w:date="2018-11-08T22:57:00Z"/>
              <w:noProof/>
            </w:rPr>
          </w:pPr>
          <w:del w:id="370" w:author="Administrator" w:date="2018-11-08T22:57:00Z">
            <w:r w:rsidRPr="008B6A8C" w:rsidDel="008B6A8C">
              <w:rPr>
                <w:noProof/>
                <w:rPrChange w:id="371" w:author="Administrator" w:date="2018-11-08T22:57:00Z">
                  <w:rPr>
                    <w:rStyle w:val="a5"/>
                    <w:noProof/>
                  </w:rPr>
                </w:rPrChange>
              </w:rPr>
              <w:delText>7项目风险</w:delText>
            </w:r>
            <w:r w:rsidDel="008B6A8C">
              <w:rPr>
                <w:noProof/>
                <w:webHidden/>
              </w:rPr>
              <w:tab/>
              <w:delText>17</w:delText>
            </w:r>
          </w:del>
        </w:p>
        <w:p w14:paraId="60AAFA4B" w14:textId="042D16B4" w:rsidR="00C26456" w:rsidDel="008B6A8C" w:rsidRDefault="00C26456">
          <w:pPr>
            <w:pStyle w:val="20"/>
            <w:tabs>
              <w:tab w:val="right" w:leader="dot" w:pos="8296"/>
            </w:tabs>
            <w:rPr>
              <w:del w:id="372" w:author="Administrator" w:date="2018-11-08T22:57:00Z"/>
              <w:noProof/>
            </w:rPr>
          </w:pPr>
          <w:del w:id="373" w:author="Administrator" w:date="2018-11-08T22:57:00Z">
            <w:r w:rsidRPr="008B6A8C" w:rsidDel="008B6A8C">
              <w:rPr>
                <w:noProof/>
                <w:rPrChange w:id="374" w:author="Administrator" w:date="2018-11-08T22:57:00Z">
                  <w:rPr>
                    <w:rStyle w:val="a5"/>
                    <w:noProof/>
                  </w:rPr>
                </w:rPrChange>
              </w:rPr>
              <w:delText>7.1项目风险类别定义</w:delText>
            </w:r>
            <w:r w:rsidDel="008B6A8C">
              <w:rPr>
                <w:noProof/>
                <w:webHidden/>
              </w:rPr>
              <w:tab/>
              <w:delText>17</w:delText>
            </w:r>
          </w:del>
        </w:p>
        <w:p w14:paraId="1A51015D" w14:textId="1C4CD6A9" w:rsidR="00C26456" w:rsidDel="008B6A8C" w:rsidRDefault="00C26456">
          <w:pPr>
            <w:pStyle w:val="20"/>
            <w:tabs>
              <w:tab w:val="right" w:leader="dot" w:pos="8296"/>
            </w:tabs>
            <w:rPr>
              <w:del w:id="375" w:author="Administrator" w:date="2018-11-08T22:57:00Z"/>
              <w:noProof/>
            </w:rPr>
          </w:pPr>
          <w:del w:id="376" w:author="Administrator" w:date="2018-11-08T22:57:00Z">
            <w:r w:rsidRPr="008B6A8C" w:rsidDel="008B6A8C">
              <w:rPr>
                <w:noProof/>
                <w:rPrChange w:id="377" w:author="Administrator" w:date="2018-11-08T22:57:00Z">
                  <w:rPr>
                    <w:rStyle w:val="a5"/>
                    <w:noProof/>
                  </w:rPr>
                </w:rPrChange>
              </w:rPr>
              <w:delText>7.2项目风险概率和影响定义</w:delText>
            </w:r>
            <w:r w:rsidDel="008B6A8C">
              <w:rPr>
                <w:noProof/>
                <w:webHidden/>
              </w:rPr>
              <w:tab/>
              <w:delText>17</w:delText>
            </w:r>
          </w:del>
        </w:p>
        <w:p w14:paraId="30AE18C4" w14:textId="08A2D1F7" w:rsidR="00C26456" w:rsidDel="008B6A8C" w:rsidRDefault="00C26456">
          <w:pPr>
            <w:pStyle w:val="20"/>
            <w:tabs>
              <w:tab w:val="right" w:leader="dot" w:pos="8296"/>
            </w:tabs>
            <w:rPr>
              <w:del w:id="378" w:author="Administrator" w:date="2018-11-08T22:57:00Z"/>
              <w:noProof/>
            </w:rPr>
          </w:pPr>
          <w:del w:id="379" w:author="Administrator" w:date="2018-11-08T22:57:00Z">
            <w:r w:rsidRPr="008B6A8C" w:rsidDel="008B6A8C">
              <w:rPr>
                <w:noProof/>
                <w:rPrChange w:id="380" w:author="Administrator" w:date="2018-11-08T22:57:00Z">
                  <w:rPr>
                    <w:rStyle w:val="a5"/>
                    <w:noProof/>
                  </w:rPr>
                </w:rPrChange>
              </w:rPr>
              <w:delText>7.3项目风险状态定义</w:delText>
            </w:r>
            <w:r w:rsidDel="008B6A8C">
              <w:rPr>
                <w:noProof/>
                <w:webHidden/>
              </w:rPr>
              <w:tab/>
              <w:delText>17</w:delText>
            </w:r>
          </w:del>
        </w:p>
        <w:p w14:paraId="21F8D1B9" w14:textId="66157B61" w:rsidR="00C26456" w:rsidDel="008B6A8C" w:rsidRDefault="00C26456">
          <w:pPr>
            <w:pStyle w:val="20"/>
            <w:tabs>
              <w:tab w:val="right" w:leader="dot" w:pos="8296"/>
            </w:tabs>
            <w:rPr>
              <w:del w:id="381" w:author="Administrator" w:date="2018-11-08T22:57:00Z"/>
              <w:noProof/>
            </w:rPr>
          </w:pPr>
          <w:del w:id="382" w:author="Administrator" w:date="2018-11-08T22:57:00Z">
            <w:r w:rsidRPr="008B6A8C" w:rsidDel="008B6A8C">
              <w:rPr>
                <w:noProof/>
                <w:rPrChange w:id="383" w:author="Administrator" w:date="2018-11-08T22:57:00Z">
                  <w:rPr>
                    <w:rStyle w:val="a5"/>
                    <w:noProof/>
                  </w:rPr>
                </w:rPrChange>
              </w:rPr>
              <w:delText>7.4风险评估</w:delText>
            </w:r>
            <w:r w:rsidDel="008B6A8C">
              <w:rPr>
                <w:noProof/>
                <w:webHidden/>
              </w:rPr>
              <w:tab/>
              <w:delText>18</w:delText>
            </w:r>
          </w:del>
        </w:p>
        <w:p w14:paraId="61927AB9" w14:textId="10CD0654" w:rsidR="00C26456" w:rsidDel="008B6A8C" w:rsidRDefault="00C26456">
          <w:pPr>
            <w:pStyle w:val="20"/>
            <w:tabs>
              <w:tab w:val="right" w:leader="dot" w:pos="8296"/>
            </w:tabs>
            <w:rPr>
              <w:del w:id="384" w:author="Administrator" w:date="2018-11-08T22:57:00Z"/>
              <w:noProof/>
            </w:rPr>
          </w:pPr>
          <w:del w:id="385" w:author="Administrator" w:date="2018-11-08T22:57:00Z">
            <w:r w:rsidRPr="008B6A8C" w:rsidDel="008B6A8C">
              <w:rPr>
                <w:noProof/>
                <w:rPrChange w:id="386" w:author="Administrator" w:date="2018-11-08T22:57:00Z">
                  <w:rPr>
                    <w:rStyle w:val="a5"/>
                    <w:noProof/>
                  </w:rPr>
                </w:rPrChange>
              </w:rPr>
              <w:delText>7.5风险控制</w:delText>
            </w:r>
            <w:r w:rsidDel="008B6A8C">
              <w:rPr>
                <w:noProof/>
                <w:webHidden/>
              </w:rPr>
              <w:tab/>
              <w:delText>18</w:delText>
            </w:r>
          </w:del>
        </w:p>
        <w:p w14:paraId="4B7B0737" w14:textId="1413B065" w:rsidR="00C26456" w:rsidDel="008B6A8C" w:rsidRDefault="00C26456">
          <w:pPr>
            <w:pStyle w:val="10"/>
            <w:tabs>
              <w:tab w:val="right" w:leader="dot" w:pos="8296"/>
            </w:tabs>
            <w:rPr>
              <w:del w:id="387" w:author="Administrator" w:date="2018-11-08T22:57:00Z"/>
              <w:noProof/>
            </w:rPr>
          </w:pPr>
          <w:del w:id="388" w:author="Administrator" w:date="2018-11-08T22:57:00Z">
            <w:r w:rsidRPr="008B6A8C" w:rsidDel="008B6A8C">
              <w:rPr>
                <w:noProof/>
                <w:rPrChange w:id="389" w:author="Administrator" w:date="2018-11-08T22:57:00Z">
                  <w:rPr>
                    <w:rStyle w:val="a5"/>
                    <w:noProof/>
                  </w:rPr>
                </w:rPrChange>
              </w:rPr>
              <w:delText>8其他与项目有关的问题</w:delText>
            </w:r>
            <w:r w:rsidDel="008B6A8C">
              <w:rPr>
                <w:noProof/>
                <w:webHidden/>
              </w:rPr>
              <w:tab/>
              <w:delText>19</w:delText>
            </w:r>
          </w:del>
        </w:p>
        <w:p w14:paraId="49D0940F" w14:textId="68C330F1" w:rsidR="00C26456" w:rsidDel="008B6A8C" w:rsidRDefault="00C26456">
          <w:pPr>
            <w:pStyle w:val="10"/>
            <w:tabs>
              <w:tab w:val="right" w:leader="dot" w:pos="8296"/>
            </w:tabs>
            <w:rPr>
              <w:del w:id="390" w:author="Administrator" w:date="2018-11-08T22:57:00Z"/>
              <w:noProof/>
            </w:rPr>
          </w:pPr>
          <w:del w:id="391" w:author="Administrator" w:date="2018-11-08T22:57:00Z">
            <w:r w:rsidRPr="008B6A8C" w:rsidDel="008B6A8C">
              <w:rPr>
                <w:noProof/>
                <w:rPrChange w:id="392" w:author="Administrator" w:date="2018-11-08T22:57:00Z">
                  <w:rPr>
                    <w:rStyle w:val="a5"/>
                    <w:noProof/>
                  </w:rPr>
                </w:rPrChange>
              </w:rPr>
              <w:delText>9可行性分析报告总结</w:delText>
            </w:r>
            <w:r w:rsidDel="008B6A8C">
              <w:rPr>
                <w:noProof/>
                <w:webHidden/>
              </w:rPr>
              <w:tab/>
              <w:delText>19</w:delText>
            </w:r>
          </w:del>
        </w:p>
        <w:p w14:paraId="61CCDD70" w14:textId="5E30C90B" w:rsidR="00C26456" w:rsidDel="008B6A8C" w:rsidRDefault="00C26456">
          <w:pPr>
            <w:pStyle w:val="10"/>
            <w:tabs>
              <w:tab w:val="right" w:leader="dot" w:pos="8296"/>
            </w:tabs>
            <w:rPr>
              <w:del w:id="393" w:author="Administrator" w:date="2018-11-08T22:57:00Z"/>
              <w:noProof/>
            </w:rPr>
          </w:pPr>
          <w:del w:id="394" w:author="Administrator" w:date="2018-11-08T22:57:00Z">
            <w:r w:rsidRPr="008B6A8C" w:rsidDel="008B6A8C">
              <w:rPr>
                <w:noProof/>
                <w:rPrChange w:id="395" w:author="Administrator" w:date="2018-11-08T22:57:00Z">
                  <w:rPr>
                    <w:rStyle w:val="a5"/>
                    <w:noProof/>
                  </w:rPr>
                </w:rPrChange>
              </w:rPr>
              <w:delText>10附录</w:delText>
            </w:r>
            <w:r w:rsidDel="008B6A8C">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396" w:name="_Toc529481199"/>
      <w:r>
        <w:rPr>
          <w:rFonts w:hint="eastAsia"/>
        </w:rPr>
        <w:lastRenderedPageBreak/>
        <w:t>1</w:t>
      </w:r>
      <w:r>
        <w:rPr>
          <w:rFonts w:hint="eastAsia"/>
        </w:rPr>
        <w:t>引言</w:t>
      </w:r>
      <w:bookmarkEnd w:id="396"/>
    </w:p>
    <w:p w14:paraId="64A13599" w14:textId="241050E9" w:rsidR="00BC4722" w:rsidRDefault="00BC4722" w:rsidP="00BC4722">
      <w:pPr>
        <w:pStyle w:val="2"/>
      </w:pPr>
      <w:bookmarkStart w:id="397" w:name="_Toc529481200"/>
      <w:r>
        <w:t>1.1</w:t>
      </w:r>
      <w:r>
        <w:t>标识</w:t>
      </w:r>
      <w:bookmarkEnd w:id="397"/>
    </w:p>
    <w:tbl>
      <w:tblPr>
        <w:tblStyle w:val="a6"/>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171FE921" w:rsidR="003609CC" w:rsidRPr="00AF5593" w:rsidRDefault="003609CC" w:rsidP="008B6A8C">
            <w:pPr>
              <w:jc w:val="center"/>
              <w:rPr>
                <w:szCs w:val="21"/>
              </w:rPr>
              <w:pPrChange w:id="398" w:author="Administrator" w:date="2018-11-08T22:58:00Z">
                <w:pPr>
                  <w:jc w:val="center"/>
                </w:pPr>
              </w:pPrChange>
            </w:pPr>
            <w:r w:rsidRPr="00AF5593">
              <w:rPr>
                <w:rFonts w:hint="eastAsia"/>
                <w:szCs w:val="21"/>
              </w:rPr>
              <w:t>0.1.</w:t>
            </w:r>
            <w:del w:id="399" w:author="Administrator" w:date="2018-11-08T22:58:00Z">
              <w:r w:rsidRPr="00AF5593" w:rsidDel="008B6A8C">
                <w:rPr>
                  <w:rFonts w:hint="eastAsia"/>
                  <w:szCs w:val="21"/>
                </w:rPr>
                <w:delText>1</w:delText>
              </w:r>
            </w:del>
            <w:ins w:id="400" w:author="Administrator" w:date="2018-11-08T22:58:00Z">
              <w:r w:rsidR="008B6A8C">
                <w:rPr>
                  <w:szCs w:val="21"/>
                </w:rPr>
                <w:t>2</w:t>
              </w:r>
            </w:ins>
          </w:p>
        </w:tc>
      </w:tr>
    </w:tbl>
    <w:p w14:paraId="540323F3" w14:textId="77777777" w:rsidR="003609CC" w:rsidRPr="003609CC" w:rsidRDefault="003609CC" w:rsidP="003609CC"/>
    <w:p w14:paraId="17922B31" w14:textId="19FB3E10" w:rsidR="00BC4722" w:rsidRDefault="00BC4722" w:rsidP="00BC4722">
      <w:pPr>
        <w:pStyle w:val="2"/>
      </w:pPr>
      <w:bookmarkStart w:id="401" w:name="_Toc529481201"/>
      <w:r>
        <w:t>1.2</w:t>
      </w:r>
      <w:r>
        <w:t>背景</w:t>
      </w:r>
      <w:bookmarkEnd w:id="401"/>
    </w:p>
    <w:p w14:paraId="5D8FACE6" w14:textId="7525385E" w:rsidR="00BC4722" w:rsidRDefault="00BC4722" w:rsidP="00BC4722">
      <w:pPr>
        <w:pStyle w:val="3"/>
      </w:pPr>
      <w:bookmarkStart w:id="402" w:name="_Toc529481202"/>
      <w:r>
        <w:t>1.2.1</w:t>
      </w:r>
      <w:r>
        <w:t>项目提出者</w:t>
      </w:r>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403" w:name="_Toc529481203"/>
      <w:r>
        <w:t>1.2.2</w:t>
      </w:r>
      <w:r>
        <w:t>项目要求</w:t>
      </w:r>
      <w:bookmarkEnd w:id="403"/>
    </w:p>
    <w:p w14:paraId="70472FFC" w14:textId="4F675D93" w:rsidR="003609CC" w:rsidRPr="00292CE8" w:rsidRDefault="00292CE8" w:rsidP="00292CE8">
      <w:pPr>
        <w:pStyle w:val="a7"/>
        <w:rPr>
          <w:rFonts w:ascii="宋体" w:hAnsi="宋体"/>
        </w:rPr>
      </w:pPr>
      <w:r>
        <w:rPr>
          <w:rFonts w:ascii="宋体" w:hAnsi="宋体"/>
        </w:rPr>
        <w:tab/>
      </w:r>
      <w:r w:rsidR="003609CC" w:rsidRPr="00292CE8">
        <w:rPr>
          <w:rFonts w:ascii="宋体" w:hAnsi="宋体"/>
        </w:rPr>
        <w:t>“软件工程</w:t>
      </w:r>
      <w:r w:rsidR="003609CC" w:rsidRPr="00292CE8">
        <w:rPr>
          <w:rFonts w:ascii="宋体" w:hAnsi="宋体" w:hint="eastAsia"/>
        </w:rPr>
        <w:t>系列课程教学辅助</w:t>
      </w:r>
      <w:r w:rsidR="003609CC" w:rsidRPr="00292CE8">
        <w:rPr>
          <w:rFonts w:ascii="宋体" w:hAnsi="宋体"/>
        </w:rPr>
        <w:t>网站”是软件工程相关课程教学和学习的辅助工具，</w:t>
      </w:r>
      <w:r w:rsidR="003609CC" w:rsidRPr="00292CE8">
        <w:rPr>
          <w:rFonts w:ascii="宋体" w:hAnsi="宋体" w:hint="eastAsia"/>
        </w:rPr>
        <w:t>要求能够做到以下方面：</w:t>
      </w:r>
      <w:r w:rsidR="003609CC" w:rsidRPr="00292CE8">
        <w:rPr>
          <w:rFonts w:ascii="宋体" w:hAnsi="宋体"/>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3609CC" w:rsidRPr="00292CE8">
        <w:rPr>
          <w:rFonts w:ascii="宋体" w:hAnsi="宋体" w:hint="eastAsia"/>
        </w:rPr>
        <w:t>能够</w:t>
      </w:r>
      <w:r w:rsidR="003609CC" w:rsidRPr="00292CE8">
        <w:rPr>
          <w:rFonts w:ascii="宋体" w:hAnsi="宋体"/>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404" w:name="_Toc529481204"/>
      <w:r>
        <w:t>1.2.3</w:t>
      </w:r>
      <w:r>
        <w:t>项目目标</w:t>
      </w:r>
      <w:bookmarkEnd w:id="404"/>
    </w:p>
    <w:p w14:paraId="76EC36F8" w14:textId="62436ADC" w:rsidR="003609CC" w:rsidRPr="00292CE8" w:rsidRDefault="00292CE8" w:rsidP="00292CE8">
      <w:pPr>
        <w:pStyle w:val="a7"/>
        <w:rPr>
          <w:rFonts w:ascii="宋体" w:hAnsi="宋体"/>
        </w:rPr>
      </w:pPr>
      <w:r>
        <w:rPr>
          <w:rFonts w:ascii="宋体" w:hAnsi="宋体"/>
        </w:rPr>
        <w:tab/>
      </w:r>
      <w:r w:rsidR="003609CC" w:rsidRPr="00292CE8">
        <w:rPr>
          <w:rFonts w:ascii="宋体" w:hAnsi="宋体" w:hint="eastAsia"/>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405" w:name="_Toc529481205"/>
      <w:r>
        <w:t>1.2.4</w:t>
      </w:r>
      <w:r>
        <w:t>实现环境</w:t>
      </w:r>
      <w:bookmarkEnd w:id="405"/>
    </w:p>
    <w:p w14:paraId="2AAF23DA" w14:textId="22558A1D" w:rsidR="003609CC" w:rsidRPr="00292CE8" w:rsidRDefault="00292CE8" w:rsidP="00292CE8">
      <w:pPr>
        <w:pStyle w:val="a7"/>
        <w:rPr>
          <w:rFonts w:ascii="宋体" w:hAnsi="宋体"/>
        </w:rPr>
      </w:pPr>
      <w:r>
        <w:rPr>
          <w:rFonts w:ascii="宋体" w:hAnsi="宋体"/>
        </w:rPr>
        <w:tab/>
      </w:r>
      <w:r w:rsidR="003609CC" w:rsidRPr="00292CE8">
        <w:rPr>
          <w:rFonts w:ascii="宋体" w:hAnsi="宋体" w:hint="eastAsia"/>
        </w:rPr>
        <w:t>成功地开发该网站，</w:t>
      </w:r>
      <w:r w:rsidR="003609CC" w:rsidRPr="00292CE8">
        <w:rPr>
          <w:rFonts w:ascii="宋体" w:hAnsi="宋体"/>
        </w:rPr>
        <w:t xml:space="preserve"> 我们首先得得到教师和学院的支持和认可；还需要得到教师，同学的高度配合。其次我们团队有较好的合作精神，工作能力和有空余时间</w:t>
      </w:r>
      <w:r w:rsidR="003609CC" w:rsidRPr="00292CE8">
        <w:rPr>
          <w:rFonts w:ascii="宋体" w:hAnsi="宋体" w:hint="eastAsia"/>
        </w:rPr>
        <w:t>。以下为我们的开发环境。</w:t>
      </w:r>
    </w:p>
    <w:tbl>
      <w:tblPr>
        <w:tblStyle w:val="a6"/>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服务器</w:t>
            </w:r>
          </w:p>
        </w:tc>
        <w:tc>
          <w:tcPr>
            <w:tcW w:w="6458" w:type="dxa"/>
          </w:tcPr>
          <w:p w14:paraId="268A1B28"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p>
        </w:tc>
      </w:tr>
      <w:tr w:rsidR="003609CC" w:rsidRPr="00AF5593" w14:paraId="2001F789" w14:textId="77777777" w:rsidTr="00AF5593">
        <w:tc>
          <w:tcPr>
            <w:tcW w:w="1838" w:type="dxa"/>
          </w:tcPr>
          <w:p w14:paraId="1503B70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开发平台</w:t>
            </w:r>
          </w:p>
        </w:tc>
        <w:tc>
          <w:tcPr>
            <w:tcW w:w="6458" w:type="dxa"/>
          </w:tcPr>
          <w:p w14:paraId="4A9061B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Eclipse开发环境</w:t>
            </w:r>
          </w:p>
        </w:tc>
      </w:tr>
      <w:tr w:rsidR="003609CC" w:rsidRPr="00AF5593" w14:paraId="34BCC6B2" w14:textId="77777777" w:rsidTr="00AF5593">
        <w:tc>
          <w:tcPr>
            <w:tcW w:w="1838" w:type="dxa"/>
          </w:tcPr>
          <w:p w14:paraId="068209E1" w14:textId="47966D44" w:rsidR="003609CC" w:rsidRPr="00292CE8" w:rsidRDefault="003609CC" w:rsidP="00AF5593">
            <w:pPr>
              <w:ind w:firstLine="420"/>
              <w:rPr>
                <w:rFonts w:ascii="宋体" w:eastAsia="宋体" w:hAnsi="宋体"/>
                <w:szCs w:val="24"/>
              </w:rPr>
            </w:pPr>
            <w:del w:id="406" w:author="Administrator" w:date="2018-11-08T22:56:00Z">
              <w:r w:rsidRPr="00292CE8" w:rsidDel="00E765D7">
                <w:rPr>
                  <w:rFonts w:ascii="宋体" w:eastAsia="宋体" w:hAnsi="宋体" w:hint="eastAsia"/>
                  <w:szCs w:val="24"/>
                </w:rPr>
                <w:delText>网页</w:delText>
              </w:r>
            </w:del>
            <w:ins w:id="407" w:author="Administrator" w:date="2018-11-08T22:56:00Z">
              <w:r w:rsidR="00E765D7">
                <w:rPr>
                  <w:rFonts w:ascii="宋体" w:eastAsia="宋体" w:hAnsi="宋体" w:hint="eastAsia"/>
                  <w:szCs w:val="24"/>
                </w:rPr>
                <w:t>A</w:t>
              </w:r>
              <w:r w:rsidR="00E765D7">
                <w:rPr>
                  <w:rFonts w:ascii="宋体" w:eastAsia="宋体" w:hAnsi="宋体"/>
                  <w:szCs w:val="24"/>
                </w:rPr>
                <w:t>PP</w:t>
              </w:r>
            </w:ins>
            <w:r w:rsidRPr="00292CE8">
              <w:rPr>
                <w:rFonts w:ascii="宋体" w:eastAsia="宋体" w:hAnsi="宋体" w:hint="eastAsia"/>
                <w:szCs w:val="24"/>
              </w:rPr>
              <w:t>前端</w:t>
            </w:r>
          </w:p>
        </w:tc>
        <w:tc>
          <w:tcPr>
            <w:tcW w:w="6458" w:type="dxa"/>
          </w:tcPr>
          <w:p w14:paraId="45C1BEAD" w14:textId="60A2DFB2" w:rsidR="003609CC" w:rsidRPr="00292CE8" w:rsidRDefault="003609CC" w:rsidP="00AF5593">
            <w:pPr>
              <w:ind w:firstLine="420"/>
              <w:rPr>
                <w:rFonts w:ascii="宋体" w:eastAsia="宋体" w:hAnsi="宋体"/>
                <w:szCs w:val="24"/>
              </w:rPr>
            </w:pPr>
            <w:del w:id="408" w:author="Administrator" w:date="2018-11-08T22:56:00Z">
              <w:r w:rsidRPr="00292CE8" w:rsidDel="00E765D7">
                <w:rPr>
                  <w:rFonts w:ascii="宋体" w:eastAsia="宋体" w:hAnsi="宋体"/>
                  <w:szCs w:val="24"/>
                </w:rPr>
                <w:delText>HTML5+CSS+JavaScript</w:delText>
              </w:r>
            </w:del>
            <w:ins w:id="409" w:author="Administrator" w:date="2018-11-08T22:56:00Z">
              <w:r w:rsidR="00E765D7">
                <w:rPr>
                  <w:rFonts w:ascii="宋体" w:eastAsia="宋体" w:hAnsi="宋体"/>
                  <w:szCs w:val="24"/>
                </w:rPr>
                <w:t>Java</w:t>
              </w:r>
            </w:ins>
          </w:p>
        </w:tc>
      </w:tr>
      <w:tr w:rsidR="003609CC" w:rsidRPr="00AF5593" w14:paraId="4AFDAAD1" w14:textId="77777777" w:rsidTr="00AF5593">
        <w:tc>
          <w:tcPr>
            <w:tcW w:w="1838" w:type="dxa"/>
          </w:tcPr>
          <w:p w14:paraId="491F57F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网页后台</w:t>
            </w:r>
          </w:p>
        </w:tc>
        <w:tc>
          <w:tcPr>
            <w:tcW w:w="6458" w:type="dxa"/>
          </w:tcPr>
          <w:p w14:paraId="527E1BCF"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Spring</w:t>
            </w:r>
          </w:p>
        </w:tc>
      </w:tr>
      <w:tr w:rsidR="003609CC" w:rsidRPr="00AF5593" w14:paraId="5985F914" w14:textId="77777777" w:rsidTr="00AF5593">
        <w:tc>
          <w:tcPr>
            <w:tcW w:w="1838" w:type="dxa"/>
          </w:tcPr>
          <w:p w14:paraId="008EECD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数据库</w:t>
            </w:r>
          </w:p>
        </w:tc>
        <w:tc>
          <w:tcPr>
            <w:tcW w:w="6458" w:type="dxa"/>
          </w:tcPr>
          <w:p w14:paraId="0621CB6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M</w:t>
            </w:r>
            <w:r w:rsidRPr="00292CE8">
              <w:rPr>
                <w:rFonts w:ascii="宋体" w:eastAsia="宋体" w:hAnsi="宋体"/>
                <w:szCs w:val="24"/>
              </w:rPr>
              <w:t>YSQL</w:t>
            </w:r>
          </w:p>
        </w:tc>
      </w:tr>
      <w:tr w:rsidR="003609CC" w:rsidRPr="00AF5593" w14:paraId="6B0BDE23" w14:textId="77777777" w:rsidTr="00AF5593">
        <w:tc>
          <w:tcPr>
            <w:tcW w:w="1838" w:type="dxa"/>
          </w:tcPr>
          <w:p w14:paraId="03B1497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配置管理</w:t>
            </w:r>
          </w:p>
        </w:tc>
        <w:tc>
          <w:tcPr>
            <w:tcW w:w="6458" w:type="dxa"/>
          </w:tcPr>
          <w:p w14:paraId="435D3D77" w14:textId="55A48071" w:rsidR="003609CC" w:rsidRPr="00292CE8" w:rsidRDefault="003609CC" w:rsidP="00E765D7">
            <w:pPr>
              <w:ind w:firstLine="420"/>
              <w:rPr>
                <w:rFonts w:ascii="宋体" w:eastAsia="宋体" w:hAnsi="宋体"/>
                <w:szCs w:val="24"/>
              </w:rPr>
              <w:pPrChange w:id="410" w:author="Administrator" w:date="2018-11-08T22:56:00Z">
                <w:pPr>
                  <w:ind w:firstLine="420"/>
                </w:pPr>
              </w:pPrChange>
            </w:pPr>
            <w:proofErr w:type="spellStart"/>
            <w:r w:rsidRPr="00292CE8">
              <w:rPr>
                <w:rFonts w:ascii="宋体" w:eastAsia="宋体" w:hAnsi="宋体"/>
                <w:szCs w:val="24"/>
              </w:rPr>
              <w:t>Git</w:t>
            </w:r>
            <w:proofErr w:type="spellEnd"/>
            <w:r w:rsidRPr="00292CE8">
              <w:rPr>
                <w:rFonts w:ascii="宋体" w:eastAsia="宋体" w:hAnsi="宋体"/>
                <w:szCs w:val="24"/>
              </w:rPr>
              <w:t xml:space="preserve"> </w:t>
            </w:r>
            <w:del w:id="411" w:author="Administrator" w:date="2018-11-08T22:56:00Z">
              <w:r w:rsidRPr="00292CE8" w:rsidDel="00E765D7">
                <w:rPr>
                  <w:rFonts w:ascii="宋体" w:eastAsia="宋体" w:hAnsi="宋体"/>
                  <w:szCs w:val="24"/>
                </w:rPr>
                <w:delText>Bash</w:delText>
              </w:r>
            </w:del>
          </w:p>
        </w:tc>
      </w:tr>
      <w:tr w:rsidR="003609CC" w:rsidRPr="00AF5593" w14:paraId="2834C440" w14:textId="77777777" w:rsidTr="00AF5593">
        <w:tc>
          <w:tcPr>
            <w:tcW w:w="1838" w:type="dxa"/>
          </w:tcPr>
          <w:p w14:paraId="4155D1B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文档管理</w:t>
            </w:r>
          </w:p>
        </w:tc>
        <w:tc>
          <w:tcPr>
            <w:tcW w:w="6458" w:type="dxa"/>
          </w:tcPr>
          <w:p w14:paraId="145BFE3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office</w:t>
            </w:r>
          </w:p>
        </w:tc>
      </w:tr>
      <w:tr w:rsidR="003609CC" w:rsidRPr="00AF5593" w14:paraId="511565E2" w14:textId="77777777" w:rsidTr="00AF5593">
        <w:tc>
          <w:tcPr>
            <w:tcW w:w="1838" w:type="dxa"/>
          </w:tcPr>
          <w:p w14:paraId="0B59822D"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项目管理</w:t>
            </w:r>
          </w:p>
        </w:tc>
        <w:tc>
          <w:tcPr>
            <w:tcW w:w="6458" w:type="dxa"/>
          </w:tcPr>
          <w:p w14:paraId="03E3B14C"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Project</w:t>
            </w:r>
          </w:p>
        </w:tc>
      </w:tr>
      <w:tr w:rsidR="003609CC" w:rsidRPr="00AF5593" w14:paraId="7712E4E5" w14:textId="77777777" w:rsidTr="00AF5593">
        <w:tc>
          <w:tcPr>
            <w:tcW w:w="1838" w:type="dxa"/>
          </w:tcPr>
          <w:p w14:paraId="3CF26E90"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分析与建模工具</w:t>
            </w:r>
          </w:p>
        </w:tc>
        <w:tc>
          <w:tcPr>
            <w:tcW w:w="6458" w:type="dxa"/>
          </w:tcPr>
          <w:p w14:paraId="3B884D86" w14:textId="14106FFA" w:rsidR="003609CC" w:rsidRPr="00292CE8" w:rsidRDefault="003609CC" w:rsidP="00AF5593">
            <w:pPr>
              <w:ind w:firstLine="420"/>
              <w:rPr>
                <w:rFonts w:ascii="宋体" w:eastAsia="宋体" w:hAnsi="宋体"/>
                <w:szCs w:val="24"/>
              </w:rPr>
            </w:pPr>
            <w:del w:id="412" w:author="Administrator" w:date="2018-11-08T22:55:00Z">
              <w:r w:rsidRPr="00292CE8" w:rsidDel="00E765D7">
                <w:rPr>
                  <w:rFonts w:ascii="宋体" w:eastAsia="宋体" w:hAnsi="宋体"/>
                  <w:szCs w:val="24"/>
                </w:rPr>
                <w:delText>IBM Rational Rose</w:delText>
              </w:r>
            </w:del>
            <w:proofErr w:type="spellStart"/>
            <w:ins w:id="413" w:author="Administrator" w:date="2018-11-08T22:55:00Z">
              <w:r w:rsidR="00E765D7">
                <w:rPr>
                  <w:rFonts w:ascii="宋体" w:eastAsia="宋体" w:hAnsi="宋体"/>
                  <w:szCs w:val="24"/>
                </w:rPr>
                <w:t>starUML</w:t>
              </w:r>
            </w:ins>
            <w:proofErr w:type="spellEnd"/>
          </w:p>
        </w:tc>
      </w:tr>
      <w:tr w:rsidR="003609CC" w:rsidRPr="00AF5593" w14:paraId="099E91FA" w14:textId="77777777" w:rsidTr="00AF5593">
        <w:tc>
          <w:tcPr>
            <w:tcW w:w="1838" w:type="dxa"/>
          </w:tcPr>
          <w:p w14:paraId="2AE40F8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原型设计工具</w:t>
            </w:r>
          </w:p>
        </w:tc>
        <w:tc>
          <w:tcPr>
            <w:tcW w:w="6458" w:type="dxa"/>
          </w:tcPr>
          <w:p w14:paraId="0A340B34" w14:textId="171A377C" w:rsidR="003609CC" w:rsidRPr="00292CE8" w:rsidRDefault="003609CC" w:rsidP="00AF5593">
            <w:pPr>
              <w:ind w:firstLine="420"/>
              <w:rPr>
                <w:rFonts w:ascii="宋体" w:eastAsia="宋体" w:hAnsi="宋体" w:hint="eastAsia"/>
                <w:szCs w:val="24"/>
              </w:rPr>
            </w:pPr>
            <w:del w:id="414" w:author="Administrator" w:date="2018-11-08T22:55:00Z">
              <w:r w:rsidRPr="00292CE8" w:rsidDel="00E765D7">
                <w:rPr>
                  <w:rFonts w:ascii="宋体" w:eastAsia="宋体" w:hAnsi="宋体"/>
                  <w:szCs w:val="24"/>
                </w:rPr>
                <w:delText>Axure RP8</w:delText>
              </w:r>
            </w:del>
            <w:proofErr w:type="gramStart"/>
            <w:ins w:id="415" w:author="Administrator" w:date="2018-11-08T22:55:00Z">
              <w:r w:rsidR="00E765D7">
                <w:rPr>
                  <w:rFonts w:ascii="宋体" w:eastAsia="宋体" w:hAnsi="宋体" w:hint="eastAsia"/>
                  <w:szCs w:val="24"/>
                </w:rPr>
                <w:t>墨刀</w:t>
              </w:r>
            </w:ins>
            <w:proofErr w:type="gramEnd"/>
          </w:p>
        </w:tc>
      </w:tr>
    </w:tbl>
    <w:p w14:paraId="5F05C5AC" w14:textId="77777777" w:rsidR="003609CC" w:rsidRPr="003609CC" w:rsidRDefault="003609CC" w:rsidP="003609CC"/>
    <w:p w14:paraId="4C7E5594" w14:textId="3021203A" w:rsidR="00BC4722" w:rsidRDefault="00BC4722" w:rsidP="00BC4722">
      <w:pPr>
        <w:pStyle w:val="3"/>
      </w:pPr>
      <w:bookmarkStart w:id="416" w:name="_Toc529481206"/>
      <w:r>
        <w:t>1.2.5</w:t>
      </w:r>
      <w:r>
        <w:t>限制条件</w:t>
      </w:r>
      <w:bookmarkEnd w:id="416"/>
    </w:p>
    <w:tbl>
      <w:tblPr>
        <w:tblStyle w:val="a6"/>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经济限制</w:t>
            </w:r>
          </w:p>
        </w:tc>
        <w:tc>
          <w:tcPr>
            <w:tcW w:w="6741" w:type="dxa"/>
          </w:tcPr>
          <w:p w14:paraId="189B027A" w14:textId="4F1C42FB" w:rsidR="003609CC" w:rsidRPr="00292CE8" w:rsidRDefault="00E765D7" w:rsidP="00AF5593">
            <w:pPr>
              <w:ind w:firstLine="420"/>
              <w:rPr>
                <w:rFonts w:ascii="宋体" w:eastAsia="宋体" w:hAnsi="宋体" w:hint="eastAsia"/>
                <w:szCs w:val="24"/>
              </w:rPr>
            </w:pPr>
            <w:ins w:id="417" w:author="Administrator" w:date="2018-11-08T22:54:00Z">
              <w:r>
                <w:rPr>
                  <w:rFonts w:ascii="宋体" w:eastAsia="宋体" w:hAnsi="宋体" w:hint="eastAsia"/>
                  <w:szCs w:val="24"/>
                </w:rPr>
                <w:t>（</w:t>
              </w:r>
            </w:ins>
            <w:del w:id="418" w:author="Administrator" w:date="2018-11-08T22:54:00Z">
              <w:r w:rsidR="003609CC" w:rsidRPr="00292CE8" w:rsidDel="00E765D7">
                <w:rPr>
                  <w:rFonts w:ascii="宋体" w:eastAsia="宋体" w:hAnsi="宋体" w:hint="eastAsia"/>
                  <w:szCs w:val="24"/>
                </w:rPr>
                <w:delText>人均15yuan每小时的预算</w:delText>
              </w:r>
            </w:del>
            <w:ins w:id="419" w:author="Administrator" w:date="2018-11-08T22:54: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3609CC" w14:paraId="1B055AE9" w14:textId="77777777" w:rsidTr="00AF5593">
        <w:tc>
          <w:tcPr>
            <w:tcW w:w="1555" w:type="dxa"/>
          </w:tcPr>
          <w:p w14:paraId="536C3046"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技术限制</w:t>
            </w:r>
          </w:p>
        </w:tc>
        <w:tc>
          <w:tcPr>
            <w:tcW w:w="6741" w:type="dxa"/>
          </w:tcPr>
          <w:p w14:paraId="7884D5A7"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开发人员对软件使用技术掌握不熟</w:t>
            </w:r>
          </w:p>
        </w:tc>
      </w:tr>
      <w:tr w:rsidR="003609CC" w14:paraId="49361BA8" w14:textId="77777777" w:rsidTr="00AF5593">
        <w:tc>
          <w:tcPr>
            <w:tcW w:w="1555" w:type="dxa"/>
          </w:tcPr>
          <w:p w14:paraId="377D5E3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时间限制</w:t>
            </w:r>
          </w:p>
        </w:tc>
        <w:tc>
          <w:tcPr>
            <w:tcW w:w="6741" w:type="dxa"/>
          </w:tcPr>
          <w:p w14:paraId="5F93EE9E" w14:textId="27B95DC1" w:rsidR="003609CC" w:rsidRPr="00292CE8" w:rsidRDefault="00E765D7" w:rsidP="00AF5593">
            <w:pPr>
              <w:ind w:firstLine="420"/>
              <w:rPr>
                <w:rFonts w:ascii="宋体" w:eastAsia="宋体" w:hAnsi="宋体" w:hint="eastAsia"/>
                <w:szCs w:val="24"/>
              </w:rPr>
            </w:pPr>
            <w:ins w:id="420" w:author="Administrator" w:date="2018-11-08T22:55:00Z">
              <w:r>
                <w:rPr>
                  <w:rFonts w:ascii="宋体" w:eastAsia="宋体" w:hAnsi="宋体" w:hint="eastAsia"/>
                  <w:szCs w:val="24"/>
                </w:rPr>
                <w:t>周二到</w:t>
              </w:r>
              <w:r>
                <w:rPr>
                  <w:rFonts w:ascii="宋体" w:eastAsia="宋体" w:hAnsi="宋体"/>
                  <w:szCs w:val="24"/>
                </w:rPr>
                <w:t>周五</w:t>
              </w:r>
            </w:ins>
            <w:r w:rsidR="003609CC" w:rsidRPr="00292CE8">
              <w:rPr>
                <w:rFonts w:ascii="宋体" w:eastAsia="宋体" w:hAnsi="宋体" w:hint="eastAsia"/>
                <w:szCs w:val="24"/>
              </w:rPr>
              <w:t>每天1小时工作时间</w:t>
            </w:r>
            <w:ins w:id="421" w:author="Administrator" w:date="2018-11-08T22:55:00Z">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3609CC" w14:paraId="4261081D" w14:textId="77777777" w:rsidTr="00AF5593">
        <w:tc>
          <w:tcPr>
            <w:tcW w:w="1555" w:type="dxa"/>
          </w:tcPr>
          <w:p w14:paraId="3BCFEA5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法律限制</w:t>
            </w:r>
          </w:p>
        </w:tc>
        <w:tc>
          <w:tcPr>
            <w:tcW w:w="6741" w:type="dxa"/>
          </w:tcPr>
          <w:p w14:paraId="325D5A6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422" w:name="_Toc529481207"/>
      <w:r>
        <w:t>1.3</w:t>
      </w:r>
      <w:r>
        <w:t>项目概述</w:t>
      </w:r>
      <w:bookmarkEnd w:id="422"/>
    </w:p>
    <w:p w14:paraId="67ED9E95" w14:textId="01DE2BE3" w:rsidR="00BC4722" w:rsidRDefault="00BC4722" w:rsidP="00BC4722">
      <w:pPr>
        <w:pStyle w:val="3"/>
      </w:pPr>
      <w:bookmarkStart w:id="423" w:name="_Toc529481208"/>
      <w:r>
        <w:t>1.3.1</w:t>
      </w:r>
      <w:r>
        <w:t>文档适用项目</w:t>
      </w:r>
      <w:bookmarkEnd w:id="423"/>
    </w:p>
    <w:p w14:paraId="446AD9B6" w14:textId="1361A0C2" w:rsidR="00721561" w:rsidRPr="00292CE8" w:rsidRDefault="00292CE8" w:rsidP="00292CE8">
      <w:pPr>
        <w:pStyle w:val="a7"/>
        <w:rPr>
          <w:rFonts w:ascii="宋体" w:hAnsi="宋体"/>
          <w:sz w:val="24"/>
        </w:rPr>
      </w:pPr>
      <w:r>
        <w:rPr>
          <w:rFonts w:ascii="宋体" w:hAnsi="宋体"/>
        </w:rPr>
        <w:tab/>
      </w:r>
      <w:r w:rsidR="00721561" w:rsidRPr="00292CE8">
        <w:rPr>
          <w:rFonts w:ascii="宋体" w:hAnsi="宋体" w:hint="eastAsia"/>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424" w:name="_Toc529481209"/>
      <w:r>
        <w:lastRenderedPageBreak/>
        <w:t>1.3.2</w:t>
      </w:r>
      <w:r>
        <w:t>软件用途</w:t>
      </w:r>
      <w:bookmarkEnd w:id="424"/>
    </w:p>
    <w:p w14:paraId="6DBE77BD" w14:textId="6B7A664B" w:rsidR="00721561" w:rsidRPr="00292CE8" w:rsidRDefault="00292CE8" w:rsidP="00292CE8">
      <w:pPr>
        <w:pStyle w:val="a7"/>
        <w:rPr>
          <w:rFonts w:ascii="宋体" w:hAnsi="宋体"/>
        </w:rPr>
      </w:pPr>
      <w:r>
        <w:rPr>
          <w:rFonts w:ascii="宋体" w:hAnsi="宋体"/>
        </w:rPr>
        <w:tab/>
      </w:r>
      <w:r w:rsidR="00721561" w:rsidRPr="00292CE8">
        <w:rPr>
          <w:rFonts w:ascii="宋体" w:hAnsi="宋体" w:hint="eastAsia"/>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00721561" w:rsidRPr="00292CE8">
        <w:rPr>
          <w:rFonts w:ascii="宋体" w:hAnsi="宋体" w:hint="eastAsia"/>
        </w:rPr>
        <w:t>这门课从诞生</w:t>
      </w:r>
      <w:proofErr w:type="gramEnd"/>
      <w:r w:rsidR="00721561" w:rsidRPr="00292CE8">
        <w:rPr>
          <w:rFonts w:ascii="宋体" w:hAnsi="宋体" w:hint="eastAsia"/>
        </w:rPr>
        <w:t>到成熟的过程。</w:t>
      </w:r>
    </w:p>
    <w:p w14:paraId="522EFC26" w14:textId="77777777" w:rsidR="00721561" w:rsidRPr="00721561" w:rsidRDefault="00721561" w:rsidP="00721561"/>
    <w:p w14:paraId="1D732E01" w14:textId="65F543CA" w:rsidR="00BC4722" w:rsidRDefault="00BC4722" w:rsidP="00BC4722">
      <w:pPr>
        <w:pStyle w:val="3"/>
      </w:pPr>
      <w:bookmarkStart w:id="425" w:name="_Toc529481210"/>
      <w:r>
        <w:t>1.3.3</w:t>
      </w:r>
      <w:r>
        <w:t>项目功能点</w:t>
      </w:r>
      <w:bookmarkEnd w:id="425"/>
    </w:p>
    <w:tbl>
      <w:tblPr>
        <w:tblStyle w:val="a6"/>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292CE8" w:rsidRDefault="004428FB" w:rsidP="00292CE8">
            <w:pPr>
              <w:spacing w:line="360" w:lineRule="auto"/>
              <w:ind w:firstLine="420"/>
              <w:rPr>
                <w:rFonts w:ascii="宋体" w:eastAsia="宋体" w:hAnsi="宋体"/>
                <w:b/>
                <w:szCs w:val="24"/>
              </w:rPr>
            </w:pPr>
            <w:bookmarkStart w:id="426" w:name="_Hlk527228704"/>
            <w:r w:rsidRPr="00292CE8">
              <w:rPr>
                <w:rFonts w:ascii="宋体" w:eastAsia="宋体" w:hAnsi="宋体" w:hint="eastAsia"/>
                <w:b/>
                <w:sz w:val="22"/>
                <w:szCs w:val="24"/>
              </w:rPr>
              <w:t>教师需求功能:</w:t>
            </w:r>
          </w:p>
        </w:tc>
      </w:tr>
      <w:tr w:rsidR="004428FB" w:rsidRPr="00CE2485" w14:paraId="253FF200" w14:textId="77777777" w:rsidTr="00AF5593">
        <w:tc>
          <w:tcPr>
            <w:tcW w:w="8296" w:type="dxa"/>
          </w:tcPr>
          <w:p w14:paraId="15F9A5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w:t>
            </w:r>
            <w:r w:rsidRPr="00292CE8">
              <w:rPr>
                <w:rFonts w:ascii="宋体" w:eastAsia="宋体" w:hAnsi="宋体"/>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3</w:t>
            </w:r>
            <w:r w:rsidRPr="00292CE8">
              <w:rPr>
                <w:rFonts w:ascii="宋体" w:eastAsia="宋体" w:hAnsi="宋体"/>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4</w:t>
            </w:r>
            <w:r w:rsidRPr="00292CE8">
              <w:rPr>
                <w:rFonts w:ascii="宋体" w:eastAsia="宋体" w:hAnsi="宋体"/>
                <w:szCs w:val="24"/>
              </w:rPr>
              <w:tab/>
              <w:t>教师消息发布</w:t>
            </w:r>
            <w:proofErr w:type="gramStart"/>
            <w:r w:rsidRPr="00292CE8">
              <w:rPr>
                <w:rFonts w:ascii="宋体" w:eastAsia="宋体" w:hAnsi="宋体"/>
                <w:szCs w:val="24"/>
              </w:rPr>
              <w:t>栏用于</w:t>
            </w:r>
            <w:proofErr w:type="gramEnd"/>
            <w:r w:rsidRPr="00292CE8">
              <w:rPr>
                <w:rFonts w:ascii="宋体" w:eastAsia="宋体" w:hAnsi="宋体"/>
                <w:szCs w:val="24"/>
              </w:rPr>
              <w:t>老师发布作业点评、临时课程变更等通知</w:t>
            </w:r>
          </w:p>
        </w:tc>
      </w:tr>
      <w:tr w:rsidR="004428FB" w:rsidRPr="00CE2485" w14:paraId="2E7C36D9" w14:textId="77777777" w:rsidTr="00AF5593">
        <w:tc>
          <w:tcPr>
            <w:tcW w:w="8296" w:type="dxa"/>
          </w:tcPr>
          <w:p w14:paraId="09C390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5</w:t>
            </w:r>
            <w:r w:rsidRPr="00292CE8">
              <w:rPr>
                <w:rFonts w:ascii="宋体" w:eastAsia="宋体" w:hAnsi="宋体"/>
                <w:szCs w:val="24"/>
              </w:rPr>
              <w:tab/>
              <w:t>网站上要有网站向导即使用指南</w:t>
            </w:r>
          </w:p>
        </w:tc>
      </w:tr>
      <w:tr w:rsidR="004428FB" w:rsidRPr="00CE2485" w14:paraId="3236D876" w14:textId="77777777" w:rsidTr="00AF5593">
        <w:tc>
          <w:tcPr>
            <w:tcW w:w="8296" w:type="dxa"/>
          </w:tcPr>
          <w:p w14:paraId="6E50F0E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6</w:t>
            </w:r>
            <w:r w:rsidRPr="00292CE8">
              <w:rPr>
                <w:rFonts w:ascii="宋体" w:eastAsia="宋体" w:hAnsi="宋体"/>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7</w:t>
            </w:r>
            <w:r w:rsidRPr="00292CE8">
              <w:rPr>
                <w:rFonts w:ascii="宋体" w:eastAsia="宋体" w:hAnsi="宋体"/>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8</w:t>
            </w:r>
            <w:r w:rsidRPr="00292CE8">
              <w:rPr>
                <w:rFonts w:ascii="宋体" w:eastAsia="宋体" w:hAnsi="宋体"/>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292CE8" w:rsidRDefault="004428FB" w:rsidP="00292CE8">
            <w:pPr>
              <w:spacing w:line="360" w:lineRule="auto"/>
              <w:ind w:firstLine="420"/>
              <w:rPr>
                <w:rFonts w:ascii="宋体" w:eastAsia="宋体" w:hAnsi="宋体"/>
                <w:b/>
                <w:sz w:val="22"/>
                <w:szCs w:val="24"/>
              </w:rPr>
            </w:pPr>
            <w:r w:rsidRPr="00292CE8">
              <w:rPr>
                <w:rFonts w:ascii="宋体" w:eastAsia="宋体" w:hAnsi="宋体" w:hint="eastAsia"/>
                <w:b/>
                <w:sz w:val="22"/>
                <w:szCs w:val="24"/>
              </w:rPr>
              <w:t>学生需求功能：</w:t>
            </w:r>
          </w:p>
        </w:tc>
      </w:tr>
      <w:tr w:rsidR="004428FB" w:rsidRPr="00CE2485" w14:paraId="059D84D7" w14:textId="77777777" w:rsidTr="00AF5593">
        <w:tc>
          <w:tcPr>
            <w:tcW w:w="8296" w:type="dxa"/>
          </w:tcPr>
          <w:p w14:paraId="5A157E5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9</w:t>
            </w:r>
            <w:r w:rsidRPr="00292CE8">
              <w:rPr>
                <w:rFonts w:ascii="宋体" w:eastAsia="宋体" w:hAnsi="宋体"/>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10</w:t>
            </w:r>
            <w:r w:rsidRPr="00292CE8">
              <w:rPr>
                <w:rFonts w:ascii="宋体" w:eastAsia="宋体" w:hAnsi="宋体"/>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11</w:t>
            </w:r>
            <w:r w:rsidRPr="00292CE8">
              <w:rPr>
                <w:rFonts w:ascii="宋体" w:eastAsia="宋体" w:hAnsi="宋体"/>
                <w:szCs w:val="24"/>
              </w:rPr>
              <w:tab/>
              <w:t>学生能</w:t>
            </w:r>
            <w:r w:rsidRPr="00292CE8">
              <w:rPr>
                <w:rFonts w:ascii="宋体" w:eastAsia="宋体" w:hAnsi="宋体" w:hint="eastAsia"/>
                <w:szCs w:val="24"/>
              </w:rPr>
              <w:t>够</w:t>
            </w:r>
            <w:r w:rsidRPr="00292CE8">
              <w:rPr>
                <w:rFonts w:ascii="宋体" w:eastAsia="宋体" w:hAnsi="宋体"/>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lastRenderedPageBreak/>
              <w:t>12</w:t>
            </w:r>
            <w:r w:rsidRPr="00292CE8">
              <w:rPr>
                <w:rFonts w:ascii="宋体" w:eastAsia="宋体" w:hAnsi="宋体"/>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13</w:t>
            </w:r>
            <w:r w:rsidRPr="00292CE8">
              <w:rPr>
                <w:rFonts w:ascii="宋体" w:eastAsia="宋体" w:hAnsi="宋体"/>
                <w:szCs w:val="24"/>
              </w:rPr>
              <w:tab/>
              <w:t>网站界面要求简洁大方，有网站导航、相关链接(</w:t>
            </w:r>
            <w:proofErr w:type="gramStart"/>
            <w:r w:rsidRPr="00292CE8">
              <w:rPr>
                <w:rFonts w:ascii="宋体" w:eastAsia="宋体" w:hAnsi="宋体"/>
                <w:szCs w:val="24"/>
              </w:rPr>
              <w:t>含学校</w:t>
            </w:r>
            <w:proofErr w:type="gramEnd"/>
            <w:r w:rsidRPr="00292CE8">
              <w:rPr>
                <w:rFonts w:ascii="宋体" w:eastAsia="宋体" w:hAnsi="宋体"/>
                <w:szCs w:val="24"/>
              </w:rPr>
              <w:t>选课系统、学院网页、需求相关主题网站)</w:t>
            </w:r>
          </w:p>
        </w:tc>
      </w:tr>
      <w:tr w:rsidR="004428FB" w:rsidRPr="00CE2485" w14:paraId="53B60294" w14:textId="77777777" w:rsidTr="00AF5593">
        <w:tc>
          <w:tcPr>
            <w:tcW w:w="8296" w:type="dxa"/>
          </w:tcPr>
          <w:p w14:paraId="51917157"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14</w:t>
            </w:r>
            <w:r w:rsidRPr="00292CE8">
              <w:rPr>
                <w:rFonts w:ascii="宋体" w:eastAsia="宋体" w:hAnsi="宋体"/>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15</w:t>
            </w:r>
            <w:r w:rsidRPr="00292CE8">
              <w:rPr>
                <w:rFonts w:ascii="宋体" w:eastAsia="宋体" w:hAnsi="宋体"/>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16</w:t>
            </w:r>
            <w:r w:rsidRPr="00292CE8">
              <w:rPr>
                <w:rFonts w:ascii="宋体" w:eastAsia="宋体" w:hAnsi="宋体"/>
                <w:szCs w:val="24"/>
              </w:rPr>
              <w:tab/>
              <w:t>网站能提供一定资料共享功能(如论坛有上传下载附件功能、但对附件大小有限制，不得大于2M</w:t>
            </w:r>
            <w:r w:rsidRPr="00292CE8">
              <w:rPr>
                <w:rFonts w:ascii="宋体" w:eastAsia="宋体" w:hAnsi="宋体" w:hint="eastAsia"/>
                <w:szCs w:val="24"/>
              </w:rPr>
              <w:t>)</w:t>
            </w:r>
          </w:p>
        </w:tc>
      </w:tr>
      <w:tr w:rsidR="004428FB" w:rsidRPr="00CE2485" w14:paraId="1B6E0509" w14:textId="77777777" w:rsidTr="00AF5593">
        <w:tc>
          <w:tcPr>
            <w:tcW w:w="8296" w:type="dxa"/>
          </w:tcPr>
          <w:p w14:paraId="3C68CC2F"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17</w:t>
            </w:r>
            <w:r w:rsidRPr="00292CE8">
              <w:rPr>
                <w:rFonts w:ascii="宋体" w:eastAsia="宋体" w:hAnsi="宋体"/>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18</w:t>
            </w:r>
            <w:r w:rsidRPr="00292CE8">
              <w:rPr>
                <w:rFonts w:ascii="宋体" w:eastAsia="宋体" w:hAnsi="宋体"/>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19</w:t>
            </w:r>
            <w:r w:rsidRPr="00292CE8">
              <w:rPr>
                <w:rFonts w:ascii="宋体" w:eastAsia="宋体" w:hAnsi="宋体"/>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292CE8" w:rsidRDefault="004428FB" w:rsidP="00292CE8">
            <w:pPr>
              <w:spacing w:line="360" w:lineRule="auto"/>
              <w:ind w:firstLine="420"/>
              <w:rPr>
                <w:rFonts w:ascii="宋体" w:eastAsia="宋体" w:hAnsi="宋体"/>
                <w:b/>
                <w:szCs w:val="24"/>
              </w:rPr>
            </w:pPr>
            <w:r w:rsidRPr="00292CE8">
              <w:rPr>
                <w:rFonts w:ascii="宋体" w:eastAsia="宋体" w:hAnsi="宋体" w:hint="eastAsia"/>
                <w:b/>
                <w:sz w:val="22"/>
                <w:szCs w:val="24"/>
              </w:rPr>
              <w:t>游客需求功能：</w:t>
            </w:r>
          </w:p>
        </w:tc>
      </w:tr>
      <w:tr w:rsidR="004428FB" w:rsidRPr="00CE2485" w14:paraId="6FA7E8F9" w14:textId="77777777" w:rsidTr="00AF5593">
        <w:tc>
          <w:tcPr>
            <w:tcW w:w="8296" w:type="dxa"/>
          </w:tcPr>
          <w:p w14:paraId="3BDB85C7" w14:textId="1D56CD94"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hint="eastAsia"/>
                <w:szCs w:val="24"/>
              </w:rPr>
              <w:t>20</w:t>
            </w:r>
            <w:r w:rsidRPr="00292CE8">
              <w:rPr>
                <w:rFonts w:ascii="宋体" w:eastAsia="宋体" w:hAnsi="宋体"/>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1</w:t>
            </w:r>
            <w:r w:rsidRPr="00292CE8">
              <w:rPr>
                <w:rFonts w:ascii="宋体" w:eastAsia="宋体" w:hAnsi="宋体"/>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2</w:t>
            </w:r>
            <w:r w:rsidRPr="00292CE8">
              <w:rPr>
                <w:rFonts w:ascii="宋体" w:eastAsia="宋体" w:hAnsi="宋体"/>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3</w:t>
            </w:r>
            <w:r w:rsidRPr="00292CE8">
              <w:rPr>
                <w:rFonts w:ascii="宋体" w:eastAsia="宋体" w:hAnsi="宋体"/>
                <w:szCs w:val="24"/>
              </w:rPr>
              <w:tab/>
              <w:t>网站管理员不随便删除游客留言</w:t>
            </w:r>
          </w:p>
        </w:tc>
      </w:tr>
    </w:tbl>
    <w:p w14:paraId="66B895FB" w14:textId="0D367E05" w:rsidR="00BC4722" w:rsidRDefault="00BC4722" w:rsidP="00BC4722">
      <w:pPr>
        <w:pStyle w:val="3"/>
      </w:pPr>
      <w:bookmarkStart w:id="427" w:name="_Toc529481211"/>
      <w:bookmarkEnd w:id="426"/>
      <w:r>
        <w:t>1.3.4</w:t>
      </w:r>
      <w:r>
        <w:t>项目历史</w:t>
      </w:r>
      <w:bookmarkEnd w:id="427"/>
    </w:p>
    <w:tbl>
      <w:tblPr>
        <w:tblStyle w:val="a6"/>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项目阶段</w:t>
            </w:r>
          </w:p>
        </w:tc>
        <w:tc>
          <w:tcPr>
            <w:tcW w:w="2877" w:type="dxa"/>
          </w:tcPr>
          <w:p w14:paraId="49EC858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具体内容</w:t>
            </w:r>
          </w:p>
        </w:tc>
        <w:tc>
          <w:tcPr>
            <w:tcW w:w="2074" w:type="dxa"/>
          </w:tcPr>
          <w:p w14:paraId="11CC56DB"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参与人员</w:t>
            </w:r>
          </w:p>
        </w:tc>
        <w:tc>
          <w:tcPr>
            <w:tcW w:w="2074" w:type="dxa"/>
          </w:tcPr>
          <w:p w14:paraId="672CC0D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起止时间</w:t>
            </w:r>
          </w:p>
        </w:tc>
      </w:tr>
      <w:tr w:rsidR="00721561" w14:paraId="2BFC9FA6" w14:textId="77777777" w:rsidTr="00AF5593">
        <w:tc>
          <w:tcPr>
            <w:tcW w:w="1271" w:type="dxa"/>
          </w:tcPr>
          <w:p w14:paraId="16B4551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分析阶段</w:t>
            </w:r>
          </w:p>
        </w:tc>
        <w:tc>
          <w:tcPr>
            <w:tcW w:w="2877" w:type="dxa"/>
          </w:tcPr>
          <w:p w14:paraId="1F31FCE6"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填写完善可行性分析报告</w:t>
            </w:r>
          </w:p>
        </w:tc>
        <w:tc>
          <w:tcPr>
            <w:tcW w:w="2074" w:type="dxa"/>
          </w:tcPr>
          <w:p w14:paraId="5BBFC258"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沈启航、叶柏成，徐哲远，杨以恒，骆佳俊</w:t>
            </w:r>
          </w:p>
        </w:tc>
        <w:tc>
          <w:tcPr>
            <w:tcW w:w="2074" w:type="dxa"/>
          </w:tcPr>
          <w:p w14:paraId="668F8C0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2018/10/9-2018/10/12</w:t>
            </w:r>
          </w:p>
        </w:tc>
      </w:tr>
    </w:tbl>
    <w:p w14:paraId="525EB22C" w14:textId="7E8D2CED" w:rsidR="00BC4722" w:rsidRDefault="00BC4722" w:rsidP="00BC4722">
      <w:pPr>
        <w:pStyle w:val="3"/>
      </w:pPr>
      <w:bookmarkStart w:id="428" w:name="_Toc529481212"/>
      <w:r>
        <w:t>1.3.5</w:t>
      </w:r>
      <w:r>
        <w:t>项目用户</w:t>
      </w:r>
      <w:bookmarkEnd w:id="428"/>
    </w:p>
    <w:tbl>
      <w:tblPr>
        <w:tblStyle w:val="a6"/>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292CE8" w:rsidRDefault="00721561" w:rsidP="00292CE8">
            <w:pPr>
              <w:pStyle w:val="a7"/>
              <w:jc w:val="center"/>
              <w:rPr>
                <w:rFonts w:ascii="宋体" w:hAnsi="宋体"/>
              </w:rPr>
            </w:pPr>
            <w:r w:rsidRPr="00292CE8">
              <w:rPr>
                <w:rFonts w:ascii="宋体" w:hAnsi="宋体" w:hint="eastAsia"/>
              </w:rPr>
              <w:t>用户类别</w:t>
            </w:r>
          </w:p>
        </w:tc>
        <w:tc>
          <w:tcPr>
            <w:tcW w:w="6316" w:type="dxa"/>
          </w:tcPr>
          <w:p w14:paraId="73FB6E8C" w14:textId="77777777" w:rsidR="00721561" w:rsidRPr="00292CE8" w:rsidRDefault="00721561" w:rsidP="00292CE8">
            <w:pPr>
              <w:pStyle w:val="a7"/>
              <w:jc w:val="center"/>
              <w:rPr>
                <w:rFonts w:ascii="宋体" w:hAnsi="宋体"/>
              </w:rPr>
            </w:pPr>
            <w:r w:rsidRPr="00292CE8">
              <w:rPr>
                <w:rFonts w:ascii="宋体" w:hAnsi="宋体" w:hint="eastAsia"/>
              </w:rPr>
              <w:t>具体说明</w:t>
            </w:r>
          </w:p>
        </w:tc>
      </w:tr>
      <w:tr w:rsidR="00721561" w14:paraId="7F2D5C28" w14:textId="77777777" w:rsidTr="00AF5593">
        <w:tc>
          <w:tcPr>
            <w:tcW w:w="1980" w:type="dxa"/>
          </w:tcPr>
          <w:p w14:paraId="42ECF448" w14:textId="77777777" w:rsidR="00721561" w:rsidRPr="00292CE8" w:rsidRDefault="00721561" w:rsidP="00292CE8">
            <w:pPr>
              <w:pStyle w:val="a7"/>
              <w:jc w:val="left"/>
              <w:rPr>
                <w:rFonts w:ascii="宋体" w:hAnsi="宋体"/>
              </w:rPr>
            </w:pPr>
            <w:r w:rsidRPr="00292CE8">
              <w:rPr>
                <w:rFonts w:ascii="宋体" w:hAnsi="宋体" w:hint="eastAsia"/>
              </w:rPr>
              <w:lastRenderedPageBreak/>
              <w:t>教师</w:t>
            </w:r>
          </w:p>
        </w:tc>
        <w:tc>
          <w:tcPr>
            <w:tcW w:w="6316" w:type="dxa"/>
          </w:tcPr>
          <w:p w14:paraId="17645569" w14:textId="77777777" w:rsidR="00721561" w:rsidRPr="00292CE8" w:rsidRDefault="00721561" w:rsidP="00292CE8">
            <w:pPr>
              <w:pStyle w:val="a7"/>
              <w:jc w:val="left"/>
              <w:rPr>
                <w:rFonts w:ascii="宋体" w:hAnsi="宋体"/>
              </w:rPr>
            </w:pPr>
            <w:r w:rsidRPr="00292CE8">
              <w:rPr>
                <w:rFonts w:ascii="宋体" w:hAnsi="宋体" w:hint="eastAsia"/>
              </w:rPr>
              <w:t>软件工程课程的授课教师</w:t>
            </w:r>
          </w:p>
        </w:tc>
      </w:tr>
      <w:tr w:rsidR="00721561" w14:paraId="1C0145EF" w14:textId="77777777" w:rsidTr="00AF5593">
        <w:tc>
          <w:tcPr>
            <w:tcW w:w="1980" w:type="dxa"/>
          </w:tcPr>
          <w:p w14:paraId="0A356185" w14:textId="77777777" w:rsidR="00721561" w:rsidRPr="00292CE8" w:rsidRDefault="00721561" w:rsidP="00292CE8">
            <w:pPr>
              <w:pStyle w:val="a7"/>
              <w:jc w:val="left"/>
              <w:rPr>
                <w:rFonts w:ascii="宋体" w:hAnsi="宋体"/>
              </w:rPr>
            </w:pPr>
            <w:r w:rsidRPr="00292CE8">
              <w:rPr>
                <w:rFonts w:ascii="宋体" w:hAnsi="宋体" w:hint="eastAsia"/>
              </w:rPr>
              <w:t>注册学生</w:t>
            </w:r>
          </w:p>
        </w:tc>
        <w:tc>
          <w:tcPr>
            <w:tcW w:w="6316" w:type="dxa"/>
          </w:tcPr>
          <w:p w14:paraId="3CEAEFE0" w14:textId="77777777" w:rsidR="00721561" w:rsidRPr="00292CE8" w:rsidRDefault="00721561" w:rsidP="00292CE8">
            <w:pPr>
              <w:pStyle w:val="a7"/>
              <w:jc w:val="left"/>
              <w:rPr>
                <w:rFonts w:ascii="宋体" w:hAnsi="宋体"/>
              </w:rPr>
            </w:pPr>
            <w:r w:rsidRPr="00292CE8">
              <w:rPr>
                <w:rFonts w:ascii="宋体" w:hAnsi="宋体" w:hint="eastAsia"/>
              </w:rPr>
              <w:t>该课程的注册学生，即当前学期选修该课程的学生</w:t>
            </w:r>
          </w:p>
        </w:tc>
      </w:tr>
      <w:tr w:rsidR="00721561" w14:paraId="09D7AF90" w14:textId="77777777" w:rsidTr="00AF5593">
        <w:tc>
          <w:tcPr>
            <w:tcW w:w="1980" w:type="dxa"/>
          </w:tcPr>
          <w:p w14:paraId="77E4A854" w14:textId="77777777" w:rsidR="00721561" w:rsidRPr="00292CE8" w:rsidRDefault="00721561" w:rsidP="00292CE8">
            <w:pPr>
              <w:pStyle w:val="a7"/>
              <w:jc w:val="left"/>
              <w:rPr>
                <w:rFonts w:ascii="宋体" w:hAnsi="宋体"/>
              </w:rPr>
            </w:pPr>
            <w:r w:rsidRPr="00292CE8">
              <w:rPr>
                <w:rFonts w:ascii="宋体" w:hAnsi="宋体" w:hint="eastAsia"/>
              </w:rPr>
              <w:t>游客</w:t>
            </w:r>
          </w:p>
        </w:tc>
        <w:tc>
          <w:tcPr>
            <w:tcW w:w="6316" w:type="dxa"/>
          </w:tcPr>
          <w:p w14:paraId="1A1A9BCC" w14:textId="249C77E8" w:rsidR="00721561" w:rsidRPr="00292CE8" w:rsidRDefault="00721561" w:rsidP="00292CE8">
            <w:pPr>
              <w:pStyle w:val="a7"/>
              <w:jc w:val="left"/>
              <w:rPr>
                <w:rFonts w:ascii="宋体" w:hAnsi="宋体"/>
              </w:rPr>
            </w:pPr>
            <w:r w:rsidRPr="00292CE8">
              <w:rPr>
                <w:rFonts w:ascii="宋体" w:hAnsi="宋体" w:hint="eastAsia"/>
              </w:rPr>
              <w:t>当前学期未选该课程，但对</w:t>
            </w:r>
            <w:r w:rsidR="003E189F" w:rsidRPr="00292CE8">
              <w:rPr>
                <w:rFonts w:ascii="宋体" w:hAnsi="宋体" w:hint="eastAsia"/>
              </w:rPr>
              <w:t>该课程有兴趣的学生，通常指软件学院低年级学生，也泛指所有可能</w:t>
            </w:r>
            <w:r w:rsidR="003E189F" w:rsidRPr="00292CE8">
              <w:rPr>
                <w:rFonts w:ascii="宋体" w:hAnsi="宋体"/>
              </w:rPr>
              <w:t>使用者</w:t>
            </w:r>
          </w:p>
        </w:tc>
      </w:tr>
      <w:tr w:rsidR="00A71E1A" w14:paraId="4AF35F7F" w14:textId="77777777" w:rsidTr="00AF5593">
        <w:tc>
          <w:tcPr>
            <w:tcW w:w="1980" w:type="dxa"/>
          </w:tcPr>
          <w:p w14:paraId="019A5B27" w14:textId="253E0F61" w:rsidR="00A71E1A" w:rsidRPr="00292CE8" w:rsidRDefault="00A71E1A" w:rsidP="00292CE8">
            <w:pPr>
              <w:pStyle w:val="a7"/>
              <w:jc w:val="left"/>
              <w:rPr>
                <w:rFonts w:ascii="宋体" w:hAnsi="宋体"/>
              </w:rPr>
            </w:pPr>
            <w:r w:rsidRPr="00292CE8">
              <w:rPr>
                <w:rFonts w:ascii="宋体" w:hAnsi="宋体" w:hint="eastAsia"/>
              </w:rPr>
              <w:t>管理员</w:t>
            </w:r>
          </w:p>
        </w:tc>
        <w:tc>
          <w:tcPr>
            <w:tcW w:w="6316" w:type="dxa"/>
          </w:tcPr>
          <w:p w14:paraId="19A78704" w14:textId="35879E73" w:rsidR="00A71E1A" w:rsidRPr="00292CE8" w:rsidRDefault="00A71E1A" w:rsidP="00292CE8">
            <w:pPr>
              <w:pStyle w:val="a7"/>
              <w:jc w:val="left"/>
              <w:rPr>
                <w:rFonts w:ascii="宋体" w:hAnsi="宋体"/>
              </w:rPr>
            </w:pPr>
            <w:r w:rsidRPr="00292CE8">
              <w:rPr>
                <w:rFonts w:ascii="宋体" w:hAnsi="宋体" w:hint="eastAsia"/>
              </w:rPr>
              <w:t>该系统</w:t>
            </w:r>
            <w:r w:rsidRPr="00292CE8">
              <w:rPr>
                <w:rFonts w:ascii="宋体" w:hAnsi="宋体"/>
              </w:rPr>
              <w:t>的管理员</w:t>
            </w:r>
          </w:p>
        </w:tc>
      </w:tr>
    </w:tbl>
    <w:p w14:paraId="15E622B8" w14:textId="09017943" w:rsidR="00BC4722" w:rsidRDefault="00BC4722" w:rsidP="00BC4722">
      <w:pPr>
        <w:pStyle w:val="3"/>
      </w:pPr>
      <w:bookmarkStart w:id="429" w:name="_Toc529481213"/>
      <w:r>
        <w:t>1.3.6</w:t>
      </w:r>
      <w:r>
        <w:t>开发团队</w:t>
      </w:r>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14:paraId="6CC45482" w14:textId="77777777" w:rsidTr="00AF5593">
        <w:tc>
          <w:tcPr>
            <w:tcW w:w="1659" w:type="dxa"/>
          </w:tcPr>
          <w:p w14:paraId="4981E5EF" w14:textId="77777777" w:rsidR="00721561" w:rsidRPr="00292CE8" w:rsidRDefault="00721561" w:rsidP="00292CE8">
            <w:pPr>
              <w:pStyle w:val="a7"/>
              <w:jc w:val="center"/>
              <w:rPr>
                <w:rFonts w:ascii="宋体" w:hAnsi="宋体"/>
              </w:rPr>
            </w:pPr>
            <w:r w:rsidRPr="00292CE8">
              <w:rPr>
                <w:rFonts w:ascii="宋体" w:hAnsi="宋体" w:hint="eastAsia"/>
              </w:rPr>
              <w:t>姓名</w:t>
            </w:r>
          </w:p>
        </w:tc>
        <w:tc>
          <w:tcPr>
            <w:tcW w:w="1659" w:type="dxa"/>
          </w:tcPr>
          <w:p w14:paraId="175EEC86" w14:textId="77777777" w:rsidR="00721561" w:rsidRPr="00292CE8" w:rsidRDefault="00721561" w:rsidP="00292CE8">
            <w:pPr>
              <w:pStyle w:val="a7"/>
              <w:jc w:val="center"/>
              <w:rPr>
                <w:rFonts w:ascii="宋体" w:hAnsi="宋体"/>
              </w:rPr>
            </w:pPr>
            <w:r w:rsidRPr="00292CE8">
              <w:rPr>
                <w:rFonts w:ascii="宋体" w:hAnsi="宋体" w:hint="eastAsia"/>
              </w:rPr>
              <w:t>角色</w:t>
            </w:r>
          </w:p>
        </w:tc>
        <w:tc>
          <w:tcPr>
            <w:tcW w:w="1659" w:type="dxa"/>
          </w:tcPr>
          <w:p w14:paraId="2FA49D55" w14:textId="77777777" w:rsidR="00721561" w:rsidRPr="00292CE8" w:rsidRDefault="00721561" w:rsidP="00292CE8">
            <w:pPr>
              <w:pStyle w:val="a7"/>
              <w:jc w:val="center"/>
              <w:rPr>
                <w:rFonts w:ascii="宋体" w:hAnsi="宋体"/>
              </w:rPr>
            </w:pPr>
            <w:r w:rsidRPr="00292CE8">
              <w:rPr>
                <w:rFonts w:ascii="宋体" w:hAnsi="宋体" w:hint="eastAsia"/>
              </w:rPr>
              <w:t>手机号码</w:t>
            </w:r>
          </w:p>
        </w:tc>
        <w:tc>
          <w:tcPr>
            <w:tcW w:w="1659" w:type="dxa"/>
          </w:tcPr>
          <w:p w14:paraId="593498C0" w14:textId="77777777" w:rsidR="00721561" w:rsidRPr="00292CE8" w:rsidRDefault="00721561" w:rsidP="00292CE8">
            <w:pPr>
              <w:pStyle w:val="a7"/>
              <w:jc w:val="center"/>
              <w:rPr>
                <w:rFonts w:ascii="宋体" w:hAnsi="宋体"/>
              </w:rPr>
            </w:pPr>
            <w:r w:rsidRPr="00292CE8">
              <w:rPr>
                <w:rFonts w:ascii="宋体" w:hAnsi="宋体" w:hint="eastAsia"/>
              </w:rPr>
              <w:t>邮箱</w:t>
            </w:r>
          </w:p>
        </w:tc>
        <w:tc>
          <w:tcPr>
            <w:tcW w:w="1660" w:type="dxa"/>
          </w:tcPr>
          <w:p w14:paraId="51D4D38B" w14:textId="77777777" w:rsidR="00721561" w:rsidRPr="00292CE8" w:rsidRDefault="00721561" w:rsidP="00292CE8">
            <w:pPr>
              <w:pStyle w:val="a7"/>
              <w:jc w:val="center"/>
              <w:rPr>
                <w:rFonts w:ascii="宋体" w:hAnsi="宋体"/>
              </w:rPr>
            </w:pPr>
            <w:r w:rsidRPr="00292CE8">
              <w:rPr>
                <w:rFonts w:ascii="宋体" w:hAnsi="宋体" w:hint="eastAsia"/>
              </w:rPr>
              <w:t>地址</w:t>
            </w:r>
          </w:p>
        </w:tc>
      </w:tr>
      <w:tr w:rsidR="00721561" w:rsidRPr="00B10F3C" w14:paraId="6ABFD350" w14:textId="77777777" w:rsidTr="00AF5593">
        <w:tc>
          <w:tcPr>
            <w:tcW w:w="1659" w:type="dxa"/>
          </w:tcPr>
          <w:p w14:paraId="42EAF756" w14:textId="77777777" w:rsidR="00721561" w:rsidRPr="00292CE8" w:rsidRDefault="00721561" w:rsidP="00292CE8">
            <w:pPr>
              <w:pStyle w:val="a7"/>
              <w:jc w:val="center"/>
              <w:rPr>
                <w:rFonts w:ascii="宋体" w:hAnsi="宋体"/>
              </w:rPr>
            </w:pPr>
            <w:r w:rsidRPr="00292CE8">
              <w:rPr>
                <w:rFonts w:ascii="宋体" w:hAnsi="宋体" w:hint="eastAsia"/>
              </w:rPr>
              <w:t>沈启航</w:t>
            </w:r>
          </w:p>
        </w:tc>
        <w:tc>
          <w:tcPr>
            <w:tcW w:w="1659" w:type="dxa"/>
          </w:tcPr>
          <w:p w14:paraId="4B1F7EAD" w14:textId="77777777" w:rsidR="00721561" w:rsidRPr="00292CE8" w:rsidRDefault="00721561" w:rsidP="00292CE8">
            <w:pPr>
              <w:pStyle w:val="a7"/>
              <w:jc w:val="center"/>
              <w:rPr>
                <w:rFonts w:ascii="宋体" w:hAnsi="宋体"/>
              </w:rPr>
            </w:pPr>
            <w:r w:rsidRPr="00292CE8">
              <w:rPr>
                <w:rFonts w:ascii="宋体" w:hAnsi="宋体" w:hint="eastAsia"/>
              </w:rPr>
              <w:t>组长</w:t>
            </w:r>
          </w:p>
        </w:tc>
        <w:tc>
          <w:tcPr>
            <w:tcW w:w="1659" w:type="dxa"/>
          </w:tcPr>
          <w:p w14:paraId="124B83EC" w14:textId="77777777" w:rsidR="00721561" w:rsidRPr="00292CE8" w:rsidRDefault="00721561" w:rsidP="00292CE8">
            <w:pPr>
              <w:pStyle w:val="a7"/>
              <w:jc w:val="center"/>
              <w:rPr>
                <w:rFonts w:ascii="宋体" w:hAnsi="宋体"/>
              </w:rPr>
            </w:pPr>
            <w:r w:rsidRPr="00292CE8">
              <w:rPr>
                <w:rFonts w:ascii="宋体" w:hAnsi="宋体"/>
              </w:rPr>
              <w:t>15988122404</w:t>
            </w:r>
          </w:p>
        </w:tc>
        <w:tc>
          <w:tcPr>
            <w:tcW w:w="1659" w:type="dxa"/>
          </w:tcPr>
          <w:p w14:paraId="7610BCBD" w14:textId="77777777" w:rsidR="00721561" w:rsidRPr="00292CE8" w:rsidRDefault="00721561" w:rsidP="00292CE8">
            <w:pPr>
              <w:pStyle w:val="a7"/>
              <w:jc w:val="center"/>
              <w:rPr>
                <w:rFonts w:ascii="宋体" w:hAnsi="宋体"/>
              </w:rPr>
            </w:pPr>
            <w:r w:rsidRPr="00292CE8">
              <w:rPr>
                <w:rFonts w:ascii="宋体" w:hAnsi="宋体"/>
              </w:rPr>
              <w:t>3160140</w:t>
            </w:r>
            <w:r w:rsidRPr="00292CE8">
              <w:rPr>
                <w:rFonts w:ascii="宋体" w:hAnsi="宋体" w:hint="eastAsia"/>
              </w:rPr>
              <w:t>4</w:t>
            </w:r>
            <w:r w:rsidRPr="00292CE8">
              <w:rPr>
                <w:rFonts w:ascii="宋体" w:hAnsi="宋体"/>
              </w:rPr>
              <w:t>@stu.zucc.edu.cn</w:t>
            </w:r>
          </w:p>
        </w:tc>
        <w:tc>
          <w:tcPr>
            <w:tcW w:w="1660" w:type="dxa"/>
          </w:tcPr>
          <w:p w14:paraId="7B258DDA" w14:textId="77777777" w:rsidR="00721561" w:rsidRPr="00292CE8" w:rsidRDefault="00721561" w:rsidP="00292CE8">
            <w:pPr>
              <w:pStyle w:val="a7"/>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-614</w:t>
            </w:r>
          </w:p>
        </w:tc>
      </w:tr>
      <w:tr w:rsidR="00721561" w:rsidRPr="00B10F3C" w14:paraId="1EC4221D" w14:textId="77777777" w:rsidTr="00AF5593">
        <w:tc>
          <w:tcPr>
            <w:tcW w:w="1659" w:type="dxa"/>
          </w:tcPr>
          <w:p w14:paraId="5C1A8C49" w14:textId="77777777" w:rsidR="00721561" w:rsidRPr="00292CE8" w:rsidRDefault="00721561" w:rsidP="00292CE8">
            <w:pPr>
              <w:pStyle w:val="a7"/>
              <w:jc w:val="center"/>
              <w:rPr>
                <w:rFonts w:ascii="宋体" w:hAnsi="宋体"/>
              </w:rPr>
            </w:pPr>
            <w:r w:rsidRPr="00292CE8">
              <w:rPr>
                <w:rFonts w:ascii="宋体" w:hAnsi="宋体" w:hint="eastAsia"/>
              </w:rPr>
              <w:t>叶柏成</w:t>
            </w:r>
          </w:p>
        </w:tc>
        <w:tc>
          <w:tcPr>
            <w:tcW w:w="1659" w:type="dxa"/>
          </w:tcPr>
          <w:p w14:paraId="0184BFC3"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5CBD5D40" w14:textId="77777777" w:rsidR="00721561" w:rsidRPr="00292CE8" w:rsidRDefault="00721561" w:rsidP="00292CE8">
            <w:pPr>
              <w:pStyle w:val="a7"/>
              <w:jc w:val="center"/>
              <w:rPr>
                <w:rFonts w:ascii="宋体" w:hAnsi="宋体"/>
              </w:rPr>
            </w:pPr>
            <w:r w:rsidRPr="00292CE8">
              <w:rPr>
                <w:rFonts w:ascii="宋体" w:hAnsi="宋体" w:hint="eastAsia"/>
              </w:rPr>
              <w:t>13588025779</w:t>
            </w:r>
          </w:p>
        </w:tc>
        <w:tc>
          <w:tcPr>
            <w:tcW w:w="1659" w:type="dxa"/>
          </w:tcPr>
          <w:p w14:paraId="67AF500B" w14:textId="77777777" w:rsidR="00721561" w:rsidRPr="00292CE8" w:rsidRDefault="00721561" w:rsidP="00292CE8">
            <w:pPr>
              <w:pStyle w:val="a7"/>
              <w:jc w:val="center"/>
              <w:rPr>
                <w:rFonts w:ascii="宋体" w:hAnsi="宋体"/>
              </w:rPr>
            </w:pPr>
            <w:r w:rsidRPr="00292CE8">
              <w:rPr>
                <w:rFonts w:ascii="宋体" w:hAnsi="宋体"/>
              </w:rPr>
              <w:t>316014</w:t>
            </w:r>
            <w:r w:rsidRPr="00292CE8">
              <w:rPr>
                <w:rFonts w:ascii="宋体" w:hAnsi="宋体" w:hint="eastAsia"/>
              </w:rPr>
              <w:t>11</w:t>
            </w:r>
            <w:r w:rsidRPr="00292CE8">
              <w:rPr>
                <w:rFonts w:ascii="宋体" w:hAnsi="宋体"/>
              </w:rPr>
              <w:t>@stu.zucc.edu.cn</w:t>
            </w:r>
          </w:p>
        </w:tc>
        <w:tc>
          <w:tcPr>
            <w:tcW w:w="1660" w:type="dxa"/>
          </w:tcPr>
          <w:p w14:paraId="4B9E9B99" w14:textId="77777777" w:rsidR="00721561" w:rsidRPr="00292CE8" w:rsidRDefault="00721561" w:rsidP="00292CE8">
            <w:pPr>
              <w:pStyle w:val="a7"/>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615</w:t>
            </w:r>
          </w:p>
        </w:tc>
      </w:tr>
      <w:tr w:rsidR="00721561" w:rsidRPr="00B10F3C" w14:paraId="35F210E4" w14:textId="77777777" w:rsidTr="00AF5593">
        <w:tc>
          <w:tcPr>
            <w:tcW w:w="1659" w:type="dxa"/>
          </w:tcPr>
          <w:p w14:paraId="655D6ABB" w14:textId="77777777" w:rsidR="00721561" w:rsidRPr="00292CE8" w:rsidRDefault="00721561" w:rsidP="00292CE8">
            <w:pPr>
              <w:pStyle w:val="a7"/>
              <w:jc w:val="center"/>
              <w:rPr>
                <w:rFonts w:ascii="宋体" w:hAnsi="宋体"/>
              </w:rPr>
            </w:pPr>
            <w:r w:rsidRPr="00292CE8">
              <w:rPr>
                <w:rFonts w:ascii="宋体" w:hAnsi="宋体" w:hint="eastAsia"/>
              </w:rPr>
              <w:t>杨以恒</w:t>
            </w:r>
          </w:p>
        </w:tc>
        <w:tc>
          <w:tcPr>
            <w:tcW w:w="1659" w:type="dxa"/>
          </w:tcPr>
          <w:p w14:paraId="4BD46A9D"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2F0AEB58" w14:textId="77777777" w:rsidR="00721561" w:rsidRPr="00292CE8" w:rsidRDefault="00721561" w:rsidP="00292CE8">
            <w:pPr>
              <w:pStyle w:val="a7"/>
              <w:jc w:val="center"/>
              <w:rPr>
                <w:rFonts w:ascii="宋体" w:hAnsi="宋体"/>
              </w:rPr>
            </w:pPr>
            <w:r w:rsidRPr="00292CE8">
              <w:rPr>
                <w:rFonts w:ascii="宋体" w:hAnsi="宋体"/>
              </w:rPr>
              <w:t>18989678901</w:t>
            </w:r>
          </w:p>
        </w:tc>
        <w:tc>
          <w:tcPr>
            <w:tcW w:w="1659" w:type="dxa"/>
          </w:tcPr>
          <w:p w14:paraId="50F34E6F" w14:textId="77777777" w:rsidR="00721561" w:rsidRPr="00292CE8" w:rsidRDefault="00721561" w:rsidP="00292CE8">
            <w:pPr>
              <w:pStyle w:val="a7"/>
              <w:jc w:val="center"/>
              <w:rPr>
                <w:rFonts w:ascii="宋体" w:hAnsi="宋体"/>
              </w:rPr>
            </w:pPr>
            <w:r w:rsidRPr="00292CE8">
              <w:rPr>
                <w:rFonts w:ascii="宋体" w:hAnsi="宋体"/>
              </w:rPr>
              <w:t>316014</w:t>
            </w:r>
            <w:r w:rsidRPr="00292CE8">
              <w:rPr>
                <w:rFonts w:ascii="宋体" w:hAnsi="宋体" w:hint="eastAsia"/>
              </w:rPr>
              <w:t>10</w:t>
            </w:r>
            <w:r w:rsidRPr="00292CE8">
              <w:rPr>
                <w:rFonts w:ascii="宋体" w:hAnsi="宋体"/>
              </w:rPr>
              <w:t>@stu.zucc.edu.cn</w:t>
            </w:r>
          </w:p>
        </w:tc>
        <w:tc>
          <w:tcPr>
            <w:tcW w:w="1660" w:type="dxa"/>
          </w:tcPr>
          <w:p w14:paraId="2114CC65" w14:textId="77777777" w:rsidR="00721561" w:rsidRPr="00292CE8" w:rsidRDefault="00721561" w:rsidP="00292CE8">
            <w:pPr>
              <w:pStyle w:val="a7"/>
              <w:jc w:val="center"/>
              <w:rPr>
                <w:rFonts w:ascii="宋体" w:hAnsi="宋体"/>
              </w:rPr>
            </w:pPr>
            <w:r w:rsidRPr="00292CE8">
              <w:rPr>
                <w:rFonts w:ascii="宋体" w:hAnsi="宋体" w:hint="eastAsia"/>
              </w:rPr>
              <w:t>弘毅</w:t>
            </w:r>
            <w:r w:rsidRPr="00292CE8">
              <w:rPr>
                <w:rFonts w:ascii="宋体" w:hAnsi="宋体"/>
              </w:rPr>
              <w:t>B</w:t>
            </w:r>
            <w:r w:rsidRPr="00292CE8">
              <w:rPr>
                <w:rFonts w:ascii="宋体" w:hAnsi="宋体" w:hint="eastAsia"/>
              </w:rPr>
              <w:t>1-615</w:t>
            </w:r>
          </w:p>
        </w:tc>
      </w:tr>
      <w:tr w:rsidR="00721561" w:rsidRPr="00B10F3C" w14:paraId="1556318E" w14:textId="77777777" w:rsidTr="00AF5593">
        <w:tc>
          <w:tcPr>
            <w:tcW w:w="1659" w:type="dxa"/>
          </w:tcPr>
          <w:p w14:paraId="227EB845" w14:textId="77777777" w:rsidR="00721561" w:rsidRPr="00292CE8" w:rsidRDefault="00721561" w:rsidP="00292CE8">
            <w:pPr>
              <w:pStyle w:val="a7"/>
              <w:jc w:val="center"/>
              <w:rPr>
                <w:rFonts w:ascii="宋体" w:hAnsi="宋体"/>
              </w:rPr>
            </w:pPr>
            <w:r w:rsidRPr="00292CE8">
              <w:rPr>
                <w:rFonts w:ascii="宋体" w:hAnsi="宋体" w:hint="eastAsia"/>
              </w:rPr>
              <w:t>徐哲远</w:t>
            </w:r>
          </w:p>
        </w:tc>
        <w:tc>
          <w:tcPr>
            <w:tcW w:w="1659" w:type="dxa"/>
          </w:tcPr>
          <w:p w14:paraId="727006CE"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4EC20193" w14:textId="77777777" w:rsidR="00721561" w:rsidRPr="00292CE8" w:rsidRDefault="00721561" w:rsidP="00292CE8">
            <w:pPr>
              <w:pStyle w:val="a7"/>
              <w:jc w:val="center"/>
              <w:rPr>
                <w:rFonts w:ascii="宋体" w:hAnsi="宋体"/>
              </w:rPr>
            </w:pPr>
            <w:r w:rsidRPr="00292CE8">
              <w:rPr>
                <w:rFonts w:ascii="宋体" w:hAnsi="宋体"/>
              </w:rPr>
              <w:t>15968805302</w:t>
            </w:r>
          </w:p>
        </w:tc>
        <w:tc>
          <w:tcPr>
            <w:tcW w:w="1659" w:type="dxa"/>
          </w:tcPr>
          <w:p w14:paraId="03C33E3F" w14:textId="77777777" w:rsidR="00721561" w:rsidRPr="00292CE8" w:rsidRDefault="00721561" w:rsidP="00292CE8">
            <w:pPr>
              <w:pStyle w:val="a7"/>
              <w:jc w:val="center"/>
              <w:rPr>
                <w:rFonts w:ascii="宋体" w:hAnsi="宋体"/>
              </w:rPr>
            </w:pPr>
            <w:r w:rsidRPr="00292CE8">
              <w:rPr>
                <w:rFonts w:ascii="宋体" w:hAnsi="宋体"/>
              </w:rPr>
              <w:t>31601409@stu.zucc.edu.cn</w:t>
            </w:r>
          </w:p>
        </w:tc>
        <w:tc>
          <w:tcPr>
            <w:tcW w:w="1660" w:type="dxa"/>
          </w:tcPr>
          <w:p w14:paraId="7437A231" w14:textId="77777777" w:rsidR="00721561" w:rsidRPr="00292CE8" w:rsidRDefault="00721561" w:rsidP="00292CE8">
            <w:pPr>
              <w:pStyle w:val="a7"/>
              <w:jc w:val="center"/>
              <w:rPr>
                <w:rFonts w:ascii="宋体" w:hAnsi="宋体"/>
              </w:rPr>
            </w:pPr>
            <w:r w:rsidRPr="00292CE8">
              <w:rPr>
                <w:rFonts w:ascii="宋体" w:hAnsi="宋体" w:hint="eastAsia"/>
              </w:rPr>
              <w:t>弘毅B1-615</w:t>
            </w:r>
          </w:p>
        </w:tc>
      </w:tr>
      <w:tr w:rsidR="00721561" w:rsidRPr="00B10F3C" w14:paraId="6493E65D" w14:textId="77777777" w:rsidTr="00AF5593">
        <w:tc>
          <w:tcPr>
            <w:tcW w:w="1659" w:type="dxa"/>
          </w:tcPr>
          <w:p w14:paraId="26B7E2E3" w14:textId="77777777" w:rsidR="00721561" w:rsidRPr="00292CE8" w:rsidRDefault="00721561" w:rsidP="00292CE8">
            <w:pPr>
              <w:pStyle w:val="a7"/>
              <w:jc w:val="center"/>
              <w:rPr>
                <w:rFonts w:ascii="宋体" w:hAnsi="宋体"/>
              </w:rPr>
            </w:pPr>
            <w:r w:rsidRPr="00292CE8">
              <w:rPr>
                <w:rFonts w:ascii="宋体" w:hAnsi="宋体" w:hint="eastAsia"/>
              </w:rPr>
              <w:t>骆佳俊</w:t>
            </w:r>
          </w:p>
        </w:tc>
        <w:tc>
          <w:tcPr>
            <w:tcW w:w="1659" w:type="dxa"/>
          </w:tcPr>
          <w:p w14:paraId="7787F12F" w14:textId="77777777" w:rsidR="00721561" w:rsidRPr="00292CE8" w:rsidRDefault="00721561" w:rsidP="00292CE8">
            <w:pPr>
              <w:pStyle w:val="a7"/>
              <w:jc w:val="center"/>
              <w:rPr>
                <w:rFonts w:ascii="宋体" w:hAnsi="宋体"/>
              </w:rPr>
            </w:pPr>
            <w:r w:rsidRPr="00292CE8">
              <w:rPr>
                <w:rFonts w:ascii="宋体" w:hAnsi="宋体" w:hint="eastAsia"/>
              </w:rPr>
              <w:t>组员</w:t>
            </w:r>
          </w:p>
        </w:tc>
        <w:tc>
          <w:tcPr>
            <w:tcW w:w="1659" w:type="dxa"/>
          </w:tcPr>
          <w:p w14:paraId="353C864B" w14:textId="77777777" w:rsidR="00721561" w:rsidRPr="00292CE8" w:rsidRDefault="00721561" w:rsidP="00292CE8">
            <w:pPr>
              <w:pStyle w:val="a7"/>
              <w:jc w:val="center"/>
              <w:rPr>
                <w:rFonts w:ascii="宋体" w:hAnsi="宋体"/>
              </w:rPr>
            </w:pPr>
            <w:r w:rsidRPr="00292CE8">
              <w:rPr>
                <w:rFonts w:ascii="宋体" w:hAnsi="宋体"/>
              </w:rPr>
              <w:t>18058735546</w:t>
            </w:r>
          </w:p>
        </w:tc>
        <w:tc>
          <w:tcPr>
            <w:tcW w:w="1659" w:type="dxa"/>
          </w:tcPr>
          <w:p w14:paraId="6DF8CC93" w14:textId="77777777" w:rsidR="00721561" w:rsidRPr="00292CE8" w:rsidRDefault="00721561" w:rsidP="00292CE8">
            <w:pPr>
              <w:pStyle w:val="a7"/>
              <w:jc w:val="center"/>
              <w:rPr>
                <w:rFonts w:ascii="宋体" w:hAnsi="宋体"/>
              </w:rPr>
            </w:pPr>
            <w:r w:rsidRPr="00292CE8">
              <w:rPr>
                <w:rFonts w:ascii="宋体" w:hAnsi="宋体"/>
              </w:rPr>
              <w:t>31601</w:t>
            </w:r>
            <w:r w:rsidRPr="00292CE8">
              <w:rPr>
                <w:rFonts w:ascii="宋体" w:hAnsi="宋体" w:hint="eastAsia"/>
              </w:rPr>
              <w:t>215</w:t>
            </w:r>
            <w:r w:rsidRPr="00292CE8">
              <w:rPr>
                <w:rFonts w:ascii="宋体" w:hAnsi="宋体"/>
              </w:rPr>
              <w:t>@stu.zucc.edu.cn</w:t>
            </w:r>
          </w:p>
        </w:tc>
        <w:tc>
          <w:tcPr>
            <w:tcW w:w="1660" w:type="dxa"/>
          </w:tcPr>
          <w:p w14:paraId="7CCD21BA" w14:textId="77777777" w:rsidR="00721561" w:rsidRPr="00292CE8" w:rsidRDefault="00721561" w:rsidP="00292CE8">
            <w:pPr>
              <w:pStyle w:val="a7"/>
              <w:jc w:val="center"/>
              <w:rPr>
                <w:rFonts w:ascii="宋体" w:hAnsi="宋体"/>
              </w:rPr>
            </w:pPr>
            <w:r w:rsidRPr="00292CE8">
              <w:rPr>
                <w:rFonts w:ascii="宋体" w:hAnsi="宋体" w:hint="eastAsia"/>
              </w:rPr>
              <w:t>弘毅B2-206</w:t>
            </w:r>
          </w:p>
        </w:tc>
      </w:tr>
    </w:tbl>
    <w:p w14:paraId="38CEB36D" w14:textId="1895A7E1" w:rsidR="00BC4722" w:rsidRDefault="00BC4722" w:rsidP="00BC4722">
      <w:pPr>
        <w:pStyle w:val="2"/>
      </w:pPr>
      <w:bookmarkStart w:id="430" w:name="_Toc529481214"/>
      <w:r>
        <w:t>1.4</w:t>
      </w:r>
      <w:r>
        <w:t>术语定义</w:t>
      </w:r>
      <w:bookmarkEnd w:id="430"/>
    </w:p>
    <w:tbl>
      <w:tblPr>
        <w:tblStyle w:val="a6"/>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7"/>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7"/>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7"/>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7"/>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7"/>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7"/>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431" w:name="_Toc529481215"/>
      <w:r>
        <w:lastRenderedPageBreak/>
        <w:t>1.5</w:t>
      </w:r>
      <w:r>
        <w:t>文档概述</w:t>
      </w:r>
      <w:bookmarkEnd w:id="431"/>
    </w:p>
    <w:p w14:paraId="14E0E291" w14:textId="78F29F80" w:rsidR="00721561" w:rsidRPr="00292CE8" w:rsidRDefault="00292CE8" w:rsidP="00292CE8">
      <w:pPr>
        <w:pStyle w:val="a7"/>
        <w:rPr>
          <w:rFonts w:ascii="宋体" w:hAnsi="宋体"/>
        </w:rPr>
      </w:pPr>
      <w:r>
        <w:rPr>
          <w:rFonts w:ascii="宋体" w:hAnsi="宋体"/>
        </w:rPr>
        <w:tab/>
      </w:r>
      <w:r w:rsidR="00721561"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432" w:name="_Toc529481216"/>
      <w:r>
        <w:rPr>
          <w:rFonts w:hint="eastAsia"/>
        </w:rPr>
        <w:t>1.6</w:t>
      </w:r>
      <w:r>
        <w:rPr>
          <w:rFonts w:hint="eastAsia"/>
        </w:rPr>
        <w:t>参考文献</w:t>
      </w:r>
      <w:bookmarkEnd w:id="432"/>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433"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434" w:author="Administrator" w:date="2018-11-08T22:42:00Z"/>
          <w:rFonts w:ascii="宋体" w:eastAsia="宋体" w:hAnsi="宋体"/>
        </w:rPr>
      </w:pPr>
      <w:ins w:id="435"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436" w:author="Administrator" w:date="2018-11-08T22:40:00Z"/>
          <w:rFonts w:ascii="宋体" w:eastAsia="宋体" w:hAnsi="宋体" w:hint="eastAsia"/>
        </w:rPr>
      </w:pPr>
      <w:ins w:id="437"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hint="eastAsia"/>
        </w:rPr>
      </w:pPr>
      <w:ins w:id="438"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439" w:name="_Toc529481217"/>
      <w:r>
        <w:rPr>
          <w:rFonts w:hint="eastAsia"/>
        </w:rPr>
        <w:t>2</w:t>
      </w:r>
      <w:r>
        <w:rPr>
          <w:rFonts w:hint="eastAsia"/>
        </w:rPr>
        <w:t>可行性研究的前提</w:t>
      </w:r>
      <w:bookmarkEnd w:id="439"/>
    </w:p>
    <w:p w14:paraId="3B3E150F" w14:textId="0767FFA7" w:rsidR="00D43F9F" w:rsidRDefault="00D43F9F" w:rsidP="00D43F9F">
      <w:pPr>
        <w:pStyle w:val="2"/>
      </w:pPr>
      <w:bookmarkStart w:id="440" w:name="_Toc529481218"/>
      <w:r>
        <w:rPr>
          <w:rFonts w:hint="eastAsia"/>
        </w:rPr>
        <w:t>2</w:t>
      </w:r>
      <w:r>
        <w:t>.1</w:t>
      </w:r>
      <w:r>
        <w:t>项目的要求</w:t>
      </w:r>
      <w:bookmarkEnd w:id="440"/>
    </w:p>
    <w:p w14:paraId="0FDFD2C5" w14:textId="1BADBE23" w:rsidR="006C48FC" w:rsidRPr="00292CE8" w:rsidRDefault="00292CE8" w:rsidP="00292CE8">
      <w:pPr>
        <w:pStyle w:val="a7"/>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RDefault="002152B3" w:rsidP="00292CE8">
      <w:pPr>
        <w:pStyle w:val="a7"/>
        <w:rPr>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30EA9F43" w:rsidR="006C48FC" w:rsidRPr="00292CE8" w:rsidRDefault="00D2725A" w:rsidP="00292CE8">
      <w:pPr>
        <w:pStyle w:val="a7"/>
        <w:rPr>
          <w:rFonts w:ascii="宋体" w:hAnsi="宋体"/>
        </w:rPr>
      </w:pPr>
      <w:r w:rsidRPr="00292CE8">
        <w:rPr>
          <w:rFonts w:ascii="宋体" w:hAnsi="宋体"/>
        </w:rPr>
        <w:tab/>
      </w:r>
      <w:r w:rsidR="006C48FC" w:rsidRPr="00292CE8">
        <w:rPr>
          <w:rFonts w:ascii="宋体" w:hAnsi="宋体" w:hint="eastAsia"/>
        </w:rPr>
        <w:t>文档要求提交可行性分析报告、项目章程、总体项目计划，包括</w:t>
      </w:r>
      <w:r w:rsidR="006C48FC" w:rsidRPr="00292CE8">
        <w:rPr>
          <w:rFonts w:ascii="宋体" w:hAnsi="宋体"/>
        </w:rPr>
        <w:t>WBS,OBS,GANT等过程</w:t>
      </w:r>
      <w:r w:rsidR="006C48FC" w:rsidRPr="00292CE8">
        <w:rPr>
          <w:rFonts w:ascii="宋体" w:hAnsi="宋体"/>
        </w:rPr>
        <w:lastRenderedPageBreak/>
        <w:t>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sidRPr="00292CE8">
        <w:rPr>
          <w:rFonts w:ascii="宋体" w:hAnsi="宋体" w:hint="eastAsia"/>
        </w:rPr>
        <w:t>。</w:t>
      </w:r>
    </w:p>
    <w:p w14:paraId="57BAB2CB" w14:textId="16B1B8E8" w:rsidR="00D43F9F" w:rsidRDefault="00D43F9F" w:rsidP="00D43F9F">
      <w:pPr>
        <w:pStyle w:val="2"/>
      </w:pPr>
      <w:bookmarkStart w:id="441" w:name="_Toc529481219"/>
      <w:r>
        <w:rPr>
          <w:rFonts w:hint="eastAsia"/>
        </w:rPr>
        <w:t>2</w:t>
      </w:r>
      <w:r>
        <w:t>.2</w:t>
      </w:r>
      <w:r>
        <w:t>项目的目标</w:t>
      </w:r>
      <w:bookmarkEnd w:id="441"/>
    </w:p>
    <w:p w14:paraId="7FC0E080" w14:textId="128DEEAC" w:rsidR="008655D0" w:rsidRPr="008655D0" w:rsidRDefault="006C48FC" w:rsidP="006C48FC">
      <w:pPr>
        <w:rPr>
          <w:rFonts w:ascii="宋体" w:eastAsia="宋体" w:hAnsi="宋体" w:hint="eastAsia"/>
          <w:rPrChange w:id="442" w:author="Administrator" w:date="2018-11-08T20:03:00Z">
            <w:rPr>
              <w:rFonts w:hint="eastAsia"/>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443" w:name="_Toc529481220"/>
      <w:r>
        <w:rPr>
          <w:rFonts w:hint="eastAsia"/>
        </w:rPr>
        <w:t>2</w:t>
      </w:r>
      <w:r>
        <w:t>.3</w:t>
      </w:r>
      <w:r>
        <w:t>项目的环境、条件、假定和限制</w:t>
      </w:r>
      <w:bookmarkEnd w:id="443"/>
    </w:p>
    <w:p w14:paraId="6EAE15E8" w14:textId="7AA861AB" w:rsidR="00D43F9F" w:rsidRDefault="00D43F9F" w:rsidP="00D43F9F">
      <w:pPr>
        <w:pStyle w:val="3"/>
      </w:pPr>
      <w:bookmarkStart w:id="444" w:name="_Toc529481221"/>
      <w:r>
        <w:rPr>
          <w:rFonts w:hint="eastAsia"/>
        </w:rPr>
        <w:t>2</w:t>
      </w:r>
      <w:r>
        <w:t>.3.1</w:t>
      </w:r>
      <w:r>
        <w:t>硬件、软件、运行环境和开发环境方面的条件和限制</w:t>
      </w:r>
      <w:bookmarkEnd w:id="444"/>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445"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446" w:author="Administrator" w:date="2018-11-08T20:36:00Z"/>
          <w:rFonts w:ascii="宋体" w:eastAsia="宋体" w:hAnsi="宋体"/>
        </w:rPr>
      </w:pPr>
      <w:ins w:id="447"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448" w:author="Administrator" w:date="2018-11-08T20:33:00Z"/>
          <w:rFonts w:ascii="宋体" w:eastAsia="宋体" w:hAnsi="宋体" w:hint="eastAsia"/>
        </w:rPr>
      </w:pPr>
      <w:ins w:id="449"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450" w:author="Administrator" w:date="2018-11-08T20:33:00Z"/>
          <w:rFonts w:ascii="宋体" w:eastAsia="宋体" w:hAnsi="宋体"/>
        </w:rPr>
      </w:pPr>
      <w:del w:id="451" w:author="Administrator" w:date="2018-11-08T20:33:00Z">
        <w:r w:rsidRPr="00292CE8" w:rsidDel="00925727">
          <w:rPr>
            <w:rFonts w:ascii="宋体" w:eastAsia="宋体" w:hAnsi="宋体"/>
          </w:rPr>
          <w:delText>Axure RP8</w:delText>
        </w:r>
      </w:del>
      <w:proofErr w:type="gramStart"/>
      <w:ins w:id="452" w:author="Administrator" w:date="2018-11-08T20:33:00Z">
        <w:r w:rsidR="00925727">
          <w:rPr>
            <w:rFonts w:ascii="宋体" w:eastAsia="宋体" w:hAnsi="宋体" w:hint="eastAsia"/>
          </w:rPr>
          <w:t>墨刀</w:t>
        </w:r>
        <w:proofErr w:type="gramEnd"/>
        <w:r w:rsidR="00925727">
          <w:rPr>
            <w:rFonts w:ascii="宋体" w:eastAsia="宋体" w:hAnsi="宋体" w:hint="eastAsia"/>
          </w:rPr>
          <w:t xml:space="preserve">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453" w:author="Administrator" w:date="2018-11-08T20:33:00Z"/>
          <w:rFonts w:ascii="宋体" w:eastAsia="宋体" w:hAnsi="宋体"/>
        </w:rPr>
      </w:pPr>
      <w:del w:id="454" w:author="Administrator" w:date="2018-11-08T20:33:00Z">
        <w:r w:rsidRPr="00292CE8" w:rsidDel="00925727">
          <w:rPr>
            <w:rFonts w:ascii="宋体" w:eastAsia="宋体" w:hAnsi="宋体"/>
          </w:rPr>
          <w:delText xml:space="preserve"> </w:delText>
        </w:r>
      </w:del>
      <w:proofErr w:type="spellStart"/>
      <w:r w:rsidRPr="00292CE8">
        <w:rPr>
          <w:rFonts w:ascii="宋体" w:eastAsia="宋体" w:hAnsi="宋体"/>
        </w:rPr>
        <w:t>Github</w:t>
      </w:r>
      <w:proofErr w:type="spellEnd"/>
      <w:r w:rsidRPr="00292CE8">
        <w:rPr>
          <w:rFonts w:ascii="宋体" w:eastAsia="宋体" w:hAnsi="宋体"/>
        </w:rPr>
        <w:t xml:space="preserve"> Desk top </w:t>
      </w:r>
      <w:del w:id="455" w:author="Administrator" w:date="2018-11-08T20:33:00Z">
        <w:r w:rsidRPr="00292CE8" w:rsidDel="00925727">
          <w:rPr>
            <w:rFonts w:ascii="宋体" w:eastAsia="宋体" w:hAnsi="宋体"/>
          </w:rPr>
          <w:delText>项目管理</w:delText>
        </w:r>
      </w:del>
      <w:ins w:id="456"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457" w:author="Administrator" w:date="2018-11-08T20:34:00Z"/>
          <w:rFonts w:ascii="宋体" w:eastAsia="宋体" w:hAnsi="宋体"/>
        </w:rPr>
      </w:pPr>
      <w:del w:id="458" w:author="Administrator" w:date="2018-11-08T20:33:00Z">
        <w:r w:rsidRPr="00292CE8" w:rsidDel="00925727">
          <w:rPr>
            <w:rFonts w:ascii="宋体" w:eastAsia="宋体" w:hAnsi="宋体"/>
          </w:rPr>
          <w:delText xml:space="preserve">IBM Rational Rose </w:delText>
        </w:r>
      </w:del>
      <w:proofErr w:type="spellStart"/>
      <w:ins w:id="459" w:author="Administrator" w:date="2018-11-08T20:33:00Z">
        <w:r w:rsidR="00925727">
          <w:rPr>
            <w:rFonts w:ascii="宋体" w:eastAsia="宋体" w:hAnsi="宋体"/>
          </w:rPr>
          <w:t>star</w:t>
        </w:r>
      </w:ins>
      <w:r w:rsidRPr="00292CE8">
        <w:rPr>
          <w:rFonts w:ascii="宋体" w:eastAsia="宋体" w:hAnsi="宋体"/>
        </w:rPr>
        <w:t>UML</w:t>
      </w:r>
      <w:proofErr w:type="spellEnd"/>
      <w:ins w:id="460"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t xml:space="preserve">IBM Rational </w:t>
      </w:r>
      <w:proofErr w:type="spellStart"/>
      <w:r w:rsidRPr="00292CE8">
        <w:rPr>
          <w:rFonts w:ascii="宋体" w:eastAsia="宋体" w:hAnsi="宋体"/>
        </w:rPr>
        <w:t>RequisitePro</w:t>
      </w:r>
      <w:proofErr w:type="spellEnd"/>
      <w:ins w:id="461" w:author="Administrator" w:date="2018-11-08T20:36:00Z">
        <w:r w:rsidR="00DB251A">
          <w:rPr>
            <w:rFonts w:ascii="宋体" w:eastAsia="宋体" w:hAnsi="宋体"/>
          </w:rPr>
          <w:t xml:space="preserve"> </w:t>
        </w:r>
        <w:r w:rsidR="00DB251A">
          <w:rPr>
            <w:rFonts w:ascii="宋体" w:eastAsia="宋体" w:hAnsi="宋体" w:hint="eastAsia"/>
          </w:rPr>
          <w:t>软件</w:t>
        </w:r>
      </w:ins>
      <w:del w:id="462"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463" w:author="Administrator" w:date="2018-11-08T20:34:00Z">
        <w:r w:rsidR="00925727">
          <w:rPr>
            <w:rFonts w:ascii="宋体" w:eastAsia="宋体" w:hAnsi="宋体" w:hint="eastAsia"/>
          </w:rPr>
          <w:t>（暂定）</w:t>
        </w:r>
      </w:ins>
    </w:p>
    <w:p w14:paraId="278B5AC5" w14:textId="7C146DDC" w:rsidR="00D43F9F" w:rsidRDefault="00D43F9F" w:rsidP="00D43F9F">
      <w:pPr>
        <w:pStyle w:val="3"/>
      </w:pPr>
      <w:bookmarkStart w:id="464" w:name="_Toc529481222"/>
      <w:r>
        <w:rPr>
          <w:rFonts w:hint="eastAsia"/>
        </w:rPr>
        <w:t>2</w:t>
      </w:r>
      <w:r>
        <w:t>.3.2</w:t>
      </w:r>
      <w:r>
        <w:t>项目经费限制</w:t>
      </w:r>
      <w:bookmarkEnd w:id="464"/>
    </w:p>
    <w:p w14:paraId="36C798EB" w14:textId="136A31A2" w:rsidR="006C48FC" w:rsidRPr="00292CE8" w:rsidRDefault="006C48FC" w:rsidP="00292CE8">
      <w:pPr>
        <w:spacing w:line="360" w:lineRule="auto"/>
        <w:rPr>
          <w:rFonts w:ascii="宋体" w:eastAsia="宋体" w:hAnsi="宋体" w:hint="eastAsia"/>
        </w:rPr>
      </w:pPr>
      <w:del w:id="465" w:author="Administrator" w:date="2018-11-08T20:34:00Z">
        <w:r w:rsidRPr="00292CE8" w:rsidDel="00DB251A">
          <w:rPr>
            <w:rFonts w:ascii="宋体" w:eastAsia="宋体" w:hAnsi="宋体" w:hint="eastAsia"/>
          </w:rPr>
          <w:delText>暂无经费</w:delText>
        </w:r>
      </w:del>
      <w:ins w:id="466"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rsidP="00D43F9F">
      <w:pPr>
        <w:pStyle w:val="3"/>
      </w:pPr>
      <w:bookmarkStart w:id="467" w:name="_Toc529481223"/>
      <w:r>
        <w:rPr>
          <w:rFonts w:hint="eastAsia"/>
        </w:rPr>
        <w:t>2</w:t>
      </w:r>
      <w:r>
        <w:t>.3.3</w:t>
      </w:r>
      <w:r>
        <w:t>所建议系统的运行寿命的最小限制</w:t>
      </w:r>
      <w:bookmarkEnd w:id="467"/>
    </w:p>
    <w:p w14:paraId="7B25C3C6" w14:textId="36BCA017" w:rsidR="006C48FC" w:rsidRDefault="006C48FC" w:rsidP="00292CE8">
      <w:pPr>
        <w:spacing w:line="360" w:lineRule="auto"/>
        <w:rPr>
          <w:ins w:id="468" w:author="Administrator" w:date="2018-11-08T20:03:00Z"/>
          <w:rFonts w:ascii="宋体" w:eastAsia="宋体" w:hAnsi="宋体"/>
        </w:rPr>
      </w:pPr>
      <w:r w:rsidRPr="00292CE8">
        <w:rPr>
          <w:rFonts w:ascii="宋体" w:eastAsia="宋体" w:hAnsi="宋体"/>
        </w:rPr>
        <w:t>3年</w:t>
      </w:r>
    </w:p>
    <w:p w14:paraId="6A0A065D" w14:textId="77777777" w:rsidR="008655D0" w:rsidRDefault="008655D0" w:rsidP="00292CE8">
      <w:pPr>
        <w:spacing w:line="360" w:lineRule="auto"/>
        <w:rPr>
          <w:ins w:id="469" w:author="Administrator" w:date="2018-11-08T20:03:00Z"/>
          <w:rFonts w:ascii="宋体" w:eastAsia="宋体" w:hAnsi="宋体"/>
        </w:rPr>
      </w:pPr>
    </w:p>
    <w:p w14:paraId="55BAC808" w14:textId="0DCDC588" w:rsidR="008655D0" w:rsidRDefault="008655D0" w:rsidP="008655D0">
      <w:pPr>
        <w:pStyle w:val="2"/>
        <w:rPr>
          <w:ins w:id="470" w:author="Administrator" w:date="2018-11-08T20:04:00Z"/>
        </w:rPr>
        <w:pPrChange w:id="471" w:author="Administrator" w:date="2018-11-08T20:03:00Z">
          <w:pPr>
            <w:spacing w:line="360" w:lineRule="auto"/>
          </w:pPr>
        </w:pPrChange>
      </w:pPr>
      <w:bookmarkStart w:id="472" w:name="_Toc529481224"/>
      <w:ins w:id="473" w:author="Administrator" w:date="2018-11-08T20:03:00Z">
        <w:r>
          <w:rPr>
            <w:rFonts w:hint="eastAsia"/>
          </w:rPr>
          <w:lastRenderedPageBreak/>
          <w:t xml:space="preserve">2.4 </w:t>
        </w:r>
        <w:r>
          <w:t>SWOT</w:t>
        </w:r>
        <w:r>
          <w:t>分析</w:t>
        </w:r>
      </w:ins>
      <w:bookmarkEnd w:id="472"/>
    </w:p>
    <w:p w14:paraId="7EFE7B8A" w14:textId="71366C80" w:rsidR="008655D0" w:rsidRDefault="008655D0" w:rsidP="000A2587">
      <w:pPr>
        <w:pStyle w:val="3"/>
        <w:rPr>
          <w:ins w:id="474" w:author="Administrator" w:date="2018-11-08T20:16:00Z"/>
          <w:rFonts w:hint="eastAsia"/>
        </w:rPr>
        <w:pPrChange w:id="475" w:author="Administrator" w:date="2018-11-08T20:25:00Z">
          <w:pPr>
            <w:spacing w:line="360" w:lineRule="auto"/>
          </w:pPr>
        </w:pPrChange>
      </w:pPr>
      <w:bookmarkStart w:id="476" w:name="_Toc529481225"/>
      <w:ins w:id="477" w:author="Administrator" w:date="2018-11-08T20:10:00Z">
        <w:r>
          <w:rPr>
            <w:rFonts w:hint="eastAsia"/>
          </w:rPr>
          <w:t>2.4</w:t>
        </w:r>
        <w:r>
          <w:t>.</w:t>
        </w:r>
        <w:r>
          <w:rPr>
            <w:rFonts w:hint="eastAsia"/>
          </w:rPr>
          <w:t>1</w:t>
        </w:r>
        <w:r>
          <w:t xml:space="preserve"> </w:t>
        </w:r>
        <w:r>
          <w:rPr>
            <w:rFonts w:hint="eastAsia"/>
          </w:rPr>
          <w:t>优势</w:t>
        </w:r>
        <w:r>
          <w:t>（</w:t>
        </w:r>
        <w:r>
          <w:rPr>
            <w:rFonts w:hint="eastAsia"/>
          </w:rPr>
          <w:t>Strength</w:t>
        </w:r>
        <w:r>
          <w:t>）</w:t>
        </w:r>
      </w:ins>
      <w:bookmarkEnd w:id="476"/>
    </w:p>
    <w:p w14:paraId="4D972D36" w14:textId="4AEA06E4" w:rsidR="00D651C6" w:rsidRDefault="000A2587" w:rsidP="000A2587">
      <w:pPr>
        <w:ind w:firstLine="420"/>
        <w:rPr>
          <w:ins w:id="478" w:author="Administrator" w:date="2018-11-08T20:17:00Z"/>
          <w:rFonts w:hint="eastAsia"/>
        </w:rPr>
        <w:pPrChange w:id="479" w:author="Administrator" w:date="2018-11-08T20:26:00Z">
          <w:pPr>
            <w:spacing w:line="360" w:lineRule="auto"/>
          </w:pPr>
        </w:pPrChange>
      </w:pPr>
      <w:ins w:id="480" w:author="Administrator" w:date="2018-11-08T20:25:00Z">
        <w:r>
          <w:rPr>
            <w:rFonts w:hint="eastAsia"/>
          </w:rPr>
          <w:t>本</w:t>
        </w:r>
        <w:r>
          <w:t>项目同时作为软件需求课程和项目管理课程的课程实验教学项目，能够得到教师</w:t>
        </w:r>
      </w:ins>
      <w:ins w:id="481" w:author="Administrator" w:date="2018-11-08T20:26:00Z">
        <w:r>
          <w:t>的帮助与教学。</w:t>
        </w:r>
      </w:ins>
      <w:ins w:id="482" w:author="Administrator" w:date="2018-11-08T20:16:00Z">
        <w:r w:rsidR="00D651C6">
          <w:rPr>
            <w:rFonts w:hint="eastAsia"/>
          </w:rPr>
          <w:t>本产品</w:t>
        </w:r>
        <w:r w:rsidR="00D651C6">
          <w:t>的</w:t>
        </w:r>
        <w:r w:rsidR="00D651C6">
          <w:rPr>
            <w:rFonts w:hint="eastAsia"/>
          </w:rPr>
          <w:t>客户</w:t>
        </w:r>
        <w:r w:rsidR="00D651C6">
          <w:t>同时也是</w:t>
        </w:r>
      </w:ins>
      <w:ins w:id="483" w:author="Administrator" w:date="2018-11-08T20:17:00Z">
        <w:r w:rsidR="00D651C6">
          <w:t>教师，会在验收</w:t>
        </w:r>
        <w:r w:rsidR="00D651C6">
          <w:rPr>
            <w:rFonts w:hint="eastAsia"/>
          </w:rPr>
          <w:t>评审</w:t>
        </w:r>
        <w:r w:rsidR="00D651C6">
          <w:t>产</w:t>
        </w:r>
        <w:r w:rsidR="00D651C6">
          <w:rPr>
            <w:rFonts w:hint="eastAsia"/>
          </w:rPr>
          <w:t>品</w:t>
        </w:r>
        <w:r w:rsidR="00D651C6">
          <w:t>的同时为产品的改良提</w:t>
        </w:r>
        <w:r w:rsidR="00D651C6">
          <w:rPr>
            <w:rFonts w:hint="eastAsia"/>
          </w:rPr>
          <w:t>供十分</w:t>
        </w:r>
        <w:r w:rsidR="00D651C6">
          <w:t>专业的意见。</w:t>
        </w:r>
      </w:ins>
      <w:ins w:id="484" w:author="Administrator" w:date="2018-11-08T20:26:00Z">
        <w:r>
          <w:rPr>
            <w:rFonts w:hint="eastAsia"/>
          </w:rPr>
          <w:t>本项目</w:t>
        </w:r>
        <w:r>
          <w:t>的开发也得到了学姐的帮助</w:t>
        </w:r>
      </w:ins>
      <w:ins w:id="485" w:author="Administrator" w:date="2018-11-08T20:27:00Z">
        <w:r>
          <w:t>，提供了样例文档，能够减少小组开发项目</w:t>
        </w:r>
        <w:r>
          <w:rPr>
            <w:rFonts w:hint="eastAsia"/>
          </w:rPr>
          <w:t>时</w:t>
        </w:r>
        <w:r>
          <w:t>遇到的疑惑。</w:t>
        </w:r>
      </w:ins>
    </w:p>
    <w:p w14:paraId="63C0EBF5" w14:textId="77777777" w:rsidR="00D651C6" w:rsidRDefault="00D651C6" w:rsidP="00D651C6">
      <w:pPr>
        <w:rPr>
          <w:ins w:id="486" w:author="Administrator" w:date="2018-11-08T20:18:00Z"/>
        </w:rPr>
        <w:pPrChange w:id="487" w:author="Administrator" w:date="2018-11-08T20:18:00Z">
          <w:pPr>
            <w:spacing w:line="360" w:lineRule="auto"/>
          </w:pPr>
        </w:pPrChange>
      </w:pPr>
    </w:p>
    <w:p w14:paraId="11E51AC7" w14:textId="55D55813" w:rsidR="00D651C6" w:rsidRDefault="00D651C6" w:rsidP="00D651C6">
      <w:pPr>
        <w:pStyle w:val="3"/>
        <w:rPr>
          <w:ins w:id="488" w:author="Administrator" w:date="2018-11-08T20:18:00Z"/>
        </w:rPr>
        <w:pPrChange w:id="489" w:author="Administrator" w:date="2018-11-08T20:18:00Z">
          <w:pPr>
            <w:spacing w:line="360" w:lineRule="auto"/>
          </w:pPr>
        </w:pPrChange>
      </w:pPr>
      <w:bookmarkStart w:id="490" w:name="_Toc529481226"/>
      <w:ins w:id="491" w:author="Administrator" w:date="2018-11-08T20:17:00Z">
        <w:r>
          <w:rPr>
            <w:rFonts w:hint="eastAsia"/>
          </w:rPr>
          <w:t xml:space="preserve">2.4.2 </w:t>
        </w:r>
      </w:ins>
      <w:ins w:id="492" w:author="Administrator" w:date="2018-11-08T20:18:00Z">
        <w:r>
          <w:rPr>
            <w:rFonts w:hint="eastAsia"/>
          </w:rPr>
          <w:t>劣势</w:t>
        </w:r>
        <w:r>
          <w:t>（</w:t>
        </w:r>
        <w:r>
          <w:rPr>
            <w:rFonts w:hint="eastAsia"/>
          </w:rPr>
          <w:t>Weakness</w:t>
        </w:r>
        <w:r>
          <w:t>）</w:t>
        </w:r>
        <w:bookmarkEnd w:id="490"/>
      </w:ins>
    </w:p>
    <w:p w14:paraId="1336165D" w14:textId="684321B2" w:rsidR="00D651C6" w:rsidRDefault="00D651C6" w:rsidP="00D651C6">
      <w:pPr>
        <w:ind w:firstLine="420"/>
        <w:rPr>
          <w:ins w:id="493" w:author="Administrator" w:date="2018-11-08T20:20:00Z"/>
        </w:rPr>
        <w:pPrChange w:id="494" w:author="Administrator" w:date="2018-11-08T20:19:00Z">
          <w:pPr>
            <w:spacing w:line="360" w:lineRule="auto"/>
          </w:pPr>
        </w:pPrChange>
      </w:pPr>
      <w:ins w:id="495" w:author="Administrator" w:date="2018-11-08T20:18:00Z">
        <w:r>
          <w:rPr>
            <w:rFonts w:hint="eastAsia"/>
          </w:rPr>
          <w:t>本产品</w:t>
        </w:r>
        <w:r>
          <w:t>项目小组成员能力层次不齐，</w:t>
        </w:r>
      </w:ins>
      <w:ins w:id="496" w:author="Administrator" w:date="2018-11-08T20:19:00Z">
        <w:r>
          <w:t>平均水平较差，且没有类似产品的开发记录。</w:t>
        </w:r>
        <w:r>
          <w:rPr>
            <w:rFonts w:hint="eastAsia"/>
          </w:rPr>
          <w:t>对</w:t>
        </w:r>
        <w:r>
          <w:t>整个开发过程的掌握能力不足</w:t>
        </w:r>
      </w:ins>
      <w:ins w:id="497" w:author="Administrator" w:date="2018-11-08T20:20:00Z">
        <w:r>
          <w:t>，还处于学习的阶段。</w:t>
        </w:r>
      </w:ins>
    </w:p>
    <w:p w14:paraId="7270A0DF" w14:textId="46B220FE" w:rsidR="00D651C6" w:rsidRDefault="00D651C6" w:rsidP="00D651C6">
      <w:pPr>
        <w:ind w:firstLine="420"/>
        <w:rPr>
          <w:ins w:id="498" w:author="Administrator" w:date="2018-11-08T20:22:00Z"/>
        </w:rPr>
        <w:pPrChange w:id="499" w:author="Administrator" w:date="2018-11-08T20:19:00Z">
          <w:pPr>
            <w:spacing w:line="360" w:lineRule="auto"/>
          </w:pPr>
        </w:pPrChange>
      </w:pPr>
      <w:ins w:id="500" w:author="Administrator" w:date="2018-11-08T20:20:00Z">
        <w:r>
          <w:rPr>
            <w:rFonts w:hint="eastAsia"/>
          </w:rPr>
          <w:t>本</w:t>
        </w:r>
        <w:r>
          <w:t>项目的开发时间较为紧迫，小组成员需要在完成自己别的课程任务的</w:t>
        </w:r>
      </w:ins>
      <w:ins w:id="501" w:author="Administrator" w:date="2018-11-08T20:21:00Z">
        <w:r>
          <w:t>同时兼顾本项目的开发。</w:t>
        </w:r>
      </w:ins>
    </w:p>
    <w:p w14:paraId="714E67A6" w14:textId="0D04A90D" w:rsidR="000A2587" w:rsidRDefault="000A2587" w:rsidP="00D651C6">
      <w:pPr>
        <w:ind w:firstLine="420"/>
        <w:rPr>
          <w:ins w:id="502" w:author="Administrator" w:date="2018-11-08T20:23:00Z"/>
        </w:rPr>
        <w:pPrChange w:id="503" w:author="Administrator" w:date="2018-11-08T20:19:00Z">
          <w:pPr>
            <w:spacing w:line="360" w:lineRule="auto"/>
          </w:pPr>
        </w:pPrChange>
      </w:pPr>
      <w:ins w:id="504" w:author="Administrator" w:date="2018-11-08T20:22:00Z">
        <w:r>
          <w:rPr>
            <w:rFonts w:hint="eastAsia"/>
          </w:rPr>
          <w:t>本产品</w:t>
        </w:r>
        <w:r>
          <w:t>项目小组成员还处在磨合期，彼此之间</w:t>
        </w:r>
        <w:r>
          <w:rPr>
            <w:rFonts w:hint="eastAsia"/>
          </w:rPr>
          <w:t>尚未</w:t>
        </w:r>
        <w:r>
          <w:t>达成完美的合作，还存在着任务分配不均，任务</w:t>
        </w:r>
      </w:ins>
      <w:ins w:id="505" w:author="Administrator" w:date="2018-11-08T20:23:00Z">
        <w:r>
          <w:t>无法及时完成，任务完成效果不佳的问题。</w:t>
        </w:r>
      </w:ins>
    </w:p>
    <w:p w14:paraId="5AB52981" w14:textId="77777777" w:rsidR="000A2587" w:rsidRDefault="000A2587" w:rsidP="000A2587">
      <w:pPr>
        <w:rPr>
          <w:ins w:id="506" w:author="Administrator" w:date="2018-11-08T20:23:00Z"/>
        </w:rPr>
        <w:pPrChange w:id="507" w:author="Administrator" w:date="2018-11-08T20:23:00Z">
          <w:pPr>
            <w:spacing w:line="360" w:lineRule="auto"/>
          </w:pPr>
        </w:pPrChange>
      </w:pPr>
    </w:p>
    <w:p w14:paraId="73060E14" w14:textId="5B894A90" w:rsidR="000A2587" w:rsidRDefault="000A2587" w:rsidP="000A2587">
      <w:pPr>
        <w:pStyle w:val="3"/>
        <w:rPr>
          <w:ins w:id="508" w:author="Administrator" w:date="2018-11-08T20:24:00Z"/>
        </w:rPr>
        <w:pPrChange w:id="509" w:author="Administrator" w:date="2018-11-08T20:23:00Z">
          <w:pPr>
            <w:spacing w:line="360" w:lineRule="auto"/>
          </w:pPr>
        </w:pPrChange>
      </w:pPr>
      <w:bookmarkStart w:id="510" w:name="_Toc529481227"/>
      <w:ins w:id="511" w:author="Administrator" w:date="2018-11-08T20:23:00Z">
        <w:r>
          <w:rPr>
            <w:rFonts w:hint="eastAsia"/>
          </w:rPr>
          <w:t>2.4.3</w:t>
        </w:r>
        <w:r>
          <w:t xml:space="preserve"> </w:t>
        </w:r>
      </w:ins>
      <w:ins w:id="512" w:author="Administrator" w:date="2018-11-08T20:24:00Z">
        <w:r>
          <w:rPr>
            <w:rFonts w:hint="eastAsia"/>
          </w:rPr>
          <w:t>机会</w:t>
        </w:r>
        <w:r>
          <w:t>（</w:t>
        </w:r>
        <w:r>
          <w:rPr>
            <w:rFonts w:hint="eastAsia"/>
          </w:rPr>
          <w:t>opportunit</w:t>
        </w:r>
      </w:ins>
      <w:ins w:id="513" w:author="Administrator" w:date="2018-11-08T20:28:00Z">
        <w:r>
          <w:t>i</w:t>
        </w:r>
      </w:ins>
      <w:ins w:id="514" w:author="Administrator" w:date="2018-11-08T20:24:00Z">
        <w:r>
          <w:t>es</w:t>
        </w:r>
        <w:r>
          <w:t>）</w:t>
        </w:r>
        <w:bookmarkEnd w:id="510"/>
      </w:ins>
    </w:p>
    <w:p w14:paraId="25B778F6" w14:textId="0AA82F97" w:rsidR="000A2587" w:rsidRDefault="000A2587" w:rsidP="000A2587">
      <w:pPr>
        <w:ind w:firstLine="420"/>
        <w:rPr>
          <w:ins w:id="515" w:author="Administrator" w:date="2018-11-08T20:27:00Z"/>
        </w:rPr>
        <w:pPrChange w:id="516" w:author="Administrator" w:date="2018-11-08T20:24:00Z">
          <w:pPr>
            <w:spacing w:line="360" w:lineRule="auto"/>
          </w:pPr>
        </w:pPrChange>
      </w:pPr>
      <w:ins w:id="517" w:author="Administrator" w:date="2018-11-08T20:24:00Z">
        <w:r>
          <w:rPr>
            <w:rFonts w:hint="eastAsia"/>
          </w:rPr>
          <w:t>目前没有</w:t>
        </w:r>
        <w:r>
          <w:t>能够将</w:t>
        </w:r>
        <w:r>
          <w:rPr>
            <w:rFonts w:hint="eastAsia"/>
          </w:rPr>
          <w:t>软件工程</w:t>
        </w:r>
        <w:r>
          <w:t>专业学生、老师、毕业生集合起来进行交流的产品</w:t>
        </w:r>
        <w:r>
          <w:rPr>
            <w:rFonts w:hint="eastAsia"/>
          </w:rPr>
          <w:t>，学生跨年级</w:t>
        </w:r>
        <w:r>
          <w:t>的交流非常不足，</w:t>
        </w:r>
        <w:r>
          <w:rPr>
            <w:rFonts w:hint="eastAsia"/>
          </w:rPr>
          <w:t>这对于</w:t>
        </w:r>
        <w:r>
          <w:t>整</w:t>
        </w:r>
        <w:r>
          <w:rPr>
            <w:rFonts w:hint="eastAsia"/>
          </w:rPr>
          <w:t>个</w:t>
        </w:r>
        <w:r>
          <w:t>专业的发展是极其不利的。学生渴望与高低年级的学长学</w:t>
        </w:r>
        <w:proofErr w:type="gramStart"/>
        <w:r>
          <w:t>弟进行</w:t>
        </w:r>
        <w:proofErr w:type="gramEnd"/>
        <w:r>
          <w:t>交流</w:t>
        </w:r>
        <w:r>
          <w:rPr>
            <w:rFonts w:hint="eastAsia"/>
          </w:rPr>
          <w:t>，</w:t>
        </w:r>
        <w:r>
          <w:t>老师也希望能有一个更加自由的平台与学生交流。本产品能够满足这种需求</w:t>
        </w:r>
        <w:r>
          <w:rPr>
            <w:rFonts w:hint="eastAsia"/>
          </w:rPr>
          <w:t>。</w:t>
        </w:r>
      </w:ins>
    </w:p>
    <w:p w14:paraId="2D6075EA" w14:textId="77777777" w:rsidR="000A2587" w:rsidRDefault="000A2587" w:rsidP="000A2587">
      <w:pPr>
        <w:rPr>
          <w:ins w:id="518" w:author="Administrator" w:date="2018-11-08T20:27:00Z"/>
        </w:rPr>
        <w:pPrChange w:id="519" w:author="Administrator" w:date="2018-11-08T20:27:00Z">
          <w:pPr>
            <w:spacing w:line="360" w:lineRule="auto"/>
          </w:pPr>
        </w:pPrChange>
      </w:pPr>
    </w:p>
    <w:p w14:paraId="68985764" w14:textId="0BF1EFCD" w:rsidR="000A2587" w:rsidRDefault="000A2587" w:rsidP="000A2587">
      <w:pPr>
        <w:pStyle w:val="3"/>
        <w:rPr>
          <w:ins w:id="520" w:author="Administrator" w:date="2018-11-08T20:28:00Z"/>
        </w:rPr>
        <w:pPrChange w:id="521" w:author="Administrator" w:date="2018-11-08T20:28:00Z">
          <w:pPr>
            <w:spacing w:line="360" w:lineRule="auto"/>
          </w:pPr>
        </w:pPrChange>
      </w:pPr>
      <w:bookmarkStart w:id="522" w:name="_Toc529481228"/>
      <w:ins w:id="523" w:author="Administrator" w:date="2018-11-08T20:27:00Z">
        <w:r>
          <w:rPr>
            <w:rFonts w:hint="eastAsia"/>
          </w:rPr>
          <w:t>2.4.4</w:t>
        </w:r>
      </w:ins>
      <w:ins w:id="524" w:author="Administrator" w:date="2018-11-08T20:28:00Z">
        <w:r>
          <w:t xml:space="preserve"> </w:t>
        </w:r>
        <w:r>
          <w:rPr>
            <w:rFonts w:hint="eastAsia"/>
          </w:rPr>
          <w:t>威胁（</w:t>
        </w:r>
        <w:r>
          <w:rPr>
            <w:rFonts w:hint="eastAsia"/>
          </w:rPr>
          <w:t>Threat</w:t>
        </w:r>
        <w:r>
          <w:t>s</w:t>
        </w:r>
        <w:r>
          <w:rPr>
            <w:rFonts w:hint="eastAsia"/>
          </w:rPr>
          <w:t>）</w:t>
        </w:r>
        <w:bookmarkEnd w:id="522"/>
      </w:ins>
    </w:p>
    <w:p w14:paraId="36F6DE48" w14:textId="489AD8C6" w:rsidR="000A2587" w:rsidRDefault="000A2587" w:rsidP="000A2587">
      <w:pPr>
        <w:rPr>
          <w:ins w:id="525" w:author="Administrator" w:date="2018-11-08T20:32:00Z"/>
        </w:rPr>
        <w:pPrChange w:id="526" w:author="Administrator" w:date="2018-11-08T20:28:00Z">
          <w:pPr>
            <w:spacing w:line="360" w:lineRule="auto"/>
          </w:pPr>
        </w:pPrChange>
      </w:pPr>
      <w:ins w:id="527" w:author="Administrator" w:date="2018-11-08T20:29:00Z">
        <w:r>
          <w:tab/>
        </w:r>
        <w:r>
          <w:rPr>
            <w:rFonts w:hint="eastAsia"/>
          </w:rPr>
          <w:t>由于</w:t>
        </w:r>
        <w:r>
          <w:t>本项目属于课程教学项目，同时有别的开发小组在对这一</w:t>
        </w:r>
      </w:ins>
      <w:ins w:id="528" w:author="Administrator" w:date="2018-11-08T20:30:00Z">
        <w:r>
          <w:t>相似的需求进行项目开发。</w:t>
        </w:r>
        <w:r>
          <w:rPr>
            <w:rFonts w:hint="eastAsia"/>
          </w:rPr>
          <w:t>别的</w:t>
        </w:r>
        <w:r>
          <w:t>开发小组有着</w:t>
        </w:r>
      </w:ins>
      <w:ins w:id="529" w:author="Administrator" w:date="2018-11-08T20:31:00Z">
        <w:r>
          <w:rPr>
            <w:rFonts w:hint="eastAsia"/>
          </w:rPr>
          <w:t>开发</w:t>
        </w:r>
        <w:r>
          <w:t>能力</w:t>
        </w:r>
        <w:r>
          <w:rPr>
            <w:rFonts w:hint="eastAsia"/>
          </w:rPr>
          <w:t>很</w:t>
        </w:r>
        <w:r>
          <w:t>强</w:t>
        </w:r>
        <w:r>
          <w:rPr>
            <w:rFonts w:hint="eastAsia"/>
          </w:rPr>
          <w:t>的</w:t>
        </w:r>
        <w:r>
          <w:t>项目成员</w:t>
        </w:r>
        <w:r w:rsidR="00C82DBD">
          <w:rPr>
            <w:rFonts w:hint="eastAsia"/>
          </w:rPr>
          <w:t>。</w:t>
        </w:r>
        <w:r w:rsidR="00C82DBD">
          <w:t>他们开发的项目</w:t>
        </w:r>
      </w:ins>
      <w:ins w:id="530" w:author="Administrator" w:date="2018-11-08T20:32:00Z">
        <w:r w:rsidR="00C82DBD">
          <w:rPr>
            <w:rFonts w:hint="eastAsia"/>
          </w:rPr>
          <w:t>可能</w:t>
        </w:r>
        <w:r w:rsidR="00C82DBD">
          <w:t>有更多的功能</w:t>
        </w:r>
        <w:r w:rsidR="00C82DBD">
          <w:rPr>
            <w:rFonts w:hint="eastAsia"/>
          </w:rPr>
          <w:t>和</w:t>
        </w:r>
        <w:r w:rsidR="00C82DBD">
          <w:t>更高的完成度。</w:t>
        </w:r>
      </w:ins>
    </w:p>
    <w:p w14:paraId="777B0F73" w14:textId="77777777" w:rsidR="00C82DBD" w:rsidRPr="00501FC8" w:rsidRDefault="00C82DBD" w:rsidP="000A2587">
      <w:pPr>
        <w:rPr>
          <w:rFonts w:hint="eastAsia"/>
        </w:rPr>
        <w:pPrChange w:id="531" w:author="Administrator" w:date="2018-11-08T20:28:00Z">
          <w:pPr>
            <w:spacing w:line="360" w:lineRule="auto"/>
          </w:pPr>
        </w:pPrChange>
      </w:pPr>
    </w:p>
    <w:p w14:paraId="5662A0DE" w14:textId="59371F92" w:rsidR="00D43F9F" w:rsidRPr="00D43F9F" w:rsidRDefault="00D43F9F" w:rsidP="00D43F9F">
      <w:pPr>
        <w:pStyle w:val="2"/>
      </w:pPr>
      <w:bookmarkStart w:id="532" w:name="_Toc529481229"/>
      <w:r>
        <w:rPr>
          <w:rFonts w:hint="eastAsia"/>
        </w:rPr>
        <w:t>2</w:t>
      </w:r>
      <w:r>
        <w:t>.</w:t>
      </w:r>
      <w:del w:id="533" w:author="Administrator" w:date="2018-11-08T20:04:00Z">
        <w:r w:rsidDel="008655D0">
          <w:delText>4</w:delText>
        </w:r>
      </w:del>
      <w:ins w:id="534" w:author="Administrator" w:date="2018-11-08T20:04:00Z">
        <w:r w:rsidR="008655D0">
          <w:t>5</w:t>
        </w:r>
      </w:ins>
      <w:r>
        <w:t>进行可行性分析的方法</w:t>
      </w:r>
      <w:bookmarkEnd w:id="532"/>
    </w:p>
    <w:p w14:paraId="320DAE84" w14:textId="73CDE490" w:rsidR="00D43F9F" w:rsidRDefault="006C48FC" w:rsidP="00292CE8">
      <w:pPr>
        <w:spacing w:line="360" w:lineRule="auto"/>
        <w:rPr>
          <w:ins w:id="535" w:author="Administrator" w:date="2018-11-08T22:37: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536"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537"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w:t>
      </w:r>
      <w:r w:rsidRPr="00292CE8">
        <w:rPr>
          <w:rFonts w:ascii="宋体" w:eastAsia="宋体" w:hAnsi="宋体" w:hint="eastAsia"/>
        </w:rPr>
        <w:lastRenderedPageBreak/>
        <w:t>方案。</w:t>
      </w:r>
    </w:p>
    <w:p w14:paraId="21C8FA22" w14:textId="57F2F9C7" w:rsidR="00271644" w:rsidRDefault="00271644" w:rsidP="00271644">
      <w:pPr>
        <w:pStyle w:val="1"/>
        <w:rPr>
          <w:ins w:id="538" w:author="Administrator" w:date="2018-11-08T22:40:00Z"/>
        </w:rPr>
        <w:pPrChange w:id="539" w:author="Administrator" w:date="2018-11-08T22:38:00Z">
          <w:pPr>
            <w:spacing w:line="360" w:lineRule="auto"/>
          </w:pPr>
        </w:pPrChange>
      </w:pPr>
      <w:bookmarkStart w:id="540" w:name="_Toc529481230"/>
      <w:ins w:id="541" w:author="Administrator" w:date="2018-11-08T22:37:00Z">
        <w:r>
          <w:rPr>
            <w:rFonts w:hint="eastAsia"/>
          </w:rPr>
          <w:t>3</w:t>
        </w:r>
        <w:r>
          <w:rPr>
            <w:rFonts w:hint="eastAsia"/>
          </w:rPr>
          <w:t>经济</w:t>
        </w:r>
        <w:r>
          <w:t>可行性</w:t>
        </w:r>
      </w:ins>
      <w:bookmarkEnd w:id="540"/>
    </w:p>
    <w:p w14:paraId="6B41F63A" w14:textId="0F76C1B1" w:rsidR="009F215D" w:rsidRPr="009F215D" w:rsidRDefault="009F215D" w:rsidP="009F215D">
      <w:pPr>
        <w:rPr>
          <w:rFonts w:hint="eastAsia"/>
          <w:rPrChange w:id="542" w:author="Administrator" w:date="2018-11-08T22:40:00Z">
            <w:rPr>
              <w:rFonts w:hint="eastAsia"/>
            </w:rPr>
          </w:rPrChange>
        </w:rPr>
        <w:pPrChange w:id="543" w:author="Administrator" w:date="2018-11-08T22:40:00Z">
          <w:pPr>
            <w:spacing w:line="360" w:lineRule="auto"/>
          </w:pPr>
        </w:pPrChange>
      </w:pPr>
      <w:ins w:id="544" w:author="Administrator" w:date="2018-11-08T22:40:00Z">
        <w:r>
          <w:rPr>
            <w:rFonts w:hint="eastAsia"/>
          </w:rPr>
          <w:t>本项目</w:t>
        </w:r>
        <w:r>
          <w:t>不涉及经济可行性。</w:t>
        </w:r>
      </w:ins>
    </w:p>
    <w:p w14:paraId="4F4B847C" w14:textId="77C08418" w:rsidR="007613F1" w:rsidRDefault="00271644" w:rsidP="007613F1">
      <w:pPr>
        <w:pStyle w:val="1"/>
        <w:rPr>
          <w:ins w:id="545" w:author="Administrator" w:date="2018-11-08T20:38:00Z"/>
        </w:rPr>
      </w:pPr>
      <w:bookmarkStart w:id="546" w:name="_Toc529481231"/>
      <w:ins w:id="547" w:author="Administrator" w:date="2018-11-08T22:38:00Z">
        <w:r>
          <w:t>4</w:t>
        </w:r>
      </w:ins>
      <w:del w:id="548" w:author="Administrator" w:date="2018-11-08T22:38:00Z">
        <w:r w:rsidR="007613F1" w:rsidDel="00271644">
          <w:rPr>
            <w:rFonts w:hint="eastAsia"/>
          </w:rPr>
          <w:delText>3</w:delText>
        </w:r>
      </w:del>
      <w:r w:rsidR="00D83C63">
        <w:rPr>
          <w:rFonts w:hint="eastAsia"/>
        </w:rPr>
        <w:t>技术可行性</w:t>
      </w:r>
      <w:bookmarkEnd w:id="546"/>
    </w:p>
    <w:p w14:paraId="7D4B38C9" w14:textId="0812E620" w:rsidR="00B50F80" w:rsidRDefault="00271644" w:rsidP="00B50F80">
      <w:pPr>
        <w:pStyle w:val="2"/>
        <w:rPr>
          <w:ins w:id="549" w:author="Administrator" w:date="2018-11-08T20:42:00Z"/>
        </w:rPr>
        <w:pPrChange w:id="550" w:author="Administrator" w:date="2018-11-08T20:39:00Z">
          <w:pPr>
            <w:pStyle w:val="1"/>
          </w:pPr>
        </w:pPrChange>
      </w:pPr>
      <w:bookmarkStart w:id="551" w:name="_Toc529481232"/>
      <w:ins w:id="552" w:author="Administrator" w:date="2018-11-08T20:38:00Z">
        <w:r>
          <w:rPr>
            <w:rFonts w:hint="eastAsia"/>
          </w:rPr>
          <w:t>4</w:t>
        </w:r>
        <w:r w:rsidR="00B50F80">
          <w:rPr>
            <w:rFonts w:hint="eastAsia"/>
          </w:rPr>
          <w:t xml:space="preserve">.1 </w:t>
        </w:r>
        <w:r w:rsidR="00B50F80">
          <w:rPr>
            <w:rFonts w:hint="eastAsia"/>
          </w:rPr>
          <w:t>角色</w:t>
        </w:r>
        <w:r w:rsidR="00B50F80">
          <w:t>与职责</w:t>
        </w:r>
      </w:ins>
      <w:bookmarkEnd w:id="551"/>
    </w:p>
    <w:p w14:paraId="31A4ECA0" w14:textId="02D6F51B" w:rsidR="0087791D" w:rsidRDefault="0087791D" w:rsidP="0087791D">
      <w:pPr>
        <w:rPr>
          <w:ins w:id="553" w:author="Administrator" w:date="2018-11-08T20:43:00Z"/>
        </w:rPr>
        <w:pPrChange w:id="554" w:author="Administrator" w:date="2018-11-08T20:42:00Z">
          <w:pPr>
            <w:pStyle w:val="1"/>
          </w:pPr>
        </w:pPrChange>
      </w:pPr>
      <w:ins w:id="555" w:author="Administrator" w:date="2018-11-08T20:42:00Z">
        <w:r>
          <w:tab/>
        </w:r>
        <w:r>
          <w:rPr>
            <w:rFonts w:hint="eastAsia"/>
          </w:rPr>
          <w:t>此次</w:t>
        </w:r>
        <w:r>
          <w:t>项目需要以下</w:t>
        </w:r>
        <w:r>
          <w:rPr>
            <w:rFonts w:hint="eastAsia"/>
          </w:rPr>
          <w:t>角色</w:t>
        </w:r>
        <w:r>
          <w:t>，并具备</w:t>
        </w:r>
        <w:r>
          <w:rPr>
            <w:rFonts w:hint="eastAsia"/>
          </w:rPr>
          <w:t>必须</w:t>
        </w:r>
        <w:r>
          <w:t>的技能</w:t>
        </w:r>
      </w:ins>
      <w:ins w:id="556" w:author="Administrator" w:date="2018-11-08T20:43:00Z">
        <w:r>
          <w:rPr>
            <w:rFonts w:hint="eastAsia"/>
          </w:rPr>
          <w:t>以符合</w:t>
        </w:r>
        <w:r>
          <w:t>其职责</w:t>
        </w:r>
      </w:ins>
      <w:ins w:id="557" w:author="Administrator" w:date="2018-11-08T20:42:00Z">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14:paraId="210A7C5A" w14:textId="77777777" w:rsidTr="00271644">
        <w:trPr>
          <w:ins w:id="558" w:author="Administrator" w:date="2018-11-08T20:43:00Z"/>
        </w:trPr>
        <w:tc>
          <w:tcPr>
            <w:tcW w:w="1413" w:type="dxa"/>
          </w:tcPr>
          <w:p w14:paraId="0BC33D6C" w14:textId="717B94EF" w:rsidR="0087791D" w:rsidRPr="00292CE8" w:rsidRDefault="0087791D" w:rsidP="00271644">
            <w:pPr>
              <w:pStyle w:val="a7"/>
              <w:jc w:val="center"/>
              <w:rPr>
                <w:ins w:id="559" w:author="Administrator" w:date="2018-11-08T20:43:00Z"/>
                <w:rFonts w:ascii="宋体" w:hAnsi="宋体" w:hint="eastAsia"/>
                <w:b/>
              </w:rPr>
            </w:pPr>
            <w:ins w:id="560" w:author="Administrator" w:date="2018-11-08T20:43:00Z">
              <w:r>
                <w:rPr>
                  <w:rFonts w:ascii="宋体" w:hAnsi="宋体" w:hint="eastAsia"/>
                  <w:b/>
                </w:rPr>
                <w:t>角色</w:t>
              </w:r>
            </w:ins>
          </w:p>
        </w:tc>
        <w:tc>
          <w:tcPr>
            <w:tcW w:w="6883" w:type="dxa"/>
          </w:tcPr>
          <w:p w14:paraId="5C18087D" w14:textId="5FD8FD60" w:rsidR="0087791D" w:rsidRPr="00292CE8" w:rsidRDefault="0087791D" w:rsidP="00271644">
            <w:pPr>
              <w:pStyle w:val="a7"/>
              <w:jc w:val="center"/>
              <w:rPr>
                <w:ins w:id="561" w:author="Administrator" w:date="2018-11-08T20:43:00Z"/>
                <w:rFonts w:ascii="宋体" w:hAnsi="宋体"/>
                <w:b/>
              </w:rPr>
            </w:pPr>
            <w:ins w:id="562" w:author="Administrator" w:date="2018-11-08T20:44:00Z">
              <w:r>
                <w:rPr>
                  <w:rFonts w:ascii="宋体" w:hAnsi="宋体" w:hint="eastAsia"/>
                  <w:b/>
                </w:rPr>
                <w:t>职责</w:t>
              </w:r>
            </w:ins>
          </w:p>
        </w:tc>
      </w:tr>
      <w:tr w:rsidR="0087791D" w14:paraId="24C1C661" w14:textId="77777777" w:rsidTr="00271644">
        <w:trPr>
          <w:ins w:id="563" w:author="Administrator" w:date="2018-11-08T20:43:00Z"/>
        </w:trPr>
        <w:tc>
          <w:tcPr>
            <w:tcW w:w="1413" w:type="dxa"/>
          </w:tcPr>
          <w:p w14:paraId="2A51537A" w14:textId="42410D31" w:rsidR="0087791D" w:rsidRPr="00292CE8" w:rsidRDefault="0087791D" w:rsidP="00271644">
            <w:pPr>
              <w:pStyle w:val="a7"/>
              <w:rPr>
                <w:ins w:id="564" w:author="Administrator" w:date="2018-11-08T20:43:00Z"/>
                <w:rFonts w:ascii="宋体" w:hAnsi="宋体"/>
                <w:szCs w:val="24"/>
              </w:rPr>
            </w:pPr>
            <w:ins w:id="565" w:author="Administrator" w:date="2018-11-08T20:44:00Z">
              <w:r>
                <w:rPr>
                  <w:rFonts w:ascii="宋体" w:hAnsi="宋体" w:hint="eastAsia"/>
                  <w:szCs w:val="24"/>
                </w:rPr>
                <w:t>项目经理</w:t>
              </w:r>
            </w:ins>
          </w:p>
        </w:tc>
        <w:tc>
          <w:tcPr>
            <w:tcW w:w="6883" w:type="dxa"/>
          </w:tcPr>
          <w:p w14:paraId="4ABF3785" w14:textId="413C0E6F" w:rsidR="0087791D" w:rsidRPr="00292CE8" w:rsidRDefault="0087791D" w:rsidP="00271644">
            <w:pPr>
              <w:pStyle w:val="a7"/>
              <w:rPr>
                <w:ins w:id="566" w:author="Administrator" w:date="2018-11-08T20:43:00Z"/>
                <w:rFonts w:ascii="宋体" w:hAnsi="宋体"/>
                <w:szCs w:val="24"/>
              </w:rPr>
            </w:pPr>
            <w:ins w:id="567" w:author="Administrator" w:date="2018-11-08T20:44: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87791D" w14:paraId="266C3E04" w14:textId="77777777" w:rsidTr="00271644">
        <w:trPr>
          <w:ins w:id="568" w:author="Administrator" w:date="2018-11-08T20:43:00Z"/>
        </w:trPr>
        <w:tc>
          <w:tcPr>
            <w:tcW w:w="1413" w:type="dxa"/>
          </w:tcPr>
          <w:p w14:paraId="38E441A5" w14:textId="1115F0FC" w:rsidR="0087791D" w:rsidRPr="00292CE8" w:rsidRDefault="0087791D" w:rsidP="00271644">
            <w:pPr>
              <w:pStyle w:val="a7"/>
              <w:rPr>
                <w:ins w:id="569" w:author="Administrator" w:date="2018-11-08T20:43:00Z"/>
                <w:rFonts w:ascii="宋体" w:hAnsi="宋体" w:hint="eastAsia"/>
                <w:szCs w:val="24"/>
              </w:rPr>
            </w:pPr>
            <w:ins w:id="570" w:author="Administrator" w:date="2018-11-08T20:44:00Z">
              <w:r>
                <w:rPr>
                  <w:rFonts w:ascii="宋体" w:hAnsi="宋体" w:hint="eastAsia"/>
                  <w:szCs w:val="24"/>
                </w:rPr>
                <w:t>任务审核</w:t>
              </w:r>
              <w:r>
                <w:rPr>
                  <w:rFonts w:ascii="宋体" w:hAnsi="宋体"/>
                  <w:szCs w:val="24"/>
                </w:rPr>
                <w:t>员</w:t>
              </w:r>
            </w:ins>
          </w:p>
        </w:tc>
        <w:tc>
          <w:tcPr>
            <w:tcW w:w="6883" w:type="dxa"/>
          </w:tcPr>
          <w:p w14:paraId="6E0DE738" w14:textId="69D6D9FD" w:rsidR="0087791D" w:rsidRPr="00292CE8" w:rsidRDefault="0087791D" w:rsidP="00271644">
            <w:pPr>
              <w:pStyle w:val="a7"/>
              <w:rPr>
                <w:ins w:id="571" w:author="Administrator" w:date="2018-11-08T20:43:00Z"/>
                <w:rFonts w:ascii="宋体" w:hAnsi="宋体"/>
                <w:szCs w:val="24"/>
              </w:rPr>
            </w:pPr>
            <w:ins w:id="572" w:author="Administrator" w:date="2018-11-08T20:44: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87791D" w14:paraId="705C18E0" w14:textId="77777777" w:rsidTr="00271644">
        <w:trPr>
          <w:ins w:id="573" w:author="Administrator" w:date="2018-11-08T20:43:00Z"/>
        </w:trPr>
        <w:tc>
          <w:tcPr>
            <w:tcW w:w="1413" w:type="dxa"/>
          </w:tcPr>
          <w:p w14:paraId="2193DDDF" w14:textId="13B98174" w:rsidR="0087791D" w:rsidRPr="00292CE8" w:rsidRDefault="0087791D" w:rsidP="00271644">
            <w:pPr>
              <w:pStyle w:val="a7"/>
              <w:rPr>
                <w:ins w:id="574" w:author="Administrator" w:date="2018-11-08T20:43:00Z"/>
                <w:rFonts w:ascii="宋体" w:hAnsi="宋体" w:hint="eastAsia"/>
                <w:szCs w:val="24"/>
              </w:rPr>
            </w:pPr>
            <w:ins w:id="575" w:author="Administrator" w:date="2018-11-08T20:45:00Z">
              <w:r>
                <w:rPr>
                  <w:rFonts w:ascii="宋体" w:hAnsi="宋体" w:hint="eastAsia"/>
                  <w:szCs w:val="24"/>
                </w:rPr>
                <w:t>文档编写</w:t>
              </w:r>
              <w:r>
                <w:rPr>
                  <w:rFonts w:ascii="宋体" w:hAnsi="宋体"/>
                  <w:szCs w:val="24"/>
                </w:rPr>
                <w:t>员</w:t>
              </w:r>
            </w:ins>
          </w:p>
        </w:tc>
        <w:tc>
          <w:tcPr>
            <w:tcW w:w="6883" w:type="dxa"/>
          </w:tcPr>
          <w:p w14:paraId="5E8A07DA" w14:textId="4A2F920F" w:rsidR="0087791D" w:rsidRPr="00292CE8" w:rsidRDefault="0087791D" w:rsidP="00271644">
            <w:pPr>
              <w:pStyle w:val="a7"/>
              <w:rPr>
                <w:ins w:id="576" w:author="Administrator" w:date="2018-11-08T20:43:00Z"/>
                <w:rFonts w:ascii="宋体" w:hAnsi="宋体"/>
                <w:szCs w:val="24"/>
              </w:rPr>
            </w:pPr>
            <w:ins w:id="577" w:author="Administrator" w:date="2018-11-08T20:45: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w:t>
              </w:r>
              <w:proofErr w:type="gramStart"/>
              <w:r>
                <w:t>版块</w:t>
              </w:r>
              <w:proofErr w:type="gramEnd"/>
              <w:r>
                <w:rPr>
                  <w:rFonts w:hint="eastAsia"/>
                </w:rPr>
                <w:t>，</w:t>
              </w:r>
              <w:r>
                <w:t>或完成状态较差</w:t>
              </w:r>
              <w:r>
                <w:rPr>
                  <w:rFonts w:hint="eastAsia"/>
                </w:rPr>
                <w:t>时</w:t>
              </w:r>
              <w:r>
                <w:t>承担主要责任。</w:t>
              </w:r>
            </w:ins>
          </w:p>
        </w:tc>
      </w:tr>
      <w:tr w:rsidR="0087791D" w14:paraId="51B44ABC" w14:textId="77777777" w:rsidTr="00271644">
        <w:trPr>
          <w:ins w:id="578" w:author="Administrator" w:date="2018-11-08T20:43:00Z"/>
        </w:trPr>
        <w:tc>
          <w:tcPr>
            <w:tcW w:w="1413" w:type="dxa"/>
          </w:tcPr>
          <w:p w14:paraId="18332BAF" w14:textId="0442B5A3" w:rsidR="0087791D" w:rsidRPr="00292CE8" w:rsidRDefault="0087791D" w:rsidP="00271644">
            <w:pPr>
              <w:pStyle w:val="a7"/>
              <w:rPr>
                <w:ins w:id="579" w:author="Administrator" w:date="2018-11-08T20:43:00Z"/>
                <w:rFonts w:ascii="宋体" w:hAnsi="宋体" w:hint="eastAsia"/>
                <w:szCs w:val="24"/>
              </w:rPr>
            </w:pPr>
            <w:ins w:id="580" w:author="Administrator" w:date="2018-11-08T20:45:00Z">
              <w:r>
                <w:rPr>
                  <w:rFonts w:ascii="宋体" w:hAnsi="宋体" w:hint="eastAsia"/>
                  <w:szCs w:val="24"/>
                </w:rPr>
                <w:t>文档</w:t>
              </w:r>
              <w:proofErr w:type="gramStart"/>
              <w:r>
                <w:rPr>
                  <w:rFonts w:ascii="宋体" w:hAnsi="宋体" w:hint="eastAsia"/>
                  <w:szCs w:val="24"/>
                </w:rPr>
                <w:t>整合</w:t>
              </w:r>
              <w:r>
                <w:rPr>
                  <w:rFonts w:ascii="宋体" w:hAnsi="宋体"/>
                  <w:szCs w:val="24"/>
                </w:rPr>
                <w:t>员</w:t>
              </w:r>
            </w:ins>
            <w:proofErr w:type="gramEnd"/>
          </w:p>
        </w:tc>
        <w:tc>
          <w:tcPr>
            <w:tcW w:w="6883" w:type="dxa"/>
          </w:tcPr>
          <w:p w14:paraId="1D188BB4" w14:textId="2FBD764F" w:rsidR="0087791D" w:rsidRPr="00292CE8" w:rsidRDefault="0087791D" w:rsidP="00271644">
            <w:pPr>
              <w:pStyle w:val="a7"/>
              <w:rPr>
                <w:ins w:id="581" w:author="Administrator" w:date="2018-11-08T20:43:00Z"/>
                <w:rFonts w:ascii="宋体" w:hAnsi="宋体"/>
                <w:szCs w:val="24"/>
              </w:rPr>
            </w:pPr>
            <w:ins w:id="582" w:author="Administrator" w:date="2018-11-08T20:45:00Z">
              <w:r>
                <w:rPr>
                  <w:rFonts w:hint="eastAsia"/>
                </w:rPr>
                <w:t>负责</w:t>
              </w:r>
              <w:r>
                <w:t>整合文档并与各</w:t>
              </w:r>
              <w:proofErr w:type="gramStart"/>
              <w:r>
                <w:t>版块</w:t>
              </w:r>
              <w:proofErr w:type="gramEnd"/>
              <w:r>
                <w:t>负责人</w:t>
              </w:r>
              <w:r>
                <w:rPr>
                  <w:rFonts w:hint="eastAsia"/>
                </w:rPr>
                <w:t>核实</w:t>
              </w:r>
              <w:r>
                <w:t>，</w:t>
              </w:r>
              <w:r>
                <w:rPr>
                  <w:rFonts w:hint="eastAsia"/>
                </w:rPr>
                <w:t>与任务</w:t>
              </w:r>
              <w:r>
                <w:t>审核员和项目经理审核，上传至</w:t>
              </w:r>
              <w:proofErr w:type="spellStart"/>
              <w:r>
                <w:t>Git</w:t>
              </w:r>
              <w:proofErr w:type="spellEnd"/>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proofErr w:type="spellStart"/>
              <w:r>
                <w:t>GIt</w:t>
              </w:r>
              <w:proofErr w:type="spellEnd"/>
              <w:r>
                <w:rPr>
                  <w:rFonts w:hint="eastAsia"/>
                </w:rPr>
                <w:t>时承担</w:t>
              </w:r>
              <w:r>
                <w:t>主要责任。</w:t>
              </w:r>
            </w:ins>
          </w:p>
        </w:tc>
      </w:tr>
      <w:tr w:rsidR="0087791D" w14:paraId="04D746FC" w14:textId="77777777" w:rsidTr="00271644">
        <w:trPr>
          <w:ins w:id="583" w:author="Administrator" w:date="2018-11-08T20:43:00Z"/>
        </w:trPr>
        <w:tc>
          <w:tcPr>
            <w:tcW w:w="1413" w:type="dxa"/>
          </w:tcPr>
          <w:p w14:paraId="0CA4000B" w14:textId="1258BCC3" w:rsidR="0087791D" w:rsidRPr="00292CE8" w:rsidRDefault="0087791D" w:rsidP="00271644">
            <w:pPr>
              <w:pStyle w:val="a7"/>
              <w:rPr>
                <w:ins w:id="584" w:author="Administrator" w:date="2018-11-08T20:43:00Z"/>
                <w:rFonts w:ascii="宋体" w:hAnsi="宋体" w:hint="eastAsia"/>
                <w:szCs w:val="24"/>
              </w:rPr>
            </w:pPr>
            <w:ins w:id="585" w:author="Administrator" w:date="2018-11-08T20:45:00Z">
              <w:r>
                <w:rPr>
                  <w:rFonts w:ascii="宋体" w:hAnsi="宋体" w:hint="eastAsia"/>
                  <w:szCs w:val="24"/>
                </w:rPr>
                <w:t>PPT编写</w:t>
              </w:r>
              <w:r>
                <w:rPr>
                  <w:rFonts w:ascii="宋体" w:hAnsi="宋体"/>
                  <w:szCs w:val="24"/>
                </w:rPr>
                <w:t>员</w:t>
              </w:r>
            </w:ins>
          </w:p>
        </w:tc>
        <w:tc>
          <w:tcPr>
            <w:tcW w:w="6883" w:type="dxa"/>
          </w:tcPr>
          <w:p w14:paraId="37AD0CF8" w14:textId="601C45E5" w:rsidR="0087791D" w:rsidRPr="00292CE8" w:rsidRDefault="0087791D" w:rsidP="00271644">
            <w:pPr>
              <w:pStyle w:val="a7"/>
              <w:rPr>
                <w:ins w:id="586" w:author="Administrator" w:date="2018-11-08T20:43:00Z"/>
                <w:rFonts w:ascii="宋体" w:hAnsi="宋体"/>
                <w:szCs w:val="24"/>
              </w:rPr>
            </w:pPr>
            <w:ins w:id="587" w:author="Administrator" w:date="2018-11-08T20:45: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w:t>
              </w:r>
              <w:proofErr w:type="gramStart"/>
              <w:r>
                <w:rPr>
                  <w:rFonts w:asciiTheme="minorEastAsia" w:hAnsiTheme="minorEastAsia"/>
                </w:rPr>
                <w:t>版块</w:t>
              </w:r>
              <w:proofErr w:type="gramEnd"/>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87791D" w14:paraId="080F3CB3" w14:textId="77777777" w:rsidTr="00271644">
        <w:trPr>
          <w:ins w:id="588" w:author="Administrator" w:date="2018-11-08T20:45:00Z"/>
        </w:trPr>
        <w:tc>
          <w:tcPr>
            <w:tcW w:w="1413" w:type="dxa"/>
          </w:tcPr>
          <w:p w14:paraId="305EBC5A" w14:textId="0FB759D4" w:rsidR="0087791D" w:rsidRDefault="0087791D" w:rsidP="00271644">
            <w:pPr>
              <w:pStyle w:val="a7"/>
              <w:rPr>
                <w:ins w:id="589" w:author="Administrator" w:date="2018-11-08T20:45:00Z"/>
                <w:rFonts w:ascii="宋体" w:hAnsi="宋体" w:hint="eastAsia"/>
                <w:szCs w:val="24"/>
              </w:rPr>
            </w:pPr>
            <w:ins w:id="590" w:author="Administrator" w:date="2018-11-08T20:46:00Z">
              <w:r>
                <w:rPr>
                  <w:rFonts w:ascii="宋体" w:hAnsi="宋体" w:hint="eastAsia"/>
                  <w:szCs w:val="24"/>
                </w:rPr>
                <w:lastRenderedPageBreak/>
                <w:t>PPT</w:t>
              </w:r>
              <w:proofErr w:type="gramStart"/>
              <w:r>
                <w:rPr>
                  <w:rFonts w:ascii="宋体" w:hAnsi="宋体"/>
                  <w:szCs w:val="24"/>
                </w:rPr>
                <w:t>整合员</w:t>
              </w:r>
            </w:ins>
            <w:proofErr w:type="gramEnd"/>
          </w:p>
        </w:tc>
        <w:tc>
          <w:tcPr>
            <w:tcW w:w="6883" w:type="dxa"/>
          </w:tcPr>
          <w:p w14:paraId="3D6C8AA2" w14:textId="7F9473F8" w:rsidR="0087791D" w:rsidRDefault="0087791D" w:rsidP="00271644">
            <w:pPr>
              <w:pStyle w:val="a7"/>
              <w:rPr>
                <w:ins w:id="591" w:author="Administrator" w:date="2018-11-08T20:45:00Z"/>
                <w:rFonts w:asciiTheme="minorEastAsia" w:hAnsiTheme="minorEastAsia" w:hint="eastAsia"/>
              </w:rPr>
            </w:pPr>
            <w:ins w:id="592" w:author="Administrator" w:date="2018-11-08T20:46: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w:t>
              </w:r>
              <w:proofErr w:type="gramStart"/>
              <w:r>
                <w:rPr>
                  <w:rFonts w:asciiTheme="minorEastAsia" w:hAnsiTheme="minorEastAsia"/>
                </w:rPr>
                <w:t>版块</w:t>
              </w:r>
              <w:proofErr w:type="gramEnd"/>
              <w:r>
                <w:rPr>
                  <w:rFonts w:asciiTheme="minorEastAsia" w:hAnsiTheme="minorEastAsia"/>
                </w:rPr>
                <w:t>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proofErr w:type="spellStart"/>
              <w:r>
                <w:rPr>
                  <w:rFonts w:asciiTheme="minorEastAsia" w:hAnsiTheme="minorEastAsia"/>
                </w:rPr>
                <w:t>Git</w:t>
              </w:r>
              <w:proofErr w:type="spellEnd"/>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proofErr w:type="spellStart"/>
              <w:r>
                <w:rPr>
                  <w:rFonts w:asciiTheme="minorEastAsia" w:hAnsiTheme="minorEastAsia"/>
                </w:rPr>
                <w:t>GIt</w:t>
              </w:r>
              <w:proofErr w:type="spellEnd"/>
              <w:r>
                <w:rPr>
                  <w:rFonts w:asciiTheme="minorEastAsia" w:hAnsiTheme="minorEastAsia" w:hint="eastAsia"/>
                </w:rPr>
                <w:t>时承担</w:t>
              </w:r>
              <w:r>
                <w:rPr>
                  <w:rFonts w:asciiTheme="minorEastAsia" w:hAnsiTheme="minorEastAsia"/>
                </w:rPr>
                <w:t>主要责任。</w:t>
              </w:r>
            </w:ins>
          </w:p>
        </w:tc>
      </w:tr>
      <w:tr w:rsidR="0087791D" w14:paraId="2DCFC65B" w14:textId="77777777" w:rsidTr="00271644">
        <w:trPr>
          <w:ins w:id="593" w:author="Administrator" w:date="2018-11-08T20:46:00Z"/>
        </w:trPr>
        <w:tc>
          <w:tcPr>
            <w:tcW w:w="1413" w:type="dxa"/>
          </w:tcPr>
          <w:p w14:paraId="269DC0D6" w14:textId="6AA5C282" w:rsidR="0087791D" w:rsidRDefault="0087791D" w:rsidP="00271644">
            <w:pPr>
              <w:pStyle w:val="a7"/>
              <w:rPr>
                <w:ins w:id="594" w:author="Administrator" w:date="2018-11-08T20:46:00Z"/>
                <w:rFonts w:ascii="宋体" w:hAnsi="宋体" w:hint="eastAsia"/>
                <w:szCs w:val="24"/>
              </w:rPr>
            </w:pPr>
            <w:ins w:id="595" w:author="Administrator" w:date="2018-11-08T20:46:00Z">
              <w:r>
                <w:rPr>
                  <w:rFonts w:ascii="宋体" w:hAnsi="宋体" w:hint="eastAsia"/>
                  <w:szCs w:val="24"/>
                </w:rPr>
                <w:t>会议记录员</w:t>
              </w:r>
            </w:ins>
          </w:p>
        </w:tc>
        <w:tc>
          <w:tcPr>
            <w:tcW w:w="6883" w:type="dxa"/>
          </w:tcPr>
          <w:p w14:paraId="0CFBAAAF" w14:textId="309F97BB" w:rsidR="0087791D" w:rsidRDefault="0087791D" w:rsidP="0087791D">
            <w:pPr>
              <w:pStyle w:val="a7"/>
              <w:tabs>
                <w:tab w:val="left" w:pos="744"/>
              </w:tabs>
              <w:rPr>
                <w:ins w:id="596" w:author="Administrator" w:date="2018-11-08T20:46:00Z"/>
                <w:rFonts w:asciiTheme="minorEastAsia" w:hAnsiTheme="minorEastAsia" w:hint="eastAsia"/>
              </w:rPr>
              <w:pPrChange w:id="597" w:author="Administrator" w:date="2018-11-08T20:46:00Z">
                <w:pPr>
                  <w:pStyle w:val="a7"/>
                </w:pPr>
              </w:pPrChange>
            </w:pPr>
            <w:ins w:id="598" w:author="Administrator" w:date="2018-11-08T20:46: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87791D" w14:paraId="0742B7D1" w14:textId="77777777" w:rsidTr="00271644">
        <w:trPr>
          <w:ins w:id="599" w:author="Administrator" w:date="2018-11-08T20:46:00Z"/>
        </w:trPr>
        <w:tc>
          <w:tcPr>
            <w:tcW w:w="1413" w:type="dxa"/>
          </w:tcPr>
          <w:p w14:paraId="616A3DEA" w14:textId="0C0AE109" w:rsidR="0087791D" w:rsidRDefault="0087791D" w:rsidP="00271644">
            <w:pPr>
              <w:pStyle w:val="a7"/>
              <w:rPr>
                <w:ins w:id="600" w:author="Administrator" w:date="2018-11-08T20:46:00Z"/>
                <w:rFonts w:ascii="宋体" w:hAnsi="宋体" w:hint="eastAsia"/>
                <w:szCs w:val="24"/>
              </w:rPr>
            </w:pPr>
            <w:ins w:id="601" w:author="Administrator" w:date="2018-11-08T20:46:00Z">
              <w:r>
                <w:rPr>
                  <w:rFonts w:hint="eastAsia"/>
                </w:rPr>
                <w:t>设备及配置管理员</w:t>
              </w:r>
            </w:ins>
          </w:p>
        </w:tc>
        <w:tc>
          <w:tcPr>
            <w:tcW w:w="6883" w:type="dxa"/>
          </w:tcPr>
          <w:p w14:paraId="43D61725" w14:textId="1AE49F93" w:rsidR="0087791D" w:rsidRDefault="0087791D" w:rsidP="00271644">
            <w:pPr>
              <w:pStyle w:val="a7"/>
              <w:rPr>
                <w:ins w:id="602" w:author="Administrator" w:date="2018-11-08T20:46:00Z"/>
                <w:rFonts w:asciiTheme="minorEastAsia" w:hAnsiTheme="minorEastAsia" w:hint="eastAsia"/>
              </w:rPr>
            </w:pPr>
            <w:ins w:id="603" w:author="Administrator" w:date="2018-11-08T20:47: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87791D" w14:paraId="1F29663B" w14:textId="77777777" w:rsidTr="00271644">
        <w:trPr>
          <w:ins w:id="604" w:author="Administrator" w:date="2018-11-08T20:46:00Z"/>
        </w:trPr>
        <w:tc>
          <w:tcPr>
            <w:tcW w:w="1413" w:type="dxa"/>
          </w:tcPr>
          <w:p w14:paraId="075BD619" w14:textId="61152809" w:rsidR="0087791D" w:rsidRDefault="0087791D" w:rsidP="00271644">
            <w:pPr>
              <w:pStyle w:val="a7"/>
              <w:rPr>
                <w:ins w:id="605" w:author="Administrator" w:date="2018-11-08T20:46:00Z"/>
                <w:rFonts w:ascii="宋体" w:hAnsi="宋体" w:hint="eastAsia"/>
                <w:szCs w:val="24"/>
              </w:rPr>
            </w:pPr>
            <w:ins w:id="606" w:author="Administrator" w:date="2018-11-08T20:47:00Z">
              <w:r>
                <w:rPr>
                  <w:rFonts w:ascii="宋体" w:hAnsi="宋体" w:hint="eastAsia"/>
                  <w:szCs w:val="24"/>
                </w:rPr>
                <w:t>原型</w:t>
              </w:r>
              <w:r>
                <w:rPr>
                  <w:rFonts w:ascii="宋体" w:hAnsi="宋体"/>
                  <w:szCs w:val="24"/>
                </w:rPr>
                <w:t>设计员</w:t>
              </w:r>
            </w:ins>
          </w:p>
        </w:tc>
        <w:tc>
          <w:tcPr>
            <w:tcW w:w="6883" w:type="dxa"/>
          </w:tcPr>
          <w:p w14:paraId="693130C8" w14:textId="3993470E" w:rsidR="0087791D" w:rsidRDefault="0087791D" w:rsidP="00271644">
            <w:pPr>
              <w:pStyle w:val="a7"/>
              <w:rPr>
                <w:ins w:id="607" w:author="Administrator" w:date="2018-11-08T20:46:00Z"/>
                <w:rFonts w:asciiTheme="minorEastAsia" w:hAnsiTheme="minorEastAsia" w:hint="eastAsia"/>
              </w:rPr>
            </w:pPr>
            <w:ins w:id="608" w:author="Administrator" w:date="2018-11-08T20:47:00Z">
              <w:r>
                <w:rPr>
                  <w:rFonts w:hint="eastAsia"/>
                </w:rPr>
                <w:t>负责</w:t>
              </w:r>
              <w:r>
                <w:t>网站原型设计</w:t>
              </w:r>
              <w:r>
                <w:rPr>
                  <w:rFonts w:hint="eastAsia"/>
                </w:rPr>
                <w:t>，</w:t>
              </w:r>
              <w:r>
                <w:t>要求与组员和客户进行充分沟通。</w:t>
              </w:r>
              <w:r>
                <w:rPr>
                  <w:rFonts w:hint="eastAsia"/>
                </w:rPr>
                <w:t>有权</w:t>
              </w:r>
              <w:r>
                <w:t>拒绝</w:t>
              </w:r>
              <w:proofErr w:type="gramStart"/>
              <w:r>
                <w:t>除项目</w:t>
              </w:r>
              <w:proofErr w:type="gramEnd"/>
              <w:r>
                <w:t>经理以外的组员提出的要求。</w:t>
              </w:r>
              <w:r>
                <w:rPr>
                  <w:rFonts w:hint="eastAsia"/>
                </w:rPr>
                <w:t>网站功能</w:t>
              </w:r>
              <w:r>
                <w:t>设计不够</w:t>
              </w:r>
              <w:r>
                <w:rPr>
                  <w:rFonts w:hint="eastAsia"/>
                </w:rPr>
                <w:t>，样式</w:t>
              </w:r>
              <w:r>
                <w:t>丑陋，用户友好度低时负主要责任。</w:t>
              </w:r>
            </w:ins>
          </w:p>
        </w:tc>
      </w:tr>
      <w:tr w:rsidR="0087791D" w14:paraId="3C76597A" w14:textId="77777777" w:rsidTr="00271644">
        <w:trPr>
          <w:ins w:id="609" w:author="Administrator" w:date="2018-11-08T20:47:00Z"/>
        </w:trPr>
        <w:tc>
          <w:tcPr>
            <w:tcW w:w="1413" w:type="dxa"/>
          </w:tcPr>
          <w:p w14:paraId="4857B1D6" w14:textId="3AA06A61" w:rsidR="0087791D" w:rsidRDefault="0087791D" w:rsidP="00271644">
            <w:pPr>
              <w:pStyle w:val="a7"/>
              <w:rPr>
                <w:ins w:id="610" w:author="Administrator" w:date="2018-11-08T20:47:00Z"/>
                <w:rFonts w:ascii="宋体" w:hAnsi="宋体" w:hint="eastAsia"/>
                <w:szCs w:val="24"/>
              </w:rPr>
            </w:pPr>
            <w:ins w:id="611" w:author="Administrator" w:date="2018-11-08T20:47:00Z">
              <w:r>
                <w:rPr>
                  <w:rFonts w:ascii="宋体" w:hAnsi="宋体" w:hint="eastAsia"/>
                  <w:szCs w:val="24"/>
                </w:rPr>
                <w:t>用户</w:t>
              </w:r>
              <w:r>
                <w:rPr>
                  <w:rFonts w:ascii="宋体" w:hAnsi="宋体"/>
                  <w:szCs w:val="24"/>
                </w:rPr>
                <w:t>访谈员</w:t>
              </w:r>
            </w:ins>
          </w:p>
        </w:tc>
        <w:tc>
          <w:tcPr>
            <w:tcW w:w="6883" w:type="dxa"/>
          </w:tcPr>
          <w:p w14:paraId="674E288B" w14:textId="5F363F15" w:rsidR="0087791D" w:rsidRDefault="0087791D" w:rsidP="00271644">
            <w:pPr>
              <w:pStyle w:val="a7"/>
              <w:rPr>
                <w:ins w:id="612" w:author="Administrator" w:date="2018-11-08T20:47:00Z"/>
                <w:rFonts w:hint="eastAsia"/>
              </w:rPr>
            </w:pPr>
            <w:ins w:id="613" w:author="Administrator" w:date="2018-11-08T20:47: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87791D" w14:paraId="4CEAE994" w14:textId="77777777" w:rsidTr="00271644">
        <w:trPr>
          <w:ins w:id="614" w:author="Administrator" w:date="2018-11-08T20:47:00Z"/>
        </w:trPr>
        <w:tc>
          <w:tcPr>
            <w:tcW w:w="1413" w:type="dxa"/>
          </w:tcPr>
          <w:p w14:paraId="51F987A2" w14:textId="2A5EE59D" w:rsidR="0087791D" w:rsidRDefault="0087791D" w:rsidP="00271644">
            <w:pPr>
              <w:pStyle w:val="a7"/>
              <w:rPr>
                <w:ins w:id="615" w:author="Administrator" w:date="2018-11-08T20:47:00Z"/>
                <w:rFonts w:ascii="宋体" w:hAnsi="宋体" w:hint="eastAsia"/>
                <w:szCs w:val="24"/>
              </w:rPr>
            </w:pPr>
            <w:ins w:id="616" w:author="Administrator" w:date="2018-11-08T20:47:00Z">
              <w:r>
                <w:rPr>
                  <w:rFonts w:ascii="宋体" w:hAnsi="宋体" w:hint="eastAsia"/>
                  <w:szCs w:val="24"/>
                </w:rPr>
                <w:t>工作</w:t>
              </w:r>
              <w:r>
                <w:rPr>
                  <w:rFonts w:ascii="宋体" w:hAnsi="宋体"/>
                  <w:szCs w:val="24"/>
                </w:rPr>
                <w:t>计划管理员</w:t>
              </w:r>
            </w:ins>
          </w:p>
        </w:tc>
        <w:tc>
          <w:tcPr>
            <w:tcW w:w="6883" w:type="dxa"/>
          </w:tcPr>
          <w:p w14:paraId="6CD545FD" w14:textId="744CBCD7" w:rsidR="0087791D" w:rsidRDefault="0087791D" w:rsidP="00271644">
            <w:pPr>
              <w:pStyle w:val="a7"/>
              <w:rPr>
                <w:ins w:id="617" w:author="Administrator" w:date="2018-11-08T20:47:00Z"/>
                <w:rFonts w:hint="eastAsia"/>
              </w:rPr>
            </w:pPr>
            <w:ins w:id="618" w:author="Administrator" w:date="2018-11-08T20:47:00Z">
              <w:r>
                <w:rPr>
                  <w:rFonts w:hint="eastAsia"/>
                </w:rPr>
                <w:t>工作任务规划，根据实际情况调整工作时间，修改</w:t>
              </w:r>
              <w:proofErr w:type="gramStart"/>
              <w:r>
                <w:rPr>
                  <w:rFonts w:hint="eastAsia"/>
                </w:rPr>
                <w:t>甘特图</w:t>
              </w:r>
              <w:proofErr w:type="gramEnd"/>
              <w:r>
                <w:rPr>
                  <w:rFonts w:hint="eastAsia"/>
                </w:rPr>
                <w:t>。</w:t>
              </w:r>
            </w:ins>
          </w:p>
        </w:tc>
      </w:tr>
      <w:tr w:rsidR="0087791D" w14:paraId="4E854A82" w14:textId="77777777" w:rsidTr="00271644">
        <w:trPr>
          <w:ins w:id="619" w:author="Administrator" w:date="2018-11-08T20:48:00Z"/>
        </w:trPr>
        <w:tc>
          <w:tcPr>
            <w:tcW w:w="1413" w:type="dxa"/>
          </w:tcPr>
          <w:p w14:paraId="286A0843" w14:textId="7E5795B3" w:rsidR="0087791D" w:rsidRDefault="0087791D" w:rsidP="00271644">
            <w:pPr>
              <w:pStyle w:val="a7"/>
              <w:rPr>
                <w:ins w:id="620" w:author="Administrator" w:date="2018-11-08T20:48:00Z"/>
                <w:rFonts w:ascii="宋体" w:hAnsi="宋体" w:hint="eastAsia"/>
                <w:szCs w:val="24"/>
              </w:rPr>
            </w:pPr>
            <w:ins w:id="621" w:author="Administrator" w:date="2018-11-08T20:48:00Z">
              <w:r>
                <w:rPr>
                  <w:rFonts w:ascii="宋体" w:hAnsi="宋体" w:hint="eastAsia"/>
                  <w:szCs w:val="24"/>
                </w:rPr>
                <w:t>后勤</w:t>
              </w:r>
              <w:r>
                <w:rPr>
                  <w:rFonts w:ascii="宋体" w:hAnsi="宋体"/>
                  <w:szCs w:val="24"/>
                </w:rPr>
                <w:t>辅助人员</w:t>
              </w:r>
            </w:ins>
          </w:p>
        </w:tc>
        <w:tc>
          <w:tcPr>
            <w:tcW w:w="6883" w:type="dxa"/>
          </w:tcPr>
          <w:p w14:paraId="06CBABAA" w14:textId="42FFF0EC" w:rsidR="0087791D" w:rsidRDefault="0087791D" w:rsidP="0087791D">
            <w:pPr>
              <w:pStyle w:val="a7"/>
              <w:tabs>
                <w:tab w:val="left" w:pos="1080"/>
              </w:tabs>
              <w:rPr>
                <w:ins w:id="622" w:author="Administrator" w:date="2018-11-08T20:48:00Z"/>
                <w:rFonts w:hint="eastAsia"/>
              </w:rPr>
              <w:pPrChange w:id="623" w:author="Administrator" w:date="2018-11-08T20:48:00Z">
                <w:pPr>
                  <w:pStyle w:val="a7"/>
                </w:pPr>
              </w:pPrChange>
            </w:pPr>
            <w:ins w:id="624" w:author="Administrator" w:date="2018-11-08T20:48: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0B85C888" w14:textId="77777777" w:rsidR="0087791D" w:rsidRDefault="0087791D" w:rsidP="0087791D">
      <w:pPr>
        <w:rPr>
          <w:ins w:id="625" w:author="Administrator" w:date="2018-11-08T20:42:00Z"/>
          <w:rFonts w:hint="eastAsia"/>
        </w:rPr>
        <w:pPrChange w:id="626" w:author="Administrator" w:date="2018-11-08T20:42:00Z">
          <w:pPr>
            <w:pStyle w:val="1"/>
          </w:pPr>
        </w:pPrChange>
      </w:pPr>
    </w:p>
    <w:p w14:paraId="6290D437" w14:textId="77777777" w:rsidR="0087791D" w:rsidRPr="00501FC8" w:rsidRDefault="0087791D" w:rsidP="0087791D">
      <w:pPr>
        <w:rPr>
          <w:rFonts w:hint="eastAsia"/>
        </w:rPr>
        <w:pPrChange w:id="627" w:author="Administrator" w:date="2018-11-08T20:42:00Z">
          <w:pPr>
            <w:pStyle w:val="1"/>
          </w:pPr>
        </w:pPrChange>
      </w:pPr>
    </w:p>
    <w:p w14:paraId="7A06AF84" w14:textId="58131890" w:rsidR="00A4110A" w:rsidRDefault="00271644" w:rsidP="00D130FB">
      <w:pPr>
        <w:pStyle w:val="2"/>
      </w:pPr>
      <w:bookmarkStart w:id="628" w:name="_Toc529481233"/>
      <w:ins w:id="629" w:author="Administrator" w:date="2018-11-08T22:38:00Z">
        <w:r>
          <w:t>4</w:t>
        </w:r>
      </w:ins>
      <w:del w:id="630" w:author="Administrator" w:date="2018-11-08T22:38:00Z">
        <w:r w:rsidR="00D130FB" w:rsidDel="00271644">
          <w:delText>3</w:delText>
        </w:r>
      </w:del>
      <w:r w:rsidR="00A4110A">
        <w:t>.</w:t>
      </w:r>
      <w:ins w:id="631" w:author="Administrator" w:date="2018-11-08T20:39:00Z">
        <w:r w:rsidR="00B50F80">
          <w:t>2</w:t>
        </w:r>
      </w:ins>
      <w:del w:id="632" w:author="Administrator" w:date="2018-11-08T20:39:00Z">
        <w:r w:rsidR="00A4110A" w:rsidDel="00B50F80">
          <w:delText>1</w:delText>
        </w:r>
      </w:del>
      <w:r w:rsidR="00A4110A">
        <w:t>人员</w:t>
      </w:r>
      <w:bookmarkEnd w:id="628"/>
    </w:p>
    <w:p w14:paraId="6F590BC8" w14:textId="6D7ECE01" w:rsidR="007F2B76" w:rsidRPr="00292CE8" w:rsidRDefault="007F2B76" w:rsidP="00292CE8">
      <w:pPr>
        <w:spacing w:line="360" w:lineRule="auto"/>
        <w:rPr>
          <w:rFonts w:ascii="宋体" w:eastAsia="宋体" w:hAnsi="宋体"/>
        </w:rPr>
      </w:pPr>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292CE8" w:rsidRDefault="001002EB" w:rsidP="00292CE8">
            <w:pPr>
              <w:pStyle w:val="a7"/>
              <w:jc w:val="center"/>
              <w:rPr>
                <w:rFonts w:ascii="宋体" w:hAnsi="宋体"/>
                <w:b/>
              </w:rPr>
            </w:pPr>
            <w:r w:rsidRPr="00292CE8">
              <w:rPr>
                <w:rFonts w:ascii="宋体" w:hAnsi="宋体" w:hint="eastAsia"/>
                <w:b/>
              </w:rPr>
              <w:t>人员</w:t>
            </w:r>
          </w:p>
        </w:tc>
        <w:tc>
          <w:tcPr>
            <w:tcW w:w="6883" w:type="dxa"/>
          </w:tcPr>
          <w:p w14:paraId="30C19495" w14:textId="77777777" w:rsidR="001002EB" w:rsidRPr="00292CE8" w:rsidRDefault="001002EB" w:rsidP="00292CE8">
            <w:pPr>
              <w:pStyle w:val="a7"/>
              <w:jc w:val="center"/>
              <w:rPr>
                <w:rFonts w:ascii="宋体" w:hAnsi="宋体"/>
                <w:b/>
              </w:rPr>
            </w:pPr>
            <w:r w:rsidRPr="00292CE8">
              <w:rPr>
                <w:rFonts w:ascii="宋体" w:hAnsi="宋体" w:hint="eastAsia"/>
                <w:b/>
              </w:rPr>
              <w:t>掌握</w:t>
            </w:r>
            <w:r w:rsidRPr="00292CE8">
              <w:rPr>
                <w:rFonts w:ascii="宋体" w:hAnsi="宋体"/>
                <w:b/>
              </w:rPr>
              <w:t>技能</w:t>
            </w:r>
          </w:p>
        </w:tc>
      </w:tr>
      <w:tr w:rsidR="001002EB" w14:paraId="6B9EBA97" w14:textId="77777777" w:rsidTr="00AF5593">
        <w:tc>
          <w:tcPr>
            <w:tcW w:w="1413" w:type="dxa"/>
          </w:tcPr>
          <w:p w14:paraId="4D8C8CE7" w14:textId="77777777" w:rsidR="001002EB" w:rsidRPr="00292CE8" w:rsidRDefault="001002EB" w:rsidP="00292CE8">
            <w:pPr>
              <w:pStyle w:val="a7"/>
              <w:rPr>
                <w:rFonts w:ascii="宋体" w:hAnsi="宋体"/>
                <w:szCs w:val="24"/>
              </w:rPr>
            </w:pPr>
            <w:r w:rsidRPr="00292CE8">
              <w:rPr>
                <w:rFonts w:ascii="宋体" w:hAnsi="宋体" w:hint="eastAsia"/>
                <w:szCs w:val="24"/>
              </w:rPr>
              <w:t>沈启航</w:t>
            </w:r>
          </w:p>
        </w:tc>
        <w:tc>
          <w:tcPr>
            <w:tcW w:w="6883" w:type="dxa"/>
          </w:tcPr>
          <w:p w14:paraId="24066418" w14:textId="77777777" w:rsidR="001002EB" w:rsidRPr="00292CE8" w:rsidRDefault="001002EB" w:rsidP="00292CE8">
            <w:pPr>
              <w:pStyle w:val="a7"/>
              <w:rPr>
                <w:rFonts w:ascii="宋体" w:hAnsi="宋体"/>
                <w:szCs w:val="24"/>
              </w:rPr>
            </w:pPr>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p>
          <w:p w14:paraId="243AAEF5" w14:textId="64A08640" w:rsidR="001002EB" w:rsidRPr="00292CE8" w:rsidRDefault="001002EB" w:rsidP="00292CE8">
            <w:pPr>
              <w:pStyle w:val="a7"/>
              <w:rPr>
                <w:rFonts w:ascii="宋体" w:hAnsi="宋体"/>
                <w:szCs w:val="24"/>
              </w:rPr>
            </w:pPr>
            <w:r w:rsidRPr="00292CE8">
              <w:rPr>
                <w:rFonts w:ascii="宋体" w:hAnsi="宋体" w:hint="eastAsia"/>
                <w:szCs w:val="24"/>
              </w:rPr>
              <w:t>了解</w:t>
            </w:r>
            <w:proofErr w:type="spellStart"/>
            <w:r w:rsidRPr="00292CE8">
              <w:rPr>
                <w:rFonts w:ascii="宋体" w:hAnsi="宋体"/>
                <w:szCs w:val="24"/>
              </w:rPr>
              <w:t>G</w:t>
            </w:r>
            <w:ins w:id="633" w:author="Administrator" w:date="2018-11-08T20:37:00Z">
              <w:r w:rsidR="00B50F80">
                <w:rPr>
                  <w:rFonts w:ascii="宋体" w:hAnsi="宋体"/>
                  <w:szCs w:val="24"/>
                </w:rPr>
                <w:t>i</w:t>
              </w:r>
            </w:ins>
            <w:del w:id="634" w:author="Administrator" w:date="2018-11-08T20:37:00Z">
              <w:r w:rsidRPr="00292CE8" w:rsidDel="00B50F80">
                <w:rPr>
                  <w:rFonts w:ascii="宋体" w:hAnsi="宋体"/>
                  <w:szCs w:val="24"/>
                </w:rPr>
                <w:delText>I</w:delText>
              </w:r>
            </w:del>
            <w:r w:rsidRPr="00292CE8">
              <w:rPr>
                <w:rFonts w:ascii="宋体" w:hAnsi="宋体"/>
                <w:szCs w:val="24"/>
              </w:rPr>
              <w:t>t</w:t>
            </w:r>
            <w:proofErr w:type="spellEnd"/>
            <w:r w:rsidRPr="00292CE8">
              <w:rPr>
                <w:rFonts w:ascii="宋体" w:hAnsi="宋体"/>
                <w:szCs w:val="24"/>
              </w:rPr>
              <w:t xml:space="preserve">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p>
          <w:p w14:paraId="7A56B65B"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8CCD04C" w14:textId="77777777" w:rsidTr="00AF5593">
        <w:tc>
          <w:tcPr>
            <w:tcW w:w="1413" w:type="dxa"/>
          </w:tcPr>
          <w:p w14:paraId="436924AC" w14:textId="77777777" w:rsidR="001002EB" w:rsidRPr="00292CE8" w:rsidRDefault="001002EB" w:rsidP="00292CE8">
            <w:pPr>
              <w:pStyle w:val="a7"/>
              <w:rPr>
                <w:rFonts w:ascii="宋体" w:hAnsi="宋体"/>
                <w:szCs w:val="24"/>
              </w:rPr>
            </w:pPr>
            <w:r w:rsidRPr="00292CE8">
              <w:rPr>
                <w:rFonts w:ascii="宋体" w:hAnsi="宋体" w:hint="eastAsia"/>
                <w:szCs w:val="24"/>
              </w:rPr>
              <w:t>叶柏成</w:t>
            </w:r>
          </w:p>
        </w:tc>
        <w:tc>
          <w:tcPr>
            <w:tcW w:w="6883" w:type="dxa"/>
          </w:tcPr>
          <w:p w14:paraId="33B0B107" w14:textId="77777777" w:rsidR="001002EB" w:rsidRPr="00292CE8" w:rsidRDefault="001002EB" w:rsidP="00292CE8">
            <w:pPr>
              <w:pStyle w:val="a7"/>
              <w:rPr>
                <w:rFonts w:ascii="宋体" w:hAnsi="宋体"/>
                <w:szCs w:val="24"/>
              </w:rPr>
            </w:pPr>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p>
          <w:p w14:paraId="1C842B84" w14:textId="77777777" w:rsidR="001002EB" w:rsidRPr="00292CE8" w:rsidRDefault="001002EB" w:rsidP="00292CE8">
            <w:pPr>
              <w:pStyle w:val="a7"/>
              <w:rPr>
                <w:rFonts w:ascii="宋体" w:hAnsi="宋体"/>
                <w:szCs w:val="24"/>
              </w:rPr>
            </w:pPr>
            <w:r w:rsidRPr="00292CE8">
              <w:rPr>
                <w:rFonts w:ascii="宋体" w:hAnsi="宋体" w:hint="eastAsia"/>
                <w:szCs w:val="24"/>
              </w:rPr>
              <w:lastRenderedPageBreak/>
              <w:t>了解</w:t>
            </w:r>
            <w:proofErr w:type="spellStart"/>
            <w:r w:rsidRPr="00292CE8">
              <w:rPr>
                <w:rFonts w:ascii="宋体" w:hAnsi="宋体"/>
                <w:szCs w:val="24"/>
              </w:rPr>
              <w:t>Git</w:t>
            </w:r>
            <w:proofErr w:type="spellEnd"/>
            <w:r w:rsidRPr="00292CE8">
              <w:rPr>
                <w:rFonts w:ascii="宋体" w:hAnsi="宋体"/>
                <w:szCs w:val="24"/>
              </w:rPr>
              <w:t>版本控制工具使用，</w:t>
            </w:r>
            <w:r w:rsidRPr="00292CE8">
              <w:rPr>
                <w:rFonts w:ascii="宋体" w:hAnsi="宋体" w:hint="eastAsia"/>
                <w:szCs w:val="24"/>
              </w:rPr>
              <w:t>了解</w:t>
            </w:r>
            <w:r w:rsidRPr="00292CE8">
              <w:rPr>
                <w:rFonts w:ascii="宋体" w:hAnsi="宋体"/>
                <w:szCs w:val="24"/>
              </w:rPr>
              <w:t>文档工具使用，有一定软件开发能力；</w:t>
            </w:r>
          </w:p>
          <w:p w14:paraId="158635DB"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1635B586" w14:textId="77777777" w:rsidTr="00AF5593">
        <w:tc>
          <w:tcPr>
            <w:tcW w:w="1413" w:type="dxa"/>
          </w:tcPr>
          <w:p w14:paraId="445FE739" w14:textId="77777777" w:rsidR="001002EB" w:rsidRPr="00292CE8" w:rsidRDefault="001002EB" w:rsidP="00292CE8">
            <w:pPr>
              <w:pStyle w:val="a7"/>
              <w:rPr>
                <w:rFonts w:ascii="宋体" w:hAnsi="宋体"/>
                <w:szCs w:val="24"/>
              </w:rPr>
            </w:pPr>
            <w:r w:rsidRPr="00292CE8">
              <w:rPr>
                <w:rFonts w:ascii="宋体" w:hAnsi="宋体" w:hint="eastAsia"/>
                <w:szCs w:val="24"/>
              </w:rPr>
              <w:lastRenderedPageBreak/>
              <w:t>杨以恒</w:t>
            </w:r>
          </w:p>
        </w:tc>
        <w:tc>
          <w:tcPr>
            <w:tcW w:w="6883" w:type="dxa"/>
          </w:tcPr>
          <w:p w14:paraId="2E3659F6"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260D8D"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p>
          <w:p w14:paraId="2CE2DC99"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A73CC33" w14:textId="77777777" w:rsidTr="00AF5593">
        <w:tc>
          <w:tcPr>
            <w:tcW w:w="1413" w:type="dxa"/>
          </w:tcPr>
          <w:p w14:paraId="25818449" w14:textId="77777777" w:rsidR="001002EB" w:rsidRPr="00292CE8" w:rsidRDefault="001002EB" w:rsidP="00292CE8">
            <w:pPr>
              <w:pStyle w:val="a7"/>
              <w:rPr>
                <w:rFonts w:ascii="宋体" w:hAnsi="宋体"/>
                <w:szCs w:val="24"/>
              </w:rPr>
            </w:pPr>
            <w:r w:rsidRPr="00292CE8">
              <w:rPr>
                <w:rFonts w:ascii="宋体" w:hAnsi="宋体" w:hint="eastAsia"/>
                <w:szCs w:val="24"/>
              </w:rPr>
              <w:t>徐哲远</w:t>
            </w:r>
          </w:p>
        </w:tc>
        <w:tc>
          <w:tcPr>
            <w:tcW w:w="6883" w:type="dxa"/>
          </w:tcPr>
          <w:p w14:paraId="74BCBD9B"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07C2E264"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278D6DCC" w14:textId="77777777" w:rsidTr="00AF5593">
        <w:tc>
          <w:tcPr>
            <w:tcW w:w="1413" w:type="dxa"/>
          </w:tcPr>
          <w:p w14:paraId="276DB15F" w14:textId="77777777" w:rsidR="001002EB" w:rsidRPr="00292CE8" w:rsidRDefault="001002EB" w:rsidP="00292CE8">
            <w:pPr>
              <w:pStyle w:val="a7"/>
              <w:rPr>
                <w:rFonts w:ascii="宋体" w:hAnsi="宋体"/>
                <w:szCs w:val="24"/>
              </w:rPr>
            </w:pPr>
            <w:r w:rsidRPr="00292CE8">
              <w:rPr>
                <w:rFonts w:ascii="宋体" w:hAnsi="宋体" w:hint="eastAsia"/>
                <w:szCs w:val="24"/>
              </w:rPr>
              <w:t>骆佳俊</w:t>
            </w:r>
          </w:p>
        </w:tc>
        <w:tc>
          <w:tcPr>
            <w:tcW w:w="6883" w:type="dxa"/>
          </w:tcPr>
          <w:p w14:paraId="363A521E" w14:textId="77777777" w:rsidR="001002EB" w:rsidRPr="00292CE8" w:rsidRDefault="001002EB" w:rsidP="00292CE8">
            <w:pPr>
              <w:pStyle w:val="a7"/>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6D231C"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p>
          <w:p w14:paraId="53E8DDAF" w14:textId="77777777" w:rsidR="001002EB" w:rsidRPr="00292CE8" w:rsidRDefault="001002EB" w:rsidP="00292CE8">
            <w:pPr>
              <w:pStyle w:val="a7"/>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bl>
    <w:p w14:paraId="447A6005" w14:textId="77777777" w:rsidR="001002EB" w:rsidRPr="001002EB" w:rsidRDefault="001002EB" w:rsidP="007F2B76"/>
    <w:p w14:paraId="6D886259" w14:textId="6FA23C54" w:rsidR="00A4110A" w:rsidRDefault="00271644" w:rsidP="00D130FB">
      <w:pPr>
        <w:pStyle w:val="2"/>
      </w:pPr>
      <w:bookmarkStart w:id="635" w:name="_Toc529481234"/>
      <w:ins w:id="636" w:author="Administrator" w:date="2018-11-08T22:38:00Z">
        <w:r>
          <w:t>4</w:t>
        </w:r>
      </w:ins>
      <w:del w:id="637" w:author="Administrator" w:date="2018-11-08T22:38:00Z">
        <w:r w:rsidR="00D130FB" w:rsidDel="00271644">
          <w:delText>3</w:delText>
        </w:r>
      </w:del>
      <w:r w:rsidR="00A4110A">
        <w:t>.</w:t>
      </w:r>
      <w:ins w:id="638" w:author="Administrator" w:date="2018-11-08T20:39:00Z">
        <w:r w:rsidR="00B50F80">
          <w:t>3</w:t>
        </w:r>
      </w:ins>
      <w:del w:id="639" w:author="Administrator" w:date="2018-11-08T20:39:00Z">
        <w:r w:rsidR="00A4110A" w:rsidDel="00B50F80">
          <w:delText>2</w:delText>
        </w:r>
      </w:del>
      <w:r w:rsidR="00A4110A">
        <w:t>环境</w:t>
      </w:r>
      <w:r w:rsidR="00A8521A">
        <w:rPr>
          <w:rFonts w:hint="eastAsia"/>
        </w:rPr>
        <w:t>资源</w:t>
      </w:r>
      <w:bookmarkEnd w:id="635"/>
    </w:p>
    <w:p w14:paraId="13675589" w14:textId="33ECA562" w:rsidR="00482115" w:rsidRPr="00CA3C4B" w:rsidRDefault="00482115" w:rsidP="00292CE8">
      <w:pPr>
        <w:pStyle w:val="a7"/>
      </w:pPr>
      <w:r w:rsidRPr="00CA3C4B">
        <w:rPr>
          <w:rFonts w:hint="eastAsia"/>
        </w:rPr>
        <w:t>项目</w:t>
      </w:r>
      <w:proofErr w:type="gramStart"/>
      <w:r w:rsidRPr="00CA3C4B">
        <w:t>组拥有</w:t>
      </w:r>
      <w:proofErr w:type="gramEnd"/>
      <w:r w:rsidRPr="00CA3C4B">
        <w:t>较近的开会场所，方便组员集合开会。</w:t>
      </w:r>
    </w:p>
    <w:p w14:paraId="66A1F7A1" w14:textId="1891647D" w:rsidR="00482115" w:rsidRPr="00CA3C4B" w:rsidRDefault="00482115" w:rsidP="00292CE8">
      <w:pPr>
        <w:pStyle w:val="a7"/>
      </w:pPr>
      <w:r w:rsidRPr="00CA3C4B">
        <w:rPr>
          <w:rFonts w:hint="eastAsia"/>
        </w:rPr>
        <w:t>项目</w:t>
      </w:r>
      <w:proofErr w:type="gramStart"/>
      <w:r w:rsidRPr="00CA3C4B">
        <w:t>组拥有</w:t>
      </w:r>
      <w:proofErr w:type="gramEnd"/>
      <w:r w:rsidRPr="00CA3C4B">
        <w:t>一个</w:t>
      </w:r>
      <w:proofErr w:type="gramStart"/>
      <w:r w:rsidRPr="00CA3C4B">
        <w:rPr>
          <w:rFonts w:hint="eastAsia"/>
        </w:rPr>
        <w:t>百度网盘</w:t>
      </w:r>
      <w:r w:rsidRPr="00CA3C4B">
        <w:t>会员</w:t>
      </w:r>
      <w:proofErr w:type="gramEnd"/>
      <w:r w:rsidRPr="00CA3C4B">
        <w:t>账号，方便资源</w:t>
      </w:r>
      <w:r w:rsidR="00EF3B0E" w:rsidRPr="00CA3C4B">
        <w:rPr>
          <w:rFonts w:hint="eastAsia"/>
        </w:rPr>
        <w:t>存储</w:t>
      </w:r>
      <w:r w:rsidR="00EF3B0E" w:rsidRPr="00CA3C4B">
        <w:t>、</w:t>
      </w:r>
      <w:r w:rsidRPr="00CA3C4B">
        <w:t>下载与分享。</w:t>
      </w:r>
    </w:p>
    <w:p w14:paraId="2431D2DD" w14:textId="3DF1518F" w:rsidR="00A4110A" w:rsidRDefault="00271644" w:rsidP="00D130FB">
      <w:pPr>
        <w:pStyle w:val="2"/>
      </w:pPr>
      <w:bookmarkStart w:id="640" w:name="_Toc529481235"/>
      <w:ins w:id="641" w:author="Administrator" w:date="2018-11-08T22:38:00Z">
        <w:r>
          <w:t>4</w:t>
        </w:r>
      </w:ins>
      <w:del w:id="642" w:author="Administrator" w:date="2018-11-08T22:38:00Z">
        <w:r w:rsidR="00D130FB" w:rsidDel="00271644">
          <w:delText>3</w:delText>
        </w:r>
      </w:del>
      <w:r w:rsidR="00A4110A">
        <w:t>.</w:t>
      </w:r>
      <w:ins w:id="643" w:author="Administrator" w:date="2018-11-08T20:39:00Z">
        <w:r w:rsidR="00B50F80">
          <w:t>4</w:t>
        </w:r>
      </w:ins>
      <w:del w:id="644" w:author="Administrator" w:date="2018-11-08T20:39:00Z">
        <w:r w:rsidR="00A4110A" w:rsidDel="00B50F80">
          <w:delText>3</w:delText>
        </w:r>
      </w:del>
      <w:r w:rsidR="00A4110A">
        <w:t>投资</w:t>
      </w:r>
      <w:bookmarkEnd w:id="640"/>
    </w:p>
    <w:p w14:paraId="26733CBB" w14:textId="6DD2BC47" w:rsidR="00A4110A" w:rsidRDefault="00271644" w:rsidP="00D130FB">
      <w:pPr>
        <w:pStyle w:val="3"/>
      </w:pPr>
      <w:bookmarkStart w:id="645" w:name="_Toc529481236"/>
      <w:ins w:id="646" w:author="Administrator" w:date="2018-11-08T22:38:00Z">
        <w:r>
          <w:t>4</w:t>
        </w:r>
      </w:ins>
      <w:del w:id="647" w:author="Administrator" w:date="2018-11-08T22:38:00Z">
        <w:r w:rsidR="00D130FB" w:rsidDel="00271644">
          <w:delText>3</w:delText>
        </w:r>
      </w:del>
      <w:r w:rsidR="00A4110A">
        <w:t>.</w:t>
      </w:r>
      <w:ins w:id="648" w:author="Administrator" w:date="2018-11-08T20:39:00Z">
        <w:r w:rsidR="00B50F80">
          <w:t>4</w:t>
        </w:r>
      </w:ins>
      <w:del w:id="649" w:author="Administrator" w:date="2018-11-08T20:39:00Z">
        <w:r w:rsidR="00A4110A" w:rsidDel="00B50F80">
          <w:delText>3</w:delText>
        </w:r>
      </w:del>
      <w:r w:rsidR="00A4110A">
        <w:t>.1</w:t>
      </w:r>
      <w:r w:rsidR="00A4110A">
        <w:t>资金</w:t>
      </w:r>
      <w:bookmarkEnd w:id="645"/>
    </w:p>
    <w:p w14:paraId="5A76AC67" w14:textId="481D186E" w:rsidR="00EF3B0E" w:rsidRPr="00EF3B0E" w:rsidRDefault="00EF3B0E" w:rsidP="00292CE8">
      <w:pPr>
        <w:pStyle w:val="a7"/>
      </w:pPr>
      <w:del w:id="650" w:author="Administrator" w:date="2018-11-08T20:48:00Z">
        <w:r w:rsidDel="0087791D">
          <w:tab/>
        </w:r>
      </w:del>
      <w:r>
        <w:rPr>
          <w:rFonts w:hint="eastAsia"/>
        </w:rPr>
        <w:t>本项目</w:t>
      </w:r>
      <w:r>
        <w:t>组暂无外界资金赞助，所有资金由组内成员分摊。</w:t>
      </w:r>
    </w:p>
    <w:p w14:paraId="2DEDA09C" w14:textId="488DEE1F" w:rsidR="00A4110A" w:rsidRDefault="00271644" w:rsidP="00D130FB">
      <w:pPr>
        <w:pStyle w:val="3"/>
      </w:pPr>
      <w:bookmarkStart w:id="651" w:name="_Toc529481237"/>
      <w:ins w:id="652" w:author="Administrator" w:date="2018-11-08T22:38:00Z">
        <w:r>
          <w:t>4</w:t>
        </w:r>
      </w:ins>
      <w:del w:id="653" w:author="Administrator" w:date="2018-11-08T22:38:00Z">
        <w:r w:rsidR="00D130FB" w:rsidDel="00271644">
          <w:delText>3</w:delText>
        </w:r>
      </w:del>
      <w:r w:rsidR="00A4110A">
        <w:t>.</w:t>
      </w:r>
      <w:ins w:id="654" w:author="Administrator" w:date="2018-11-08T20:39:00Z">
        <w:r w:rsidR="00B50F80">
          <w:t>4</w:t>
        </w:r>
      </w:ins>
      <w:del w:id="655" w:author="Administrator" w:date="2018-11-08T20:39:00Z">
        <w:r w:rsidR="00A4110A" w:rsidDel="00B50F80">
          <w:delText>3</w:delText>
        </w:r>
      </w:del>
      <w:r w:rsidR="00A4110A">
        <w:t>.2</w:t>
      </w:r>
      <w:r w:rsidR="00A4110A">
        <w:t>人力</w:t>
      </w:r>
      <w:bookmarkEnd w:id="651"/>
    </w:p>
    <w:p w14:paraId="0E4BDEDB" w14:textId="0D608AF2" w:rsidR="00EF3B0E" w:rsidRDefault="00EF3B0E" w:rsidP="00292CE8">
      <w:pPr>
        <w:pStyle w:val="a7"/>
      </w:pP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Pr="00292CE8" w:rsidRDefault="00EF3B0E" w:rsidP="00AF5593">
            <w:pPr>
              <w:jc w:val="center"/>
              <w:rPr>
                <w:rFonts w:ascii="宋体" w:eastAsia="宋体" w:hAnsi="宋体"/>
              </w:rPr>
            </w:pPr>
            <w:r w:rsidRPr="00292CE8">
              <w:rPr>
                <w:rFonts w:ascii="宋体" w:eastAsia="宋体" w:hAnsi="宋体" w:hint="eastAsia"/>
                <w:b/>
                <w:sz w:val="24"/>
              </w:rPr>
              <w:t>人力资源</w:t>
            </w:r>
          </w:p>
        </w:tc>
      </w:tr>
      <w:tr w:rsidR="00EF3B0E" w14:paraId="60C89789" w14:textId="77777777" w:rsidTr="00AF5593">
        <w:tc>
          <w:tcPr>
            <w:tcW w:w="1037" w:type="dxa"/>
          </w:tcPr>
          <w:p w14:paraId="76FDA70E" w14:textId="77777777" w:rsidR="00EF3B0E" w:rsidRDefault="00EF3B0E" w:rsidP="00292CE8">
            <w:pPr>
              <w:pStyle w:val="a7"/>
            </w:pPr>
          </w:p>
        </w:tc>
        <w:tc>
          <w:tcPr>
            <w:tcW w:w="1037" w:type="dxa"/>
          </w:tcPr>
          <w:p w14:paraId="7BFEC782" w14:textId="77777777" w:rsidR="00EF3B0E" w:rsidRDefault="00EF3B0E" w:rsidP="00292CE8">
            <w:pPr>
              <w:pStyle w:val="a7"/>
            </w:pPr>
            <w:r>
              <w:rPr>
                <w:rFonts w:hint="eastAsia"/>
              </w:rPr>
              <w:t>周日</w:t>
            </w:r>
          </w:p>
        </w:tc>
        <w:tc>
          <w:tcPr>
            <w:tcW w:w="1037" w:type="dxa"/>
          </w:tcPr>
          <w:p w14:paraId="7838B724" w14:textId="77777777" w:rsidR="00EF3B0E" w:rsidRDefault="00EF3B0E" w:rsidP="00292CE8">
            <w:pPr>
              <w:pStyle w:val="a7"/>
            </w:pPr>
            <w:r>
              <w:rPr>
                <w:rFonts w:hint="eastAsia"/>
              </w:rPr>
              <w:t>周一</w:t>
            </w:r>
          </w:p>
        </w:tc>
        <w:tc>
          <w:tcPr>
            <w:tcW w:w="1037" w:type="dxa"/>
          </w:tcPr>
          <w:p w14:paraId="32D6D617" w14:textId="77777777" w:rsidR="00EF3B0E" w:rsidRDefault="00EF3B0E" w:rsidP="00292CE8">
            <w:pPr>
              <w:pStyle w:val="a7"/>
            </w:pPr>
            <w:r>
              <w:rPr>
                <w:rFonts w:hint="eastAsia"/>
              </w:rPr>
              <w:t>周二</w:t>
            </w:r>
          </w:p>
        </w:tc>
        <w:tc>
          <w:tcPr>
            <w:tcW w:w="1037" w:type="dxa"/>
          </w:tcPr>
          <w:p w14:paraId="76E00D7D" w14:textId="77777777" w:rsidR="00EF3B0E" w:rsidRDefault="00EF3B0E" w:rsidP="00292CE8">
            <w:pPr>
              <w:pStyle w:val="a7"/>
            </w:pPr>
            <w:r>
              <w:rPr>
                <w:rFonts w:hint="eastAsia"/>
              </w:rPr>
              <w:t>周三</w:t>
            </w:r>
          </w:p>
        </w:tc>
        <w:tc>
          <w:tcPr>
            <w:tcW w:w="1037" w:type="dxa"/>
          </w:tcPr>
          <w:p w14:paraId="0C726C26" w14:textId="77777777" w:rsidR="00EF3B0E" w:rsidRDefault="00EF3B0E" w:rsidP="00292CE8">
            <w:pPr>
              <w:pStyle w:val="a7"/>
            </w:pPr>
            <w:r>
              <w:rPr>
                <w:rFonts w:hint="eastAsia"/>
              </w:rPr>
              <w:t>周四</w:t>
            </w:r>
          </w:p>
        </w:tc>
        <w:tc>
          <w:tcPr>
            <w:tcW w:w="1037" w:type="dxa"/>
          </w:tcPr>
          <w:p w14:paraId="1CABAB79" w14:textId="77777777" w:rsidR="00EF3B0E" w:rsidRDefault="00EF3B0E" w:rsidP="00292CE8">
            <w:pPr>
              <w:pStyle w:val="a7"/>
            </w:pPr>
            <w:r>
              <w:rPr>
                <w:rFonts w:hint="eastAsia"/>
              </w:rPr>
              <w:t>周五</w:t>
            </w:r>
          </w:p>
        </w:tc>
        <w:tc>
          <w:tcPr>
            <w:tcW w:w="1037" w:type="dxa"/>
          </w:tcPr>
          <w:p w14:paraId="00DE073E" w14:textId="77777777" w:rsidR="00EF3B0E" w:rsidRDefault="00EF3B0E" w:rsidP="00292CE8">
            <w:pPr>
              <w:pStyle w:val="a7"/>
            </w:pPr>
            <w:r>
              <w:rPr>
                <w:rFonts w:hint="eastAsia"/>
              </w:rPr>
              <w:t>周六</w:t>
            </w:r>
          </w:p>
        </w:tc>
      </w:tr>
      <w:tr w:rsidR="0087791D" w14:paraId="2D536703" w14:textId="77777777" w:rsidTr="00AF5593">
        <w:tc>
          <w:tcPr>
            <w:tcW w:w="1037" w:type="dxa"/>
          </w:tcPr>
          <w:p w14:paraId="0A6A3D96" w14:textId="77777777" w:rsidR="0087791D" w:rsidRDefault="0087791D" w:rsidP="0087791D">
            <w:pPr>
              <w:pStyle w:val="a7"/>
            </w:pPr>
            <w:r>
              <w:rPr>
                <w:rFonts w:hint="eastAsia"/>
              </w:rPr>
              <w:t>上午</w:t>
            </w:r>
            <w:r>
              <w:rPr>
                <w:rFonts w:hint="eastAsia"/>
              </w:rPr>
              <w:t>1</w:t>
            </w:r>
          </w:p>
        </w:tc>
        <w:tc>
          <w:tcPr>
            <w:tcW w:w="1037" w:type="dxa"/>
          </w:tcPr>
          <w:p w14:paraId="28C96821" w14:textId="4DBC62EC" w:rsidR="0087791D" w:rsidRDefault="0087791D" w:rsidP="0087791D">
            <w:pPr>
              <w:pStyle w:val="a7"/>
            </w:pPr>
            <w:ins w:id="656"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51AC7C26" w14:textId="4122D5A7" w:rsidR="0087791D" w:rsidRDefault="0087791D" w:rsidP="0087791D">
            <w:pPr>
              <w:pStyle w:val="a7"/>
            </w:pPr>
            <w:ins w:id="657" w:author="Administrator" w:date="2018-11-08T20:49:00Z">
              <w:r>
                <w:rPr>
                  <w:rFonts w:hint="eastAsia"/>
                  <w:szCs w:val="21"/>
                </w:rPr>
                <w:t>沈、叶、</w:t>
              </w:r>
              <w:proofErr w:type="gramStart"/>
              <w:r>
                <w:rPr>
                  <w:szCs w:val="21"/>
                </w:rPr>
                <w:t>骆</w:t>
              </w:r>
              <w:proofErr w:type="gramEnd"/>
              <w:r>
                <w:rPr>
                  <w:rFonts w:hint="eastAsia"/>
                  <w:szCs w:val="21"/>
                </w:rPr>
                <w:t>、</w:t>
              </w:r>
              <w:r>
                <w:rPr>
                  <w:szCs w:val="21"/>
                </w:rPr>
                <w:t>杨</w:t>
              </w:r>
              <w:r>
                <w:rPr>
                  <w:rFonts w:hint="eastAsia"/>
                  <w:szCs w:val="21"/>
                </w:rPr>
                <w:t>、</w:t>
              </w:r>
              <w:r>
                <w:rPr>
                  <w:szCs w:val="21"/>
                </w:rPr>
                <w:t>徐</w:t>
              </w:r>
            </w:ins>
            <w:del w:id="658" w:author="Administrator" w:date="2018-11-08T20:49:00Z">
              <w:r w:rsidDel="00103B1F">
                <w:rPr>
                  <w:rFonts w:hint="eastAsia"/>
                </w:rPr>
                <w:delText>沈、叶、</w:delText>
              </w:r>
              <w:r w:rsidDel="00103B1F">
                <w:delText>骆</w:delText>
              </w:r>
              <w:r w:rsidDel="00103B1F">
                <w:rPr>
                  <w:rFonts w:hint="eastAsia"/>
                </w:rPr>
                <w:delText>、</w:delText>
              </w:r>
              <w:r w:rsidDel="00103B1F">
                <w:delText>杨</w:delText>
              </w:r>
              <w:r w:rsidDel="00103B1F">
                <w:rPr>
                  <w:rFonts w:hint="eastAsia"/>
                </w:rPr>
                <w:delText>、</w:delText>
              </w:r>
              <w:r w:rsidDel="00103B1F">
                <w:delText>徐</w:delText>
              </w:r>
            </w:del>
          </w:p>
        </w:tc>
        <w:tc>
          <w:tcPr>
            <w:tcW w:w="1037" w:type="dxa"/>
          </w:tcPr>
          <w:p w14:paraId="6123A68E" w14:textId="3D45C1A9" w:rsidR="0087791D" w:rsidRDefault="0087791D" w:rsidP="0087791D">
            <w:pPr>
              <w:pStyle w:val="a7"/>
            </w:pPr>
            <w:ins w:id="659" w:author="Administrator" w:date="2018-11-08T20:49:00Z">
              <w:r>
                <w:rPr>
                  <w:rFonts w:hint="eastAsia"/>
                  <w:szCs w:val="21"/>
                </w:rPr>
                <w:t>沈、叶、</w:t>
              </w:r>
              <w:r>
                <w:rPr>
                  <w:szCs w:val="21"/>
                </w:rPr>
                <w:t>徐</w:t>
              </w:r>
            </w:ins>
            <w:del w:id="660" w:author="Administrator" w:date="2018-11-08T20:49:00Z">
              <w:r w:rsidDel="00103B1F">
                <w:rPr>
                  <w:rFonts w:hint="eastAsia"/>
                </w:rPr>
                <w:delText>沈、叶、</w:delText>
              </w:r>
              <w:r w:rsidDel="00103B1F">
                <w:delText>徐</w:delText>
              </w:r>
            </w:del>
          </w:p>
        </w:tc>
        <w:tc>
          <w:tcPr>
            <w:tcW w:w="1037" w:type="dxa"/>
          </w:tcPr>
          <w:p w14:paraId="2FB96CE1" w14:textId="77777777" w:rsidR="0087791D" w:rsidRDefault="0087791D" w:rsidP="0087791D">
            <w:pPr>
              <w:pStyle w:val="a7"/>
            </w:pPr>
          </w:p>
        </w:tc>
        <w:tc>
          <w:tcPr>
            <w:tcW w:w="1037" w:type="dxa"/>
          </w:tcPr>
          <w:p w14:paraId="7792BEAA" w14:textId="216ECC22" w:rsidR="0087791D" w:rsidRDefault="0087791D" w:rsidP="0087791D">
            <w:pPr>
              <w:pStyle w:val="a7"/>
            </w:pPr>
            <w:proofErr w:type="gramStart"/>
            <w:ins w:id="661" w:author="Administrator" w:date="2018-11-08T20:49:00Z">
              <w:r>
                <w:rPr>
                  <w:rFonts w:hint="eastAsia"/>
                  <w:szCs w:val="21"/>
                </w:rPr>
                <w:t>骆</w:t>
              </w:r>
              <w:proofErr w:type="gramEnd"/>
              <w:r>
                <w:rPr>
                  <w:rFonts w:hint="eastAsia"/>
                  <w:szCs w:val="21"/>
                </w:rPr>
                <w:t>、</w:t>
              </w:r>
              <w:r>
                <w:rPr>
                  <w:szCs w:val="21"/>
                </w:rPr>
                <w:t>杨</w:t>
              </w:r>
              <w:r>
                <w:rPr>
                  <w:rFonts w:hint="eastAsia"/>
                  <w:szCs w:val="21"/>
                </w:rPr>
                <w:t>、</w:t>
              </w:r>
              <w:r>
                <w:rPr>
                  <w:szCs w:val="21"/>
                </w:rPr>
                <w:t>徐</w:t>
              </w:r>
            </w:ins>
            <w:del w:id="662" w:author="Administrator" w:date="2018-11-08T20:49:00Z">
              <w:r w:rsidDel="00103B1F">
                <w:rPr>
                  <w:rFonts w:hint="eastAsia"/>
                </w:rPr>
                <w:delText>骆、</w:delText>
              </w:r>
              <w:r w:rsidDel="00103B1F">
                <w:delText>杨</w:delText>
              </w:r>
              <w:r w:rsidDel="00103B1F">
                <w:rPr>
                  <w:rFonts w:hint="eastAsia"/>
                </w:rPr>
                <w:delText>、</w:delText>
              </w:r>
              <w:r w:rsidDel="00103B1F">
                <w:delText>徐</w:delText>
              </w:r>
            </w:del>
          </w:p>
        </w:tc>
        <w:tc>
          <w:tcPr>
            <w:tcW w:w="1037" w:type="dxa"/>
          </w:tcPr>
          <w:p w14:paraId="53A9722C" w14:textId="5A19AB3D" w:rsidR="0087791D" w:rsidRDefault="0087791D" w:rsidP="0087791D">
            <w:pPr>
              <w:pStyle w:val="a7"/>
            </w:pPr>
            <w:ins w:id="663" w:author="Administrator" w:date="2018-11-08T20:49:00Z">
              <w:r>
                <w:rPr>
                  <w:rFonts w:hint="eastAsia"/>
                  <w:szCs w:val="21"/>
                </w:rPr>
                <w:t>沈</w:t>
              </w:r>
            </w:ins>
            <w:del w:id="664" w:author="Administrator" w:date="2018-11-08T20:49:00Z">
              <w:r w:rsidDel="00103B1F">
                <w:rPr>
                  <w:rFonts w:hint="eastAsia"/>
                </w:rPr>
                <w:delText>沈</w:delText>
              </w:r>
            </w:del>
          </w:p>
        </w:tc>
        <w:tc>
          <w:tcPr>
            <w:tcW w:w="1037" w:type="dxa"/>
          </w:tcPr>
          <w:p w14:paraId="268DE9E9" w14:textId="25CB3A4C" w:rsidR="0087791D" w:rsidRDefault="0087791D" w:rsidP="0087791D">
            <w:pPr>
              <w:pStyle w:val="a7"/>
            </w:pPr>
            <w:ins w:id="665" w:author="Administrator" w:date="2018-11-08T20:49:00Z">
              <w:r>
                <w:rPr>
                  <w:rFonts w:hint="eastAsia"/>
                  <w:szCs w:val="21"/>
                </w:rPr>
                <w:t>沈、</w:t>
              </w:r>
              <w:r>
                <w:rPr>
                  <w:szCs w:val="21"/>
                </w:rPr>
                <w:t>杨</w:t>
              </w:r>
              <w:r>
                <w:rPr>
                  <w:rFonts w:hint="eastAsia"/>
                  <w:szCs w:val="21"/>
                </w:rPr>
                <w:t>、</w:t>
              </w:r>
              <w:r>
                <w:rPr>
                  <w:szCs w:val="21"/>
                </w:rPr>
                <w:t>徐</w:t>
              </w:r>
            </w:ins>
          </w:p>
        </w:tc>
      </w:tr>
      <w:tr w:rsidR="0087791D" w14:paraId="78791A88" w14:textId="77777777" w:rsidTr="00AF5593">
        <w:tc>
          <w:tcPr>
            <w:tcW w:w="1037" w:type="dxa"/>
          </w:tcPr>
          <w:p w14:paraId="73A3AFFC" w14:textId="77777777" w:rsidR="0087791D" w:rsidRDefault="0087791D" w:rsidP="0087791D">
            <w:pPr>
              <w:pStyle w:val="a7"/>
            </w:pPr>
            <w:r>
              <w:rPr>
                <w:rFonts w:hint="eastAsia"/>
              </w:rPr>
              <w:lastRenderedPageBreak/>
              <w:t>上午</w:t>
            </w:r>
            <w:r>
              <w:rPr>
                <w:rFonts w:hint="eastAsia"/>
              </w:rPr>
              <w:t>2</w:t>
            </w:r>
          </w:p>
        </w:tc>
        <w:tc>
          <w:tcPr>
            <w:tcW w:w="1037" w:type="dxa"/>
          </w:tcPr>
          <w:p w14:paraId="69A344D7" w14:textId="0088481C" w:rsidR="0087791D" w:rsidRDefault="0087791D" w:rsidP="0087791D">
            <w:pPr>
              <w:pStyle w:val="a7"/>
            </w:pPr>
            <w:ins w:id="666"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3794D455" w14:textId="77777777" w:rsidR="0087791D" w:rsidRDefault="0087791D" w:rsidP="0087791D">
            <w:pPr>
              <w:pStyle w:val="a7"/>
            </w:pPr>
          </w:p>
        </w:tc>
        <w:tc>
          <w:tcPr>
            <w:tcW w:w="1037" w:type="dxa"/>
          </w:tcPr>
          <w:p w14:paraId="63A28DC1" w14:textId="77777777" w:rsidR="0087791D" w:rsidRDefault="0087791D" w:rsidP="0087791D">
            <w:pPr>
              <w:pStyle w:val="a7"/>
            </w:pPr>
          </w:p>
        </w:tc>
        <w:tc>
          <w:tcPr>
            <w:tcW w:w="1037" w:type="dxa"/>
          </w:tcPr>
          <w:p w14:paraId="6E250CE3" w14:textId="77777777" w:rsidR="0087791D" w:rsidRDefault="0087791D" w:rsidP="0087791D">
            <w:pPr>
              <w:pStyle w:val="a7"/>
            </w:pPr>
          </w:p>
        </w:tc>
        <w:tc>
          <w:tcPr>
            <w:tcW w:w="1037" w:type="dxa"/>
          </w:tcPr>
          <w:p w14:paraId="1E6C5043" w14:textId="4F9B3A92" w:rsidR="0087791D" w:rsidRDefault="0087791D" w:rsidP="0087791D">
            <w:pPr>
              <w:pStyle w:val="a7"/>
            </w:pPr>
            <w:ins w:id="667" w:author="Administrator" w:date="2018-11-08T20:49:00Z">
              <w:r>
                <w:rPr>
                  <w:rFonts w:hint="eastAsia"/>
                  <w:szCs w:val="21"/>
                </w:rPr>
                <w:t>杨</w:t>
              </w:r>
              <w:r>
                <w:rPr>
                  <w:szCs w:val="21"/>
                </w:rPr>
                <w:t>、</w:t>
              </w:r>
              <w:r>
                <w:rPr>
                  <w:rFonts w:hint="eastAsia"/>
                  <w:szCs w:val="21"/>
                </w:rPr>
                <w:t>徐</w:t>
              </w:r>
            </w:ins>
            <w:del w:id="668" w:author="Administrator" w:date="2018-11-08T20:49:00Z">
              <w:r w:rsidDel="00103B1F">
                <w:rPr>
                  <w:rFonts w:hint="eastAsia"/>
                </w:rPr>
                <w:delText>杨</w:delText>
              </w:r>
              <w:r w:rsidDel="00103B1F">
                <w:delText>、</w:delText>
              </w:r>
              <w:r w:rsidDel="00103B1F">
                <w:rPr>
                  <w:rFonts w:hint="eastAsia"/>
                </w:rPr>
                <w:delText>徐</w:delText>
              </w:r>
            </w:del>
          </w:p>
        </w:tc>
        <w:tc>
          <w:tcPr>
            <w:tcW w:w="1037" w:type="dxa"/>
          </w:tcPr>
          <w:p w14:paraId="3C4FCE1E" w14:textId="77777777" w:rsidR="0087791D" w:rsidRDefault="0087791D" w:rsidP="0087791D">
            <w:pPr>
              <w:pStyle w:val="a7"/>
            </w:pPr>
          </w:p>
        </w:tc>
        <w:tc>
          <w:tcPr>
            <w:tcW w:w="1037" w:type="dxa"/>
          </w:tcPr>
          <w:p w14:paraId="5CA31C14" w14:textId="1122D7F8" w:rsidR="0087791D" w:rsidRDefault="0087791D" w:rsidP="0087791D">
            <w:pPr>
              <w:pStyle w:val="a7"/>
            </w:pPr>
            <w:ins w:id="669" w:author="Administrator" w:date="2018-11-08T20:49:00Z">
              <w:r>
                <w:rPr>
                  <w:rFonts w:hint="eastAsia"/>
                  <w:szCs w:val="21"/>
                </w:rPr>
                <w:t>沈、</w:t>
              </w:r>
              <w:r>
                <w:rPr>
                  <w:szCs w:val="21"/>
                </w:rPr>
                <w:t>杨</w:t>
              </w:r>
              <w:r>
                <w:rPr>
                  <w:rFonts w:hint="eastAsia"/>
                  <w:szCs w:val="21"/>
                </w:rPr>
                <w:t>、</w:t>
              </w:r>
              <w:r>
                <w:rPr>
                  <w:szCs w:val="21"/>
                </w:rPr>
                <w:t>徐</w:t>
              </w:r>
            </w:ins>
          </w:p>
        </w:tc>
      </w:tr>
      <w:tr w:rsidR="0087791D" w14:paraId="697E9496" w14:textId="77777777" w:rsidTr="00AF5593">
        <w:tc>
          <w:tcPr>
            <w:tcW w:w="1037" w:type="dxa"/>
          </w:tcPr>
          <w:p w14:paraId="58FBC97E" w14:textId="77777777" w:rsidR="0087791D" w:rsidRDefault="0087791D" w:rsidP="0087791D">
            <w:pPr>
              <w:pStyle w:val="a7"/>
            </w:pPr>
            <w:r>
              <w:rPr>
                <w:rFonts w:hint="eastAsia"/>
              </w:rPr>
              <w:t>下午</w:t>
            </w:r>
            <w:r>
              <w:rPr>
                <w:rFonts w:hint="eastAsia"/>
              </w:rPr>
              <w:t>1</w:t>
            </w:r>
          </w:p>
        </w:tc>
        <w:tc>
          <w:tcPr>
            <w:tcW w:w="1037" w:type="dxa"/>
          </w:tcPr>
          <w:p w14:paraId="4E6DCACD" w14:textId="00C41246" w:rsidR="0087791D" w:rsidRDefault="0087791D" w:rsidP="0087791D">
            <w:pPr>
              <w:pStyle w:val="a7"/>
            </w:pPr>
            <w:ins w:id="670"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650A071E" w14:textId="17C8A78B" w:rsidR="0087791D" w:rsidRDefault="0087791D" w:rsidP="0087791D">
            <w:pPr>
              <w:pStyle w:val="a7"/>
            </w:pPr>
            <w:ins w:id="671" w:author="Administrator" w:date="2018-11-08T20:49:00Z">
              <w:r>
                <w:rPr>
                  <w:rFonts w:hint="eastAsia"/>
                  <w:szCs w:val="21"/>
                </w:rPr>
                <w:t>杨、</w:t>
              </w:r>
              <w:r>
                <w:rPr>
                  <w:szCs w:val="21"/>
                </w:rPr>
                <w:t>徐</w:t>
              </w:r>
            </w:ins>
            <w:del w:id="672" w:author="Administrator" w:date="2018-11-08T20:49:00Z">
              <w:r w:rsidDel="00103B1F">
                <w:rPr>
                  <w:rFonts w:hint="eastAsia"/>
                </w:rPr>
                <w:delText>杨、</w:delText>
              </w:r>
              <w:r w:rsidDel="00103B1F">
                <w:delText>徐</w:delText>
              </w:r>
            </w:del>
          </w:p>
        </w:tc>
        <w:tc>
          <w:tcPr>
            <w:tcW w:w="1037" w:type="dxa"/>
          </w:tcPr>
          <w:p w14:paraId="4CBFF246" w14:textId="77777777" w:rsidR="0087791D" w:rsidRDefault="0087791D" w:rsidP="0087791D">
            <w:pPr>
              <w:pStyle w:val="a7"/>
            </w:pPr>
          </w:p>
        </w:tc>
        <w:tc>
          <w:tcPr>
            <w:tcW w:w="1037" w:type="dxa"/>
          </w:tcPr>
          <w:p w14:paraId="7ABE423D" w14:textId="59EFA43D" w:rsidR="0087791D" w:rsidRDefault="0087791D" w:rsidP="0087791D">
            <w:pPr>
              <w:pStyle w:val="a7"/>
            </w:pPr>
            <w:ins w:id="673" w:author="Administrator" w:date="2018-11-08T20:49:00Z">
              <w:r>
                <w:rPr>
                  <w:rFonts w:hint="eastAsia"/>
                  <w:szCs w:val="21"/>
                </w:rPr>
                <w:t>叶</w:t>
              </w:r>
            </w:ins>
            <w:del w:id="674" w:author="Administrator" w:date="2018-11-08T20:49:00Z">
              <w:r w:rsidDel="00103B1F">
                <w:rPr>
                  <w:rFonts w:hint="eastAsia"/>
                </w:rPr>
                <w:delText>叶</w:delText>
              </w:r>
            </w:del>
          </w:p>
        </w:tc>
        <w:tc>
          <w:tcPr>
            <w:tcW w:w="1037" w:type="dxa"/>
          </w:tcPr>
          <w:p w14:paraId="7000240E" w14:textId="77777777" w:rsidR="0087791D" w:rsidRDefault="0087791D" w:rsidP="0087791D">
            <w:pPr>
              <w:pStyle w:val="a7"/>
            </w:pPr>
          </w:p>
        </w:tc>
        <w:tc>
          <w:tcPr>
            <w:tcW w:w="1037" w:type="dxa"/>
          </w:tcPr>
          <w:p w14:paraId="50741DB4" w14:textId="53E11BFC" w:rsidR="0087791D" w:rsidRDefault="0087791D" w:rsidP="0087791D">
            <w:pPr>
              <w:pStyle w:val="a7"/>
            </w:pPr>
            <w:ins w:id="675" w:author="Administrator" w:date="2018-11-08T20:49:00Z">
              <w:r>
                <w:rPr>
                  <w:rFonts w:hint="eastAsia"/>
                  <w:szCs w:val="21"/>
                </w:rPr>
                <w:t>叶、</w:t>
              </w:r>
              <w:r>
                <w:rPr>
                  <w:szCs w:val="21"/>
                </w:rPr>
                <w:t>杨</w:t>
              </w:r>
              <w:r>
                <w:rPr>
                  <w:rFonts w:hint="eastAsia"/>
                  <w:szCs w:val="21"/>
                </w:rPr>
                <w:t>、</w:t>
              </w:r>
              <w:r>
                <w:rPr>
                  <w:szCs w:val="21"/>
                </w:rPr>
                <w:t>徐</w:t>
              </w:r>
            </w:ins>
            <w:del w:id="676" w:author="Administrator" w:date="2018-11-08T20:49:00Z">
              <w:r w:rsidDel="00103B1F">
                <w:rPr>
                  <w:rFonts w:hint="eastAsia"/>
                </w:rPr>
                <w:delText>叶、</w:delText>
              </w:r>
              <w:r w:rsidDel="00103B1F">
                <w:delText>杨</w:delText>
              </w:r>
              <w:r w:rsidDel="00103B1F">
                <w:rPr>
                  <w:rFonts w:hint="eastAsia"/>
                </w:rPr>
                <w:delText>、</w:delText>
              </w:r>
              <w:r w:rsidDel="00103B1F">
                <w:delText>徐</w:delText>
              </w:r>
            </w:del>
          </w:p>
        </w:tc>
        <w:tc>
          <w:tcPr>
            <w:tcW w:w="1037" w:type="dxa"/>
          </w:tcPr>
          <w:p w14:paraId="11A45C88" w14:textId="7DFB6723" w:rsidR="0087791D" w:rsidRDefault="0087791D" w:rsidP="0087791D">
            <w:pPr>
              <w:pStyle w:val="a7"/>
            </w:pPr>
            <w:ins w:id="677" w:author="Administrator" w:date="2018-11-08T20:49:00Z">
              <w:r>
                <w:rPr>
                  <w:rFonts w:hint="eastAsia"/>
                  <w:szCs w:val="21"/>
                </w:rPr>
                <w:t>沈、</w:t>
              </w:r>
              <w:r>
                <w:rPr>
                  <w:szCs w:val="21"/>
                </w:rPr>
                <w:t>杨</w:t>
              </w:r>
              <w:r>
                <w:rPr>
                  <w:rFonts w:hint="eastAsia"/>
                  <w:szCs w:val="21"/>
                </w:rPr>
                <w:t>、</w:t>
              </w:r>
              <w:r>
                <w:rPr>
                  <w:szCs w:val="21"/>
                </w:rPr>
                <w:t>徐</w:t>
              </w:r>
            </w:ins>
          </w:p>
        </w:tc>
      </w:tr>
      <w:tr w:rsidR="0087791D" w14:paraId="78759E55" w14:textId="77777777" w:rsidTr="00AF5593">
        <w:tc>
          <w:tcPr>
            <w:tcW w:w="1037" w:type="dxa"/>
          </w:tcPr>
          <w:p w14:paraId="38172DC3" w14:textId="77777777" w:rsidR="0087791D" w:rsidRDefault="0087791D" w:rsidP="0087791D">
            <w:pPr>
              <w:pStyle w:val="a7"/>
            </w:pPr>
            <w:r>
              <w:rPr>
                <w:rFonts w:hint="eastAsia"/>
              </w:rPr>
              <w:t>下午</w:t>
            </w:r>
            <w:r>
              <w:rPr>
                <w:rFonts w:hint="eastAsia"/>
              </w:rPr>
              <w:t>2</w:t>
            </w:r>
          </w:p>
        </w:tc>
        <w:tc>
          <w:tcPr>
            <w:tcW w:w="1037" w:type="dxa"/>
          </w:tcPr>
          <w:p w14:paraId="6C436190" w14:textId="30B0ACB1" w:rsidR="0087791D" w:rsidRDefault="0087791D" w:rsidP="0087791D">
            <w:pPr>
              <w:pStyle w:val="a7"/>
            </w:pPr>
            <w:ins w:id="678"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7002B557" w14:textId="5918BCB1" w:rsidR="0087791D" w:rsidRDefault="0087791D" w:rsidP="0087791D">
            <w:pPr>
              <w:pStyle w:val="a7"/>
            </w:pPr>
            <w:ins w:id="679" w:author="Administrator" w:date="2018-11-08T20:49:00Z">
              <w:r>
                <w:rPr>
                  <w:rFonts w:hint="eastAsia"/>
                  <w:szCs w:val="21"/>
                </w:rPr>
                <w:t>杨、</w:t>
              </w:r>
              <w:r>
                <w:rPr>
                  <w:szCs w:val="21"/>
                </w:rPr>
                <w:t>徐</w:t>
              </w:r>
            </w:ins>
            <w:del w:id="680" w:author="Administrator" w:date="2018-11-08T20:49:00Z">
              <w:r w:rsidDel="00103B1F">
                <w:rPr>
                  <w:rFonts w:hint="eastAsia"/>
                </w:rPr>
                <w:delText>杨、</w:delText>
              </w:r>
              <w:r w:rsidDel="00103B1F">
                <w:delText>徐</w:delText>
              </w:r>
            </w:del>
          </w:p>
        </w:tc>
        <w:tc>
          <w:tcPr>
            <w:tcW w:w="1037" w:type="dxa"/>
          </w:tcPr>
          <w:p w14:paraId="32F3B754" w14:textId="77777777" w:rsidR="0087791D" w:rsidRDefault="0087791D" w:rsidP="0087791D">
            <w:pPr>
              <w:pStyle w:val="a7"/>
            </w:pPr>
          </w:p>
        </w:tc>
        <w:tc>
          <w:tcPr>
            <w:tcW w:w="1037" w:type="dxa"/>
          </w:tcPr>
          <w:p w14:paraId="4ACCDA92" w14:textId="4C3955E9" w:rsidR="0087791D" w:rsidRDefault="0087791D" w:rsidP="0087791D">
            <w:pPr>
              <w:pStyle w:val="a7"/>
            </w:pPr>
            <w:ins w:id="681" w:author="Administrator" w:date="2018-11-08T20:49:00Z">
              <w:r>
                <w:rPr>
                  <w:rFonts w:hint="eastAsia"/>
                  <w:szCs w:val="21"/>
                </w:rPr>
                <w:t>沈、叶、</w:t>
              </w:r>
              <w:proofErr w:type="gramStart"/>
              <w:r>
                <w:rPr>
                  <w:szCs w:val="21"/>
                </w:rPr>
                <w:t>骆</w:t>
              </w:r>
            </w:ins>
            <w:proofErr w:type="gramEnd"/>
            <w:del w:id="682" w:author="Administrator" w:date="2018-11-08T20:49:00Z">
              <w:r w:rsidDel="00103B1F">
                <w:rPr>
                  <w:rFonts w:hint="eastAsia"/>
                </w:rPr>
                <w:delText>沈、叶、</w:delText>
              </w:r>
              <w:r w:rsidDel="00103B1F">
                <w:delText>骆</w:delText>
              </w:r>
            </w:del>
          </w:p>
        </w:tc>
        <w:tc>
          <w:tcPr>
            <w:tcW w:w="1037" w:type="dxa"/>
          </w:tcPr>
          <w:p w14:paraId="2FE9F0B3" w14:textId="77777777" w:rsidR="0087791D" w:rsidRDefault="0087791D" w:rsidP="0087791D">
            <w:pPr>
              <w:pStyle w:val="a7"/>
            </w:pPr>
          </w:p>
        </w:tc>
        <w:tc>
          <w:tcPr>
            <w:tcW w:w="1037" w:type="dxa"/>
          </w:tcPr>
          <w:p w14:paraId="3CC3DED1" w14:textId="4E6D240E" w:rsidR="0087791D" w:rsidRDefault="0087791D" w:rsidP="0087791D">
            <w:pPr>
              <w:pStyle w:val="a7"/>
            </w:pPr>
            <w:ins w:id="683" w:author="Administrator" w:date="2018-11-08T20:49:00Z">
              <w:r>
                <w:rPr>
                  <w:rFonts w:hint="eastAsia"/>
                  <w:szCs w:val="21"/>
                </w:rPr>
                <w:t>叶、</w:t>
              </w:r>
              <w:r>
                <w:rPr>
                  <w:szCs w:val="21"/>
                </w:rPr>
                <w:t>杨</w:t>
              </w:r>
              <w:r>
                <w:rPr>
                  <w:rFonts w:hint="eastAsia"/>
                  <w:szCs w:val="21"/>
                </w:rPr>
                <w:t>、</w:t>
              </w:r>
              <w:r>
                <w:rPr>
                  <w:szCs w:val="21"/>
                </w:rPr>
                <w:t>徐</w:t>
              </w:r>
            </w:ins>
            <w:del w:id="684" w:author="Administrator" w:date="2018-11-08T20:49:00Z">
              <w:r w:rsidDel="00103B1F">
                <w:rPr>
                  <w:rFonts w:hint="eastAsia"/>
                </w:rPr>
                <w:delText>叶、</w:delText>
              </w:r>
              <w:r w:rsidDel="00103B1F">
                <w:delText>杨</w:delText>
              </w:r>
              <w:r w:rsidDel="00103B1F">
                <w:rPr>
                  <w:rFonts w:hint="eastAsia"/>
                </w:rPr>
                <w:delText>、</w:delText>
              </w:r>
              <w:r w:rsidDel="00103B1F">
                <w:delText>徐</w:delText>
              </w:r>
            </w:del>
          </w:p>
        </w:tc>
        <w:tc>
          <w:tcPr>
            <w:tcW w:w="1037" w:type="dxa"/>
          </w:tcPr>
          <w:p w14:paraId="4147BEF5" w14:textId="4C0D049A" w:rsidR="0087791D" w:rsidRDefault="0087791D" w:rsidP="0087791D">
            <w:pPr>
              <w:pStyle w:val="a7"/>
            </w:pPr>
            <w:ins w:id="685" w:author="Administrator" w:date="2018-11-08T20:49:00Z">
              <w:r>
                <w:rPr>
                  <w:rFonts w:hint="eastAsia"/>
                  <w:szCs w:val="21"/>
                </w:rPr>
                <w:t>沈、</w:t>
              </w:r>
              <w:r>
                <w:rPr>
                  <w:szCs w:val="21"/>
                </w:rPr>
                <w:t>杨</w:t>
              </w:r>
              <w:r>
                <w:rPr>
                  <w:rFonts w:hint="eastAsia"/>
                  <w:szCs w:val="21"/>
                </w:rPr>
                <w:t>、</w:t>
              </w:r>
              <w:r>
                <w:rPr>
                  <w:szCs w:val="21"/>
                </w:rPr>
                <w:t>徐</w:t>
              </w:r>
            </w:ins>
          </w:p>
        </w:tc>
      </w:tr>
      <w:tr w:rsidR="0087791D" w14:paraId="1E5C759C" w14:textId="77777777" w:rsidTr="00AF5593">
        <w:tc>
          <w:tcPr>
            <w:tcW w:w="1037" w:type="dxa"/>
          </w:tcPr>
          <w:p w14:paraId="53482135" w14:textId="77777777" w:rsidR="0087791D" w:rsidRDefault="0087791D" w:rsidP="0087791D">
            <w:pPr>
              <w:pStyle w:val="a7"/>
            </w:pPr>
            <w:r>
              <w:rPr>
                <w:rFonts w:hint="eastAsia"/>
              </w:rPr>
              <w:t>晚上</w:t>
            </w:r>
          </w:p>
        </w:tc>
        <w:tc>
          <w:tcPr>
            <w:tcW w:w="1037" w:type="dxa"/>
          </w:tcPr>
          <w:p w14:paraId="112ED1B0" w14:textId="2A7667C8" w:rsidR="0087791D" w:rsidRDefault="0087791D" w:rsidP="0087791D">
            <w:pPr>
              <w:pStyle w:val="a7"/>
            </w:pPr>
            <w:ins w:id="686" w:author="Administrator" w:date="2018-11-08T20:49:00Z">
              <w:r>
                <w:rPr>
                  <w:rFonts w:hint="eastAsia"/>
                  <w:szCs w:val="21"/>
                </w:rPr>
                <w:t>沈、</w:t>
              </w:r>
              <w:r>
                <w:rPr>
                  <w:szCs w:val="21"/>
                </w:rPr>
                <w:t>杨</w:t>
              </w:r>
              <w:r>
                <w:rPr>
                  <w:rFonts w:hint="eastAsia"/>
                  <w:szCs w:val="21"/>
                </w:rPr>
                <w:t>、</w:t>
              </w:r>
              <w:r>
                <w:rPr>
                  <w:szCs w:val="21"/>
                </w:rPr>
                <w:t>徐</w:t>
              </w:r>
            </w:ins>
          </w:p>
        </w:tc>
        <w:tc>
          <w:tcPr>
            <w:tcW w:w="1037" w:type="dxa"/>
          </w:tcPr>
          <w:p w14:paraId="4C2F01D6" w14:textId="3C57009A" w:rsidR="0087791D" w:rsidRDefault="0087791D" w:rsidP="0087791D">
            <w:pPr>
              <w:pStyle w:val="a7"/>
            </w:pPr>
            <w:ins w:id="687" w:author="Administrator" w:date="2018-11-08T20:49:00Z">
              <w:r>
                <w:rPr>
                  <w:rFonts w:hint="eastAsia"/>
                  <w:szCs w:val="21"/>
                </w:rPr>
                <w:t>沈、叶、</w:t>
              </w:r>
              <w:r>
                <w:rPr>
                  <w:szCs w:val="21"/>
                </w:rPr>
                <w:t>杨</w:t>
              </w:r>
              <w:r>
                <w:rPr>
                  <w:rFonts w:hint="eastAsia"/>
                  <w:szCs w:val="21"/>
                </w:rPr>
                <w:t>、</w:t>
              </w:r>
              <w:r>
                <w:rPr>
                  <w:szCs w:val="21"/>
                </w:rPr>
                <w:t>徐</w:t>
              </w:r>
            </w:ins>
            <w:del w:id="688" w:author="Administrator" w:date="2018-11-08T20:49:00Z">
              <w:r w:rsidDel="00103B1F">
                <w:rPr>
                  <w:rFonts w:hint="eastAsia"/>
                </w:rPr>
                <w:delText>沈、叶、</w:delText>
              </w:r>
              <w:r w:rsidDel="00103B1F">
                <w:delText>杨</w:delText>
              </w:r>
              <w:r w:rsidDel="00103B1F">
                <w:rPr>
                  <w:rFonts w:hint="eastAsia"/>
                </w:rPr>
                <w:delText>、</w:delText>
              </w:r>
              <w:r w:rsidDel="00103B1F">
                <w:delText>徐</w:delText>
              </w:r>
            </w:del>
          </w:p>
        </w:tc>
        <w:tc>
          <w:tcPr>
            <w:tcW w:w="1037" w:type="dxa"/>
          </w:tcPr>
          <w:p w14:paraId="426651B9" w14:textId="0E35844B" w:rsidR="0087791D" w:rsidRDefault="0087791D" w:rsidP="0087791D">
            <w:pPr>
              <w:pStyle w:val="a7"/>
            </w:pPr>
            <w:ins w:id="689" w:author="Administrator" w:date="2018-11-08T20:49:00Z">
              <w:r>
                <w:rPr>
                  <w:rFonts w:hint="eastAsia"/>
                  <w:szCs w:val="21"/>
                </w:rPr>
                <w:t>沈、叶、</w:t>
              </w:r>
              <w:r>
                <w:rPr>
                  <w:szCs w:val="21"/>
                </w:rPr>
                <w:t>杨</w:t>
              </w:r>
              <w:r>
                <w:rPr>
                  <w:rFonts w:hint="eastAsia"/>
                  <w:szCs w:val="21"/>
                </w:rPr>
                <w:t>、</w:t>
              </w:r>
              <w:r>
                <w:rPr>
                  <w:szCs w:val="21"/>
                </w:rPr>
                <w:t>徐</w:t>
              </w:r>
            </w:ins>
            <w:del w:id="690" w:author="Administrator" w:date="2018-11-08T20:49:00Z">
              <w:r w:rsidDel="00103B1F">
                <w:rPr>
                  <w:rFonts w:hint="eastAsia"/>
                </w:rPr>
                <w:delText>沈、叶、</w:delText>
              </w:r>
              <w:r w:rsidDel="00103B1F">
                <w:delText>杨</w:delText>
              </w:r>
              <w:r w:rsidDel="00103B1F">
                <w:rPr>
                  <w:rFonts w:hint="eastAsia"/>
                </w:rPr>
                <w:delText>、</w:delText>
              </w:r>
              <w:r w:rsidDel="00103B1F">
                <w:delText>徐</w:delText>
              </w:r>
            </w:del>
          </w:p>
        </w:tc>
        <w:tc>
          <w:tcPr>
            <w:tcW w:w="1037" w:type="dxa"/>
          </w:tcPr>
          <w:p w14:paraId="6A59FE05" w14:textId="263E4707" w:rsidR="0087791D" w:rsidRDefault="0087791D" w:rsidP="0087791D">
            <w:pPr>
              <w:pStyle w:val="a7"/>
            </w:pPr>
            <w:proofErr w:type="gramStart"/>
            <w:ins w:id="691" w:author="Administrator" w:date="2018-11-08T20:49:00Z">
              <w:r>
                <w:rPr>
                  <w:rFonts w:hint="eastAsia"/>
                  <w:szCs w:val="21"/>
                </w:rPr>
                <w:t>骆</w:t>
              </w:r>
            </w:ins>
            <w:proofErr w:type="gramEnd"/>
            <w:del w:id="692" w:author="Administrator" w:date="2018-11-08T20:49:00Z">
              <w:r w:rsidDel="00103B1F">
                <w:rPr>
                  <w:rFonts w:hint="eastAsia"/>
                </w:rPr>
                <w:delText>骆</w:delText>
              </w:r>
            </w:del>
          </w:p>
        </w:tc>
        <w:tc>
          <w:tcPr>
            <w:tcW w:w="1037" w:type="dxa"/>
          </w:tcPr>
          <w:p w14:paraId="19730187" w14:textId="24E16495" w:rsidR="0087791D" w:rsidRDefault="0087791D" w:rsidP="0087791D">
            <w:pPr>
              <w:pStyle w:val="a7"/>
            </w:pPr>
            <w:ins w:id="693" w:author="Administrator" w:date="2018-11-08T20:49:00Z">
              <w:r>
                <w:rPr>
                  <w:rFonts w:hint="eastAsia"/>
                  <w:szCs w:val="21"/>
                </w:rPr>
                <w:t>沈、叶、</w:t>
              </w:r>
              <w:proofErr w:type="gramStart"/>
              <w:r>
                <w:rPr>
                  <w:szCs w:val="21"/>
                </w:rPr>
                <w:t>骆</w:t>
              </w:r>
              <w:proofErr w:type="gramEnd"/>
              <w:r>
                <w:rPr>
                  <w:rFonts w:hint="eastAsia"/>
                  <w:szCs w:val="21"/>
                </w:rPr>
                <w:t>、</w:t>
              </w:r>
              <w:r>
                <w:rPr>
                  <w:szCs w:val="21"/>
                </w:rPr>
                <w:t>杨</w:t>
              </w:r>
            </w:ins>
            <w:del w:id="694" w:author="Administrator" w:date="2018-11-08T20:49:00Z">
              <w:r w:rsidDel="00103B1F">
                <w:rPr>
                  <w:rFonts w:hint="eastAsia"/>
                </w:rPr>
                <w:delText>沈、叶、</w:delText>
              </w:r>
              <w:r w:rsidDel="00103B1F">
                <w:delText>骆</w:delText>
              </w:r>
              <w:r w:rsidDel="00103B1F">
                <w:rPr>
                  <w:rFonts w:hint="eastAsia"/>
                </w:rPr>
                <w:delText>、</w:delText>
              </w:r>
              <w:r w:rsidDel="00103B1F">
                <w:delText>杨</w:delText>
              </w:r>
            </w:del>
          </w:p>
        </w:tc>
        <w:tc>
          <w:tcPr>
            <w:tcW w:w="1037" w:type="dxa"/>
          </w:tcPr>
          <w:p w14:paraId="6C0E473F" w14:textId="2E8FA7DC" w:rsidR="0087791D" w:rsidRDefault="0087791D" w:rsidP="0087791D">
            <w:pPr>
              <w:pStyle w:val="a7"/>
            </w:pPr>
            <w:ins w:id="695" w:author="Administrator" w:date="2018-11-08T20:49:00Z">
              <w:r>
                <w:rPr>
                  <w:rFonts w:hint="eastAsia"/>
                  <w:szCs w:val="21"/>
                </w:rPr>
                <w:t>沈</w:t>
              </w:r>
              <w:r>
                <w:rPr>
                  <w:szCs w:val="21"/>
                </w:rPr>
                <w:t>、</w:t>
              </w:r>
              <w:r>
                <w:rPr>
                  <w:rFonts w:hint="eastAsia"/>
                  <w:szCs w:val="21"/>
                </w:rPr>
                <w:t>叶、</w:t>
              </w:r>
              <w:proofErr w:type="gramStart"/>
              <w:r>
                <w:rPr>
                  <w:szCs w:val="21"/>
                </w:rPr>
                <w:t>骆</w:t>
              </w:r>
              <w:proofErr w:type="gramEnd"/>
              <w:r>
                <w:rPr>
                  <w:rFonts w:hint="eastAsia"/>
                  <w:szCs w:val="21"/>
                </w:rPr>
                <w:t>、</w:t>
              </w:r>
              <w:r>
                <w:rPr>
                  <w:szCs w:val="21"/>
                </w:rPr>
                <w:t>徐</w:t>
              </w:r>
            </w:ins>
            <w:del w:id="696" w:author="Administrator" w:date="2018-11-08T20:49:00Z">
              <w:r w:rsidDel="00103B1F">
                <w:rPr>
                  <w:rFonts w:hint="eastAsia"/>
                </w:rPr>
                <w:delText>沈</w:delText>
              </w:r>
              <w:r w:rsidDel="00103B1F">
                <w:delText>、</w:delText>
              </w:r>
              <w:r w:rsidDel="00103B1F">
                <w:rPr>
                  <w:rFonts w:hint="eastAsia"/>
                </w:rPr>
                <w:delText>叶、</w:delText>
              </w:r>
              <w:r w:rsidDel="00103B1F">
                <w:delText>骆</w:delText>
              </w:r>
              <w:r w:rsidDel="00103B1F">
                <w:rPr>
                  <w:rFonts w:hint="eastAsia"/>
                </w:rPr>
                <w:delText>、</w:delText>
              </w:r>
              <w:r w:rsidDel="00103B1F">
                <w:delText>徐</w:delText>
              </w:r>
            </w:del>
          </w:p>
        </w:tc>
        <w:tc>
          <w:tcPr>
            <w:tcW w:w="1037" w:type="dxa"/>
          </w:tcPr>
          <w:p w14:paraId="7AD0265B" w14:textId="58275D97" w:rsidR="0087791D" w:rsidRDefault="0087791D" w:rsidP="0087791D">
            <w:pPr>
              <w:pStyle w:val="a7"/>
            </w:pPr>
            <w:ins w:id="697" w:author="Administrator" w:date="2018-11-08T20:49:00Z">
              <w:r>
                <w:rPr>
                  <w:rFonts w:hint="eastAsia"/>
                  <w:szCs w:val="21"/>
                </w:rPr>
                <w:t>沈、</w:t>
              </w:r>
              <w:r>
                <w:rPr>
                  <w:szCs w:val="21"/>
                </w:rPr>
                <w:t>杨</w:t>
              </w:r>
              <w:r>
                <w:rPr>
                  <w:rFonts w:hint="eastAsia"/>
                  <w:szCs w:val="21"/>
                </w:rPr>
                <w:t>、</w:t>
              </w:r>
              <w:r>
                <w:rPr>
                  <w:szCs w:val="21"/>
                </w:rPr>
                <w:t>徐</w:t>
              </w:r>
            </w:ins>
          </w:p>
        </w:tc>
      </w:tr>
    </w:tbl>
    <w:p w14:paraId="10374FE0" w14:textId="07F4FEB2" w:rsidR="00A4110A" w:rsidRDefault="00271644" w:rsidP="00D130FB">
      <w:pPr>
        <w:pStyle w:val="2"/>
      </w:pPr>
      <w:bookmarkStart w:id="698" w:name="_Toc529481238"/>
      <w:ins w:id="699" w:author="Administrator" w:date="2018-11-08T22:38:00Z">
        <w:r>
          <w:t>4</w:t>
        </w:r>
      </w:ins>
      <w:del w:id="700" w:author="Administrator" w:date="2018-11-08T22:38:00Z">
        <w:r w:rsidR="00D130FB" w:rsidDel="00271644">
          <w:delText>3</w:delText>
        </w:r>
      </w:del>
      <w:r w:rsidR="00A4110A">
        <w:t>.</w:t>
      </w:r>
      <w:ins w:id="701" w:author="Administrator" w:date="2018-11-08T20:39:00Z">
        <w:r w:rsidR="00B50F80">
          <w:t>5</w:t>
        </w:r>
      </w:ins>
      <w:del w:id="702" w:author="Administrator" w:date="2018-11-08T20:39:00Z">
        <w:r w:rsidR="00A4110A" w:rsidDel="00B50F80">
          <w:delText>4</w:delText>
        </w:r>
      </w:del>
      <w:r w:rsidR="00A4110A">
        <w:t>设备</w:t>
      </w:r>
      <w:bookmarkEnd w:id="698"/>
    </w:p>
    <w:p w14:paraId="5C18A196" w14:textId="4BBF1DF6" w:rsidR="00EF3B0E" w:rsidRDefault="00EF3B0E" w:rsidP="00292CE8">
      <w:pPr>
        <w:pStyle w:val="a7"/>
      </w:pP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6"/>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292CE8">
            <w:pPr>
              <w:pStyle w:val="a7"/>
            </w:pPr>
            <w:r>
              <w:rPr>
                <w:rFonts w:hint="eastAsia"/>
              </w:rPr>
              <w:t>沈启航</w:t>
            </w:r>
          </w:p>
        </w:tc>
        <w:tc>
          <w:tcPr>
            <w:tcW w:w="6883" w:type="dxa"/>
          </w:tcPr>
          <w:p w14:paraId="7FDED132" w14:textId="6BCBD23F" w:rsidR="00EF3B0E" w:rsidRDefault="00CA5F77" w:rsidP="00292CE8">
            <w:pPr>
              <w:pStyle w:val="a7"/>
            </w:pPr>
            <w:r>
              <w:rPr>
                <w:rFonts w:hint="eastAsia"/>
              </w:rPr>
              <w:t>神舟</w:t>
            </w:r>
            <w:r>
              <w:rPr>
                <w:rFonts w:hint="eastAsia"/>
              </w:rPr>
              <w:t xml:space="preserve">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292CE8">
            <w:pPr>
              <w:pStyle w:val="a7"/>
            </w:pPr>
            <w:r>
              <w:rPr>
                <w:rFonts w:hint="eastAsia"/>
              </w:rPr>
              <w:t>叶柏成</w:t>
            </w:r>
          </w:p>
        </w:tc>
        <w:tc>
          <w:tcPr>
            <w:tcW w:w="6883" w:type="dxa"/>
          </w:tcPr>
          <w:p w14:paraId="4624309F" w14:textId="544A9201" w:rsidR="00EF3B0E" w:rsidRDefault="00EF3B0E" w:rsidP="00292CE8">
            <w:pPr>
              <w:pStyle w:val="a7"/>
            </w:pPr>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292CE8">
            <w:pPr>
              <w:pStyle w:val="a7"/>
            </w:pPr>
            <w:r>
              <w:rPr>
                <w:rFonts w:hint="eastAsia"/>
              </w:rPr>
              <w:t>杨以恒</w:t>
            </w:r>
          </w:p>
        </w:tc>
        <w:tc>
          <w:tcPr>
            <w:tcW w:w="6883" w:type="dxa"/>
          </w:tcPr>
          <w:p w14:paraId="508C6C81" w14:textId="382A3927" w:rsidR="00EF3B0E" w:rsidRDefault="00CA5F77" w:rsidP="00292CE8">
            <w:pPr>
              <w:pStyle w:val="a7"/>
            </w:pPr>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292CE8">
            <w:pPr>
              <w:pStyle w:val="a7"/>
            </w:pPr>
            <w:r>
              <w:rPr>
                <w:rFonts w:hint="eastAsia"/>
              </w:rPr>
              <w:t>徐哲远</w:t>
            </w:r>
          </w:p>
        </w:tc>
        <w:tc>
          <w:tcPr>
            <w:tcW w:w="6883" w:type="dxa"/>
          </w:tcPr>
          <w:p w14:paraId="1CE00A0E" w14:textId="61DD4066" w:rsidR="00EF3B0E" w:rsidRDefault="00CA5F77" w:rsidP="00292CE8">
            <w:pPr>
              <w:pStyle w:val="a7"/>
            </w:pPr>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292CE8">
            <w:pPr>
              <w:pStyle w:val="a7"/>
            </w:pPr>
            <w:r>
              <w:rPr>
                <w:rFonts w:hint="eastAsia"/>
              </w:rPr>
              <w:t>骆佳俊</w:t>
            </w:r>
          </w:p>
        </w:tc>
        <w:tc>
          <w:tcPr>
            <w:tcW w:w="6883" w:type="dxa"/>
          </w:tcPr>
          <w:p w14:paraId="75D7136E" w14:textId="593DD14E" w:rsidR="00EF3B0E" w:rsidRDefault="00CA5F77" w:rsidP="00292CE8">
            <w:pPr>
              <w:pStyle w:val="a7"/>
            </w:pPr>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292CE8">
            <w:pPr>
              <w:pStyle w:val="a7"/>
            </w:pPr>
            <w:r>
              <w:rPr>
                <w:rFonts w:hint="eastAsia"/>
              </w:rPr>
              <w:t>公用</w:t>
            </w:r>
          </w:p>
        </w:tc>
        <w:tc>
          <w:tcPr>
            <w:tcW w:w="6883" w:type="dxa"/>
          </w:tcPr>
          <w:p w14:paraId="559FDB15" w14:textId="799E132A" w:rsidR="00EF3B0E" w:rsidRDefault="00CA5F77" w:rsidP="00292CE8">
            <w:pPr>
              <w:pStyle w:val="a7"/>
            </w:pPr>
            <w:r>
              <w:rPr>
                <w:rFonts w:hint="eastAsia"/>
              </w:rPr>
              <w:t>暂无</w:t>
            </w:r>
          </w:p>
        </w:tc>
      </w:tr>
    </w:tbl>
    <w:p w14:paraId="34FFF7A1" w14:textId="5CDBA790" w:rsidR="00A4110A" w:rsidRDefault="00271644" w:rsidP="00D130FB">
      <w:pPr>
        <w:pStyle w:val="2"/>
        <w:rPr>
          <w:rFonts w:hint="eastAsia"/>
        </w:rPr>
      </w:pPr>
      <w:bookmarkStart w:id="703" w:name="_Toc529481239"/>
      <w:ins w:id="704" w:author="Administrator" w:date="2018-11-08T22:38:00Z">
        <w:r>
          <w:t>4</w:t>
        </w:r>
      </w:ins>
      <w:del w:id="705" w:author="Administrator" w:date="2018-11-08T22:38:00Z">
        <w:r w:rsidR="00D130FB" w:rsidDel="00271644">
          <w:delText>3</w:delText>
        </w:r>
      </w:del>
      <w:r w:rsidR="00A4110A">
        <w:t>.</w:t>
      </w:r>
      <w:ins w:id="706" w:author="Administrator" w:date="2018-11-08T20:39:00Z">
        <w:r w:rsidR="00B50F80">
          <w:t>6</w:t>
        </w:r>
      </w:ins>
      <w:del w:id="707" w:author="Administrator" w:date="2018-11-08T20:39:00Z">
        <w:r w:rsidR="00A4110A" w:rsidDel="00B50F80">
          <w:delText>5</w:delText>
        </w:r>
      </w:del>
      <w:r w:rsidR="00A4110A">
        <w:t>关键技术分析</w:t>
      </w:r>
      <w:ins w:id="708" w:author="Administrator" w:date="2018-11-08T20:49:00Z">
        <w:r w:rsidR="0087791D">
          <w:rPr>
            <w:rFonts w:hint="eastAsia"/>
          </w:rPr>
          <w:t>及</w:t>
        </w:r>
        <w:r w:rsidR="0087791D">
          <w:t>备选方案</w:t>
        </w:r>
      </w:ins>
      <w:bookmarkEnd w:id="703"/>
    </w:p>
    <w:p w14:paraId="5ACB9841" w14:textId="49756711" w:rsidR="00A4110A" w:rsidRDefault="00271644" w:rsidP="00D130FB">
      <w:pPr>
        <w:pStyle w:val="3"/>
      </w:pPr>
      <w:bookmarkStart w:id="709" w:name="_Toc529481240"/>
      <w:ins w:id="710" w:author="Administrator" w:date="2018-11-08T22:38:00Z">
        <w:r>
          <w:t>4</w:t>
        </w:r>
      </w:ins>
      <w:del w:id="711" w:author="Administrator" w:date="2018-11-08T22:38:00Z">
        <w:r w:rsidR="00D130FB" w:rsidDel="00271644">
          <w:delText>3</w:delText>
        </w:r>
      </w:del>
      <w:r w:rsidR="00A4110A">
        <w:t>.</w:t>
      </w:r>
      <w:ins w:id="712" w:author="Administrator" w:date="2018-11-08T20:39:00Z">
        <w:r w:rsidR="00B50F80">
          <w:t>6</w:t>
        </w:r>
      </w:ins>
      <w:del w:id="713" w:author="Administrator" w:date="2018-11-08T20:39:00Z">
        <w:r w:rsidR="00A4110A" w:rsidDel="00B50F80">
          <w:delText>5</w:delText>
        </w:r>
      </w:del>
      <w:r w:rsidR="00A4110A">
        <w:t>.1</w:t>
      </w:r>
      <w:ins w:id="714" w:author="Administrator" w:date="2018-11-08T20:58:00Z">
        <w:r w:rsidR="00B16E57">
          <w:t xml:space="preserve"> </w:t>
        </w:r>
      </w:ins>
      <w:del w:id="715" w:author="Administrator" w:date="2018-11-08T20:58:00Z">
        <w:r w:rsidR="00A4110A" w:rsidDel="00B16E57">
          <w:delText>网页</w:delText>
        </w:r>
      </w:del>
      <w:ins w:id="716" w:author="Administrator" w:date="2018-11-08T22:56:00Z">
        <w:r w:rsidR="00E765D7">
          <w:rPr>
            <w:rFonts w:hint="eastAsia"/>
          </w:rPr>
          <w:t>网站</w:t>
        </w:r>
      </w:ins>
      <w:r w:rsidR="00A4110A">
        <w:t>后端</w:t>
      </w:r>
      <w:bookmarkEnd w:id="709"/>
    </w:p>
    <w:tbl>
      <w:tblPr>
        <w:tblStyle w:val="a6"/>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Pr="00292CE8" w:rsidRDefault="00F2004B" w:rsidP="00292CE8">
            <w:pPr>
              <w:pStyle w:val="a7"/>
              <w:rPr>
                <w:rFonts w:ascii="宋体" w:hAnsi="宋体"/>
                <w:b/>
                <w:sz w:val="24"/>
              </w:rPr>
            </w:pPr>
            <w:r w:rsidRPr="00292CE8">
              <w:rPr>
                <w:rFonts w:ascii="宋体" w:hAnsi="宋体" w:hint="eastAsia"/>
                <w:b/>
                <w:sz w:val="24"/>
              </w:rPr>
              <w:t>方案</w:t>
            </w:r>
          </w:p>
        </w:tc>
        <w:tc>
          <w:tcPr>
            <w:tcW w:w="1417" w:type="dxa"/>
          </w:tcPr>
          <w:p w14:paraId="6CB85648" w14:textId="76AF9E74" w:rsidR="00F2004B" w:rsidRPr="00292CE8" w:rsidRDefault="00F2004B" w:rsidP="00292CE8">
            <w:pPr>
              <w:pStyle w:val="a7"/>
              <w:rPr>
                <w:rFonts w:ascii="宋体" w:hAnsi="宋体"/>
                <w:b/>
                <w:sz w:val="24"/>
              </w:rPr>
            </w:pPr>
            <w:r w:rsidRPr="00292CE8">
              <w:rPr>
                <w:rFonts w:ascii="宋体" w:hAnsi="宋体" w:hint="eastAsia"/>
                <w:b/>
                <w:sz w:val="24"/>
              </w:rPr>
              <w:t>开发语言</w:t>
            </w:r>
          </w:p>
        </w:tc>
        <w:tc>
          <w:tcPr>
            <w:tcW w:w="1276" w:type="dxa"/>
          </w:tcPr>
          <w:p w14:paraId="76D2F4B9" w14:textId="58DDED21" w:rsidR="00F2004B" w:rsidRPr="00292CE8" w:rsidRDefault="00F2004B" w:rsidP="00292CE8">
            <w:pPr>
              <w:pStyle w:val="a7"/>
              <w:rPr>
                <w:rFonts w:ascii="宋体" w:hAnsi="宋体"/>
                <w:b/>
                <w:sz w:val="24"/>
              </w:rPr>
            </w:pPr>
            <w:r w:rsidRPr="00292CE8">
              <w:rPr>
                <w:rFonts w:ascii="宋体" w:hAnsi="宋体" w:hint="eastAsia"/>
                <w:b/>
                <w:sz w:val="24"/>
              </w:rPr>
              <w:t>框架</w:t>
            </w:r>
          </w:p>
        </w:tc>
        <w:tc>
          <w:tcPr>
            <w:tcW w:w="1991" w:type="dxa"/>
          </w:tcPr>
          <w:p w14:paraId="1603650E" w14:textId="2766BFF2" w:rsidR="00F2004B" w:rsidRPr="00292CE8" w:rsidRDefault="00F2004B" w:rsidP="00292CE8">
            <w:pPr>
              <w:pStyle w:val="a7"/>
              <w:rPr>
                <w:rFonts w:ascii="宋体" w:hAnsi="宋体"/>
                <w:b/>
                <w:sz w:val="24"/>
              </w:rPr>
            </w:pPr>
            <w:r w:rsidRPr="00292CE8">
              <w:rPr>
                <w:rFonts w:ascii="宋体" w:hAnsi="宋体" w:hint="eastAsia"/>
                <w:b/>
                <w:sz w:val="24"/>
              </w:rPr>
              <w:t>优点</w:t>
            </w:r>
          </w:p>
        </w:tc>
        <w:tc>
          <w:tcPr>
            <w:tcW w:w="1383" w:type="dxa"/>
          </w:tcPr>
          <w:p w14:paraId="1B4889B4" w14:textId="6F6A9838" w:rsidR="00F2004B" w:rsidRPr="00292CE8" w:rsidRDefault="00F2004B" w:rsidP="00292CE8">
            <w:pPr>
              <w:pStyle w:val="a7"/>
              <w:rPr>
                <w:rFonts w:ascii="宋体" w:hAnsi="宋体"/>
                <w:b/>
                <w:sz w:val="24"/>
              </w:rPr>
            </w:pPr>
            <w:r w:rsidRPr="00292CE8">
              <w:rPr>
                <w:rFonts w:ascii="宋体" w:hAnsi="宋体" w:hint="eastAsia"/>
                <w:b/>
                <w:sz w:val="24"/>
              </w:rPr>
              <w:t>缺点</w:t>
            </w:r>
          </w:p>
        </w:tc>
        <w:tc>
          <w:tcPr>
            <w:tcW w:w="1383" w:type="dxa"/>
          </w:tcPr>
          <w:p w14:paraId="48D77A09" w14:textId="56456622" w:rsidR="00F2004B" w:rsidRPr="00292CE8" w:rsidRDefault="00F2004B" w:rsidP="00292CE8">
            <w:pPr>
              <w:pStyle w:val="a7"/>
              <w:rPr>
                <w:rFonts w:ascii="宋体" w:hAnsi="宋体"/>
                <w:b/>
                <w:sz w:val="24"/>
              </w:rPr>
            </w:pPr>
            <w:r w:rsidRPr="00292CE8">
              <w:rPr>
                <w:rFonts w:ascii="宋体" w:hAnsi="宋体" w:hint="eastAsia"/>
                <w:b/>
                <w:sz w:val="24"/>
              </w:rPr>
              <w:t>选择</w:t>
            </w:r>
          </w:p>
        </w:tc>
      </w:tr>
      <w:tr w:rsidR="00F2004B" w14:paraId="5D588901" w14:textId="77777777" w:rsidTr="00F2004B">
        <w:tc>
          <w:tcPr>
            <w:tcW w:w="846" w:type="dxa"/>
          </w:tcPr>
          <w:p w14:paraId="54AAF043" w14:textId="4A5EC69F" w:rsidR="00F2004B" w:rsidRPr="00292CE8" w:rsidRDefault="00F2004B" w:rsidP="00292CE8">
            <w:pPr>
              <w:pStyle w:val="a7"/>
              <w:rPr>
                <w:rFonts w:ascii="宋体" w:hAnsi="宋体"/>
              </w:rPr>
            </w:pPr>
            <w:r w:rsidRPr="00292CE8">
              <w:rPr>
                <w:rFonts w:ascii="宋体" w:hAnsi="宋体" w:hint="eastAsia"/>
              </w:rPr>
              <w:t>1</w:t>
            </w:r>
          </w:p>
        </w:tc>
        <w:tc>
          <w:tcPr>
            <w:tcW w:w="1417" w:type="dxa"/>
          </w:tcPr>
          <w:p w14:paraId="3CD00B0A" w14:textId="7D7D4E7B" w:rsidR="00F2004B" w:rsidRPr="00292CE8" w:rsidRDefault="00F2004B" w:rsidP="00292CE8">
            <w:pPr>
              <w:pStyle w:val="a7"/>
              <w:rPr>
                <w:rFonts w:ascii="宋体" w:hAnsi="宋体"/>
              </w:rPr>
            </w:pPr>
            <w:r w:rsidRPr="00292CE8">
              <w:rPr>
                <w:rFonts w:ascii="宋体" w:hAnsi="宋体" w:hint="eastAsia"/>
              </w:rPr>
              <w:t>JAVA</w:t>
            </w:r>
          </w:p>
        </w:tc>
        <w:tc>
          <w:tcPr>
            <w:tcW w:w="1276" w:type="dxa"/>
          </w:tcPr>
          <w:p w14:paraId="14444A2A" w14:textId="4AC94B9E" w:rsidR="00F2004B" w:rsidRPr="00292CE8" w:rsidRDefault="00F2004B" w:rsidP="00292CE8">
            <w:pPr>
              <w:pStyle w:val="a7"/>
              <w:rPr>
                <w:rFonts w:ascii="宋体" w:hAnsi="宋体"/>
              </w:rPr>
            </w:pPr>
            <w:r w:rsidRPr="00292CE8">
              <w:rPr>
                <w:rFonts w:ascii="宋体" w:hAnsi="宋体" w:hint="eastAsia"/>
              </w:rPr>
              <w:t>Sp</w:t>
            </w:r>
            <w:r w:rsidRPr="00292CE8">
              <w:rPr>
                <w:rFonts w:ascii="宋体" w:hAnsi="宋体"/>
              </w:rPr>
              <w:t>ring</w:t>
            </w:r>
          </w:p>
        </w:tc>
        <w:tc>
          <w:tcPr>
            <w:tcW w:w="1991" w:type="dxa"/>
          </w:tcPr>
          <w:p w14:paraId="2BE2BAC8" w14:textId="77777777" w:rsidR="00F2004B" w:rsidRPr="00292CE8" w:rsidRDefault="00F2004B" w:rsidP="00292CE8">
            <w:pPr>
              <w:pStyle w:val="a7"/>
              <w:rPr>
                <w:rFonts w:ascii="宋体" w:hAnsi="宋体"/>
              </w:rPr>
            </w:pPr>
            <w:r w:rsidRPr="00292CE8">
              <w:rPr>
                <w:rFonts w:ascii="宋体" w:hAnsi="宋体" w:hint="eastAsia"/>
              </w:rPr>
              <w:t>文档丰富；</w:t>
            </w:r>
          </w:p>
          <w:p w14:paraId="342454FC" w14:textId="77777777" w:rsidR="00F2004B" w:rsidRPr="00292CE8" w:rsidRDefault="00F2004B" w:rsidP="00292CE8">
            <w:pPr>
              <w:pStyle w:val="a7"/>
              <w:rPr>
                <w:rFonts w:ascii="宋体" w:hAnsi="宋体"/>
              </w:rPr>
            </w:pPr>
            <w:r w:rsidRPr="00292CE8">
              <w:rPr>
                <w:rFonts w:ascii="宋体" w:hAnsi="宋体" w:hint="eastAsia"/>
              </w:rPr>
              <w:t>社区活跃；</w:t>
            </w:r>
          </w:p>
          <w:p w14:paraId="1ADDE455" w14:textId="70DD2894" w:rsidR="00F2004B" w:rsidRPr="00292CE8" w:rsidRDefault="00F2004B" w:rsidP="00292CE8">
            <w:pPr>
              <w:pStyle w:val="a7"/>
              <w:rPr>
                <w:rFonts w:ascii="宋体" w:hAnsi="宋体"/>
              </w:rPr>
            </w:pPr>
            <w:r w:rsidRPr="00292CE8">
              <w:rPr>
                <w:rFonts w:ascii="宋体" w:hAnsi="宋体" w:hint="eastAsia"/>
              </w:rPr>
              <w:t>组内大部分成员对</w:t>
            </w:r>
            <w:r w:rsidRPr="00292CE8">
              <w:rPr>
                <w:rFonts w:ascii="宋体" w:hAnsi="宋体"/>
              </w:rPr>
              <w:t>Java语言较Python来说更熟悉；</w:t>
            </w:r>
          </w:p>
        </w:tc>
        <w:tc>
          <w:tcPr>
            <w:tcW w:w="1383" w:type="dxa"/>
          </w:tcPr>
          <w:p w14:paraId="5B2619E9" w14:textId="77777777" w:rsidR="00F2004B" w:rsidRPr="00292CE8" w:rsidRDefault="00F2004B" w:rsidP="00292CE8">
            <w:pPr>
              <w:pStyle w:val="a7"/>
              <w:rPr>
                <w:rFonts w:ascii="宋体" w:hAnsi="宋体"/>
              </w:rPr>
            </w:pPr>
            <w:r w:rsidRPr="00292CE8">
              <w:rPr>
                <w:rFonts w:ascii="宋体" w:hAnsi="宋体" w:hint="eastAsia"/>
              </w:rPr>
              <w:t>组内没有成员对该框架有过开发经验；</w:t>
            </w:r>
          </w:p>
          <w:p w14:paraId="4D8D57C3" w14:textId="5FBCE878" w:rsidR="00F2004B" w:rsidRPr="00292CE8" w:rsidRDefault="00F2004B" w:rsidP="00292CE8">
            <w:pPr>
              <w:pStyle w:val="a7"/>
              <w:rPr>
                <w:rFonts w:ascii="宋体" w:hAnsi="宋体"/>
              </w:rPr>
            </w:pPr>
            <w:r w:rsidRPr="00292CE8">
              <w:rPr>
                <w:rFonts w:ascii="宋体" w:hAnsi="宋体" w:hint="eastAsia"/>
              </w:rPr>
              <w:t>功能繁杂，学习难度较方</w:t>
            </w:r>
            <w:r w:rsidRPr="00292CE8">
              <w:rPr>
                <w:rFonts w:ascii="宋体" w:hAnsi="宋体" w:hint="eastAsia"/>
              </w:rPr>
              <w:lastRenderedPageBreak/>
              <w:t>案</w:t>
            </w:r>
            <w:proofErr w:type="gramStart"/>
            <w:r w:rsidRPr="00292CE8">
              <w:rPr>
                <w:rFonts w:ascii="宋体" w:hAnsi="宋体" w:hint="eastAsia"/>
              </w:rPr>
              <w:t>一</w:t>
            </w:r>
            <w:proofErr w:type="gramEnd"/>
            <w:r w:rsidRPr="00292CE8">
              <w:rPr>
                <w:rFonts w:ascii="宋体" w:hAnsi="宋体" w:hint="eastAsia"/>
              </w:rPr>
              <w:t>更大；</w:t>
            </w:r>
          </w:p>
        </w:tc>
        <w:tc>
          <w:tcPr>
            <w:tcW w:w="1383" w:type="dxa"/>
          </w:tcPr>
          <w:p w14:paraId="426CA73C" w14:textId="37FFC2EE" w:rsidR="00F2004B" w:rsidRPr="00292CE8" w:rsidRDefault="00E765D7" w:rsidP="00292CE8">
            <w:pPr>
              <w:pStyle w:val="a7"/>
              <w:rPr>
                <w:rFonts w:ascii="宋体" w:hAnsi="宋体"/>
              </w:rPr>
            </w:pPr>
            <w:ins w:id="717" w:author="Administrator" w:date="2018-11-08T22:57:00Z">
              <w:r>
                <w:rPr>
                  <w:rFonts w:ascii="宋体" w:hAnsi="宋体" w:hint="eastAsia"/>
                </w:rPr>
                <w:lastRenderedPageBreak/>
                <w:t>√</w:t>
              </w:r>
            </w:ins>
          </w:p>
        </w:tc>
      </w:tr>
      <w:tr w:rsidR="00F2004B" w14:paraId="2B379C64" w14:textId="77777777" w:rsidTr="00F2004B">
        <w:tc>
          <w:tcPr>
            <w:tcW w:w="846" w:type="dxa"/>
          </w:tcPr>
          <w:p w14:paraId="288CCDE5" w14:textId="30F68C9E" w:rsidR="00F2004B" w:rsidRPr="00292CE8" w:rsidRDefault="00F2004B" w:rsidP="00292CE8">
            <w:pPr>
              <w:pStyle w:val="a7"/>
              <w:rPr>
                <w:rFonts w:ascii="宋体" w:hAnsi="宋体"/>
              </w:rPr>
            </w:pPr>
            <w:r w:rsidRPr="00292CE8">
              <w:rPr>
                <w:rFonts w:ascii="宋体" w:hAnsi="宋体" w:hint="eastAsia"/>
              </w:rPr>
              <w:lastRenderedPageBreak/>
              <w:t>2</w:t>
            </w:r>
          </w:p>
        </w:tc>
        <w:tc>
          <w:tcPr>
            <w:tcW w:w="1417" w:type="dxa"/>
          </w:tcPr>
          <w:p w14:paraId="3CC39E90" w14:textId="4B38B0A8" w:rsidR="00F2004B" w:rsidRPr="00292CE8" w:rsidRDefault="00F2004B" w:rsidP="00292CE8">
            <w:pPr>
              <w:pStyle w:val="a7"/>
              <w:rPr>
                <w:rFonts w:ascii="宋体" w:hAnsi="宋体"/>
              </w:rPr>
            </w:pPr>
            <w:r w:rsidRPr="00292CE8">
              <w:rPr>
                <w:rFonts w:ascii="宋体" w:hAnsi="宋体" w:hint="eastAsia"/>
              </w:rPr>
              <w:t>Python</w:t>
            </w:r>
          </w:p>
        </w:tc>
        <w:tc>
          <w:tcPr>
            <w:tcW w:w="1276" w:type="dxa"/>
          </w:tcPr>
          <w:p w14:paraId="37A6C205" w14:textId="06FD3F2E" w:rsidR="00F2004B" w:rsidRPr="00292CE8" w:rsidRDefault="00F2004B" w:rsidP="00292CE8">
            <w:pPr>
              <w:pStyle w:val="a7"/>
              <w:rPr>
                <w:rFonts w:ascii="宋体" w:hAnsi="宋体"/>
              </w:rPr>
            </w:pPr>
            <w:proofErr w:type="spellStart"/>
            <w:r w:rsidRPr="00292CE8">
              <w:rPr>
                <w:rFonts w:ascii="宋体" w:hAnsi="宋体" w:hint="eastAsia"/>
              </w:rPr>
              <w:t>D</w:t>
            </w:r>
            <w:r w:rsidRPr="00292CE8">
              <w:rPr>
                <w:rFonts w:ascii="宋体" w:hAnsi="宋体"/>
              </w:rPr>
              <w:t>jango</w:t>
            </w:r>
            <w:proofErr w:type="spellEnd"/>
          </w:p>
        </w:tc>
        <w:tc>
          <w:tcPr>
            <w:tcW w:w="1991" w:type="dxa"/>
          </w:tcPr>
          <w:p w14:paraId="23579397" w14:textId="77777777" w:rsidR="00F2004B" w:rsidRPr="00292CE8" w:rsidRDefault="00F2004B" w:rsidP="00292CE8">
            <w:pPr>
              <w:pStyle w:val="a7"/>
              <w:rPr>
                <w:rFonts w:ascii="宋体" w:hAnsi="宋体"/>
              </w:rPr>
            </w:pPr>
            <w:r w:rsidRPr="00292CE8">
              <w:rPr>
                <w:rFonts w:ascii="宋体" w:hAnsi="宋体" w:hint="eastAsia"/>
              </w:rPr>
              <w:t>入门难度低；</w:t>
            </w:r>
          </w:p>
          <w:p w14:paraId="71C5DDC2" w14:textId="77777777" w:rsidR="00F2004B" w:rsidRPr="00292CE8" w:rsidRDefault="00F2004B" w:rsidP="00292CE8">
            <w:pPr>
              <w:pStyle w:val="a7"/>
              <w:rPr>
                <w:rFonts w:ascii="宋体" w:hAnsi="宋体"/>
              </w:rPr>
            </w:pPr>
            <w:r w:rsidRPr="00292CE8">
              <w:rPr>
                <w:rFonts w:ascii="宋体" w:hAnsi="宋体" w:hint="eastAsia"/>
              </w:rPr>
              <w:t>文档丰富；</w:t>
            </w:r>
          </w:p>
          <w:p w14:paraId="4ED95220" w14:textId="77777777" w:rsidR="00F2004B" w:rsidRPr="00292CE8" w:rsidRDefault="00F2004B" w:rsidP="00292CE8">
            <w:pPr>
              <w:pStyle w:val="a7"/>
              <w:rPr>
                <w:rFonts w:ascii="宋体" w:hAnsi="宋体"/>
              </w:rPr>
            </w:pPr>
            <w:r w:rsidRPr="00292CE8">
              <w:rPr>
                <w:rFonts w:ascii="宋体" w:hAnsi="宋体" w:hint="eastAsia"/>
              </w:rPr>
              <w:t>社区活跃；</w:t>
            </w:r>
          </w:p>
          <w:p w14:paraId="136E0D24" w14:textId="0230746A" w:rsidR="00F2004B" w:rsidRPr="00292CE8" w:rsidRDefault="00F2004B" w:rsidP="00292CE8">
            <w:pPr>
              <w:pStyle w:val="a7"/>
              <w:rPr>
                <w:rFonts w:ascii="宋体" w:hAnsi="宋体"/>
              </w:rPr>
            </w:pPr>
            <w:r w:rsidRPr="00292CE8">
              <w:rPr>
                <w:rFonts w:ascii="宋体" w:hAnsi="宋体" w:hint="eastAsia"/>
              </w:rPr>
              <w:t>适合轻量级网站的快速开发；</w:t>
            </w:r>
          </w:p>
        </w:tc>
        <w:tc>
          <w:tcPr>
            <w:tcW w:w="1383" w:type="dxa"/>
          </w:tcPr>
          <w:p w14:paraId="7FFAD0F3" w14:textId="1FE31810" w:rsidR="00F2004B" w:rsidRPr="00292CE8" w:rsidRDefault="00F2004B" w:rsidP="00292CE8">
            <w:pPr>
              <w:pStyle w:val="a7"/>
              <w:rPr>
                <w:rFonts w:ascii="宋体" w:hAnsi="宋体"/>
              </w:rPr>
            </w:pPr>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p>
        </w:tc>
        <w:tc>
          <w:tcPr>
            <w:tcW w:w="1383" w:type="dxa"/>
          </w:tcPr>
          <w:p w14:paraId="542F074B" w14:textId="77777777" w:rsidR="00F2004B" w:rsidRPr="00292CE8" w:rsidRDefault="00F2004B" w:rsidP="00292CE8">
            <w:pPr>
              <w:pStyle w:val="a7"/>
              <w:rPr>
                <w:rFonts w:ascii="宋体" w:hAnsi="宋体"/>
              </w:rPr>
            </w:pPr>
          </w:p>
        </w:tc>
      </w:tr>
    </w:tbl>
    <w:p w14:paraId="4F9CDB5E" w14:textId="40086F10" w:rsidR="00A4110A" w:rsidRDefault="00271644" w:rsidP="00D130FB">
      <w:pPr>
        <w:pStyle w:val="3"/>
      </w:pPr>
      <w:bookmarkStart w:id="718" w:name="_Toc529481241"/>
      <w:ins w:id="719" w:author="Administrator" w:date="2018-11-08T22:38:00Z">
        <w:r>
          <w:t>4</w:t>
        </w:r>
      </w:ins>
      <w:del w:id="720" w:author="Administrator" w:date="2018-11-08T22:38:00Z">
        <w:r w:rsidR="00D130FB" w:rsidDel="00271644">
          <w:delText>3</w:delText>
        </w:r>
      </w:del>
      <w:r w:rsidR="00A4110A">
        <w:t>.</w:t>
      </w:r>
      <w:ins w:id="721" w:author="Administrator" w:date="2018-11-08T20:39:00Z">
        <w:r w:rsidR="00B50F80">
          <w:t>6</w:t>
        </w:r>
      </w:ins>
      <w:del w:id="722" w:author="Administrator" w:date="2018-11-08T20:39:00Z">
        <w:r w:rsidR="00A4110A" w:rsidDel="00B50F80">
          <w:delText>5</w:delText>
        </w:r>
      </w:del>
      <w:r w:rsidR="00A4110A">
        <w:t>.2</w:t>
      </w:r>
      <w:ins w:id="723" w:author="Administrator" w:date="2018-11-08T21:00:00Z">
        <w:r w:rsidR="00B16E57">
          <w:t xml:space="preserve"> </w:t>
        </w:r>
      </w:ins>
      <w:del w:id="724" w:author="Administrator" w:date="2018-11-08T21:00:00Z">
        <w:r w:rsidR="00A4110A" w:rsidDel="00B16E57">
          <w:delText>网页</w:delText>
        </w:r>
      </w:del>
      <w:ins w:id="725" w:author="Administrator" w:date="2018-11-08T21:00:00Z">
        <w:r w:rsidR="00B16E57">
          <w:rPr>
            <w:rFonts w:hint="eastAsia"/>
          </w:rPr>
          <w:t>APP</w:t>
        </w:r>
      </w:ins>
      <w:r w:rsidR="00A4110A">
        <w:t>前端</w:t>
      </w:r>
      <w:bookmarkEnd w:id="718"/>
    </w:p>
    <w:tbl>
      <w:tblPr>
        <w:tblStyle w:val="a6"/>
        <w:tblW w:w="0" w:type="auto"/>
        <w:tblLook w:val="04A0" w:firstRow="1" w:lastRow="0" w:firstColumn="1" w:lastColumn="0" w:noHBand="0" w:noVBand="1"/>
      </w:tblPr>
      <w:tblGrid>
        <w:gridCol w:w="1276"/>
        <w:gridCol w:w="1806"/>
        <w:gridCol w:w="1365"/>
        <w:gridCol w:w="1297"/>
        <w:gridCol w:w="1276"/>
        <w:gridCol w:w="1276"/>
      </w:tblGrid>
      <w:tr w:rsidR="00E50DB4" w14:paraId="28C1A485" w14:textId="77777777" w:rsidTr="00E50DB4">
        <w:tc>
          <w:tcPr>
            <w:tcW w:w="1382" w:type="dxa"/>
          </w:tcPr>
          <w:p w14:paraId="4CC4184E" w14:textId="75ADB5D3" w:rsidR="00E50DB4" w:rsidRPr="00292CE8" w:rsidRDefault="00E50DB4" w:rsidP="00E50DB4">
            <w:pPr>
              <w:rPr>
                <w:rFonts w:ascii="宋体" w:eastAsia="宋体" w:hAnsi="宋体"/>
                <w:b/>
                <w:sz w:val="24"/>
              </w:rPr>
            </w:pPr>
            <w:r w:rsidRPr="00292CE8">
              <w:rPr>
                <w:rFonts w:ascii="宋体" w:eastAsia="宋体" w:hAnsi="宋体" w:hint="eastAsia"/>
                <w:b/>
                <w:sz w:val="24"/>
              </w:rPr>
              <w:t>编号</w:t>
            </w:r>
          </w:p>
        </w:tc>
        <w:tc>
          <w:tcPr>
            <w:tcW w:w="1382" w:type="dxa"/>
          </w:tcPr>
          <w:p w14:paraId="19E5464C" w14:textId="1AC7DE1A" w:rsidR="00E50DB4" w:rsidRPr="00292CE8" w:rsidRDefault="00E50DB4" w:rsidP="00E50DB4">
            <w:pPr>
              <w:rPr>
                <w:rFonts w:ascii="宋体" w:eastAsia="宋体" w:hAnsi="宋体"/>
                <w:b/>
                <w:sz w:val="24"/>
              </w:rPr>
            </w:pPr>
            <w:r w:rsidRPr="00292CE8">
              <w:rPr>
                <w:rFonts w:ascii="宋体" w:eastAsia="宋体" w:hAnsi="宋体" w:hint="eastAsia"/>
                <w:b/>
                <w:sz w:val="24"/>
              </w:rPr>
              <w:t>开发</w:t>
            </w:r>
            <w:r w:rsidRPr="00292CE8">
              <w:rPr>
                <w:rFonts w:ascii="宋体" w:eastAsia="宋体" w:hAnsi="宋体"/>
                <w:b/>
                <w:sz w:val="24"/>
              </w:rPr>
              <w:t>语言</w:t>
            </w:r>
          </w:p>
        </w:tc>
        <w:tc>
          <w:tcPr>
            <w:tcW w:w="1383" w:type="dxa"/>
          </w:tcPr>
          <w:p w14:paraId="0BC6A2E9" w14:textId="4AB26E94" w:rsidR="00E50DB4" w:rsidRPr="00292CE8" w:rsidRDefault="00E50DB4" w:rsidP="00E50DB4">
            <w:pPr>
              <w:rPr>
                <w:rFonts w:ascii="宋体" w:eastAsia="宋体" w:hAnsi="宋体"/>
                <w:b/>
                <w:sz w:val="24"/>
              </w:rPr>
            </w:pPr>
            <w:r w:rsidRPr="00292CE8">
              <w:rPr>
                <w:rFonts w:ascii="宋体" w:eastAsia="宋体" w:hAnsi="宋体" w:hint="eastAsia"/>
                <w:b/>
                <w:sz w:val="24"/>
              </w:rPr>
              <w:t>框架</w:t>
            </w:r>
          </w:p>
        </w:tc>
        <w:tc>
          <w:tcPr>
            <w:tcW w:w="1383" w:type="dxa"/>
          </w:tcPr>
          <w:p w14:paraId="5E647B31" w14:textId="30A681A0" w:rsidR="00E50DB4" w:rsidRPr="00292CE8" w:rsidRDefault="00E50DB4" w:rsidP="00E50DB4">
            <w:pPr>
              <w:rPr>
                <w:rFonts w:ascii="宋体" w:eastAsia="宋体" w:hAnsi="宋体"/>
                <w:b/>
                <w:sz w:val="24"/>
              </w:rPr>
            </w:pPr>
            <w:r w:rsidRPr="00292CE8">
              <w:rPr>
                <w:rFonts w:ascii="宋体" w:eastAsia="宋体" w:hAnsi="宋体" w:hint="eastAsia"/>
                <w:b/>
                <w:sz w:val="24"/>
              </w:rPr>
              <w:t>优点</w:t>
            </w:r>
          </w:p>
        </w:tc>
        <w:tc>
          <w:tcPr>
            <w:tcW w:w="1383" w:type="dxa"/>
          </w:tcPr>
          <w:p w14:paraId="4FD6E9A1" w14:textId="7E3F5E5E" w:rsidR="00E50DB4" w:rsidRPr="00292CE8" w:rsidRDefault="00E50DB4" w:rsidP="00E50DB4">
            <w:pPr>
              <w:rPr>
                <w:rFonts w:ascii="宋体" w:eastAsia="宋体" w:hAnsi="宋体"/>
                <w:b/>
                <w:sz w:val="24"/>
              </w:rPr>
            </w:pPr>
            <w:r w:rsidRPr="00292CE8">
              <w:rPr>
                <w:rFonts w:ascii="宋体" w:eastAsia="宋体" w:hAnsi="宋体" w:hint="eastAsia"/>
                <w:b/>
                <w:sz w:val="24"/>
              </w:rPr>
              <w:t>缺点</w:t>
            </w:r>
          </w:p>
        </w:tc>
        <w:tc>
          <w:tcPr>
            <w:tcW w:w="1383" w:type="dxa"/>
          </w:tcPr>
          <w:p w14:paraId="02CDB5BC" w14:textId="2961F9C7" w:rsidR="00E50DB4" w:rsidRPr="00292CE8" w:rsidRDefault="00E50DB4" w:rsidP="00E50DB4">
            <w:pPr>
              <w:rPr>
                <w:rFonts w:ascii="宋体" w:eastAsia="宋体" w:hAnsi="宋体"/>
                <w:b/>
                <w:sz w:val="24"/>
              </w:rPr>
            </w:pPr>
            <w:r w:rsidRPr="00292CE8">
              <w:rPr>
                <w:rFonts w:ascii="宋体" w:eastAsia="宋体" w:hAnsi="宋体" w:hint="eastAsia"/>
                <w:b/>
                <w:sz w:val="24"/>
              </w:rPr>
              <w:t>选择</w:t>
            </w:r>
          </w:p>
        </w:tc>
      </w:tr>
      <w:tr w:rsidR="00E50DB4" w14:paraId="07217A3C" w14:textId="77777777" w:rsidTr="00E50DB4">
        <w:tc>
          <w:tcPr>
            <w:tcW w:w="1382" w:type="dxa"/>
          </w:tcPr>
          <w:p w14:paraId="27D15724" w14:textId="24255CEF" w:rsidR="00E50DB4" w:rsidRDefault="00E50DB4" w:rsidP="00292CE8">
            <w:pPr>
              <w:pStyle w:val="a7"/>
            </w:pPr>
            <w:r>
              <w:rPr>
                <w:rFonts w:hint="eastAsia"/>
              </w:rPr>
              <w:t>1</w:t>
            </w:r>
          </w:p>
        </w:tc>
        <w:tc>
          <w:tcPr>
            <w:tcW w:w="1382" w:type="dxa"/>
          </w:tcPr>
          <w:p w14:paraId="2508BBDF" w14:textId="3A76F86A" w:rsidR="00E50DB4" w:rsidRDefault="00E50DB4" w:rsidP="00292CE8">
            <w:pPr>
              <w:pStyle w:val="a7"/>
            </w:pPr>
            <w:r>
              <w:rPr>
                <w:rFonts w:hint="eastAsia"/>
              </w:rPr>
              <w:t>HTML</w:t>
            </w:r>
            <w:r>
              <w:t>5</w:t>
            </w:r>
            <w:ins w:id="726" w:author="Administrator" w:date="2018-11-08T21:01:00Z">
              <w:r w:rsidR="00B16E57">
                <w:t>+CSS+</w:t>
              </w:r>
            </w:ins>
            <w:ins w:id="727" w:author="Administrator" w:date="2018-11-08T21:02:00Z">
              <w:r w:rsidR="00B16E57">
                <w:rPr>
                  <w:rFonts w:hint="eastAsia"/>
                </w:rPr>
                <w:t xml:space="preserve"> JavaScript</w:t>
              </w:r>
            </w:ins>
          </w:p>
        </w:tc>
        <w:tc>
          <w:tcPr>
            <w:tcW w:w="1383" w:type="dxa"/>
          </w:tcPr>
          <w:p w14:paraId="5B1C31E7" w14:textId="0F133E2A" w:rsidR="00E50DB4" w:rsidRDefault="00E50DB4" w:rsidP="00292CE8">
            <w:pPr>
              <w:pStyle w:val="a7"/>
            </w:pPr>
            <w:r>
              <w:t>B</w:t>
            </w:r>
            <w:r w:rsidRPr="00FB2503">
              <w:t>ootstrap</w:t>
            </w:r>
            <w:ins w:id="728" w:author="Administrator" w:date="2018-11-08T21:02:00Z">
              <w:r w:rsidR="00B16E57">
                <w:t>+</w:t>
              </w:r>
              <w:r w:rsidR="00B16E57">
                <w:rPr>
                  <w:rFonts w:hint="eastAsia"/>
                </w:rPr>
                <w:t xml:space="preserve"> j</w:t>
              </w:r>
              <w:r w:rsidR="00B16E57">
                <w:t>Query</w:t>
              </w:r>
            </w:ins>
          </w:p>
        </w:tc>
        <w:tc>
          <w:tcPr>
            <w:tcW w:w="1383" w:type="dxa"/>
          </w:tcPr>
          <w:p w14:paraId="63B3473A" w14:textId="4D3B32CB" w:rsidR="00E50DB4" w:rsidRDefault="00E50DB4" w:rsidP="00292CE8">
            <w:pPr>
              <w:pStyle w:val="a7"/>
            </w:pPr>
            <w:r>
              <w:rPr>
                <w:rFonts w:hint="eastAsia"/>
              </w:rPr>
              <w:t>简洁</w:t>
            </w:r>
            <w:r>
              <w:t>易懂</w:t>
            </w:r>
            <w:ins w:id="729" w:author="Administrator" w:date="2018-11-08T21:02:00Z">
              <w:r w:rsidR="00B16E57">
                <w:rPr>
                  <w:rFonts w:hint="eastAsia"/>
                </w:rPr>
                <w:t>，功能</w:t>
              </w:r>
              <w:r w:rsidR="00B16E57">
                <w:t>强大</w:t>
              </w:r>
            </w:ins>
          </w:p>
        </w:tc>
        <w:tc>
          <w:tcPr>
            <w:tcW w:w="1383" w:type="dxa"/>
          </w:tcPr>
          <w:p w14:paraId="6FC073E1" w14:textId="719F1CB0" w:rsidR="00E50DB4" w:rsidRDefault="00E50DB4" w:rsidP="00292CE8">
            <w:pPr>
              <w:pStyle w:val="a7"/>
            </w:pPr>
            <w:r>
              <w:rPr>
                <w:rFonts w:hint="eastAsia"/>
              </w:rPr>
              <w:t>组内</w:t>
            </w:r>
            <w:r>
              <w:t>成员对其熟悉度不够</w:t>
            </w:r>
          </w:p>
        </w:tc>
        <w:tc>
          <w:tcPr>
            <w:tcW w:w="1383" w:type="dxa"/>
          </w:tcPr>
          <w:p w14:paraId="452A6996" w14:textId="77777777" w:rsidR="00E50DB4" w:rsidRDefault="00E50DB4" w:rsidP="00292CE8">
            <w:pPr>
              <w:pStyle w:val="a7"/>
            </w:pPr>
          </w:p>
        </w:tc>
      </w:tr>
      <w:tr w:rsidR="00E50DB4" w14:paraId="452BE28A" w14:textId="77777777" w:rsidTr="00E50DB4">
        <w:tc>
          <w:tcPr>
            <w:tcW w:w="1382" w:type="dxa"/>
          </w:tcPr>
          <w:p w14:paraId="2A5B0200" w14:textId="486B0B46" w:rsidR="00E50DB4" w:rsidRDefault="00E50DB4" w:rsidP="00292CE8">
            <w:pPr>
              <w:pStyle w:val="a7"/>
            </w:pPr>
            <w:r>
              <w:rPr>
                <w:rFonts w:hint="eastAsia"/>
              </w:rPr>
              <w:t>2</w:t>
            </w:r>
          </w:p>
        </w:tc>
        <w:tc>
          <w:tcPr>
            <w:tcW w:w="1382" w:type="dxa"/>
          </w:tcPr>
          <w:p w14:paraId="0068884E" w14:textId="54C706E3" w:rsidR="00E50DB4" w:rsidRDefault="000E502B" w:rsidP="00292CE8">
            <w:pPr>
              <w:pStyle w:val="a7"/>
            </w:pPr>
            <w:ins w:id="730" w:author="Administrator" w:date="2018-11-08T21:02:00Z">
              <w:r>
                <w:t>java</w:t>
              </w:r>
            </w:ins>
            <w:del w:id="731" w:author="Administrator" w:date="2018-11-08T21:02:00Z">
              <w:r w:rsidR="00E50DB4" w:rsidDel="000E502B">
                <w:rPr>
                  <w:rFonts w:hint="eastAsia"/>
                </w:rPr>
                <w:delText>CSS</w:delText>
              </w:r>
            </w:del>
          </w:p>
        </w:tc>
        <w:tc>
          <w:tcPr>
            <w:tcW w:w="1383" w:type="dxa"/>
          </w:tcPr>
          <w:p w14:paraId="4541C4B2" w14:textId="3647CAF9" w:rsidR="00E50DB4" w:rsidRDefault="00E50DB4" w:rsidP="00292CE8">
            <w:pPr>
              <w:pStyle w:val="a7"/>
            </w:pPr>
            <w:del w:id="732" w:author="Administrator" w:date="2018-11-08T21:03:00Z">
              <w:r w:rsidDel="000E502B">
                <w:rPr>
                  <w:rFonts w:hint="eastAsia"/>
                </w:rPr>
                <w:delText>j</w:delText>
              </w:r>
              <w:r w:rsidDel="000E502B">
                <w:delText>Query</w:delText>
              </w:r>
            </w:del>
          </w:p>
        </w:tc>
        <w:tc>
          <w:tcPr>
            <w:tcW w:w="1383" w:type="dxa"/>
          </w:tcPr>
          <w:p w14:paraId="0723A887" w14:textId="5549C63A" w:rsidR="00E50DB4" w:rsidRDefault="000E502B" w:rsidP="00292CE8">
            <w:pPr>
              <w:pStyle w:val="a7"/>
            </w:pPr>
            <w:ins w:id="733" w:author="Administrator" w:date="2018-11-08T21:04:00Z">
              <w:r>
                <w:rPr>
                  <w:rFonts w:hint="eastAsia"/>
                </w:rPr>
                <w:t>组员对其</w:t>
              </w:r>
              <w:r>
                <w:t>有一定的</w:t>
              </w:r>
              <w:r>
                <w:rPr>
                  <w:rFonts w:hint="eastAsia"/>
                </w:rPr>
                <w:t>熟悉</w:t>
              </w:r>
              <w:r>
                <w:t>，</w:t>
              </w:r>
            </w:ins>
            <w:r w:rsidR="00E50DB4">
              <w:rPr>
                <w:rFonts w:hint="eastAsia"/>
              </w:rPr>
              <w:t>功能</w:t>
            </w:r>
            <w:r w:rsidR="00E50DB4">
              <w:t>强大</w:t>
            </w:r>
          </w:p>
        </w:tc>
        <w:tc>
          <w:tcPr>
            <w:tcW w:w="1383" w:type="dxa"/>
          </w:tcPr>
          <w:p w14:paraId="7E04E5F5" w14:textId="3A0946D8" w:rsidR="00E50DB4" w:rsidRDefault="00E50DB4" w:rsidP="00292CE8">
            <w:pPr>
              <w:pStyle w:val="a7"/>
              <w:rPr>
                <w:rFonts w:hint="eastAsia"/>
              </w:rPr>
            </w:pPr>
            <w:del w:id="734" w:author="Administrator" w:date="2018-11-08T21:05:00Z">
              <w:r w:rsidDel="000E502B">
                <w:rPr>
                  <w:rFonts w:hint="eastAsia"/>
                </w:rPr>
                <w:delText>组内</w:delText>
              </w:r>
              <w:r w:rsidDel="000E502B">
                <w:delText>成员对其熟悉度不够</w:delText>
              </w:r>
            </w:del>
            <w:ins w:id="735" w:author="Administrator" w:date="2018-11-08T21:05:00Z">
              <w:r w:rsidR="000E502B">
                <w:rPr>
                  <w:rFonts w:hint="eastAsia"/>
                </w:rPr>
                <w:t>只能</w:t>
              </w:r>
              <w:proofErr w:type="gramStart"/>
              <w:r w:rsidR="000E502B">
                <w:rPr>
                  <w:rFonts w:hint="eastAsia"/>
                </w:rPr>
                <w:t>开发</w:t>
              </w:r>
              <w:r w:rsidR="000E502B">
                <w:t>安卓平台</w:t>
              </w:r>
            </w:ins>
            <w:proofErr w:type="gramEnd"/>
            <w:ins w:id="736" w:author="Administrator" w:date="2018-11-08T21:07:00Z">
              <w:r w:rsidR="000E502B">
                <w:rPr>
                  <w:rFonts w:hint="eastAsia"/>
                </w:rPr>
                <w:t>应用</w:t>
              </w:r>
            </w:ins>
          </w:p>
        </w:tc>
        <w:tc>
          <w:tcPr>
            <w:tcW w:w="1383" w:type="dxa"/>
          </w:tcPr>
          <w:p w14:paraId="1CF6DA92" w14:textId="69E5F070" w:rsidR="00E50DB4" w:rsidRDefault="00E765D7" w:rsidP="00292CE8">
            <w:pPr>
              <w:pStyle w:val="a7"/>
            </w:pPr>
            <w:ins w:id="737" w:author="Administrator" w:date="2018-11-08T22:57:00Z">
              <w:r>
                <w:rPr>
                  <w:rFonts w:hint="eastAsia"/>
                </w:rPr>
                <w:t>√</w:t>
              </w:r>
            </w:ins>
          </w:p>
        </w:tc>
      </w:tr>
      <w:tr w:rsidR="00E50DB4" w14:paraId="17B0D37A" w14:textId="77777777" w:rsidTr="00E50DB4">
        <w:tc>
          <w:tcPr>
            <w:tcW w:w="1382" w:type="dxa"/>
          </w:tcPr>
          <w:p w14:paraId="3F9E9742" w14:textId="4D9C5D16" w:rsidR="00E50DB4" w:rsidRDefault="00E50DB4" w:rsidP="00292CE8">
            <w:pPr>
              <w:pStyle w:val="a7"/>
            </w:pPr>
            <w:r>
              <w:rPr>
                <w:rFonts w:hint="eastAsia"/>
              </w:rPr>
              <w:t>3</w:t>
            </w:r>
          </w:p>
        </w:tc>
        <w:tc>
          <w:tcPr>
            <w:tcW w:w="1382" w:type="dxa"/>
          </w:tcPr>
          <w:p w14:paraId="421D919F" w14:textId="4E9BD05A" w:rsidR="00E50DB4" w:rsidRDefault="00E50DB4" w:rsidP="00292CE8">
            <w:pPr>
              <w:pStyle w:val="a7"/>
            </w:pPr>
            <w:del w:id="738" w:author="Administrator" w:date="2018-11-08T21:05:00Z">
              <w:r w:rsidDel="000E502B">
                <w:rPr>
                  <w:rFonts w:hint="eastAsia"/>
                </w:rPr>
                <w:delText>JavaScript</w:delText>
              </w:r>
            </w:del>
            <w:ins w:id="739" w:author="Administrator" w:date="2018-11-08T21:05:00Z">
              <w:r w:rsidR="000E502B">
                <w:t>Object-C</w:t>
              </w:r>
            </w:ins>
          </w:p>
        </w:tc>
        <w:tc>
          <w:tcPr>
            <w:tcW w:w="1383" w:type="dxa"/>
          </w:tcPr>
          <w:p w14:paraId="03686804" w14:textId="507C037D" w:rsidR="00E50DB4" w:rsidRDefault="00E50DB4" w:rsidP="00292CE8">
            <w:pPr>
              <w:pStyle w:val="a7"/>
            </w:pPr>
            <w:del w:id="740" w:author="Administrator" w:date="2018-11-08T21:05:00Z">
              <w:r w:rsidDel="000E502B">
                <w:delText>B</w:delText>
              </w:r>
              <w:r w:rsidRPr="00FB2503" w:rsidDel="000E502B">
                <w:delText>ootstrap</w:delText>
              </w:r>
            </w:del>
          </w:p>
        </w:tc>
        <w:tc>
          <w:tcPr>
            <w:tcW w:w="1383" w:type="dxa"/>
          </w:tcPr>
          <w:p w14:paraId="576B2077" w14:textId="29B5E462" w:rsidR="00E50DB4" w:rsidRDefault="00E50DB4" w:rsidP="00292CE8">
            <w:pPr>
              <w:pStyle w:val="a7"/>
              <w:rPr>
                <w:rFonts w:hint="eastAsia"/>
              </w:rPr>
            </w:pPr>
            <w:r>
              <w:rPr>
                <w:rFonts w:hint="eastAsia"/>
              </w:rPr>
              <w:t>功能</w:t>
            </w:r>
            <w:r>
              <w:t>强大</w:t>
            </w:r>
            <w:ins w:id="741" w:author="Administrator" w:date="2018-11-08T21:05:00Z">
              <w:r w:rsidR="000E502B">
                <w:rPr>
                  <w:rFonts w:hint="eastAsia"/>
                </w:rPr>
                <w:t>，</w:t>
              </w:r>
              <w:r w:rsidR="000E502B">
                <w:t>可以开发</w:t>
              </w:r>
              <w:r w:rsidR="000E502B">
                <w:t>IOS</w:t>
              </w:r>
              <w:r w:rsidR="000E502B">
                <w:t>平台的应用</w:t>
              </w:r>
            </w:ins>
          </w:p>
        </w:tc>
        <w:tc>
          <w:tcPr>
            <w:tcW w:w="1383" w:type="dxa"/>
          </w:tcPr>
          <w:p w14:paraId="43C96C37" w14:textId="1CEF74D6" w:rsidR="00E50DB4" w:rsidRDefault="00E50DB4" w:rsidP="00292CE8">
            <w:pPr>
              <w:pStyle w:val="a7"/>
            </w:pPr>
            <w:r>
              <w:rPr>
                <w:rFonts w:hint="eastAsia"/>
              </w:rPr>
              <w:t>组内</w:t>
            </w:r>
            <w:r>
              <w:t>成员对其熟悉度不够</w:t>
            </w:r>
          </w:p>
        </w:tc>
        <w:tc>
          <w:tcPr>
            <w:tcW w:w="1383" w:type="dxa"/>
          </w:tcPr>
          <w:p w14:paraId="214964E8" w14:textId="77777777" w:rsidR="00E50DB4" w:rsidRDefault="00E50DB4" w:rsidP="00292CE8">
            <w:pPr>
              <w:pStyle w:val="a7"/>
            </w:pPr>
          </w:p>
        </w:tc>
      </w:tr>
      <w:tr w:rsidR="000E502B" w14:paraId="7826E305" w14:textId="77777777" w:rsidTr="00E50DB4">
        <w:trPr>
          <w:ins w:id="742" w:author="Administrator" w:date="2018-11-08T21:06:00Z"/>
        </w:trPr>
        <w:tc>
          <w:tcPr>
            <w:tcW w:w="1382" w:type="dxa"/>
          </w:tcPr>
          <w:p w14:paraId="3FDA8FA9" w14:textId="06E02C4F" w:rsidR="000E502B" w:rsidRDefault="000E502B" w:rsidP="00292CE8">
            <w:pPr>
              <w:pStyle w:val="a7"/>
              <w:rPr>
                <w:ins w:id="743" w:author="Administrator" w:date="2018-11-08T21:06:00Z"/>
                <w:rFonts w:hint="eastAsia"/>
              </w:rPr>
            </w:pPr>
            <w:ins w:id="744" w:author="Administrator" w:date="2018-11-08T21:06:00Z">
              <w:r>
                <w:rPr>
                  <w:rFonts w:hint="eastAsia"/>
                </w:rPr>
                <w:t>4</w:t>
              </w:r>
            </w:ins>
          </w:p>
        </w:tc>
        <w:tc>
          <w:tcPr>
            <w:tcW w:w="1382" w:type="dxa"/>
          </w:tcPr>
          <w:p w14:paraId="3EC60FE6" w14:textId="61107EFB" w:rsidR="000E502B" w:rsidDel="000E502B" w:rsidRDefault="000E502B" w:rsidP="00292CE8">
            <w:pPr>
              <w:pStyle w:val="a7"/>
              <w:rPr>
                <w:ins w:id="745" w:author="Administrator" w:date="2018-11-08T21:06:00Z"/>
                <w:rFonts w:hint="eastAsia"/>
              </w:rPr>
            </w:pPr>
            <w:ins w:id="746" w:author="Administrator" w:date="2018-11-08T21:06:00Z">
              <w:r>
                <w:rPr>
                  <w:rFonts w:hint="eastAsia"/>
                </w:rPr>
                <w:t>C++</w:t>
              </w:r>
            </w:ins>
          </w:p>
        </w:tc>
        <w:tc>
          <w:tcPr>
            <w:tcW w:w="1383" w:type="dxa"/>
          </w:tcPr>
          <w:p w14:paraId="4F5CCBA9" w14:textId="77777777" w:rsidR="000E502B" w:rsidDel="000E502B" w:rsidRDefault="000E502B" w:rsidP="00292CE8">
            <w:pPr>
              <w:pStyle w:val="a7"/>
              <w:rPr>
                <w:ins w:id="747" w:author="Administrator" w:date="2018-11-08T21:06:00Z"/>
              </w:rPr>
            </w:pPr>
          </w:p>
        </w:tc>
        <w:tc>
          <w:tcPr>
            <w:tcW w:w="1383" w:type="dxa"/>
          </w:tcPr>
          <w:p w14:paraId="35FDFBD2" w14:textId="31485848" w:rsidR="000E502B" w:rsidRDefault="000E502B" w:rsidP="00292CE8">
            <w:pPr>
              <w:pStyle w:val="a7"/>
              <w:rPr>
                <w:ins w:id="748" w:author="Administrator" w:date="2018-11-08T21:06:00Z"/>
                <w:rFonts w:hint="eastAsia"/>
              </w:rPr>
            </w:pPr>
            <w:ins w:id="749" w:author="Administrator" w:date="2018-11-08T21:06: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6BB27091" w14:textId="5B53D46D" w:rsidR="000E502B" w:rsidRDefault="000E502B" w:rsidP="00292CE8">
            <w:pPr>
              <w:pStyle w:val="a7"/>
              <w:rPr>
                <w:ins w:id="750" w:author="Administrator" w:date="2018-11-08T21:06:00Z"/>
                <w:rFonts w:hint="eastAsia"/>
              </w:rPr>
            </w:pPr>
            <w:ins w:id="751" w:author="Administrator" w:date="2018-11-08T21:06:00Z">
              <w:r>
                <w:rPr>
                  <w:rFonts w:hint="eastAsia"/>
                </w:rPr>
                <w:t>组内</w:t>
              </w:r>
              <w:r>
                <w:t>成员对其熟悉度不够</w:t>
              </w:r>
            </w:ins>
          </w:p>
        </w:tc>
        <w:tc>
          <w:tcPr>
            <w:tcW w:w="1383" w:type="dxa"/>
          </w:tcPr>
          <w:p w14:paraId="37955D3E" w14:textId="77777777" w:rsidR="000E502B" w:rsidRDefault="000E502B" w:rsidP="00292CE8">
            <w:pPr>
              <w:pStyle w:val="a7"/>
              <w:rPr>
                <w:ins w:id="752" w:author="Administrator" w:date="2018-11-08T21:06:00Z"/>
              </w:rPr>
            </w:pPr>
          </w:p>
        </w:tc>
      </w:tr>
    </w:tbl>
    <w:p w14:paraId="66C98A37" w14:textId="77777777" w:rsidR="00E50DB4" w:rsidRPr="00E50DB4" w:rsidRDefault="00E50DB4" w:rsidP="00E50DB4"/>
    <w:p w14:paraId="4F987240" w14:textId="1E998E28" w:rsidR="00A4110A" w:rsidRDefault="00271644" w:rsidP="00D130FB">
      <w:pPr>
        <w:pStyle w:val="3"/>
      </w:pPr>
      <w:bookmarkStart w:id="753" w:name="_Toc529481242"/>
      <w:ins w:id="754" w:author="Administrator" w:date="2018-11-08T22:38:00Z">
        <w:r>
          <w:t>4</w:t>
        </w:r>
      </w:ins>
      <w:del w:id="755" w:author="Administrator" w:date="2018-11-08T22:38:00Z">
        <w:r w:rsidR="00D130FB" w:rsidDel="00271644">
          <w:delText>3</w:delText>
        </w:r>
      </w:del>
      <w:r w:rsidR="00A4110A">
        <w:t>.</w:t>
      </w:r>
      <w:ins w:id="756" w:author="Administrator" w:date="2018-11-08T20:39:00Z">
        <w:r w:rsidR="00B50F80">
          <w:t>6</w:t>
        </w:r>
      </w:ins>
      <w:del w:id="757" w:author="Administrator" w:date="2018-11-08T20:39:00Z">
        <w:r w:rsidR="00A4110A" w:rsidDel="00B50F80">
          <w:delText>5</w:delText>
        </w:r>
      </w:del>
      <w:r w:rsidR="00A4110A">
        <w:t>.3</w:t>
      </w:r>
      <w:r w:rsidR="00A4110A">
        <w:t>数据库</w:t>
      </w:r>
      <w:bookmarkEnd w:id="753"/>
    </w:p>
    <w:tbl>
      <w:tblPr>
        <w:tblStyle w:val="a6"/>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Pr="00292CE8" w:rsidRDefault="00B25475" w:rsidP="00E50DB4">
            <w:pPr>
              <w:rPr>
                <w:rFonts w:ascii="宋体" w:eastAsia="宋体" w:hAnsi="宋体"/>
                <w:b/>
                <w:sz w:val="24"/>
              </w:rPr>
            </w:pPr>
            <w:r w:rsidRPr="00292CE8">
              <w:rPr>
                <w:rFonts w:ascii="宋体" w:eastAsia="宋体" w:hAnsi="宋体" w:hint="eastAsia"/>
                <w:b/>
                <w:sz w:val="24"/>
              </w:rPr>
              <w:t>方案</w:t>
            </w:r>
          </w:p>
        </w:tc>
        <w:tc>
          <w:tcPr>
            <w:tcW w:w="1659" w:type="dxa"/>
          </w:tcPr>
          <w:p w14:paraId="1590EDE0" w14:textId="242238AD" w:rsidR="00B25475" w:rsidRPr="00292CE8" w:rsidRDefault="00B25475" w:rsidP="00E50DB4">
            <w:pPr>
              <w:rPr>
                <w:rFonts w:ascii="宋体" w:eastAsia="宋体" w:hAnsi="宋体"/>
                <w:b/>
                <w:sz w:val="24"/>
              </w:rPr>
            </w:pPr>
            <w:r w:rsidRPr="00292CE8">
              <w:rPr>
                <w:rFonts w:ascii="宋体" w:eastAsia="宋体" w:hAnsi="宋体" w:hint="eastAsia"/>
                <w:b/>
                <w:sz w:val="24"/>
              </w:rPr>
              <w:t>数据库</w:t>
            </w:r>
            <w:r w:rsidRPr="00292CE8">
              <w:rPr>
                <w:rFonts w:ascii="宋体" w:eastAsia="宋体" w:hAnsi="宋体"/>
                <w:b/>
                <w:sz w:val="24"/>
              </w:rPr>
              <w:t>工具</w:t>
            </w:r>
          </w:p>
        </w:tc>
        <w:tc>
          <w:tcPr>
            <w:tcW w:w="1659" w:type="dxa"/>
          </w:tcPr>
          <w:p w14:paraId="740270E1" w14:textId="549B6462" w:rsidR="00B25475" w:rsidRPr="00292CE8" w:rsidRDefault="00B25475" w:rsidP="00E50DB4">
            <w:pPr>
              <w:rPr>
                <w:rFonts w:ascii="宋体" w:eastAsia="宋体" w:hAnsi="宋体"/>
                <w:b/>
                <w:sz w:val="24"/>
              </w:rPr>
            </w:pPr>
            <w:r w:rsidRPr="00292CE8">
              <w:rPr>
                <w:rFonts w:ascii="宋体" w:eastAsia="宋体" w:hAnsi="宋体" w:hint="eastAsia"/>
                <w:b/>
                <w:sz w:val="24"/>
              </w:rPr>
              <w:t>优点</w:t>
            </w:r>
          </w:p>
        </w:tc>
        <w:tc>
          <w:tcPr>
            <w:tcW w:w="1659" w:type="dxa"/>
          </w:tcPr>
          <w:p w14:paraId="1CB16505" w14:textId="5D706FD8" w:rsidR="00B25475" w:rsidRPr="00292CE8" w:rsidRDefault="00B25475" w:rsidP="00E50DB4">
            <w:pPr>
              <w:rPr>
                <w:rFonts w:ascii="宋体" w:eastAsia="宋体" w:hAnsi="宋体"/>
                <w:b/>
                <w:sz w:val="24"/>
              </w:rPr>
            </w:pPr>
            <w:r w:rsidRPr="00292CE8">
              <w:rPr>
                <w:rFonts w:ascii="宋体" w:eastAsia="宋体" w:hAnsi="宋体" w:hint="eastAsia"/>
                <w:b/>
                <w:sz w:val="24"/>
              </w:rPr>
              <w:t>缺点</w:t>
            </w:r>
          </w:p>
        </w:tc>
        <w:tc>
          <w:tcPr>
            <w:tcW w:w="1660" w:type="dxa"/>
          </w:tcPr>
          <w:p w14:paraId="5C7D3F44" w14:textId="79051D91" w:rsidR="00B25475" w:rsidRPr="00292CE8" w:rsidRDefault="00B25475" w:rsidP="00E50DB4">
            <w:pPr>
              <w:rPr>
                <w:rFonts w:ascii="宋体" w:eastAsia="宋体" w:hAnsi="宋体"/>
                <w:b/>
                <w:sz w:val="24"/>
              </w:rPr>
            </w:pPr>
            <w:r w:rsidRPr="00292CE8">
              <w:rPr>
                <w:rFonts w:ascii="宋体" w:eastAsia="宋体" w:hAnsi="宋体" w:hint="eastAsia"/>
                <w:b/>
                <w:sz w:val="24"/>
              </w:rPr>
              <w:t>选择</w:t>
            </w:r>
          </w:p>
        </w:tc>
      </w:tr>
      <w:tr w:rsidR="00B25475" w14:paraId="3338E2C4" w14:textId="77777777" w:rsidTr="00B25475">
        <w:tc>
          <w:tcPr>
            <w:tcW w:w="1659" w:type="dxa"/>
          </w:tcPr>
          <w:p w14:paraId="75DB5365" w14:textId="36362F3C" w:rsidR="00B25475" w:rsidRDefault="00B25475" w:rsidP="00292CE8">
            <w:pPr>
              <w:pStyle w:val="a7"/>
            </w:pPr>
            <w:r>
              <w:rPr>
                <w:rFonts w:hint="eastAsia"/>
              </w:rPr>
              <w:lastRenderedPageBreak/>
              <w:t>1</w:t>
            </w:r>
          </w:p>
        </w:tc>
        <w:tc>
          <w:tcPr>
            <w:tcW w:w="1659" w:type="dxa"/>
          </w:tcPr>
          <w:p w14:paraId="7A1B520F" w14:textId="4FE50AC1" w:rsidR="00B25475" w:rsidRDefault="00B25475" w:rsidP="00292CE8">
            <w:pPr>
              <w:pStyle w:val="a7"/>
            </w:pPr>
            <w:r>
              <w:rPr>
                <w:rFonts w:hint="eastAsia"/>
              </w:rPr>
              <w:t>MySQL</w:t>
            </w:r>
          </w:p>
        </w:tc>
        <w:tc>
          <w:tcPr>
            <w:tcW w:w="1659" w:type="dxa"/>
          </w:tcPr>
          <w:p w14:paraId="0527F9C5" w14:textId="5FD2E243" w:rsidR="00B25475" w:rsidRDefault="00B25475" w:rsidP="00292CE8">
            <w:pPr>
              <w:pStyle w:val="a7"/>
            </w:pPr>
            <w:r>
              <w:rPr>
                <w:rFonts w:hint="eastAsia"/>
              </w:rPr>
              <w:t>开源</w:t>
            </w:r>
            <w:r>
              <w:t>，安装方便，使用简单</w:t>
            </w:r>
          </w:p>
        </w:tc>
        <w:tc>
          <w:tcPr>
            <w:tcW w:w="1659" w:type="dxa"/>
          </w:tcPr>
          <w:p w14:paraId="69A5B8D4" w14:textId="78E15EF7" w:rsidR="00B25475" w:rsidRDefault="00B25475" w:rsidP="00292CE8">
            <w:pPr>
              <w:pStyle w:val="a7"/>
            </w:pPr>
            <w:r>
              <w:rPr>
                <w:rFonts w:hint="eastAsia"/>
              </w:rPr>
              <w:t>相对于</w:t>
            </w:r>
            <w:r>
              <w:rPr>
                <w:rFonts w:hint="eastAsia"/>
              </w:rPr>
              <w:t>SQL</w:t>
            </w:r>
            <w:r>
              <w:t xml:space="preserve"> server</w:t>
            </w:r>
            <w:r>
              <w:t>来说功能不够强</w:t>
            </w:r>
          </w:p>
        </w:tc>
        <w:tc>
          <w:tcPr>
            <w:tcW w:w="1660" w:type="dxa"/>
          </w:tcPr>
          <w:p w14:paraId="15B09B0C" w14:textId="3545D992" w:rsidR="00B25475" w:rsidRDefault="00E765D7" w:rsidP="00292CE8">
            <w:pPr>
              <w:pStyle w:val="a7"/>
            </w:pPr>
            <w:ins w:id="758" w:author="Administrator" w:date="2018-11-08T22:57:00Z">
              <w:r>
                <w:rPr>
                  <w:rFonts w:hint="eastAsia"/>
                </w:rPr>
                <w:t>√</w:t>
              </w:r>
            </w:ins>
          </w:p>
        </w:tc>
      </w:tr>
      <w:tr w:rsidR="00B25475" w14:paraId="352AC43B" w14:textId="77777777" w:rsidTr="00B25475">
        <w:tc>
          <w:tcPr>
            <w:tcW w:w="1659" w:type="dxa"/>
          </w:tcPr>
          <w:p w14:paraId="28605704" w14:textId="57BED9A0" w:rsidR="00B25475" w:rsidRDefault="00B25475" w:rsidP="00292CE8">
            <w:pPr>
              <w:pStyle w:val="a7"/>
            </w:pPr>
            <w:r>
              <w:rPr>
                <w:rFonts w:hint="eastAsia"/>
              </w:rPr>
              <w:t>2</w:t>
            </w:r>
          </w:p>
        </w:tc>
        <w:tc>
          <w:tcPr>
            <w:tcW w:w="1659" w:type="dxa"/>
          </w:tcPr>
          <w:p w14:paraId="12F6F7D1" w14:textId="0364FF1B" w:rsidR="00B25475" w:rsidRDefault="00B25475" w:rsidP="00292CE8">
            <w:pPr>
              <w:pStyle w:val="a7"/>
            </w:pPr>
            <w:r>
              <w:rPr>
                <w:rFonts w:hint="eastAsia"/>
              </w:rPr>
              <w:t>SQL</w:t>
            </w:r>
            <w:r>
              <w:t xml:space="preserve"> Server</w:t>
            </w:r>
          </w:p>
        </w:tc>
        <w:tc>
          <w:tcPr>
            <w:tcW w:w="1659" w:type="dxa"/>
          </w:tcPr>
          <w:p w14:paraId="278DCBB8" w14:textId="01CE3BA5" w:rsidR="00B25475" w:rsidRDefault="00B25475" w:rsidP="00292CE8">
            <w:pPr>
              <w:pStyle w:val="a7"/>
            </w:pPr>
            <w:r>
              <w:rPr>
                <w:rFonts w:hint="eastAsia"/>
              </w:rPr>
              <w:t>企业级</w:t>
            </w:r>
            <w:r>
              <w:t>，</w:t>
            </w:r>
            <w:r>
              <w:rPr>
                <w:rFonts w:hint="eastAsia"/>
              </w:rPr>
              <w:t>稳定</w:t>
            </w:r>
          </w:p>
        </w:tc>
        <w:tc>
          <w:tcPr>
            <w:tcW w:w="1659" w:type="dxa"/>
          </w:tcPr>
          <w:p w14:paraId="05CD0D91" w14:textId="7C5F5829" w:rsidR="00B25475" w:rsidRDefault="00B25475" w:rsidP="00292CE8">
            <w:pPr>
              <w:pStyle w:val="a7"/>
            </w:pPr>
            <w:r>
              <w:rPr>
                <w:rFonts w:hint="eastAsia"/>
              </w:rPr>
              <w:t>非开源</w:t>
            </w:r>
            <w:r>
              <w:t>，使用相对复杂</w:t>
            </w:r>
          </w:p>
        </w:tc>
        <w:tc>
          <w:tcPr>
            <w:tcW w:w="1660" w:type="dxa"/>
          </w:tcPr>
          <w:p w14:paraId="268E1E3D" w14:textId="77777777" w:rsidR="00B25475" w:rsidRDefault="00B25475" w:rsidP="00292CE8">
            <w:pPr>
              <w:pStyle w:val="a7"/>
            </w:pPr>
          </w:p>
        </w:tc>
      </w:tr>
    </w:tbl>
    <w:p w14:paraId="2663D792" w14:textId="7FB73649" w:rsidR="00A4110A" w:rsidDel="00DE1325" w:rsidRDefault="00D130FB" w:rsidP="00D130FB">
      <w:pPr>
        <w:pStyle w:val="3"/>
        <w:rPr>
          <w:del w:id="759" w:author="Administrator" w:date="2018-11-08T21:07:00Z"/>
        </w:rPr>
      </w:pPr>
      <w:del w:id="760" w:author="Administrator" w:date="2018-11-08T21:07:00Z">
        <w:r w:rsidDel="00DE1325">
          <w:delText>3</w:delText>
        </w:r>
        <w:r w:rsidR="00A4110A" w:rsidDel="00DE1325">
          <w:delText>.</w:delText>
        </w:r>
      </w:del>
      <w:del w:id="761" w:author="Administrator" w:date="2018-11-08T20:39:00Z">
        <w:r w:rsidR="00A4110A" w:rsidDel="00B50F80">
          <w:delText>5</w:delText>
        </w:r>
      </w:del>
      <w:del w:id="762"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rsidP="00292CE8">
      <w:pPr>
        <w:pStyle w:val="a7"/>
        <w:rPr>
          <w:del w:id="763" w:author="Administrator" w:date="2018-11-08T21:07:00Z"/>
        </w:rPr>
      </w:pPr>
      <w:del w:id="764" w:author="Administrator" w:date="2018-11-08T21:07:00Z">
        <w:r w:rsidDel="00DE1325">
          <w:rPr>
            <w:rFonts w:hint="eastAsia"/>
          </w:rPr>
          <w:delText>暂无</w:delText>
        </w:r>
      </w:del>
    </w:p>
    <w:p w14:paraId="5F51B91B" w14:textId="03EF6A1A" w:rsidR="00A4110A" w:rsidRDefault="00271644" w:rsidP="00D130FB">
      <w:pPr>
        <w:pStyle w:val="2"/>
      </w:pPr>
      <w:bookmarkStart w:id="765" w:name="_Toc529481243"/>
      <w:ins w:id="766" w:author="Administrator" w:date="2018-11-08T22:38:00Z">
        <w:r>
          <w:t>4</w:t>
        </w:r>
      </w:ins>
      <w:del w:id="767" w:author="Administrator" w:date="2018-11-08T22:38:00Z">
        <w:r w:rsidR="00D130FB" w:rsidDel="00271644">
          <w:delText>3</w:delText>
        </w:r>
      </w:del>
      <w:r w:rsidR="00A4110A">
        <w:t>.</w:t>
      </w:r>
      <w:ins w:id="768" w:author="Administrator" w:date="2018-11-08T20:40:00Z">
        <w:r w:rsidR="00B50F80">
          <w:t>7</w:t>
        </w:r>
      </w:ins>
      <w:del w:id="769" w:author="Administrator" w:date="2018-11-08T20:40:00Z">
        <w:r w:rsidR="00A4110A" w:rsidDel="00B50F80">
          <w:delText>6</w:delText>
        </w:r>
      </w:del>
      <w:r w:rsidR="00A4110A">
        <w:t>所建议的系统</w:t>
      </w:r>
      <w:bookmarkEnd w:id="765"/>
    </w:p>
    <w:p w14:paraId="5D371C12" w14:textId="12C62B8F" w:rsidR="00A4110A" w:rsidRDefault="00271644" w:rsidP="00D130FB">
      <w:pPr>
        <w:pStyle w:val="3"/>
      </w:pPr>
      <w:bookmarkStart w:id="770" w:name="_Toc529481244"/>
      <w:ins w:id="771" w:author="Administrator" w:date="2018-11-08T22:38:00Z">
        <w:r>
          <w:t>4</w:t>
        </w:r>
      </w:ins>
      <w:del w:id="772" w:author="Administrator" w:date="2018-11-08T22:38:00Z">
        <w:r w:rsidR="00D130FB" w:rsidDel="00271644">
          <w:delText>3</w:delText>
        </w:r>
      </w:del>
      <w:r w:rsidR="00A4110A">
        <w:t>.</w:t>
      </w:r>
      <w:ins w:id="773" w:author="Administrator" w:date="2018-11-08T20:40:00Z">
        <w:r w:rsidR="00B50F80">
          <w:t>7</w:t>
        </w:r>
      </w:ins>
      <w:del w:id="774" w:author="Administrator" w:date="2018-11-08T20:40:00Z">
        <w:r w:rsidR="00A4110A" w:rsidDel="00B50F80">
          <w:delText>6</w:delText>
        </w:r>
      </w:del>
      <w:r w:rsidR="00A4110A">
        <w:t>.1</w:t>
      </w:r>
      <w:r w:rsidR="00A4110A">
        <w:t>对所建议的系统的说明</w:t>
      </w:r>
      <w:bookmarkEnd w:id="770"/>
    </w:p>
    <w:p w14:paraId="08D2014E" w14:textId="24ED9D18" w:rsidR="00397E5F" w:rsidRDefault="00292CE8" w:rsidP="00292CE8">
      <w:pPr>
        <w:pStyle w:val="a7"/>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44CD1E8C" w:rsidR="00397E5F" w:rsidRPr="00397E5F" w:rsidRDefault="00397E5F" w:rsidP="00397E5F">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5781C4B2" w:rsidR="00A4110A" w:rsidRDefault="00271644" w:rsidP="00D130FB">
      <w:pPr>
        <w:pStyle w:val="3"/>
      </w:pPr>
      <w:bookmarkStart w:id="775" w:name="_Toc529481245"/>
      <w:ins w:id="776" w:author="Administrator" w:date="2018-11-08T22:38:00Z">
        <w:r>
          <w:t>4</w:t>
        </w:r>
      </w:ins>
      <w:del w:id="777" w:author="Administrator" w:date="2018-11-08T22:38:00Z">
        <w:r w:rsidR="00D130FB" w:rsidDel="00271644">
          <w:delText>3</w:delText>
        </w:r>
      </w:del>
      <w:r w:rsidR="00A4110A">
        <w:t>.</w:t>
      </w:r>
      <w:ins w:id="778" w:author="Administrator" w:date="2018-11-08T20:40:00Z">
        <w:r w:rsidR="00B50F80">
          <w:t>7</w:t>
        </w:r>
      </w:ins>
      <w:del w:id="779" w:author="Administrator" w:date="2018-11-08T20:40:00Z">
        <w:r w:rsidR="00A4110A" w:rsidDel="00B50F80">
          <w:delText>6</w:delText>
        </w:r>
      </w:del>
      <w:r w:rsidR="00A4110A">
        <w:t>.2</w:t>
      </w:r>
      <w:r w:rsidR="00A4110A">
        <w:t>数据流程和处理流程</w:t>
      </w:r>
      <w:bookmarkEnd w:id="775"/>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77777777" w:rsidR="00292CE8" w:rsidRPr="00292CE8" w:rsidRDefault="00292CE8" w:rsidP="00292CE8"/>
    <w:p w14:paraId="4E84BE31" w14:textId="6ED19682" w:rsidR="00397E5F" w:rsidRPr="000B465B" w:rsidRDefault="00292CE8" w:rsidP="00292CE8">
      <w:pPr>
        <w:pStyle w:val="a7"/>
      </w:pPr>
      <w:r>
        <w:tab/>
      </w:r>
      <w:r w:rsidR="00397E5F">
        <w:rPr>
          <w:rFonts w:hint="eastAsia"/>
        </w:rPr>
        <w:t>推荐系统</w:t>
      </w:r>
      <w:r w:rsidR="00397E5F">
        <w:t>中，</w:t>
      </w:r>
      <w:r w:rsidR="00397E5F">
        <w:rPr>
          <w:rFonts w:hint="eastAsia"/>
        </w:rPr>
        <w:t>游客</w:t>
      </w:r>
      <w:r w:rsidR="00397E5F">
        <w:t>身份可以直接</w:t>
      </w:r>
      <w:r w:rsidR="00397E5F">
        <w:rPr>
          <w:rFonts w:hint="eastAsia"/>
        </w:rPr>
        <w:t>访问</w:t>
      </w:r>
      <w:r w:rsidR="00397E5F">
        <w:t>网站，但是只能浏览样例的课程信息和课程文档，有部分模拟课程体验，比如下载一份样例的课程文档；学生身份和教师身份都需要先注册系统用户，凭用户名和密码登录系统</w:t>
      </w:r>
      <w:r w:rsidR="00397E5F">
        <w:rPr>
          <w:rFonts w:hint="eastAsia"/>
        </w:rPr>
        <w:t>（用户名和</w:t>
      </w:r>
      <w:r w:rsidR="00397E5F">
        <w:t>学号或教工号绑定</w:t>
      </w:r>
      <w:r w:rsidR="00397E5F">
        <w:rPr>
          <w:rFonts w:hint="eastAsia"/>
        </w:rPr>
        <w:t>），初次</w:t>
      </w:r>
      <w:r w:rsidR="00397E5F">
        <w:t>登录</w:t>
      </w:r>
      <w:r w:rsidR="00397E5F">
        <w:rPr>
          <w:rFonts w:hint="eastAsia"/>
        </w:rPr>
        <w:t>后</w:t>
      </w:r>
      <w:r w:rsidR="00397E5F">
        <w:t>可</w:t>
      </w:r>
      <w:r w:rsidR="00397E5F">
        <w:rPr>
          <w:rFonts w:hint="eastAsia"/>
        </w:rPr>
        <w:t>进行</w:t>
      </w:r>
      <w:r w:rsidR="00397E5F">
        <w:t>密码修改，登录完成</w:t>
      </w:r>
      <w:r w:rsidR="00397E5F">
        <w:rPr>
          <w:rFonts w:hint="eastAsia"/>
        </w:rPr>
        <w:t>后</w:t>
      </w:r>
      <w:r w:rsidR="00397E5F">
        <w:t>可以进行正常的课程相关操作，比如下载课件、</w:t>
      </w:r>
      <w:r w:rsidR="00397E5F">
        <w:rPr>
          <w:rFonts w:hint="eastAsia"/>
        </w:rPr>
        <w:t>发布</w:t>
      </w:r>
      <w:r w:rsidR="00397E5F">
        <w:t>测试、完成作业</w:t>
      </w:r>
      <w:r w:rsidR="00397E5F">
        <w:rPr>
          <w:rFonts w:hint="eastAsia"/>
        </w:rPr>
        <w:t>；</w:t>
      </w:r>
      <w:r w:rsidR="00397E5F">
        <w:t>管理员身份</w:t>
      </w:r>
      <w:r w:rsidR="00397E5F">
        <w:rPr>
          <w:rFonts w:hint="eastAsia"/>
        </w:rPr>
        <w:t>无法</w:t>
      </w:r>
      <w:r w:rsidR="00397E5F">
        <w:t>直接注册，其</w:t>
      </w:r>
      <w:r w:rsidR="00397E5F">
        <w:rPr>
          <w:rFonts w:hint="eastAsia"/>
        </w:rPr>
        <w:t>用户名</w:t>
      </w:r>
      <w:r w:rsidR="00397E5F">
        <w:t>与密码在系统开发阶段</w:t>
      </w:r>
      <w:r w:rsidR="00397E5F">
        <w:rPr>
          <w:rFonts w:hint="eastAsia"/>
        </w:rPr>
        <w:t>已</w:t>
      </w:r>
      <w:r w:rsidR="00397E5F">
        <w:t>内定</w:t>
      </w:r>
      <w:r w:rsidR="00397E5F">
        <w:rPr>
          <w:rFonts w:hint="eastAsia"/>
        </w:rPr>
        <w:t>，</w:t>
      </w:r>
      <w:r w:rsidR="00397E5F">
        <w:t>管理员可以在</w:t>
      </w:r>
      <w:r w:rsidR="00397E5F">
        <w:rPr>
          <w:rFonts w:hint="eastAsia"/>
        </w:rPr>
        <w:t>初次</w:t>
      </w:r>
      <w:r w:rsidR="00397E5F">
        <w:t>登录系统后修改密码</w:t>
      </w:r>
      <w:r w:rsidR="00397E5F">
        <w:rPr>
          <w:rFonts w:hint="eastAsia"/>
        </w:rPr>
        <w:t>，</w:t>
      </w:r>
      <w:r w:rsidR="00397E5F">
        <w:t>该账号由系统管理员私有</w:t>
      </w:r>
      <w:r w:rsidR="00397E5F">
        <w:rPr>
          <w:rFonts w:hint="eastAsia"/>
        </w:rPr>
        <w:t>登录</w:t>
      </w:r>
      <w:r w:rsidR="00397E5F">
        <w:t>完成后可进行系统相关操作，</w:t>
      </w:r>
      <w:proofErr w:type="gramStart"/>
      <w:r w:rsidR="00397E5F">
        <w:t>如修改</w:t>
      </w:r>
      <w:proofErr w:type="gramEnd"/>
      <w:r w:rsidR="00397E5F">
        <w:t>系统配置数据，查看用户信息。</w:t>
      </w:r>
    </w:p>
    <w:p w14:paraId="03D8E323" w14:textId="2863BFE6" w:rsidR="00A4110A" w:rsidRDefault="00271644" w:rsidP="00D130FB">
      <w:pPr>
        <w:pStyle w:val="3"/>
      </w:pPr>
      <w:bookmarkStart w:id="780" w:name="_Toc529481246"/>
      <w:ins w:id="781" w:author="Administrator" w:date="2018-11-08T22:39:00Z">
        <w:r>
          <w:t>4</w:t>
        </w:r>
      </w:ins>
      <w:del w:id="782" w:author="Administrator" w:date="2018-11-08T22:39:00Z">
        <w:r w:rsidR="00D130FB" w:rsidDel="00271644">
          <w:delText>3</w:delText>
        </w:r>
      </w:del>
      <w:r w:rsidR="00A4110A">
        <w:t>.</w:t>
      </w:r>
      <w:ins w:id="783" w:author="Administrator" w:date="2018-11-08T20:40:00Z">
        <w:r w:rsidR="00B50F80">
          <w:t>7</w:t>
        </w:r>
      </w:ins>
      <w:del w:id="784" w:author="Administrator" w:date="2018-11-08T20:40:00Z">
        <w:r w:rsidR="00A4110A" w:rsidDel="00B50F80">
          <w:delText>6</w:delText>
        </w:r>
      </w:del>
      <w:r w:rsidR="00A4110A">
        <w:t>.3</w:t>
      </w:r>
      <w:r w:rsidR="00A4110A">
        <w:t>与原系统的比较</w:t>
      </w:r>
      <w:r w:rsidR="00A4110A">
        <w:t>(</w:t>
      </w:r>
      <w:r w:rsidR="00A4110A">
        <w:t>若有原系统</w:t>
      </w:r>
      <w:r w:rsidR="00A4110A">
        <w:t>)</w:t>
      </w:r>
      <w:bookmarkEnd w:id="780"/>
    </w:p>
    <w:tbl>
      <w:tblPr>
        <w:tblStyle w:val="a6"/>
        <w:tblW w:w="0" w:type="auto"/>
        <w:tblLook w:val="04A0" w:firstRow="1" w:lastRow="0" w:firstColumn="1" w:lastColumn="0" w:noHBand="0" w:noVBand="1"/>
      </w:tblPr>
      <w:tblGrid>
        <w:gridCol w:w="1980"/>
        <w:gridCol w:w="2835"/>
        <w:gridCol w:w="3481"/>
      </w:tblGrid>
      <w:tr w:rsidR="00397E5F" w14:paraId="0BA39067" w14:textId="77777777" w:rsidTr="00292CE8">
        <w:tc>
          <w:tcPr>
            <w:tcW w:w="1980" w:type="dxa"/>
          </w:tcPr>
          <w:p w14:paraId="42519569" w14:textId="77777777" w:rsidR="00397E5F" w:rsidRPr="00292CE8" w:rsidRDefault="00397E5F" w:rsidP="00292CE8">
            <w:pPr>
              <w:pStyle w:val="a7"/>
              <w:rPr>
                <w:b/>
                <w:sz w:val="24"/>
              </w:rPr>
            </w:pPr>
            <w:r w:rsidRPr="00292CE8">
              <w:rPr>
                <w:rFonts w:hint="eastAsia"/>
                <w:b/>
                <w:sz w:val="24"/>
              </w:rPr>
              <w:t>原有系统</w:t>
            </w:r>
            <w:r w:rsidRPr="00292CE8">
              <w:rPr>
                <w:b/>
                <w:sz w:val="24"/>
              </w:rPr>
              <w:t>名称</w:t>
            </w:r>
          </w:p>
        </w:tc>
        <w:tc>
          <w:tcPr>
            <w:tcW w:w="2835" w:type="dxa"/>
          </w:tcPr>
          <w:p w14:paraId="4EDDAD9E" w14:textId="77777777" w:rsidR="00397E5F" w:rsidRPr="00292CE8" w:rsidRDefault="00397E5F" w:rsidP="00292CE8">
            <w:pPr>
              <w:pStyle w:val="a7"/>
              <w:rPr>
                <w:b/>
                <w:sz w:val="24"/>
              </w:rPr>
            </w:pPr>
            <w:r w:rsidRPr="00292CE8">
              <w:rPr>
                <w:rFonts w:hint="eastAsia"/>
                <w:b/>
                <w:sz w:val="24"/>
              </w:rPr>
              <w:t>优点</w:t>
            </w:r>
          </w:p>
        </w:tc>
        <w:tc>
          <w:tcPr>
            <w:tcW w:w="3481" w:type="dxa"/>
          </w:tcPr>
          <w:p w14:paraId="295A6363" w14:textId="77777777" w:rsidR="00397E5F" w:rsidRPr="00292CE8" w:rsidRDefault="00397E5F" w:rsidP="00292CE8">
            <w:pPr>
              <w:pStyle w:val="a7"/>
              <w:rPr>
                <w:b/>
                <w:sz w:val="24"/>
              </w:rPr>
            </w:pPr>
            <w:r w:rsidRPr="00292CE8">
              <w:rPr>
                <w:rFonts w:hint="eastAsia"/>
                <w:b/>
                <w:sz w:val="24"/>
              </w:rPr>
              <w:t>缺点</w:t>
            </w:r>
          </w:p>
        </w:tc>
      </w:tr>
      <w:tr w:rsidR="00397E5F" w14:paraId="4465AE12" w14:textId="77777777" w:rsidTr="00292CE8">
        <w:tc>
          <w:tcPr>
            <w:tcW w:w="1980" w:type="dxa"/>
          </w:tcPr>
          <w:p w14:paraId="1CE7852E" w14:textId="77777777" w:rsidR="00397E5F" w:rsidRDefault="00397E5F" w:rsidP="00292CE8">
            <w:pPr>
              <w:pStyle w:val="a7"/>
            </w:pPr>
            <w:proofErr w:type="spellStart"/>
            <w:r>
              <w:rPr>
                <w:rFonts w:hint="eastAsia"/>
              </w:rPr>
              <w:t>BlackBoard</w:t>
            </w:r>
            <w:proofErr w:type="spellEnd"/>
          </w:p>
        </w:tc>
        <w:tc>
          <w:tcPr>
            <w:tcW w:w="2835" w:type="dxa"/>
          </w:tcPr>
          <w:p w14:paraId="78ECED4E" w14:textId="77777777" w:rsidR="00397E5F" w:rsidRDefault="00397E5F" w:rsidP="00292CE8">
            <w:pPr>
              <w:pStyle w:val="a7"/>
            </w:pPr>
            <w:r>
              <w:rPr>
                <w:rFonts w:hint="eastAsia"/>
              </w:rPr>
              <w:t>直接</w:t>
            </w:r>
            <w:r>
              <w:t>与教务系统连接，</w:t>
            </w:r>
            <w:r>
              <w:rPr>
                <w:rFonts w:hint="eastAsia"/>
              </w:rPr>
              <w:t>同步</w:t>
            </w:r>
            <w:r>
              <w:t>导入课程，与教学课程匹配度</w:t>
            </w:r>
            <w:r>
              <w:rPr>
                <w:rFonts w:hint="eastAsia"/>
              </w:rPr>
              <w:t>高；</w:t>
            </w:r>
          </w:p>
        </w:tc>
        <w:tc>
          <w:tcPr>
            <w:tcW w:w="3481" w:type="dxa"/>
          </w:tcPr>
          <w:p w14:paraId="3458C0FF" w14:textId="77777777" w:rsidR="00397E5F" w:rsidRDefault="00397E5F" w:rsidP="00292CE8">
            <w:pPr>
              <w:pStyle w:val="a7"/>
            </w:pPr>
            <w:r>
              <w:rPr>
                <w:rFonts w:hint="eastAsia"/>
              </w:rPr>
              <w:t>用户</w:t>
            </w:r>
            <w:r>
              <w:t>友好度不高，使用</w:t>
            </w:r>
            <w:r>
              <w:rPr>
                <w:rFonts w:hint="eastAsia"/>
              </w:rPr>
              <w:t>方法</w:t>
            </w:r>
            <w:r>
              <w:t>不清晰；</w:t>
            </w:r>
          </w:p>
          <w:p w14:paraId="4BF0D39F" w14:textId="77777777" w:rsidR="00397E5F" w:rsidRDefault="00397E5F" w:rsidP="00292CE8">
            <w:pPr>
              <w:pStyle w:val="a7"/>
            </w:pPr>
            <w:r>
              <w:rPr>
                <w:rFonts w:hint="eastAsia"/>
              </w:rPr>
              <w:t>版本</w:t>
            </w:r>
            <w:r>
              <w:t>更新之后，功能和操作修改没有提示；</w:t>
            </w:r>
          </w:p>
          <w:p w14:paraId="70F3648F" w14:textId="77777777" w:rsidR="00397E5F" w:rsidRPr="00E00A61" w:rsidRDefault="00397E5F" w:rsidP="00292CE8">
            <w:pPr>
              <w:pStyle w:val="a7"/>
            </w:pPr>
            <w:r>
              <w:lastRenderedPageBreak/>
              <w:t>不支持</w:t>
            </w:r>
            <w:r>
              <w:rPr>
                <w:rFonts w:hint="eastAsia"/>
              </w:rPr>
              <w:t>部分</w:t>
            </w:r>
            <w:r>
              <w:t>浏览器；</w:t>
            </w:r>
          </w:p>
        </w:tc>
      </w:tr>
      <w:tr w:rsidR="00397E5F" w14:paraId="7BD05AD9" w14:textId="77777777" w:rsidTr="00292CE8">
        <w:tc>
          <w:tcPr>
            <w:tcW w:w="1980" w:type="dxa"/>
          </w:tcPr>
          <w:p w14:paraId="0BD3C694" w14:textId="77777777" w:rsidR="00397E5F" w:rsidRDefault="00397E5F" w:rsidP="00292CE8">
            <w:pPr>
              <w:pStyle w:val="a7"/>
            </w:pPr>
            <w:r>
              <w:rPr>
                <w:rFonts w:hint="eastAsia"/>
              </w:rPr>
              <w:lastRenderedPageBreak/>
              <w:t>雨课堂</w:t>
            </w:r>
          </w:p>
        </w:tc>
        <w:tc>
          <w:tcPr>
            <w:tcW w:w="2835" w:type="dxa"/>
          </w:tcPr>
          <w:p w14:paraId="5675CDAB" w14:textId="77777777" w:rsidR="00397E5F" w:rsidRPr="00E00A61" w:rsidRDefault="00397E5F" w:rsidP="00292CE8">
            <w:pPr>
              <w:pStyle w:val="a7"/>
            </w:pPr>
            <w:r>
              <w:rPr>
                <w:rFonts w:hint="eastAsia"/>
              </w:rPr>
              <w:t>可以</w:t>
            </w:r>
            <w:r>
              <w:t>直接</w:t>
            </w:r>
            <w:proofErr w:type="gramStart"/>
            <w:r>
              <w:t>在微信小</w:t>
            </w:r>
            <w:proofErr w:type="gramEnd"/>
            <w:r>
              <w:t>程序上执行，方便使用；</w:t>
            </w:r>
          </w:p>
        </w:tc>
        <w:tc>
          <w:tcPr>
            <w:tcW w:w="3481" w:type="dxa"/>
          </w:tcPr>
          <w:p w14:paraId="005FF1EA" w14:textId="04DD9831" w:rsidR="00397E5F" w:rsidRPr="00E00A61" w:rsidRDefault="00397E5F" w:rsidP="00292CE8">
            <w:pPr>
              <w:pStyle w:val="a7"/>
            </w:pPr>
            <w:r>
              <w:rPr>
                <w:rFonts w:hint="eastAsia"/>
              </w:rPr>
              <w:t>相关</w:t>
            </w:r>
            <w:r>
              <w:t>操作还不够完善</w:t>
            </w:r>
            <w:ins w:id="785" w:author="Administrator" w:date="2018-11-08T21:07:00Z">
              <w:r w:rsidR="00DE1325">
                <w:rPr>
                  <w:rFonts w:hint="eastAsia"/>
                </w:rPr>
                <w:t>，</w:t>
              </w:r>
              <w:r w:rsidR="00DE1325">
                <w:t>推广度</w:t>
              </w:r>
            </w:ins>
            <w:ins w:id="786" w:author="Administrator" w:date="2018-11-08T21:08:00Z">
              <w:r w:rsidR="00DE1325">
                <w:rPr>
                  <w:rFonts w:hint="eastAsia"/>
                </w:rPr>
                <w:t>不够</w:t>
              </w:r>
            </w:ins>
            <w:r>
              <w:rPr>
                <w:rFonts w:hint="eastAsia"/>
              </w:rPr>
              <w:t>；</w:t>
            </w:r>
          </w:p>
        </w:tc>
      </w:tr>
    </w:tbl>
    <w:p w14:paraId="1953B8CF" w14:textId="77777777" w:rsidR="00397E5F" w:rsidRPr="00397E5F" w:rsidRDefault="00397E5F" w:rsidP="00397E5F"/>
    <w:p w14:paraId="328E64B2" w14:textId="15C5AF3A" w:rsidR="00A4110A" w:rsidRDefault="00271644" w:rsidP="00D130FB">
      <w:pPr>
        <w:pStyle w:val="3"/>
      </w:pPr>
      <w:bookmarkStart w:id="787" w:name="_Toc529481247"/>
      <w:ins w:id="788" w:author="Administrator" w:date="2018-11-08T22:39:00Z">
        <w:r>
          <w:t>4</w:t>
        </w:r>
      </w:ins>
      <w:del w:id="789" w:author="Administrator" w:date="2018-11-08T22:39:00Z">
        <w:r w:rsidR="00D130FB" w:rsidDel="00271644">
          <w:delText>3</w:delText>
        </w:r>
      </w:del>
      <w:r w:rsidR="00A4110A">
        <w:t>.</w:t>
      </w:r>
      <w:ins w:id="790" w:author="Administrator" w:date="2018-11-08T20:40:00Z">
        <w:r w:rsidR="00B50F80">
          <w:t>7</w:t>
        </w:r>
      </w:ins>
      <w:del w:id="791" w:author="Administrator" w:date="2018-11-08T20:40:00Z">
        <w:r w:rsidR="00A4110A" w:rsidDel="00B50F80">
          <w:delText>6</w:delText>
        </w:r>
      </w:del>
      <w:r w:rsidR="00A4110A">
        <w:t>.4</w:t>
      </w:r>
      <w:r w:rsidR="00A4110A">
        <w:t>影响</w:t>
      </w:r>
      <w:r w:rsidR="00A4110A">
        <w:t>(</w:t>
      </w:r>
      <w:r w:rsidR="00A4110A">
        <w:t>或要求</w:t>
      </w:r>
      <w:r w:rsidR="00A4110A">
        <w:t>)</w:t>
      </w:r>
      <w:bookmarkEnd w:id="787"/>
    </w:p>
    <w:p w14:paraId="15730F08" w14:textId="3214BB36" w:rsidR="00397E5F" w:rsidRDefault="00397E5F" w:rsidP="00292CE8">
      <w:pPr>
        <w:pStyle w:val="a7"/>
      </w:pPr>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292CE8">
      <w:pPr>
        <w:pStyle w:val="a7"/>
      </w:pPr>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 w14:paraId="1BB9D63C" w14:textId="5BE00149" w:rsidR="00A4110A" w:rsidRDefault="00271644" w:rsidP="00D130FB">
      <w:pPr>
        <w:pStyle w:val="3"/>
      </w:pPr>
      <w:bookmarkStart w:id="792" w:name="_Toc529481248"/>
      <w:ins w:id="793" w:author="Administrator" w:date="2018-11-08T22:39:00Z">
        <w:r>
          <w:t>4</w:t>
        </w:r>
      </w:ins>
      <w:del w:id="794" w:author="Administrator" w:date="2018-11-08T22:39:00Z">
        <w:r w:rsidR="00D130FB" w:rsidDel="00271644">
          <w:delText>3</w:delText>
        </w:r>
      </w:del>
      <w:r w:rsidR="00A4110A">
        <w:t>.</w:t>
      </w:r>
      <w:ins w:id="795" w:author="Administrator" w:date="2018-11-08T20:40:00Z">
        <w:r w:rsidR="00B50F80">
          <w:t>7</w:t>
        </w:r>
      </w:ins>
      <w:del w:id="796" w:author="Administrator" w:date="2018-11-08T20:40:00Z">
        <w:r w:rsidR="00A4110A" w:rsidDel="00B50F80">
          <w:delText>6</w:delText>
        </w:r>
      </w:del>
      <w:r w:rsidR="00A4110A">
        <w:t>.5</w:t>
      </w:r>
      <w:r w:rsidR="00A4110A">
        <w:t>设备</w:t>
      </w:r>
      <w:bookmarkEnd w:id="792"/>
    </w:p>
    <w:p w14:paraId="540ED719" w14:textId="0C45120F" w:rsidR="00397E5F" w:rsidRPr="00397E5F" w:rsidRDefault="00397E5F" w:rsidP="00292CE8">
      <w:pPr>
        <w:pStyle w:val="a7"/>
      </w:pPr>
      <w:r>
        <w:tab/>
      </w:r>
      <w:r w:rsidRPr="00397E5F">
        <w:rPr>
          <w:rFonts w:hint="eastAsia"/>
        </w:rPr>
        <w:t>该系统要求有一个较强的网站服务器，以应对可能发生的同时间大量访问。由于采用</w:t>
      </w:r>
      <w:del w:id="797" w:author="Administrator" w:date="2018-11-08T21:08:00Z">
        <w:r w:rsidRPr="00397E5F" w:rsidDel="00FA0FF3">
          <w:delText>B/S</w:delText>
        </w:r>
      </w:del>
      <w:ins w:id="798" w:author="Administrator" w:date="2018-11-08T21:08:00Z">
        <w:r w:rsidR="00FA0FF3">
          <w:t>APP</w:t>
        </w:r>
        <w:r w:rsidR="00FA0FF3">
          <w:rPr>
            <w:rFonts w:hint="eastAsia"/>
          </w:rPr>
          <w:t>开发</w:t>
        </w:r>
      </w:ins>
      <w:del w:id="799" w:author="Administrator" w:date="2018-11-08T21:08:00Z">
        <w:r w:rsidRPr="00397E5F" w:rsidDel="00FA0FF3">
          <w:delText>架构</w:delText>
        </w:r>
      </w:del>
      <w:r w:rsidRPr="00397E5F">
        <w:t>，所以对用户</w:t>
      </w:r>
      <w:proofErr w:type="gramStart"/>
      <w:r w:rsidRPr="00397E5F">
        <w:t>端要求</w:t>
      </w:r>
      <w:proofErr w:type="gramEnd"/>
      <w:r w:rsidRPr="00397E5F">
        <w:t>不大，但用户设备应至少能联网，并具备适宜</w:t>
      </w:r>
      <w:ins w:id="800" w:author="Administrator" w:date="2018-11-08T21:09:00Z">
        <w:r w:rsidR="00FA0FF3">
          <w:rPr>
            <w:rFonts w:hint="eastAsia"/>
          </w:rPr>
          <w:t>的</w:t>
        </w:r>
      </w:ins>
      <w:ins w:id="801" w:author="Administrator" w:date="2018-11-08T21:08:00Z">
        <w:r w:rsidR="00FA0FF3">
          <w:rPr>
            <w:rFonts w:hint="eastAsia"/>
          </w:rPr>
          <w:t>APP</w:t>
        </w:r>
        <w:r w:rsidR="00FA0FF3">
          <w:t>系统</w:t>
        </w:r>
      </w:ins>
      <w:del w:id="802" w:author="Administrator" w:date="2018-11-08T21:08:00Z">
        <w:r w:rsidRPr="00397E5F" w:rsidDel="00FA0FF3">
          <w:delText>的浏览器</w:delText>
        </w:r>
      </w:del>
      <w:r w:rsidRPr="00397E5F">
        <w:t>。</w:t>
      </w:r>
    </w:p>
    <w:p w14:paraId="4EA3C564" w14:textId="3B9E36B8" w:rsidR="00A4110A" w:rsidRDefault="00271644" w:rsidP="00D130FB">
      <w:pPr>
        <w:pStyle w:val="3"/>
      </w:pPr>
      <w:bookmarkStart w:id="803" w:name="_Toc529481249"/>
      <w:ins w:id="804" w:author="Administrator" w:date="2018-11-08T22:39:00Z">
        <w:r>
          <w:t>4</w:t>
        </w:r>
      </w:ins>
      <w:del w:id="805" w:author="Administrator" w:date="2018-11-08T22:39:00Z">
        <w:r w:rsidR="00D130FB" w:rsidDel="00271644">
          <w:delText>3</w:delText>
        </w:r>
      </w:del>
      <w:r w:rsidR="00A4110A">
        <w:t>.</w:t>
      </w:r>
      <w:ins w:id="806" w:author="Administrator" w:date="2018-11-08T20:40:00Z">
        <w:r w:rsidR="00B50F80">
          <w:t>7</w:t>
        </w:r>
      </w:ins>
      <w:del w:id="807" w:author="Administrator" w:date="2018-11-08T20:40:00Z">
        <w:r w:rsidR="00A4110A" w:rsidDel="00B50F80">
          <w:delText>6</w:delText>
        </w:r>
      </w:del>
      <w:r w:rsidR="00A4110A">
        <w:t>.</w:t>
      </w:r>
      <w:r w:rsidR="00397E5F">
        <w:rPr>
          <w:rFonts w:hint="eastAsia"/>
        </w:rPr>
        <w:t>6</w:t>
      </w:r>
      <w:r w:rsidR="00A4110A">
        <w:t>开发</w:t>
      </w:r>
      <w:bookmarkEnd w:id="803"/>
    </w:p>
    <w:p w14:paraId="71AF5773" w14:textId="238C222E" w:rsidR="00397E5F" w:rsidRPr="00523BF3" w:rsidDel="00B50F80" w:rsidRDefault="00397E5F" w:rsidP="00292CE8">
      <w:pPr>
        <w:pStyle w:val="a7"/>
        <w:rPr>
          <w:del w:id="808" w:author="Administrator" w:date="2018-11-08T20:41:00Z"/>
        </w:rPr>
      </w:pPr>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Del="00B50F80" w:rsidRDefault="00397E5F" w:rsidP="00397E5F">
      <w:pPr>
        <w:rPr>
          <w:del w:id="809" w:author="Administrator" w:date="2018-11-08T20:41:00Z"/>
        </w:rPr>
      </w:pPr>
    </w:p>
    <w:p w14:paraId="7BD86C8F" w14:textId="184529E8" w:rsidR="00A4110A" w:rsidDel="00B50F80" w:rsidRDefault="00D130FB" w:rsidP="00D130FB">
      <w:pPr>
        <w:pStyle w:val="3"/>
        <w:rPr>
          <w:del w:id="810" w:author="Administrator" w:date="2018-11-08T20:41:00Z"/>
        </w:rPr>
      </w:pPr>
      <w:del w:id="811" w:author="Administrator" w:date="2018-11-08T20:41:00Z">
        <w:r w:rsidDel="00B50F80">
          <w:delText>3</w:delText>
        </w:r>
        <w:r w:rsidR="00A4110A" w:rsidDel="00B50F80">
          <w:delText>.</w:delText>
        </w:r>
      </w:del>
      <w:del w:id="812" w:author="Administrator" w:date="2018-11-08T20:40:00Z">
        <w:r w:rsidR="00A4110A" w:rsidDel="00B50F80">
          <w:delText>6</w:delText>
        </w:r>
      </w:del>
      <w:del w:id="813" w:author="Administrator" w:date="2018-11-08T20:41:00Z">
        <w:r w:rsidR="00A4110A" w:rsidDel="00B50F80">
          <w:delText>.</w:delText>
        </w:r>
        <w:r w:rsidR="00397E5F" w:rsidDel="00B50F80">
          <w:rPr>
            <w:rFonts w:hint="eastAsia"/>
          </w:rPr>
          <w:delText>7</w:delText>
        </w:r>
        <w:r w:rsidR="00A4110A" w:rsidDel="00B50F80">
          <w:delText>环境</w:delText>
        </w:r>
      </w:del>
    </w:p>
    <w:p w14:paraId="2192860E" w14:textId="3FA9E972" w:rsidR="00397E5F" w:rsidDel="00B50F80" w:rsidRDefault="00397E5F" w:rsidP="00292CE8">
      <w:pPr>
        <w:pStyle w:val="a7"/>
        <w:rPr>
          <w:del w:id="814" w:author="Administrator" w:date="2018-11-08T20:41:00Z"/>
        </w:rPr>
      </w:pPr>
      <w:del w:id="815" w:author="Administrator" w:date="2018-11-08T20:41:00Z">
        <w:r w:rsidDel="00B50F80">
          <w:rPr>
            <w:rFonts w:hint="eastAsia"/>
          </w:rPr>
          <w:delText>开发</w:delText>
        </w:r>
        <w:r w:rsidDel="00B50F80">
          <w:delText>环境：</w:delText>
        </w:r>
      </w:del>
    </w:p>
    <w:p w14:paraId="0D2D8BCC" w14:textId="471BB93E" w:rsidR="00397E5F" w:rsidDel="00B50F80" w:rsidRDefault="00397E5F" w:rsidP="00292CE8">
      <w:pPr>
        <w:pStyle w:val="a7"/>
        <w:rPr>
          <w:del w:id="816" w:author="Administrator" w:date="2018-11-08T20:41:00Z"/>
        </w:rPr>
      </w:pPr>
      <w:del w:id="817" w:author="Administrator" w:date="2018-11-08T20:41:00Z">
        <w:r w:rsidDel="00B50F80">
          <w:rPr>
            <w:rFonts w:hint="eastAsia"/>
          </w:rPr>
          <w:delText>Git-</w:delText>
        </w:r>
        <w:r w:rsidDel="00B50F80">
          <w:delText>配置管理工具</w:delText>
        </w:r>
      </w:del>
    </w:p>
    <w:p w14:paraId="2758DA3E" w14:textId="1055E370" w:rsidR="00397E5F" w:rsidDel="00B50F80" w:rsidRDefault="00397E5F" w:rsidP="00292CE8">
      <w:pPr>
        <w:pStyle w:val="a7"/>
        <w:rPr>
          <w:del w:id="818" w:author="Administrator" w:date="2018-11-08T20:41:00Z"/>
        </w:rPr>
      </w:pPr>
      <w:del w:id="819" w:author="Administrator" w:date="2018-11-08T20:41:00Z">
        <w:r w:rsidDel="00B50F80">
          <w:delText>Microsoft Office-</w:delText>
        </w:r>
        <w:r w:rsidDel="00B50F80">
          <w:delText>文档编写工具</w:delText>
        </w:r>
      </w:del>
    </w:p>
    <w:p w14:paraId="16B93ACB" w14:textId="7B3E73F9" w:rsidR="00397E5F" w:rsidDel="00B50F80" w:rsidRDefault="00397E5F" w:rsidP="00292CE8">
      <w:pPr>
        <w:pStyle w:val="a7"/>
        <w:rPr>
          <w:del w:id="820" w:author="Administrator" w:date="2018-11-08T20:41:00Z"/>
        </w:rPr>
      </w:pPr>
      <w:del w:id="821" w:author="Administrator" w:date="2018-11-08T20:41:00Z">
        <w:r w:rsidDel="00B50F80">
          <w:rPr>
            <w:rFonts w:hint="eastAsia"/>
          </w:rPr>
          <w:delText>Microsoft</w:delText>
        </w:r>
        <w:r w:rsidDel="00B50F80">
          <w:delText xml:space="preserve"> Project-</w:delText>
        </w:r>
        <w:r w:rsidDel="00B50F80">
          <w:delText>甘特图编写工具</w:delText>
        </w:r>
      </w:del>
    </w:p>
    <w:p w14:paraId="5B112F0C" w14:textId="27BE9224" w:rsidR="00397E5F" w:rsidDel="00B50F80" w:rsidRDefault="00397E5F" w:rsidP="00292CE8">
      <w:pPr>
        <w:pStyle w:val="a7"/>
        <w:rPr>
          <w:del w:id="822" w:author="Administrator" w:date="2018-11-08T20:41:00Z"/>
        </w:rPr>
      </w:pPr>
      <w:del w:id="823" w:author="Administrator" w:date="2018-11-08T20:41:00Z">
        <w:r w:rsidDel="00B50F80">
          <w:rPr>
            <w:rFonts w:hint="eastAsia"/>
          </w:rPr>
          <w:delText>IBM</w:delText>
        </w:r>
        <w:r w:rsidDel="00B50F80">
          <w:delText xml:space="preserve"> Rational Rose-UML</w:delText>
        </w:r>
        <w:r w:rsidDel="00B50F80">
          <w:delText>建模工具</w:delText>
        </w:r>
      </w:del>
    </w:p>
    <w:p w14:paraId="3D46CD21" w14:textId="0DEC8392" w:rsidR="00397E5F" w:rsidDel="00B50F80" w:rsidRDefault="00397E5F" w:rsidP="00292CE8">
      <w:pPr>
        <w:pStyle w:val="a7"/>
        <w:rPr>
          <w:del w:id="824" w:author="Administrator" w:date="2018-11-08T20:41:00Z"/>
        </w:rPr>
      </w:pPr>
      <w:del w:id="825" w:author="Administrator" w:date="2018-11-08T20:41:00Z">
        <w:r w:rsidDel="00B50F80">
          <w:rPr>
            <w:rFonts w:hint="eastAsia"/>
          </w:rPr>
          <w:delText>Photoshop</w:delText>
        </w:r>
        <w:r w:rsidDel="00B50F80">
          <w:delText>-</w:delText>
        </w:r>
        <w:r w:rsidDel="00B50F80">
          <w:delText>图片处理工具</w:delText>
        </w:r>
      </w:del>
    </w:p>
    <w:p w14:paraId="603848CC" w14:textId="1B9BB823" w:rsidR="00397E5F" w:rsidRPr="00B30771" w:rsidDel="00B50F80" w:rsidRDefault="00397E5F" w:rsidP="00292CE8">
      <w:pPr>
        <w:pStyle w:val="a7"/>
        <w:rPr>
          <w:del w:id="826" w:author="Administrator" w:date="2018-11-08T20:41:00Z"/>
        </w:rPr>
      </w:pPr>
      <w:del w:id="827" w:author="Administrator" w:date="2018-11-08T20:41:00Z">
        <w:r w:rsidDel="00B50F80">
          <w:rPr>
            <w:rFonts w:hint="eastAsia"/>
          </w:rPr>
          <w:delText>Axure</w:delText>
        </w:r>
        <w:r w:rsidDel="00B50F80">
          <w:delText xml:space="preserve"> RP8-</w:delText>
        </w:r>
        <w:r w:rsidDel="00B50F80">
          <w:rPr>
            <w:rFonts w:hint="eastAsia"/>
          </w:rPr>
          <w:delText>界面</w:delText>
        </w:r>
        <w:r w:rsidDel="00B50F80">
          <w:delText>原型工具</w:delText>
        </w:r>
      </w:del>
    </w:p>
    <w:p w14:paraId="11987A25" w14:textId="77777777" w:rsidR="00397E5F" w:rsidRPr="00397E5F" w:rsidRDefault="00397E5F" w:rsidP="00B50F80">
      <w:pPr>
        <w:pStyle w:val="a7"/>
        <w:pPrChange w:id="828" w:author="Administrator" w:date="2018-11-08T20:41:00Z">
          <w:pPr/>
        </w:pPrChange>
      </w:pPr>
    </w:p>
    <w:p w14:paraId="7B440DB5" w14:textId="3FA60B95" w:rsidR="00A4110A" w:rsidRDefault="00271644" w:rsidP="00D130FB">
      <w:pPr>
        <w:pStyle w:val="3"/>
      </w:pPr>
      <w:bookmarkStart w:id="829" w:name="_Toc529481250"/>
      <w:ins w:id="830" w:author="Administrator" w:date="2018-11-08T22:39:00Z">
        <w:r>
          <w:t>4</w:t>
        </w:r>
      </w:ins>
      <w:del w:id="831" w:author="Administrator" w:date="2018-11-08T22:39:00Z">
        <w:r w:rsidR="00D130FB" w:rsidDel="00271644">
          <w:delText>3</w:delText>
        </w:r>
      </w:del>
      <w:r w:rsidR="00A4110A">
        <w:t>.</w:t>
      </w:r>
      <w:ins w:id="832" w:author="Administrator" w:date="2018-11-08T20:40:00Z">
        <w:r w:rsidR="00B50F80">
          <w:t>7</w:t>
        </w:r>
      </w:ins>
      <w:del w:id="833" w:author="Administrator" w:date="2018-11-08T20:40:00Z">
        <w:r w:rsidR="00A4110A" w:rsidDel="00B50F80">
          <w:delText>6</w:delText>
        </w:r>
      </w:del>
      <w:r w:rsidR="00A4110A">
        <w:t>.</w:t>
      </w:r>
      <w:del w:id="834" w:author="Administrator" w:date="2018-11-08T20:41:00Z">
        <w:r w:rsidR="00397E5F" w:rsidDel="00B50F80">
          <w:rPr>
            <w:rFonts w:hint="eastAsia"/>
          </w:rPr>
          <w:delText>8</w:delText>
        </w:r>
      </w:del>
      <w:ins w:id="835" w:author="Administrator" w:date="2018-11-08T20:41:00Z">
        <w:r w:rsidR="00B50F80">
          <w:t>7</w:t>
        </w:r>
      </w:ins>
      <w:r w:rsidR="00A4110A">
        <w:t>局限性</w:t>
      </w:r>
      <w:bookmarkEnd w:id="829"/>
    </w:p>
    <w:p w14:paraId="20FEA803" w14:textId="77777777" w:rsidR="00397E5F" w:rsidRDefault="00397E5F" w:rsidP="00292CE8">
      <w:pPr>
        <w:pStyle w:val="a7"/>
      </w:pPr>
      <w:r>
        <w:rPr>
          <w:rFonts w:hint="eastAsia"/>
        </w:rPr>
        <w:t>B/S</w:t>
      </w:r>
      <w:r>
        <w:rPr>
          <w:rFonts w:hint="eastAsia"/>
        </w:rPr>
        <w:t>架构系统的开发，有它固有的局限性：</w:t>
      </w:r>
    </w:p>
    <w:p w14:paraId="64803D1A" w14:textId="77777777" w:rsidR="00397E5F" w:rsidRDefault="00397E5F" w:rsidP="00292CE8">
      <w:pPr>
        <w:pStyle w:val="a7"/>
      </w:pPr>
      <w:r>
        <w:t></w:t>
      </w:r>
      <w:r>
        <w:tab/>
      </w:r>
      <w:r>
        <w:rPr>
          <w:rFonts w:hint="eastAsia"/>
        </w:rPr>
        <w:t>个性化特点明显降低，无法实现具有个性化的功能要求；</w:t>
      </w:r>
    </w:p>
    <w:p w14:paraId="26B4E943" w14:textId="77777777" w:rsidR="00397E5F" w:rsidRDefault="00397E5F" w:rsidP="00292CE8">
      <w:pPr>
        <w:pStyle w:val="a7"/>
      </w:pPr>
      <w:r>
        <w:t></w:t>
      </w:r>
      <w:r>
        <w:tab/>
      </w:r>
      <w:r>
        <w:rPr>
          <w:rFonts w:hint="eastAsia"/>
        </w:rPr>
        <w:t>请求</w:t>
      </w:r>
      <w:r>
        <w:t>/</w:t>
      </w:r>
      <w:r>
        <w:rPr>
          <w:rFonts w:hint="eastAsia"/>
        </w:rPr>
        <w:t>响应模式带来性能问题；</w:t>
      </w:r>
    </w:p>
    <w:p w14:paraId="05656884" w14:textId="77777777" w:rsidR="00397E5F" w:rsidRDefault="00397E5F" w:rsidP="00292CE8">
      <w:pPr>
        <w:pStyle w:val="a7"/>
      </w:pPr>
      <w:r>
        <w:t></w:t>
      </w:r>
      <w:r>
        <w:tab/>
      </w:r>
      <w:r>
        <w:rPr>
          <w:rFonts w:hint="eastAsia"/>
        </w:rPr>
        <w:t>在速度和安全性上需要花费巨大的成本；</w:t>
      </w:r>
    </w:p>
    <w:p w14:paraId="10C1248C" w14:textId="60172BB1" w:rsidR="007613F1" w:rsidRDefault="00271644" w:rsidP="007613F1">
      <w:pPr>
        <w:pStyle w:val="1"/>
      </w:pPr>
      <w:bookmarkStart w:id="836" w:name="_Toc529481251"/>
      <w:ins w:id="837" w:author="Administrator" w:date="2018-11-08T22:39:00Z">
        <w:r>
          <w:lastRenderedPageBreak/>
          <w:t>5</w:t>
        </w:r>
      </w:ins>
      <w:del w:id="838" w:author="Administrator" w:date="2018-11-08T22:39:00Z">
        <w:r w:rsidR="007613F1" w:rsidDel="00271644">
          <w:rPr>
            <w:rFonts w:hint="eastAsia"/>
          </w:rPr>
          <w:delText>4</w:delText>
        </w:r>
      </w:del>
      <w:r w:rsidR="00D83C63">
        <w:rPr>
          <w:rFonts w:hint="eastAsia"/>
        </w:rPr>
        <w:t>法律可行性</w:t>
      </w:r>
      <w:bookmarkEnd w:id="836"/>
    </w:p>
    <w:p w14:paraId="379047E3" w14:textId="2492B2C8" w:rsidR="006C48FC" w:rsidRPr="006C48FC" w:rsidRDefault="006C48FC" w:rsidP="00292CE8">
      <w:pPr>
        <w:pStyle w:val="a7"/>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73F419F6" w:rsidR="007613F1" w:rsidRDefault="00271644" w:rsidP="007613F1">
      <w:pPr>
        <w:pStyle w:val="1"/>
      </w:pPr>
      <w:bookmarkStart w:id="839" w:name="_Toc529481252"/>
      <w:ins w:id="840" w:author="Administrator" w:date="2018-11-08T22:39:00Z">
        <w:r>
          <w:t>6</w:t>
        </w:r>
      </w:ins>
      <w:del w:id="841" w:author="Administrator" w:date="2018-11-08T22:39:00Z">
        <w:r w:rsidR="007613F1" w:rsidDel="00271644">
          <w:rPr>
            <w:rFonts w:hint="eastAsia"/>
          </w:rPr>
          <w:delText>5</w:delText>
        </w:r>
      </w:del>
      <w:r w:rsidR="00D83C63">
        <w:rPr>
          <w:rFonts w:hint="eastAsia"/>
        </w:rPr>
        <w:t>用户操作可行性</w:t>
      </w:r>
      <w:bookmarkEnd w:id="839"/>
    </w:p>
    <w:p w14:paraId="1943BF03" w14:textId="71A96ACE" w:rsidR="00410D43" w:rsidRDefault="00410D43" w:rsidP="00292CE8">
      <w:pPr>
        <w:pStyle w:val="a7"/>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7"/>
      </w:pPr>
      <w:r>
        <w:tab/>
      </w:r>
      <w:r>
        <w:rPr>
          <w:rFonts w:hint="eastAsia"/>
        </w:rPr>
        <w:t>项目开发的目标应是具有正常交互能力的网站，而上述三类人群都具有基本使用网站的能力，故本项目具有操作可行性。</w:t>
      </w:r>
    </w:p>
    <w:p w14:paraId="20AC25A3" w14:textId="7694EB73" w:rsidR="007613F1" w:rsidRDefault="00271644" w:rsidP="007613F1">
      <w:pPr>
        <w:pStyle w:val="1"/>
      </w:pPr>
      <w:bookmarkStart w:id="842" w:name="_Toc529481253"/>
      <w:ins w:id="843" w:author="Administrator" w:date="2018-11-08T22:39:00Z">
        <w:r>
          <w:t>7</w:t>
        </w:r>
      </w:ins>
      <w:del w:id="844" w:author="Administrator" w:date="2018-11-08T22:39:00Z">
        <w:r w:rsidR="007613F1" w:rsidDel="00271644">
          <w:rPr>
            <w:rFonts w:hint="eastAsia"/>
          </w:rPr>
          <w:delText>6</w:delText>
        </w:r>
      </w:del>
      <w:r w:rsidR="00AB38FF">
        <w:rPr>
          <w:rFonts w:hint="eastAsia"/>
        </w:rPr>
        <w:t>项目干系人</w:t>
      </w:r>
      <w:bookmarkEnd w:id="842"/>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45"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846">
          <w:tblGrid>
            <w:gridCol w:w="1129"/>
            <w:gridCol w:w="318"/>
            <w:gridCol w:w="1100"/>
            <w:gridCol w:w="34"/>
            <w:gridCol w:w="1383"/>
            <w:gridCol w:w="616"/>
            <w:gridCol w:w="1383"/>
            <w:gridCol w:w="616"/>
            <w:gridCol w:w="895"/>
            <w:gridCol w:w="616"/>
            <w:gridCol w:w="586"/>
            <w:gridCol w:w="1009"/>
            <w:gridCol w:w="990"/>
          </w:tblGrid>
        </w:tblGridChange>
      </w:tblGrid>
      <w:tr w:rsidR="00FA0FF3" w:rsidRPr="00410D43" w14:paraId="449FD13C" w14:textId="77777777" w:rsidTr="00342B28">
        <w:trPr>
          <w:trHeight w:val="260"/>
          <w:jc w:val="center"/>
          <w:trPrChange w:id="847" w:author="Administrator" w:date="2018-11-08T22:31:00Z">
            <w:trPr>
              <w:trHeight w:val="260"/>
              <w:jc w:val="center"/>
            </w:trPr>
          </w:trPrChange>
        </w:trPr>
        <w:tc>
          <w:tcPr>
            <w:tcW w:w="1129" w:type="dxa"/>
            <w:shd w:val="clear" w:color="auto" w:fill="auto"/>
            <w:noWrap/>
            <w:vAlign w:val="center"/>
            <w:hideMark/>
            <w:tcPrChange w:id="848" w:author="Administrator" w:date="2018-11-08T22:31:00Z">
              <w:tcPr>
                <w:tcW w:w="1447" w:type="dxa"/>
                <w:gridSpan w:val="2"/>
                <w:shd w:val="clear" w:color="auto" w:fill="auto"/>
                <w:noWrap/>
                <w:vAlign w:val="center"/>
                <w:hideMark/>
              </w:tcPr>
            </w:tcPrChange>
          </w:tcPr>
          <w:p w14:paraId="1FD4400F" w14:textId="50D2858A" w:rsidR="00FA0FF3" w:rsidRPr="00292CE8" w:rsidRDefault="00FA0FF3" w:rsidP="00292CE8">
            <w:pPr>
              <w:pStyle w:val="a7"/>
              <w:jc w:val="center"/>
              <w:rPr>
                <w:b/>
                <w:sz w:val="24"/>
              </w:rPr>
            </w:pPr>
            <w:del w:id="849" w:author="Administrator" w:date="2018-11-08T21:09:00Z">
              <w:r w:rsidRPr="00292CE8" w:rsidDel="00FA0FF3">
                <w:rPr>
                  <w:rFonts w:hint="eastAsia"/>
                  <w:b/>
                  <w:sz w:val="24"/>
                </w:rPr>
                <w:delText>积极</w:delText>
              </w:r>
            </w:del>
            <w:r w:rsidRPr="00292CE8">
              <w:rPr>
                <w:rFonts w:hint="eastAsia"/>
                <w:b/>
                <w:sz w:val="24"/>
              </w:rPr>
              <w:t>干系人</w:t>
            </w:r>
            <w:ins w:id="850" w:author="Administrator" w:date="2018-11-08T21:11:00Z">
              <w:r>
                <w:rPr>
                  <w:rFonts w:hint="eastAsia"/>
                  <w:b/>
                  <w:sz w:val="24"/>
                </w:rPr>
                <w:t>姓名</w:t>
              </w:r>
            </w:ins>
          </w:p>
        </w:tc>
        <w:tc>
          <w:tcPr>
            <w:tcW w:w="1418" w:type="dxa"/>
            <w:shd w:val="clear" w:color="auto" w:fill="auto"/>
            <w:noWrap/>
            <w:vAlign w:val="center"/>
            <w:hideMark/>
            <w:tcPrChange w:id="851" w:author="Administrator" w:date="2018-11-08T22:31:00Z">
              <w:tcPr>
                <w:tcW w:w="1134" w:type="dxa"/>
                <w:gridSpan w:val="2"/>
                <w:shd w:val="clear" w:color="auto" w:fill="auto"/>
                <w:noWrap/>
                <w:vAlign w:val="center"/>
                <w:hideMark/>
              </w:tcPr>
            </w:tcPrChange>
          </w:tcPr>
          <w:p w14:paraId="2CAA54A5" w14:textId="6D15DE8C" w:rsidR="00FA0FF3" w:rsidRPr="00292CE8" w:rsidRDefault="00FA0FF3" w:rsidP="00292CE8">
            <w:pPr>
              <w:pStyle w:val="a7"/>
              <w:jc w:val="center"/>
              <w:rPr>
                <w:rFonts w:hint="eastAsia"/>
                <w:b/>
                <w:sz w:val="24"/>
              </w:rPr>
            </w:pPr>
            <w:del w:id="852" w:author="Administrator" w:date="2018-11-08T21:14:00Z">
              <w:r w:rsidRPr="00292CE8" w:rsidDel="00501FC8">
                <w:rPr>
                  <w:rFonts w:hint="eastAsia"/>
                  <w:b/>
                  <w:sz w:val="24"/>
                </w:rPr>
                <w:delText>提出者</w:delText>
              </w:r>
            </w:del>
            <w:ins w:id="853" w:author="Administrator" w:date="2018-11-08T21:14:00Z">
              <w:r w:rsidR="00501FC8">
                <w:rPr>
                  <w:rFonts w:hint="eastAsia"/>
                  <w:b/>
                  <w:sz w:val="24"/>
                </w:rPr>
                <w:t>角色</w:t>
              </w:r>
            </w:ins>
          </w:p>
        </w:tc>
        <w:tc>
          <w:tcPr>
            <w:tcW w:w="1417" w:type="dxa"/>
            <w:vAlign w:val="center"/>
            <w:tcPrChange w:id="854" w:author="Administrator" w:date="2018-11-08T22:31:00Z">
              <w:tcPr>
                <w:tcW w:w="1999" w:type="dxa"/>
                <w:gridSpan w:val="2"/>
              </w:tcPr>
            </w:tcPrChange>
          </w:tcPr>
          <w:p w14:paraId="23551D28" w14:textId="39FB5210" w:rsidR="00FA0FF3" w:rsidRPr="00292CE8" w:rsidRDefault="00FA0FF3" w:rsidP="00292CE8">
            <w:pPr>
              <w:pStyle w:val="a7"/>
              <w:jc w:val="center"/>
              <w:rPr>
                <w:rFonts w:hint="eastAsia"/>
                <w:b/>
                <w:sz w:val="24"/>
              </w:rPr>
            </w:pPr>
            <w:ins w:id="855" w:author="Administrator" w:date="2018-11-08T21:12:00Z">
              <w:r>
                <w:rPr>
                  <w:rFonts w:hint="eastAsia"/>
                  <w:b/>
                  <w:sz w:val="24"/>
                </w:rPr>
                <w:t>内部</w:t>
              </w:r>
              <w:r>
                <w:rPr>
                  <w:rFonts w:hint="eastAsia"/>
                  <w:b/>
                  <w:sz w:val="24"/>
                </w:rPr>
                <w:t>/</w:t>
              </w:r>
              <w:r>
                <w:rPr>
                  <w:rFonts w:hint="eastAsia"/>
                  <w:b/>
                  <w:sz w:val="24"/>
                </w:rPr>
                <w:t>外部</w:t>
              </w:r>
            </w:ins>
          </w:p>
        </w:tc>
        <w:tc>
          <w:tcPr>
            <w:tcW w:w="1999" w:type="dxa"/>
            <w:shd w:val="clear" w:color="auto" w:fill="auto"/>
            <w:noWrap/>
            <w:vAlign w:val="center"/>
            <w:hideMark/>
            <w:tcPrChange w:id="856" w:author="Administrator" w:date="2018-11-08T22:31:00Z">
              <w:tcPr>
                <w:tcW w:w="1999" w:type="dxa"/>
                <w:gridSpan w:val="2"/>
                <w:shd w:val="clear" w:color="auto" w:fill="auto"/>
                <w:noWrap/>
                <w:vAlign w:val="center"/>
                <w:hideMark/>
              </w:tcPr>
            </w:tcPrChange>
          </w:tcPr>
          <w:p w14:paraId="1D7E0593" w14:textId="5FFDB6A7" w:rsidR="00FA0FF3" w:rsidRPr="00292CE8" w:rsidRDefault="00FA0FF3" w:rsidP="00292CE8">
            <w:pPr>
              <w:pStyle w:val="a7"/>
              <w:jc w:val="center"/>
              <w:rPr>
                <w:b/>
                <w:sz w:val="24"/>
              </w:rPr>
            </w:pPr>
            <w:r w:rsidRPr="00292CE8">
              <w:rPr>
                <w:rFonts w:hint="eastAsia"/>
                <w:b/>
                <w:sz w:val="24"/>
              </w:rPr>
              <w:t>联系方式</w:t>
            </w:r>
          </w:p>
        </w:tc>
        <w:tc>
          <w:tcPr>
            <w:tcW w:w="1511" w:type="dxa"/>
            <w:shd w:val="clear" w:color="auto" w:fill="auto"/>
            <w:vAlign w:val="center"/>
            <w:tcPrChange w:id="857" w:author="Administrator" w:date="2018-11-08T22:31:00Z">
              <w:tcPr>
                <w:tcW w:w="1511" w:type="dxa"/>
                <w:gridSpan w:val="2"/>
                <w:shd w:val="clear" w:color="auto" w:fill="auto"/>
              </w:tcPr>
            </w:tcPrChange>
          </w:tcPr>
          <w:p w14:paraId="06A8A4C2" w14:textId="4C9D4F28" w:rsidR="00FA0FF3" w:rsidRPr="00292CE8" w:rsidRDefault="00FA0FF3" w:rsidP="00292CE8">
            <w:pPr>
              <w:pStyle w:val="a7"/>
              <w:jc w:val="center"/>
              <w:rPr>
                <w:b/>
                <w:sz w:val="24"/>
              </w:rPr>
            </w:pPr>
            <w:r w:rsidRPr="00292CE8">
              <w:rPr>
                <w:rFonts w:hint="eastAsia"/>
                <w:b/>
                <w:sz w:val="24"/>
              </w:rPr>
              <w:t>所在地</w:t>
            </w:r>
          </w:p>
        </w:tc>
        <w:tc>
          <w:tcPr>
            <w:tcW w:w="2211" w:type="dxa"/>
            <w:gridSpan w:val="2"/>
            <w:shd w:val="clear" w:color="auto" w:fill="auto"/>
            <w:vAlign w:val="center"/>
            <w:tcPrChange w:id="858" w:author="Administrator" w:date="2018-11-08T22:31:00Z">
              <w:tcPr>
                <w:tcW w:w="2585" w:type="dxa"/>
                <w:gridSpan w:val="3"/>
                <w:shd w:val="clear" w:color="auto" w:fill="auto"/>
                <w:vAlign w:val="center"/>
              </w:tcPr>
            </w:tcPrChange>
          </w:tcPr>
          <w:p w14:paraId="0EC55D7A" w14:textId="5DFC7DAF" w:rsidR="00FA0FF3" w:rsidRPr="00292CE8" w:rsidRDefault="00FA0FF3" w:rsidP="00501FC8">
            <w:pPr>
              <w:pStyle w:val="a7"/>
              <w:jc w:val="center"/>
              <w:rPr>
                <w:rFonts w:hint="eastAsia"/>
                <w:b/>
                <w:sz w:val="24"/>
              </w:rPr>
            </w:pPr>
            <w:r w:rsidRPr="00292CE8">
              <w:rPr>
                <w:rFonts w:hint="eastAsia"/>
                <w:b/>
                <w:sz w:val="24"/>
              </w:rPr>
              <w:t>干系人</w:t>
            </w:r>
            <w:del w:id="859" w:author="Administrator" w:date="2018-11-08T21:15:00Z">
              <w:r w:rsidRPr="00292CE8" w:rsidDel="00501FC8">
                <w:rPr>
                  <w:rFonts w:hint="eastAsia"/>
                  <w:b/>
                  <w:sz w:val="24"/>
                </w:rPr>
                <w:delText>对该项目是否提过有价值的意见或帮助</w:delText>
              </w:r>
            </w:del>
            <w:ins w:id="860" w:author="Administrator" w:date="2018-11-08T21:15:00Z">
              <w:r w:rsidR="00501FC8">
                <w:rPr>
                  <w:rFonts w:hint="eastAsia"/>
                  <w:b/>
                  <w:sz w:val="24"/>
                </w:rPr>
                <w:t>描述</w:t>
              </w:r>
            </w:ins>
          </w:p>
        </w:tc>
      </w:tr>
      <w:tr w:rsidR="00FA0FF3" w:rsidRPr="00410D43" w14:paraId="29506D97" w14:textId="77777777" w:rsidTr="00342B28">
        <w:trPr>
          <w:trHeight w:val="260"/>
          <w:jc w:val="center"/>
          <w:trPrChange w:id="861" w:author="Administrator" w:date="2018-11-08T22:31:00Z">
            <w:trPr>
              <w:trHeight w:val="260"/>
              <w:jc w:val="center"/>
            </w:trPr>
          </w:trPrChange>
        </w:trPr>
        <w:tc>
          <w:tcPr>
            <w:tcW w:w="1129" w:type="dxa"/>
            <w:shd w:val="clear" w:color="auto" w:fill="auto"/>
            <w:noWrap/>
            <w:vAlign w:val="center"/>
            <w:hideMark/>
            <w:tcPrChange w:id="862" w:author="Administrator" w:date="2018-11-08T22:31:00Z">
              <w:tcPr>
                <w:tcW w:w="1447" w:type="dxa"/>
                <w:gridSpan w:val="2"/>
                <w:shd w:val="clear" w:color="auto" w:fill="auto"/>
                <w:noWrap/>
                <w:vAlign w:val="center"/>
                <w:hideMark/>
              </w:tcPr>
            </w:tcPrChange>
          </w:tcPr>
          <w:p w14:paraId="422AC250" w14:textId="77777777" w:rsidR="00FA0FF3" w:rsidRPr="00410D43" w:rsidRDefault="00FA0FF3" w:rsidP="00292CE8">
            <w:pPr>
              <w:pStyle w:val="a7"/>
            </w:pPr>
            <w:r w:rsidRPr="00410D43">
              <w:rPr>
                <w:rFonts w:hint="eastAsia"/>
              </w:rPr>
              <w:t>沈启航</w:t>
            </w:r>
          </w:p>
        </w:tc>
        <w:tc>
          <w:tcPr>
            <w:tcW w:w="1418" w:type="dxa"/>
            <w:shd w:val="clear" w:color="auto" w:fill="auto"/>
            <w:noWrap/>
            <w:vAlign w:val="center"/>
            <w:hideMark/>
            <w:tcPrChange w:id="863" w:author="Administrator" w:date="2018-11-08T22:31:00Z">
              <w:tcPr>
                <w:tcW w:w="1134" w:type="dxa"/>
                <w:gridSpan w:val="2"/>
                <w:shd w:val="clear" w:color="auto" w:fill="auto"/>
                <w:noWrap/>
                <w:vAlign w:val="center"/>
                <w:hideMark/>
              </w:tcPr>
            </w:tcPrChange>
          </w:tcPr>
          <w:p w14:paraId="7D6D56E4" w14:textId="6CB54BD6" w:rsidR="00FA0FF3" w:rsidRPr="00410D43" w:rsidRDefault="00FA0FF3" w:rsidP="00292CE8">
            <w:pPr>
              <w:pStyle w:val="a7"/>
              <w:rPr>
                <w:rFonts w:hint="eastAsia"/>
              </w:rPr>
            </w:pPr>
            <w:del w:id="864" w:author="Administrator" w:date="2018-11-08T21:14:00Z">
              <w:r w:rsidRPr="00410D43" w:rsidDel="00501FC8">
                <w:rPr>
                  <w:rFonts w:hint="eastAsia"/>
                </w:rPr>
                <w:delText>沈启航</w:delText>
              </w:r>
            </w:del>
            <w:ins w:id="865" w:author="Administrator" w:date="2018-11-08T21:14:00Z">
              <w:r w:rsidR="00501FC8">
                <w:rPr>
                  <w:rFonts w:hint="eastAsia"/>
                </w:rPr>
                <w:t>项目经理</w:t>
              </w:r>
            </w:ins>
          </w:p>
        </w:tc>
        <w:tc>
          <w:tcPr>
            <w:tcW w:w="1417" w:type="dxa"/>
            <w:vAlign w:val="center"/>
            <w:tcPrChange w:id="866" w:author="Administrator" w:date="2018-11-08T22:31:00Z">
              <w:tcPr>
                <w:tcW w:w="1999" w:type="dxa"/>
                <w:gridSpan w:val="2"/>
              </w:tcPr>
            </w:tcPrChange>
          </w:tcPr>
          <w:p w14:paraId="6EF38839" w14:textId="55E79019" w:rsidR="00FA0FF3" w:rsidRPr="00410D43" w:rsidRDefault="00501FC8" w:rsidP="00292CE8">
            <w:pPr>
              <w:pStyle w:val="a7"/>
              <w:rPr>
                <w:ins w:id="867" w:author="Administrator" w:date="2018-11-08T21:12:00Z"/>
              </w:rPr>
            </w:pPr>
            <w:ins w:id="868" w:author="Administrator" w:date="2018-11-08T21:15:00Z">
              <w:r>
                <w:rPr>
                  <w:rFonts w:hint="eastAsia"/>
                </w:rPr>
                <w:t>内部</w:t>
              </w:r>
            </w:ins>
          </w:p>
        </w:tc>
        <w:tc>
          <w:tcPr>
            <w:tcW w:w="1999" w:type="dxa"/>
            <w:shd w:val="clear" w:color="auto" w:fill="auto"/>
            <w:noWrap/>
            <w:vAlign w:val="center"/>
            <w:hideMark/>
            <w:tcPrChange w:id="869" w:author="Administrator" w:date="2018-11-08T22:31:00Z">
              <w:tcPr>
                <w:tcW w:w="1999" w:type="dxa"/>
                <w:gridSpan w:val="2"/>
                <w:shd w:val="clear" w:color="auto" w:fill="auto"/>
                <w:noWrap/>
                <w:vAlign w:val="center"/>
                <w:hideMark/>
              </w:tcPr>
            </w:tcPrChange>
          </w:tcPr>
          <w:p w14:paraId="66AB753E" w14:textId="134C3E02" w:rsidR="00FA0FF3" w:rsidRPr="00410D43" w:rsidRDefault="00FA0FF3" w:rsidP="00292CE8">
            <w:pPr>
              <w:pStyle w:val="a7"/>
            </w:pPr>
            <w:r w:rsidRPr="00410D43">
              <w:t>15988122404</w:t>
            </w:r>
          </w:p>
        </w:tc>
        <w:tc>
          <w:tcPr>
            <w:tcW w:w="1511" w:type="dxa"/>
            <w:shd w:val="clear" w:color="auto" w:fill="auto"/>
            <w:vAlign w:val="center"/>
            <w:tcPrChange w:id="870" w:author="Administrator" w:date="2018-11-08T22:31:00Z">
              <w:tcPr>
                <w:tcW w:w="1511" w:type="dxa"/>
                <w:gridSpan w:val="2"/>
                <w:shd w:val="clear" w:color="auto" w:fill="auto"/>
              </w:tcPr>
            </w:tcPrChange>
          </w:tcPr>
          <w:p w14:paraId="5ABDB4A6" w14:textId="77777777" w:rsidR="00FA0FF3" w:rsidRPr="00410D43" w:rsidRDefault="00FA0FF3" w:rsidP="00292CE8">
            <w:pPr>
              <w:pStyle w:val="a7"/>
            </w:pPr>
            <w:r w:rsidRPr="00410D43">
              <w:rPr>
                <w:rFonts w:hint="eastAsia"/>
              </w:rPr>
              <w:t>弘毅</w:t>
            </w:r>
            <w:r w:rsidRPr="00410D43">
              <w:t>B1-614</w:t>
            </w:r>
          </w:p>
        </w:tc>
        <w:tc>
          <w:tcPr>
            <w:tcW w:w="2211" w:type="dxa"/>
            <w:gridSpan w:val="2"/>
            <w:shd w:val="clear" w:color="auto" w:fill="auto"/>
            <w:vAlign w:val="center"/>
            <w:tcPrChange w:id="871" w:author="Administrator" w:date="2018-11-08T22:31:00Z">
              <w:tcPr>
                <w:tcW w:w="2585" w:type="dxa"/>
                <w:gridSpan w:val="3"/>
                <w:shd w:val="clear" w:color="auto" w:fill="auto"/>
                <w:vAlign w:val="center"/>
              </w:tcPr>
            </w:tcPrChange>
          </w:tcPr>
          <w:p w14:paraId="3AC81813" w14:textId="17C09A2B" w:rsidR="00FA0FF3" w:rsidRPr="00410D43" w:rsidRDefault="00342B28" w:rsidP="00292CE8">
            <w:pPr>
              <w:pStyle w:val="a7"/>
              <w:rPr>
                <w:rFonts w:hint="eastAsia"/>
              </w:rPr>
            </w:pPr>
            <w:ins w:id="872" w:author="Administrator" w:date="2018-11-08T22:30:00Z">
              <w:r>
                <w:rPr>
                  <w:rFonts w:hint="eastAsia"/>
                </w:rPr>
                <w:t>负责</w:t>
              </w:r>
              <w:r>
                <w:t>统合项目组成员，与客户进行沟通，安排项目任务</w:t>
              </w:r>
            </w:ins>
          </w:p>
        </w:tc>
      </w:tr>
      <w:tr w:rsidR="00FA0FF3" w:rsidRPr="00410D43" w14:paraId="2D325AAC" w14:textId="77777777" w:rsidTr="00342B28">
        <w:trPr>
          <w:trHeight w:val="260"/>
          <w:jc w:val="center"/>
          <w:trPrChange w:id="873" w:author="Administrator" w:date="2018-11-08T22:31:00Z">
            <w:trPr>
              <w:trHeight w:val="260"/>
              <w:jc w:val="center"/>
            </w:trPr>
          </w:trPrChange>
        </w:trPr>
        <w:tc>
          <w:tcPr>
            <w:tcW w:w="1129" w:type="dxa"/>
            <w:shd w:val="clear" w:color="auto" w:fill="auto"/>
            <w:noWrap/>
            <w:vAlign w:val="center"/>
            <w:hideMark/>
            <w:tcPrChange w:id="874" w:author="Administrator" w:date="2018-11-08T22:31:00Z">
              <w:tcPr>
                <w:tcW w:w="1447" w:type="dxa"/>
                <w:gridSpan w:val="2"/>
                <w:shd w:val="clear" w:color="auto" w:fill="auto"/>
                <w:noWrap/>
                <w:vAlign w:val="center"/>
                <w:hideMark/>
              </w:tcPr>
            </w:tcPrChange>
          </w:tcPr>
          <w:p w14:paraId="0D8907C9" w14:textId="77777777" w:rsidR="00FA0FF3" w:rsidRPr="00410D43" w:rsidRDefault="00FA0FF3" w:rsidP="00292CE8">
            <w:pPr>
              <w:pStyle w:val="a7"/>
            </w:pPr>
            <w:r w:rsidRPr="00410D43">
              <w:rPr>
                <w:rFonts w:hint="eastAsia"/>
              </w:rPr>
              <w:t>徐哲远</w:t>
            </w:r>
          </w:p>
        </w:tc>
        <w:tc>
          <w:tcPr>
            <w:tcW w:w="1418" w:type="dxa"/>
            <w:shd w:val="clear" w:color="auto" w:fill="auto"/>
            <w:noWrap/>
            <w:vAlign w:val="center"/>
            <w:hideMark/>
            <w:tcPrChange w:id="875" w:author="Administrator" w:date="2018-11-08T22:31:00Z">
              <w:tcPr>
                <w:tcW w:w="1134" w:type="dxa"/>
                <w:gridSpan w:val="2"/>
                <w:shd w:val="clear" w:color="auto" w:fill="auto"/>
                <w:noWrap/>
                <w:vAlign w:val="center"/>
                <w:hideMark/>
              </w:tcPr>
            </w:tcPrChange>
          </w:tcPr>
          <w:p w14:paraId="5CFC59E6" w14:textId="5CCAA9FC" w:rsidR="00FA0FF3" w:rsidRPr="00410D43" w:rsidRDefault="00FA0FF3" w:rsidP="00292CE8">
            <w:pPr>
              <w:pStyle w:val="a7"/>
              <w:rPr>
                <w:rFonts w:hint="eastAsia"/>
              </w:rPr>
            </w:pPr>
            <w:del w:id="876" w:author="Administrator" w:date="2018-11-08T21:14:00Z">
              <w:r w:rsidRPr="00410D43" w:rsidDel="00501FC8">
                <w:rPr>
                  <w:rFonts w:hint="eastAsia"/>
                </w:rPr>
                <w:delText>沈启航</w:delText>
              </w:r>
            </w:del>
            <w:ins w:id="877" w:author="Administrator" w:date="2018-11-08T21:14:00Z">
              <w:r w:rsidR="00501FC8">
                <w:rPr>
                  <w:rFonts w:hint="eastAsia"/>
                </w:rPr>
                <w:t>项目组成员</w:t>
              </w:r>
            </w:ins>
          </w:p>
        </w:tc>
        <w:tc>
          <w:tcPr>
            <w:tcW w:w="1417" w:type="dxa"/>
            <w:vAlign w:val="center"/>
            <w:tcPrChange w:id="878" w:author="Administrator" w:date="2018-11-08T22:31:00Z">
              <w:tcPr>
                <w:tcW w:w="1999" w:type="dxa"/>
                <w:gridSpan w:val="2"/>
              </w:tcPr>
            </w:tcPrChange>
          </w:tcPr>
          <w:p w14:paraId="03567AD4" w14:textId="1BA1C93A" w:rsidR="00FA0FF3" w:rsidRPr="00410D43" w:rsidRDefault="00501FC8" w:rsidP="00292CE8">
            <w:pPr>
              <w:pStyle w:val="a7"/>
              <w:rPr>
                <w:ins w:id="879" w:author="Administrator" w:date="2018-11-08T21:12:00Z"/>
              </w:rPr>
            </w:pPr>
            <w:ins w:id="880" w:author="Administrator" w:date="2018-11-08T21:15:00Z">
              <w:r>
                <w:rPr>
                  <w:rFonts w:hint="eastAsia"/>
                </w:rPr>
                <w:t>内部</w:t>
              </w:r>
            </w:ins>
          </w:p>
        </w:tc>
        <w:tc>
          <w:tcPr>
            <w:tcW w:w="1999" w:type="dxa"/>
            <w:shd w:val="clear" w:color="auto" w:fill="auto"/>
            <w:noWrap/>
            <w:vAlign w:val="center"/>
            <w:hideMark/>
            <w:tcPrChange w:id="881" w:author="Administrator" w:date="2018-11-08T22:31:00Z">
              <w:tcPr>
                <w:tcW w:w="1999" w:type="dxa"/>
                <w:gridSpan w:val="2"/>
                <w:shd w:val="clear" w:color="auto" w:fill="auto"/>
                <w:noWrap/>
                <w:vAlign w:val="center"/>
                <w:hideMark/>
              </w:tcPr>
            </w:tcPrChange>
          </w:tcPr>
          <w:p w14:paraId="5811A904" w14:textId="0FBDE713" w:rsidR="00FA0FF3" w:rsidRPr="00410D43" w:rsidRDefault="00FA0FF3" w:rsidP="00292CE8">
            <w:pPr>
              <w:pStyle w:val="a7"/>
            </w:pPr>
            <w:r w:rsidRPr="00410D43">
              <w:t>15968805302</w:t>
            </w:r>
          </w:p>
        </w:tc>
        <w:tc>
          <w:tcPr>
            <w:tcW w:w="1511" w:type="dxa"/>
            <w:shd w:val="clear" w:color="auto" w:fill="auto"/>
            <w:vAlign w:val="center"/>
            <w:tcPrChange w:id="882" w:author="Administrator" w:date="2018-11-08T22:31:00Z">
              <w:tcPr>
                <w:tcW w:w="1511" w:type="dxa"/>
                <w:gridSpan w:val="2"/>
                <w:shd w:val="clear" w:color="auto" w:fill="auto"/>
              </w:tcPr>
            </w:tcPrChange>
          </w:tcPr>
          <w:p w14:paraId="388DDDD6" w14:textId="77777777" w:rsidR="00FA0FF3" w:rsidRPr="00410D43" w:rsidRDefault="00FA0FF3" w:rsidP="00292CE8">
            <w:pPr>
              <w:pStyle w:val="a7"/>
            </w:pPr>
            <w:r w:rsidRPr="00410D43">
              <w:rPr>
                <w:rFonts w:hint="eastAsia"/>
              </w:rPr>
              <w:t>弘毅</w:t>
            </w:r>
            <w:r w:rsidRPr="00410D43">
              <w:t>B1-615</w:t>
            </w:r>
          </w:p>
        </w:tc>
        <w:tc>
          <w:tcPr>
            <w:tcW w:w="2211" w:type="dxa"/>
            <w:gridSpan w:val="2"/>
            <w:shd w:val="clear" w:color="auto" w:fill="auto"/>
            <w:vAlign w:val="center"/>
            <w:tcPrChange w:id="883" w:author="Administrator" w:date="2018-11-08T22:31:00Z">
              <w:tcPr>
                <w:tcW w:w="2585" w:type="dxa"/>
                <w:gridSpan w:val="3"/>
                <w:shd w:val="clear" w:color="auto" w:fill="auto"/>
                <w:vAlign w:val="center"/>
              </w:tcPr>
            </w:tcPrChange>
          </w:tcPr>
          <w:p w14:paraId="35843D59" w14:textId="10568CB7" w:rsidR="00FA0FF3" w:rsidRPr="00410D43" w:rsidRDefault="00342B28" w:rsidP="00292CE8">
            <w:pPr>
              <w:pStyle w:val="a7"/>
              <w:rPr>
                <w:rFonts w:hint="eastAsia"/>
              </w:rPr>
            </w:pPr>
            <w:ins w:id="884" w:author="Administrator" w:date="2018-11-08T22:31:00Z">
              <w:r>
                <w:rPr>
                  <w:rFonts w:hint="eastAsia"/>
                </w:rPr>
                <w:t>负责完成</w:t>
              </w:r>
              <w:r>
                <w:t>项目经理布置的工作</w:t>
              </w:r>
            </w:ins>
          </w:p>
        </w:tc>
      </w:tr>
      <w:tr w:rsidR="00FA0FF3" w:rsidRPr="00410D43" w14:paraId="713F3AB9" w14:textId="77777777" w:rsidTr="00342B28">
        <w:trPr>
          <w:trHeight w:val="260"/>
          <w:jc w:val="center"/>
          <w:trPrChange w:id="885" w:author="Administrator" w:date="2018-11-08T22:31:00Z">
            <w:trPr>
              <w:trHeight w:val="260"/>
              <w:jc w:val="center"/>
            </w:trPr>
          </w:trPrChange>
        </w:trPr>
        <w:tc>
          <w:tcPr>
            <w:tcW w:w="1129" w:type="dxa"/>
            <w:shd w:val="clear" w:color="auto" w:fill="auto"/>
            <w:noWrap/>
            <w:vAlign w:val="center"/>
            <w:hideMark/>
            <w:tcPrChange w:id="886" w:author="Administrator" w:date="2018-11-08T22:31:00Z">
              <w:tcPr>
                <w:tcW w:w="1447" w:type="dxa"/>
                <w:gridSpan w:val="2"/>
                <w:shd w:val="clear" w:color="auto" w:fill="auto"/>
                <w:noWrap/>
                <w:vAlign w:val="center"/>
                <w:hideMark/>
              </w:tcPr>
            </w:tcPrChange>
          </w:tcPr>
          <w:p w14:paraId="7FCD3C11" w14:textId="77777777" w:rsidR="00FA0FF3" w:rsidRPr="00410D43" w:rsidRDefault="00FA0FF3" w:rsidP="00292CE8">
            <w:pPr>
              <w:pStyle w:val="a7"/>
            </w:pPr>
            <w:r w:rsidRPr="00410D43">
              <w:rPr>
                <w:rFonts w:hint="eastAsia"/>
              </w:rPr>
              <w:t>叶柏成</w:t>
            </w:r>
          </w:p>
        </w:tc>
        <w:tc>
          <w:tcPr>
            <w:tcW w:w="1418" w:type="dxa"/>
            <w:shd w:val="clear" w:color="auto" w:fill="auto"/>
            <w:noWrap/>
            <w:vAlign w:val="center"/>
            <w:hideMark/>
            <w:tcPrChange w:id="887" w:author="Administrator" w:date="2018-11-08T22:31:00Z">
              <w:tcPr>
                <w:tcW w:w="1134" w:type="dxa"/>
                <w:gridSpan w:val="2"/>
                <w:shd w:val="clear" w:color="auto" w:fill="auto"/>
                <w:noWrap/>
                <w:vAlign w:val="center"/>
                <w:hideMark/>
              </w:tcPr>
            </w:tcPrChange>
          </w:tcPr>
          <w:p w14:paraId="7F86523B" w14:textId="689CBB12" w:rsidR="00FA0FF3" w:rsidRPr="00410D43" w:rsidRDefault="00501FC8" w:rsidP="00292CE8">
            <w:pPr>
              <w:pStyle w:val="a7"/>
            </w:pPr>
            <w:ins w:id="888" w:author="Administrator" w:date="2018-11-08T21:14:00Z">
              <w:r>
                <w:rPr>
                  <w:rFonts w:hint="eastAsia"/>
                </w:rPr>
                <w:t>项目组成员</w:t>
              </w:r>
            </w:ins>
            <w:del w:id="889" w:author="Administrator" w:date="2018-11-08T21:14:00Z">
              <w:r w:rsidR="00FA0FF3" w:rsidRPr="00410D43" w:rsidDel="00501FC8">
                <w:rPr>
                  <w:rFonts w:hint="eastAsia"/>
                </w:rPr>
                <w:delText>沈启航</w:delText>
              </w:r>
            </w:del>
          </w:p>
        </w:tc>
        <w:tc>
          <w:tcPr>
            <w:tcW w:w="1417" w:type="dxa"/>
            <w:vAlign w:val="center"/>
            <w:tcPrChange w:id="890" w:author="Administrator" w:date="2018-11-08T22:31:00Z">
              <w:tcPr>
                <w:tcW w:w="1999" w:type="dxa"/>
                <w:gridSpan w:val="2"/>
              </w:tcPr>
            </w:tcPrChange>
          </w:tcPr>
          <w:p w14:paraId="11E0EC02" w14:textId="28B17C5B" w:rsidR="00FA0FF3" w:rsidRPr="00410D43" w:rsidRDefault="00501FC8" w:rsidP="00292CE8">
            <w:pPr>
              <w:pStyle w:val="a7"/>
              <w:rPr>
                <w:ins w:id="891" w:author="Administrator" w:date="2018-11-08T21:12:00Z"/>
              </w:rPr>
            </w:pPr>
            <w:ins w:id="892" w:author="Administrator" w:date="2018-11-08T21:15:00Z">
              <w:r>
                <w:rPr>
                  <w:rFonts w:hint="eastAsia"/>
                </w:rPr>
                <w:t>内部</w:t>
              </w:r>
            </w:ins>
          </w:p>
        </w:tc>
        <w:tc>
          <w:tcPr>
            <w:tcW w:w="1999" w:type="dxa"/>
            <w:shd w:val="clear" w:color="auto" w:fill="auto"/>
            <w:noWrap/>
            <w:vAlign w:val="center"/>
            <w:hideMark/>
            <w:tcPrChange w:id="893" w:author="Administrator" w:date="2018-11-08T22:31:00Z">
              <w:tcPr>
                <w:tcW w:w="1999" w:type="dxa"/>
                <w:gridSpan w:val="2"/>
                <w:shd w:val="clear" w:color="auto" w:fill="auto"/>
                <w:noWrap/>
                <w:vAlign w:val="center"/>
                <w:hideMark/>
              </w:tcPr>
            </w:tcPrChange>
          </w:tcPr>
          <w:p w14:paraId="5F0D9D97" w14:textId="27B2CFF7" w:rsidR="00FA0FF3" w:rsidRPr="00410D43" w:rsidRDefault="00FA0FF3" w:rsidP="00292CE8">
            <w:pPr>
              <w:pStyle w:val="a7"/>
            </w:pPr>
            <w:r w:rsidRPr="00410D43">
              <w:t>13588025779</w:t>
            </w:r>
          </w:p>
        </w:tc>
        <w:tc>
          <w:tcPr>
            <w:tcW w:w="1511" w:type="dxa"/>
            <w:shd w:val="clear" w:color="auto" w:fill="auto"/>
            <w:vAlign w:val="center"/>
            <w:tcPrChange w:id="894" w:author="Administrator" w:date="2018-11-08T22:31:00Z">
              <w:tcPr>
                <w:tcW w:w="1511" w:type="dxa"/>
                <w:gridSpan w:val="2"/>
                <w:shd w:val="clear" w:color="auto" w:fill="auto"/>
              </w:tcPr>
            </w:tcPrChange>
          </w:tcPr>
          <w:p w14:paraId="286382F2" w14:textId="77777777" w:rsidR="00FA0FF3" w:rsidRPr="00410D43" w:rsidRDefault="00FA0FF3" w:rsidP="00292CE8">
            <w:pPr>
              <w:pStyle w:val="a7"/>
            </w:pPr>
            <w:r w:rsidRPr="00410D43">
              <w:rPr>
                <w:rFonts w:hint="eastAsia"/>
                <w:bCs/>
              </w:rPr>
              <w:t>弘毅</w:t>
            </w:r>
            <w:r w:rsidRPr="00410D43">
              <w:rPr>
                <w:bCs/>
              </w:rPr>
              <w:t>B1-615</w:t>
            </w:r>
          </w:p>
        </w:tc>
        <w:tc>
          <w:tcPr>
            <w:tcW w:w="2211" w:type="dxa"/>
            <w:gridSpan w:val="2"/>
            <w:shd w:val="clear" w:color="auto" w:fill="auto"/>
            <w:vAlign w:val="center"/>
            <w:tcPrChange w:id="895" w:author="Administrator" w:date="2018-11-08T22:31:00Z">
              <w:tcPr>
                <w:tcW w:w="2585" w:type="dxa"/>
                <w:gridSpan w:val="3"/>
                <w:shd w:val="clear" w:color="auto" w:fill="auto"/>
                <w:vAlign w:val="center"/>
              </w:tcPr>
            </w:tcPrChange>
          </w:tcPr>
          <w:p w14:paraId="0CA356A2" w14:textId="7C5F5BF2" w:rsidR="00FA0FF3" w:rsidRPr="00410D43" w:rsidRDefault="00342B28" w:rsidP="00292CE8">
            <w:pPr>
              <w:pStyle w:val="a7"/>
            </w:pPr>
            <w:ins w:id="896" w:author="Administrator" w:date="2018-11-08T22:31:00Z">
              <w:r>
                <w:rPr>
                  <w:rFonts w:hint="eastAsia"/>
                </w:rPr>
                <w:t>负责完成</w:t>
              </w:r>
              <w:r>
                <w:t>项目经理布置的工作</w:t>
              </w:r>
            </w:ins>
          </w:p>
        </w:tc>
      </w:tr>
      <w:tr w:rsidR="00FA0FF3" w:rsidRPr="00410D43" w14:paraId="3C417C21" w14:textId="77777777" w:rsidTr="00342B28">
        <w:trPr>
          <w:trHeight w:val="260"/>
          <w:jc w:val="center"/>
          <w:trPrChange w:id="897" w:author="Administrator" w:date="2018-11-08T22:31:00Z">
            <w:trPr>
              <w:trHeight w:val="260"/>
              <w:jc w:val="center"/>
            </w:trPr>
          </w:trPrChange>
        </w:trPr>
        <w:tc>
          <w:tcPr>
            <w:tcW w:w="1129" w:type="dxa"/>
            <w:shd w:val="clear" w:color="auto" w:fill="auto"/>
            <w:noWrap/>
            <w:vAlign w:val="center"/>
            <w:hideMark/>
            <w:tcPrChange w:id="898" w:author="Administrator" w:date="2018-11-08T22:31:00Z">
              <w:tcPr>
                <w:tcW w:w="1447" w:type="dxa"/>
                <w:gridSpan w:val="2"/>
                <w:shd w:val="clear" w:color="auto" w:fill="auto"/>
                <w:noWrap/>
                <w:vAlign w:val="center"/>
                <w:hideMark/>
              </w:tcPr>
            </w:tcPrChange>
          </w:tcPr>
          <w:p w14:paraId="21BCBC0D" w14:textId="77777777" w:rsidR="00FA0FF3" w:rsidRPr="00410D43" w:rsidRDefault="00FA0FF3" w:rsidP="00292CE8">
            <w:pPr>
              <w:pStyle w:val="a7"/>
            </w:pPr>
            <w:r w:rsidRPr="00410D43">
              <w:rPr>
                <w:rFonts w:hint="eastAsia"/>
              </w:rPr>
              <w:t>杨以恒</w:t>
            </w:r>
          </w:p>
        </w:tc>
        <w:tc>
          <w:tcPr>
            <w:tcW w:w="1418" w:type="dxa"/>
            <w:shd w:val="clear" w:color="auto" w:fill="auto"/>
            <w:noWrap/>
            <w:vAlign w:val="center"/>
            <w:hideMark/>
            <w:tcPrChange w:id="899" w:author="Administrator" w:date="2018-11-08T22:31:00Z">
              <w:tcPr>
                <w:tcW w:w="1134" w:type="dxa"/>
                <w:gridSpan w:val="2"/>
                <w:shd w:val="clear" w:color="auto" w:fill="auto"/>
                <w:noWrap/>
                <w:vAlign w:val="center"/>
                <w:hideMark/>
              </w:tcPr>
            </w:tcPrChange>
          </w:tcPr>
          <w:p w14:paraId="6087077A" w14:textId="20671EB8" w:rsidR="00FA0FF3" w:rsidRPr="00410D43" w:rsidRDefault="00501FC8" w:rsidP="00292CE8">
            <w:pPr>
              <w:pStyle w:val="a7"/>
            </w:pPr>
            <w:ins w:id="900" w:author="Administrator" w:date="2018-11-08T21:15:00Z">
              <w:r>
                <w:rPr>
                  <w:rFonts w:hint="eastAsia"/>
                </w:rPr>
                <w:t>项目组成员</w:t>
              </w:r>
            </w:ins>
            <w:del w:id="901" w:author="Administrator" w:date="2018-11-08T21:15:00Z">
              <w:r w:rsidR="00FA0FF3" w:rsidRPr="00410D43" w:rsidDel="00501FC8">
                <w:rPr>
                  <w:rFonts w:hint="eastAsia"/>
                </w:rPr>
                <w:delText>沈启航</w:delText>
              </w:r>
            </w:del>
          </w:p>
        </w:tc>
        <w:tc>
          <w:tcPr>
            <w:tcW w:w="1417" w:type="dxa"/>
            <w:vAlign w:val="center"/>
            <w:tcPrChange w:id="902" w:author="Administrator" w:date="2018-11-08T22:31:00Z">
              <w:tcPr>
                <w:tcW w:w="1999" w:type="dxa"/>
                <w:gridSpan w:val="2"/>
              </w:tcPr>
            </w:tcPrChange>
          </w:tcPr>
          <w:p w14:paraId="097A7EDE" w14:textId="3BFC7112" w:rsidR="00FA0FF3" w:rsidRPr="00410D43" w:rsidRDefault="00501FC8" w:rsidP="00292CE8">
            <w:pPr>
              <w:pStyle w:val="a7"/>
              <w:rPr>
                <w:ins w:id="903" w:author="Administrator" w:date="2018-11-08T21:12:00Z"/>
              </w:rPr>
            </w:pPr>
            <w:ins w:id="904" w:author="Administrator" w:date="2018-11-08T21:15:00Z">
              <w:r>
                <w:rPr>
                  <w:rFonts w:hint="eastAsia"/>
                </w:rPr>
                <w:t>内部</w:t>
              </w:r>
            </w:ins>
          </w:p>
        </w:tc>
        <w:tc>
          <w:tcPr>
            <w:tcW w:w="1999" w:type="dxa"/>
            <w:shd w:val="clear" w:color="auto" w:fill="auto"/>
            <w:noWrap/>
            <w:vAlign w:val="center"/>
            <w:hideMark/>
            <w:tcPrChange w:id="905" w:author="Administrator" w:date="2018-11-08T22:31:00Z">
              <w:tcPr>
                <w:tcW w:w="1999" w:type="dxa"/>
                <w:gridSpan w:val="2"/>
                <w:shd w:val="clear" w:color="auto" w:fill="auto"/>
                <w:noWrap/>
                <w:vAlign w:val="center"/>
                <w:hideMark/>
              </w:tcPr>
            </w:tcPrChange>
          </w:tcPr>
          <w:p w14:paraId="3736BB79" w14:textId="7CCAC1D2" w:rsidR="00FA0FF3" w:rsidRPr="00410D43" w:rsidRDefault="00FA0FF3" w:rsidP="00292CE8">
            <w:pPr>
              <w:pStyle w:val="a7"/>
            </w:pPr>
            <w:r w:rsidRPr="00410D43">
              <w:t>18989678901</w:t>
            </w:r>
          </w:p>
        </w:tc>
        <w:tc>
          <w:tcPr>
            <w:tcW w:w="1511" w:type="dxa"/>
            <w:shd w:val="clear" w:color="auto" w:fill="auto"/>
            <w:vAlign w:val="center"/>
            <w:tcPrChange w:id="906" w:author="Administrator" w:date="2018-11-08T22:31:00Z">
              <w:tcPr>
                <w:tcW w:w="1511" w:type="dxa"/>
                <w:gridSpan w:val="2"/>
                <w:shd w:val="clear" w:color="auto" w:fill="auto"/>
              </w:tcPr>
            </w:tcPrChange>
          </w:tcPr>
          <w:p w14:paraId="49C2D6DD" w14:textId="77777777" w:rsidR="00FA0FF3" w:rsidRPr="00410D43" w:rsidRDefault="00FA0FF3" w:rsidP="00292CE8">
            <w:pPr>
              <w:pStyle w:val="a7"/>
            </w:pPr>
            <w:r w:rsidRPr="00410D43">
              <w:rPr>
                <w:rFonts w:hint="eastAsia"/>
              </w:rPr>
              <w:t>弘毅</w:t>
            </w:r>
            <w:r w:rsidRPr="00410D43">
              <w:t>B1-615</w:t>
            </w:r>
          </w:p>
        </w:tc>
        <w:tc>
          <w:tcPr>
            <w:tcW w:w="2211" w:type="dxa"/>
            <w:gridSpan w:val="2"/>
            <w:shd w:val="clear" w:color="auto" w:fill="auto"/>
            <w:vAlign w:val="center"/>
            <w:tcPrChange w:id="907" w:author="Administrator" w:date="2018-11-08T22:31:00Z">
              <w:tcPr>
                <w:tcW w:w="2585" w:type="dxa"/>
                <w:gridSpan w:val="3"/>
                <w:shd w:val="clear" w:color="auto" w:fill="auto"/>
                <w:vAlign w:val="center"/>
              </w:tcPr>
            </w:tcPrChange>
          </w:tcPr>
          <w:p w14:paraId="52B9C82E" w14:textId="71574A92" w:rsidR="00FA0FF3" w:rsidRPr="00410D43" w:rsidRDefault="00342B28" w:rsidP="00292CE8">
            <w:pPr>
              <w:pStyle w:val="a7"/>
            </w:pPr>
            <w:ins w:id="908" w:author="Administrator" w:date="2018-11-08T22:31:00Z">
              <w:r>
                <w:rPr>
                  <w:rFonts w:hint="eastAsia"/>
                </w:rPr>
                <w:t>负责完成</w:t>
              </w:r>
              <w:r>
                <w:t>项目经理布置的工作</w:t>
              </w:r>
            </w:ins>
          </w:p>
        </w:tc>
      </w:tr>
      <w:tr w:rsidR="00FA0FF3" w:rsidRPr="00410D43" w14:paraId="4C24A85E" w14:textId="77777777" w:rsidTr="00342B28">
        <w:trPr>
          <w:trHeight w:val="260"/>
          <w:jc w:val="center"/>
          <w:trPrChange w:id="909" w:author="Administrator" w:date="2018-11-08T22:31:00Z">
            <w:trPr>
              <w:trHeight w:val="260"/>
              <w:jc w:val="center"/>
            </w:trPr>
          </w:trPrChange>
        </w:trPr>
        <w:tc>
          <w:tcPr>
            <w:tcW w:w="1129" w:type="dxa"/>
            <w:shd w:val="clear" w:color="auto" w:fill="auto"/>
            <w:noWrap/>
            <w:vAlign w:val="center"/>
            <w:hideMark/>
            <w:tcPrChange w:id="910" w:author="Administrator" w:date="2018-11-08T22:31:00Z">
              <w:tcPr>
                <w:tcW w:w="1447" w:type="dxa"/>
                <w:gridSpan w:val="2"/>
                <w:shd w:val="clear" w:color="auto" w:fill="auto"/>
                <w:noWrap/>
                <w:vAlign w:val="center"/>
                <w:hideMark/>
              </w:tcPr>
            </w:tcPrChange>
          </w:tcPr>
          <w:p w14:paraId="3743DBA6" w14:textId="77777777" w:rsidR="00FA0FF3" w:rsidRPr="00410D43" w:rsidRDefault="00FA0FF3" w:rsidP="00292CE8">
            <w:pPr>
              <w:pStyle w:val="a7"/>
            </w:pPr>
            <w:r w:rsidRPr="00410D43">
              <w:rPr>
                <w:rFonts w:hint="eastAsia"/>
              </w:rPr>
              <w:t>骆佳俊</w:t>
            </w:r>
          </w:p>
        </w:tc>
        <w:tc>
          <w:tcPr>
            <w:tcW w:w="1418" w:type="dxa"/>
            <w:shd w:val="clear" w:color="auto" w:fill="auto"/>
            <w:noWrap/>
            <w:vAlign w:val="center"/>
            <w:hideMark/>
            <w:tcPrChange w:id="911" w:author="Administrator" w:date="2018-11-08T22:31:00Z">
              <w:tcPr>
                <w:tcW w:w="1134" w:type="dxa"/>
                <w:gridSpan w:val="2"/>
                <w:shd w:val="clear" w:color="auto" w:fill="auto"/>
                <w:noWrap/>
                <w:vAlign w:val="center"/>
                <w:hideMark/>
              </w:tcPr>
            </w:tcPrChange>
          </w:tcPr>
          <w:p w14:paraId="414E4B18" w14:textId="67DC1037" w:rsidR="00FA0FF3" w:rsidRPr="00410D43" w:rsidRDefault="00501FC8" w:rsidP="00292CE8">
            <w:pPr>
              <w:pStyle w:val="a7"/>
            </w:pPr>
            <w:ins w:id="912" w:author="Administrator" w:date="2018-11-08T21:15:00Z">
              <w:r>
                <w:rPr>
                  <w:rFonts w:hint="eastAsia"/>
                </w:rPr>
                <w:t>项目组成员</w:t>
              </w:r>
            </w:ins>
            <w:del w:id="913" w:author="Administrator" w:date="2018-11-08T21:15:00Z">
              <w:r w:rsidR="00FA0FF3" w:rsidRPr="00410D43" w:rsidDel="00501FC8">
                <w:rPr>
                  <w:rFonts w:hint="eastAsia"/>
                </w:rPr>
                <w:delText>沈启航</w:delText>
              </w:r>
            </w:del>
          </w:p>
        </w:tc>
        <w:tc>
          <w:tcPr>
            <w:tcW w:w="1417" w:type="dxa"/>
            <w:vAlign w:val="center"/>
            <w:tcPrChange w:id="914" w:author="Administrator" w:date="2018-11-08T22:31:00Z">
              <w:tcPr>
                <w:tcW w:w="1999" w:type="dxa"/>
                <w:gridSpan w:val="2"/>
              </w:tcPr>
            </w:tcPrChange>
          </w:tcPr>
          <w:p w14:paraId="2F65E7B2" w14:textId="5E8A9A5A" w:rsidR="00FA0FF3" w:rsidRPr="00410D43" w:rsidRDefault="00501FC8" w:rsidP="00292CE8">
            <w:pPr>
              <w:pStyle w:val="a7"/>
              <w:rPr>
                <w:ins w:id="915" w:author="Administrator" w:date="2018-11-08T21:12:00Z"/>
              </w:rPr>
            </w:pPr>
            <w:ins w:id="916" w:author="Administrator" w:date="2018-11-08T21:15:00Z">
              <w:r>
                <w:rPr>
                  <w:rFonts w:hint="eastAsia"/>
                </w:rPr>
                <w:t>内部</w:t>
              </w:r>
            </w:ins>
          </w:p>
        </w:tc>
        <w:tc>
          <w:tcPr>
            <w:tcW w:w="1999" w:type="dxa"/>
            <w:shd w:val="clear" w:color="auto" w:fill="auto"/>
            <w:noWrap/>
            <w:vAlign w:val="center"/>
            <w:hideMark/>
            <w:tcPrChange w:id="917" w:author="Administrator" w:date="2018-11-08T22:31:00Z">
              <w:tcPr>
                <w:tcW w:w="1999" w:type="dxa"/>
                <w:gridSpan w:val="2"/>
                <w:shd w:val="clear" w:color="auto" w:fill="auto"/>
                <w:noWrap/>
                <w:vAlign w:val="center"/>
                <w:hideMark/>
              </w:tcPr>
            </w:tcPrChange>
          </w:tcPr>
          <w:p w14:paraId="73A39EBF" w14:textId="3B61BB94" w:rsidR="00FA0FF3" w:rsidRPr="00410D43" w:rsidRDefault="00FA0FF3" w:rsidP="00292CE8">
            <w:pPr>
              <w:pStyle w:val="a7"/>
            </w:pPr>
            <w:r w:rsidRPr="00410D43">
              <w:t>18058735546</w:t>
            </w:r>
          </w:p>
        </w:tc>
        <w:tc>
          <w:tcPr>
            <w:tcW w:w="1511" w:type="dxa"/>
            <w:shd w:val="clear" w:color="auto" w:fill="auto"/>
            <w:vAlign w:val="center"/>
            <w:tcPrChange w:id="918" w:author="Administrator" w:date="2018-11-08T22:31:00Z">
              <w:tcPr>
                <w:tcW w:w="1511" w:type="dxa"/>
                <w:gridSpan w:val="2"/>
                <w:shd w:val="clear" w:color="auto" w:fill="auto"/>
              </w:tcPr>
            </w:tcPrChange>
          </w:tcPr>
          <w:p w14:paraId="670E0D14" w14:textId="77777777" w:rsidR="00FA0FF3" w:rsidRPr="00410D43" w:rsidRDefault="00FA0FF3" w:rsidP="00292CE8">
            <w:pPr>
              <w:pStyle w:val="a7"/>
            </w:pPr>
            <w:r w:rsidRPr="00410D43">
              <w:rPr>
                <w:rFonts w:hint="eastAsia"/>
              </w:rPr>
              <w:t>弘毅</w:t>
            </w:r>
            <w:r w:rsidRPr="00410D43">
              <w:rPr>
                <w:rFonts w:hint="eastAsia"/>
              </w:rPr>
              <w:t>B</w:t>
            </w:r>
            <w:r w:rsidRPr="00410D43">
              <w:t>2-206</w:t>
            </w:r>
          </w:p>
        </w:tc>
        <w:tc>
          <w:tcPr>
            <w:tcW w:w="2211" w:type="dxa"/>
            <w:gridSpan w:val="2"/>
            <w:shd w:val="clear" w:color="auto" w:fill="auto"/>
            <w:vAlign w:val="center"/>
            <w:tcPrChange w:id="919" w:author="Administrator" w:date="2018-11-08T22:31:00Z">
              <w:tcPr>
                <w:tcW w:w="2585" w:type="dxa"/>
                <w:gridSpan w:val="3"/>
                <w:shd w:val="clear" w:color="auto" w:fill="auto"/>
                <w:vAlign w:val="center"/>
              </w:tcPr>
            </w:tcPrChange>
          </w:tcPr>
          <w:p w14:paraId="2118B6AC" w14:textId="3CD4C664" w:rsidR="00FA0FF3" w:rsidRPr="00410D43" w:rsidRDefault="00342B28" w:rsidP="00292CE8">
            <w:pPr>
              <w:pStyle w:val="a7"/>
            </w:pPr>
            <w:ins w:id="920" w:author="Administrator" w:date="2018-11-08T22:31:00Z">
              <w:r>
                <w:rPr>
                  <w:rFonts w:hint="eastAsia"/>
                </w:rPr>
                <w:t>负责完成</w:t>
              </w:r>
              <w:r>
                <w:t>项目经理布置的工作</w:t>
              </w:r>
            </w:ins>
          </w:p>
        </w:tc>
      </w:tr>
      <w:tr w:rsidR="00FA0FF3" w:rsidRPr="00410D43" w14:paraId="1C6C2119" w14:textId="77777777" w:rsidTr="00342B28">
        <w:trPr>
          <w:trHeight w:val="260"/>
          <w:jc w:val="center"/>
          <w:trPrChange w:id="921" w:author="Administrator" w:date="2018-11-08T22:31:00Z">
            <w:trPr>
              <w:trHeight w:val="260"/>
              <w:jc w:val="center"/>
            </w:trPr>
          </w:trPrChange>
        </w:trPr>
        <w:tc>
          <w:tcPr>
            <w:tcW w:w="1129" w:type="dxa"/>
            <w:shd w:val="clear" w:color="auto" w:fill="auto"/>
            <w:noWrap/>
            <w:vAlign w:val="center"/>
            <w:hideMark/>
            <w:tcPrChange w:id="922" w:author="Administrator" w:date="2018-11-08T22:31:00Z">
              <w:tcPr>
                <w:tcW w:w="1447" w:type="dxa"/>
                <w:gridSpan w:val="2"/>
                <w:shd w:val="clear" w:color="auto" w:fill="auto"/>
                <w:noWrap/>
                <w:vAlign w:val="center"/>
                <w:hideMark/>
              </w:tcPr>
            </w:tcPrChange>
          </w:tcPr>
          <w:p w14:paraId="355C0DB8" w14:textId="77777777" w:rsidR="00FA0FF3" w:rsidRPr="00410D43" w:rsidRDefault="00FA0FF3" w:rsidP="00292CE8">
            <w:pPr>
              <w:pStyle w:val="a7"/>
            </w:pPr>
            <w:r w:rsidRPr="00410D43">
              <w:rPr>
                <w:rFonts w:hint="eastAsia"/>
              </w:rPr>
              <w:lastRenderedPageBreak/>
              <w:t>杨</w:t>
            </w:r>
            <w:proofErr w:type="gramStart"/>
            <w:r w:rsidRPr="00410D43">
              <w:rPr>
                <w:rFonts w:hint="eastAsia"/>
              </w:rPr>
              <w:t>枨</w:t>
            </w:r>
            <w:proofErr w:type="gramEnd"/>
          </w:p>
        </w:tc>
        <w:tc>
          <w:tcPr>
            <w:tcW w:w="1418" w:type="dxa"/>
            <w:shd w:val="clear" w:color="auto" w:fill="auto"/>
            <w:noWrap/>
            <w:vAlign w:val="center"/>
            <w:hideMark/>
            <w:tcPrChange w:id="923" w:author="Administrator" w:date="2018-11-08T22:31:00Z">
              <w:tcPr>
                <w:tcW w:w="1134" w:type="dxa"/>
                <w:gridSpan w:val="2"/>
                <w:shd w:val="clear" w:color="auto" w:fill="auto"/>
                <w:noWrap/>
                <w:vAlign w:val="center"/>
                <w:hideMark/>
              </w:tcPr>
            </w:tcPrChange>
          </w:tcPr>
          <w:p w14:paraId="27871114" w14:textId="6F245E03" w:rsidR="00FA0FF3" w:rsidRPr="00410D43" w:rsidRDefault="00FA0FF3" w:rsidP="00292CE8">
            <w:pPr>
              <w:pStyle w:val="a7"/>
              <w:rPr>
                <w:rFonts w:hint="eastAsia"/>
              </w:rPr>
            </w:pPr>
            <w:del w:id="924" w:author="Administrator" w:date="2018-11-08T21:15:00Z">
              <w:r w:rsidRPr="00410D43" w:rsidDel="00501FC8">
                <w:rPr>
                  <w:rFonts w:hint="eastAsia"/>
                </w:rPr>
                <w:delText>沈启航</w:delText>
              </w:r>
            </w:del>
            <w:ins w:id="925" w:author="Administrator" w:date="2018-11-08T21:15:00Z">
              <w:r w:rsidR="00501FC8">
                <w:rPr>
                  <w:rFonts w:hint="eastAsia"/>
                </w:rPr>
                <w:t>客户</w:t>
              </w:r>
            </w:ins>
            <w:ins w:id="926" w:author="Administrator" w:date="2018-11-08T21:16:00Z">
              <w:r w:rsidR="00501FC8">
                <w:rPr>
                  <w:rFonts w:hint="eastAsia"/>
                </w:rPr>
                <w:t>/</w:t>
              </w:r>
            </w:ins>
            <w:ins w:id="927" w:author="Administrator" w:date="2018-11-08T22:19:00Z">
              <w:r w:rsidR="00C227BF">
                <w:rPr>
                  <w:rFonts w:hint="eastAsia"/>
                </w:rPr>
                <w:t>用户</w:t>
              </w:r>
              <w:r w:rsidR="00C227BF">
                <w:rPr>
                  <w:rFonts w:hint="eastAsia"/>
                </w:rPr>
                <w:t>/</w:t>
              </w:r>
            </w:ins>
            <w:ins w:id="928" w:author="Administrator" w:date="2018-11-08T21:16:00Z">
              <w:r w:rsidR="00501FC8">
                <w:rPr>
                  <w:rFonts w:hint="eastAsia"/>
                </w:rPr>
                <w:t>教师</w:t>
              </w:r>
              <w:r w:rsidR="00501FC8">
                <w:t>用户</w:t>
              </w:r>
              <w:proofErr w:type="gramStart"/>
              <w:r w:rsidR="00501FC8">
                <w:t>群</w:t>
              </w:r>
            </w:ins>
            <w:ins w:id="929" w:author="Administrator" w:date="2018-11-08T22:18:00Z">
              <w:r w:rsidR="00C227BF">
                <w:rPr>
                  <w:rFonts w:hint="eastAsia"/>
                </w:rPr>
                <w:t>代表</w:t>
              </w:r>
            </w:ins>
            <w:proofErr w:type="gramEnd"/>
          </w:p>
        </w:tc>
        <w:tc>
          <w:tcPr>
            <w:tcW w:w="1417" w:type="dxa"/>
            <w:vAlign w:val="center"/>
            <w:tcPrChange w:id="930" w:author="Administrator" w:date="2018-11-08T22:31:00Z">
              <w:tcPr>
                <w:tcW w:w="1999" w:type="dxa"/>
                <w:gridSpan w:val="2"/>
              </w:tcPr>
            </w:tcPrChange>
          </w:tcPr>
          <w:p w14:paraId="1FDC4B55" w14:textId="06504E3C" w:rsidR="00FA0FF3" w:rsidRPr="00410D43" w:rsidRDefault="00501FC8" w:rsidP="00292CE8">
            <w:pPr>
              <w:pStyle w:val="a7"/>
              <w:rPr>
                <w:ins w:id="931" w:author="Administrator" w:date="2018-11-08T21:12:00Z"/>
              </w:rPr>
            </w:pPr>
            <w:ins w:id="932" w:author="Administrator" w:date="2018-11-08T21:15:00Z">
              <w:r>
                <w:rPr>
                  <w:rFonts w:hint="eastAsia"/>
                </w:rPr>
                <w:t>外部</w:t>
              </w:r>
            </w:ins>
          </w:p>
        </w:tc>
        <w:tc>
          <w:tcPr>
            <w:tcW w:w="1999" w:type="dxa"/>
            <w:shd w:val="clear" w:color="auto" w:fill="auto"/>
            <w:noWrap/>
            <w:vAlign w:val="center"/>
            <w:hideMark/>
            <w:tcPrChange w:id="933" w:author="Administrator" w:date="2018-11-08T22:31:00Z">
              <w:tcPr>
                <w:tcW w:w="1999" w:type="dxa"/>
                <w:gridSpan w:val="2"/>
                <w:shd w:val="clear" w:color="auto" w:fill="auto"/>
                <w:noWrap/>
                <w:vAlign w:val="center"/>
                <w:hideMark/>
              </w:tcPr>
            </w:tcPrChange>
          </w:tcPr>
          <w:p w14:paraId="03A6FFD1" w14:textId="737663B7" w:rsidR="00FA0FF3" w:rsidRPr="00410D43" w:rsidRDefault="00FA0FF3" w:rsidP="00292CE8">
            <w:pPr>
              <w:pStyle w:val="a7"/>
            </w:pPr>
            <w:r w:rsidRPr="00410D43">
              <w:t>yangc@zucc.edu.cn</w:t>
            </w:r>
          </w:p>
        </w:tc>
        <w:tc>
          <w:tcPr>
            <w:tcW w:w="1511" w:type="dxa"/>
            <w:shd w:val="clear" w:color="auto" w:fill="auto"/>
            <w:vAlign w:val="center"/>
            <w:tcPrChange w:id="934" w:author="Administrator" w:date="2018-11-08T22:31:00Z">
              <w:tcPr>
                <w:tcW w:w="1511" w:type="dxa"/>
                <w:gridSpan w:val="2"/>
                <w:shd w:val="clear" w:color="auto" w:fill="auto"/>
              </w:tcPr>
            </w:tcPrChange>
          </w:tcPr>
          <w:p w14:paraId="38B09658" w14:textId="2100B037" w:rsidR="00FA0FF3" w:rsidRPr="00410D43" w:rsidRDefault="00FA0FF3" w:rsidP="00292CE8">
            <w:pPr>
              <w:pStyle w:val="a7"/>
            </w:pPr>
            <w:proofErr w:type="gramStart"/>
            <w:r w:rsidRPr="00410D43">
              <w:rPr>
                <w:rFonts w:hint="eastAsia"/>
              </w:rPr>
              <w:t>理</w:t>
            </w:r>
            <w:r>
              <w:rPr>
                <w:rFonts w:hint="eastAsia"/>
              </w:rPr>
              <w:t>四</w:t>
            </w:r>
            <w:proofErr w:type="gramEnd"/>
            <w:r>
              <w:t xml:space="preserve"> </w:t>
            </w:r>
            <w:r>
              <w:rPr>
                <w:rFonts w:hint="eastAsia"/>
              </w:rPr>
              <w:t>504</w:t>
            </w:r>
          </w:p>
        </w:tc>
        <w:tc>
          <w:tcPr>
            <w:tcW w:w="2211" w:type="dxa"/>
            <w:gridSpan w:val="2"/>
            <w:shd w:val="clear" w:color="auto" w:fill="auto"/>
            <w:vAlign w:val="center"/>
            <w:tcPrChange w:id="935" w:author="Administrator" w:date="2018-11-08T22:31:00Z">
              <w:tcPr>
                <w:tcW w:w="2585" w:type="dxa"/>
                <w:gridSpan w:val="3"/>
                <w:shd w:val="clear" w:color="auto" w:fill="auto"/>
                <w:vAlign w:val="center"/>
              </w:tcPr>
            </w:tcPrChange>
          </w:tcPr>
          <w:p w14:paraId="69848841" w14:textId="4D68E00F" w:rsidR="00FA0FF3" w:rsidRPr="00410D43" w:rsidRDefault="00342B28" w:rsidP="00292CE8">
            <w:pPr>
              <w:pStyle w:val="a7"/>
              <w:rPr>
                <w:rFonts w:hint="eastAsia"/>
              </w:rPr>
            </w:pPr>
            <w:ins w:id="936" w:author="Administrator" w:date="2018-11-08T22:31:00Z">
              <w:r>
                <w:rPr>
                  <w:rFonts w:hint="eastAsia"/>
                </w:rPr>
                <w:t>本项目</w:t>
              </w:r>
              <w:r>
                <w:t>产品交付人之一</w:t>
              </w:r>
              <w:r>
                <w:rPr>
                  <w:rFonts w:hint="eastAsia"/>
                </w:rPr>
                <w:t>/</w:t>
              </w:r>
            </w:ins>
            <w:ins w:id="937" w:author="Administrator" w:date="2018-11-08T22:32:00Z">
              <w:r>
                <w:rPr>
                  <w:rFonts w:hint="eastAsia"/>
                </w:rPr>
                <w:t>以</w:t>
              </w:r>
              <w:r>
                <w:t>教师身份使用该系统</w:t>
              </w:r>
              <w:r>
                <w:rPr>
                  <w:rFonts w:hint="eastAsia"/>
                </w:rPr>
                <w:t>/</w:t>
              </w:r>
              <w:r>
                <w:rPr>
                  <w:rFonts w:hint="eastAsia"/>
                </w:rPr>
                <w:t>代表</w:t>
              </w:r>
              <w:r>
                <w:t>教师群体提出功能需求</w:t>
              </w:r>
            </w:ins>
          </w:p>
        </w:tc>
      </w:tr>
      <w:tr w:rsidR="00FA0FF3" w:rsidRPr="00410D43" w14:paraId="3F2EE068" w14:textId="77777777" w:rsidTr="00342B28">
        <w:trPr>
          <w:trHeight w:val="260"/>
          <w:jc w:val="center"/>
          <w:trPrChange w:id="938" w:author="Administrator" w:date="2018-11-08T22:31:00Z">
            <w:trPr>
              <w:trHeight w:val="260"/>
              <w:jc w:val="center"/>
            </w:trPr>
          </w:trPrChange>
        </w:trPr>
        <w:tc>
          <w:tcPr>
            <w:tcW w:w="1129" w:type="dxa"/>
            <w:shd w:val="clear" w:color="auto" w:fill="auto"/>
            <w:noWrap/>
            <w:vAlign w:val="center"/>
            <w:hideMark/>
            <w:tcPrChange w:id="939" w:author="Administrator" w:date="2018-11-08T22:31:00Z">
              <w:tcPr>
                <w:tcW w:w="1447" w:type="dxa"/>
                <w:gridSpan w:val="2"/>
                <w:shd w:val="clear" w:color="auto" w:fill="auto"/>
                <w:noWrap/>
                <w:vAlign w:val="center"/>
                <w:hideMark/>
              </w:tcPr>
            </w:tcPrChange>
          </w:tcPr>
          <w:p w14:paraId="7B3E7CBE" w14:textId="77777777" w:rsidR="00FA0FF3" w:rsidRPr="00410D43" w:rsidRDefault="00FA0FF3" w:rsidP="00292CE8">
            <w:pPr>
              <w:pStyle w:val="a7"/>
            </w:pPr>
            <w:r w:rsidRPr="00410D43">
              <w:rPr>
                <w:rFonts w:hint="eastAsia"/>
              </w:rPr>
              <w:t>侯宏仑</w:t>
            </w:r>
          </w:p>
        </w:tc>
        <w:tc>
          <w:tcPr>
            <w:tcW w:w="1418" w:type="dxa"/>
            <w:shd w:val="clear" w:color="auto" w:fill="auto"/>
            <w:noWrap/>
            <w:vAlign w:val="center"/>
            <w:hideMark/>
            <w:tcPrChange w:id="940" w:author="Administrator" w:date="2018-11-08T22:31:00Z">
              <w:tcPr>
                <w:tcW w:w="1134" w:type="dxa"/>
                <w:gridSpan w:val="2"/>
                <w:shd w:val="clear" w:color="auto" w:fill="auto"/>
                <w:noWrap/>
                <w:vAlign w:val="center"/>
                <w:hideMark/>
              </w:tcPr>
            </w:tcPrChange>
          </w:tcPr>
          <w:p w14:paraId="27447BDD" w14:textId="2C38B087" w:rsidR="00FA0FF3" w:rsidRPr="00410D43" w:rsidRDefault="00FA0FF3" w:rsidP="00292CE8">
            <w:pPr>
              <w:pStyle w:val="a7"/>
              <w:rPr>
                <w:rFonts w:hint="eastAsia"/>
              </w:rPr>
            </w:pPr>
            <w:del w:id="941" w:author="Administrator" w:date="2018-11-08T21:15:00Z">
              <w:r w:rsidRPr="00410D43" w:rsidDel="00501FC8">
                <w:rPr>
                  <w:rFonts w:hint="eastAsia"/>
                </w:rPr>
                <w:delText>沈启航</w:delText>
              </w:r>
            </w:del>
            <w:ins w:id="942" w:author="Administrator" w:date="2018-11-08T21:15:00Z">
              <w:r w:rsidR="00501FC8">
                <w:rPr>
                  <w:rFonts w:hint="eastAsia"/>
                </w:rPr>
                <w:t>客户</w:t>
              </w:r>
            </w:ins>
            <w:ins w:id="943" w:author="Administrator" w:date="2018-11-08T22:19:00Z">
              <w:r w:rsidR="00C227BF">
                <w:rPr>
                  <w:rFonts w:hint="eastAsia"/>
                </w:rPr>
                <w:t>/</w:t>
              </w:r>
              <w:r w:rsidR="00C227BF">
                <w:rPr>
                  <w:rFonts w:hint="eastAsia"/>
                </w:rPr>
                <w:t>用户</w:t>
              </w:r>
            </w:ins>
          </w:p>
        </w:tc>
        <w:tc>
          <w:tcPr>
            <w:tcW w:w="1417" w:type="dxa"/>
            <w:vAlign w:val="center"/>
            <w:tcPrChange w:id="944" w:author="Administrator" w:date="2018-11-08T22:31:00Z">
              <w:tcPr>
                <w:tcW w:w="1999" w:type="dxa"/>
                <w:gridSpan w:val="2"/>
              </w:tcPr>
            </w:tcPrChange>
          </w:tcPr>
          <w:p w14:paraId="5AA9558D" w14:textId="51D5F79D" w:rsidR="00FA0FF3" w:rsidRPr="00410D43" w:rsidRDefault="00501FC8" w:rsidP="00292CE8">
            <w:pPr>
              <w:pStyle w:val="a7"/>
              <w:rPr>
                <w:ins w:id="945" w:author="Administrator" w:date="2018-11-08T21:12:00Z"/>
              </w:rPr>
            </w:pPr>
            <w:ins w:id="946" w:author="Administrator" w:date="2018-11-08T21:15:00Z">
              <w:r>
                <w:rPr>
                  <w:rFonts w:hint="eastAsia"/>
                </w:rPr>
                <w:t>外部</w:t>
              </w:r>
            </w:ins>
          </w:p>
        </w:tc>
        <w:tc>
          <w:tcPr>
            <w:tcW w:w="1999" w:type="dxa"/>
            <w:shd w:val="clear" w:color="auto" w:fill="auto"/>
            <w:noWrap/>
            <w:vAlign w:val="center"/>
            <w:hideMark/>
            <w:tcPrChange w:id="947" w:author="Administrator" w:date="2018-11-08T22:31:00Z">
              <w:tcPr>
                <w:tcW w:w="1999" w:type="dxa"/>
                <w:gridSpan w:val="2"/>
                <w:shd w:val="clear" w:color="auto" w:fill="auto"/>
                <w:noWrap/>
                <w:vAlign w:val="center"/>
                <w:hideMark/>
              </w:tcPr>
            </w:tcPrChange>
          </w:tcPr>
          <w:p w14:paraId="09508410" w14:textId="6142CC6D" w:rsidR="00FA0FF3" w:rsidRPr="00410D43" w:rsidRDefault="00FA0FF3" w:rsidP="00292CE8">
            <w:pPr>
              <w:pStyle w:val="a7"/>
            </w:pPr>
            <w:r w:rsidRPr="00410D43">
              <w:t>houhl@zucc.edu.cn</w:t>
            </w:r>
          </w:p>
        </w:tc>
        <w:tc>
          <w:tcPr>
            <w:tcW w:w="1511" w:type="dxa"/>
            <w:shd w:val="clear" w:color="auto" w:fill="auto"/>
            <w:vAlign w:val="center"/>
            <w:tcPrChange w:id="948" w:author="Administrator" w:date="2018-11-08T22:31:00Z">
              <w:tcPr>
                <w:tcW w:w="1511" w:type="dxa"/>
                <w:gridSpan w:val="2"/>
                <w:shd w:val="clear" w:color="auto" w:fill="auto"/>
              </w:tcPr>
            </w:tcPrChange>
          </w:tcPr>
          <w:p w14:paraId="70E704D2" w14:textId="069FBB42" w:rsidR="00FA0FF3" w:rsidRPr="00410D43" w:rsidRDefault="00FA0FF3" w:rsidP="00292CE8">
            <w:pPr>
              <w:pStyle w:val="a7"/>
            </w:pPr>
            <w:proofErr w:type="gramStart"/>
            <w:r w:rsidRPr="00410D43">
              <w:rPr>
                <w:rFonts w:hint="eastAsia"/>
              </w:rPr>
              <w:t>理</w:t>
            </w:r>
            <w:r>
              <w:rPr>
                <w:rFonts w:hint="eastAsia"/>
              </w:rPr>
              <w:t>四</w:t>
            </w:r>
            <w:proofErr w:type="gramEnd"/>
            <w:r>
              <w:t xml:space="preserve"> </w:t>
            </w:r>
            <w:r w:rsidRPr="00410D43">
              <w:rPr>
                <w:rFonts w:hint="eastAsia"/>
              </w:rPr>
              <w:t>501</w:t>
            </w:r>
          </w:p>
        </w:tc>
        <w:tc>
          <w:tcPr>
            <w:tcW w:w="2211" w:type="dxa"/>
            <w:gridSpan w:val="2"/>
            <w:shd w:val="clear" w:color="auto" w:fill="auto"/>
            <w:vAlign w:val="center"/>
            <w:tcPrChange w:id="949" w:author="Administrator" w:date="2018-11-08T22:31:00Z">
              <w:tcPr>
                <w:tcW w:w="2585" w:type="dxa"/>
                <w:gridSpan w:val="3"/>
                <w:shd w:val="clear" w:color="auto" w:fill="auto"/>
                <w:vAlign w:val="center"/>
              </w:tcPr>
            </w:tcPrChange>
          </w:tcPr>
          <w:p w14:paraId="69B0D02B" w14:textId="46037C99" w:rsidR="00FA0FF3" w:rsidRPr="00410D43" w:rsidRDefault="00342B28" w:rsidP="00292CE8">
            <w:pPr>
              <w:pStyle w:val="a7"/>
            </w:pPr>
            <w:ins w:id="950" w:author="Administrator" w:date="2018-11-08T22:32:00Z">
              <w:r>
                <w:rPr>
                  <w:rFonts w:hint="eastAsia"/>
                </w:rPr>
                <w:t>本项目</w:t>
              </w:r>
              <w:r>
                <w:t>产品交付人之一</w:t>
              </w:r>
              <w:r>
                <w:rPr>
                  <w:rFonts w:hint="eastAsia"/>
                </w:rPr>
                <w:t>/</w:t>
              </w:r>
              <w:r>
                <w:rPr>
                  <w:rFonts w:hint="eastAsia"/>
                </w:rPr>
                <w:t>以</w:t>
              </w:r>
              <w:r>
                <w:t>教师身份使用该系统</w:t>
              </w:r>
            </w:ins>
          </w:p>
        </w:tc>
      </w:tr>
      <w:tr w:rsidR="003D490F" w:rsidRPr="00410D43" w14:paraId="4A01C910" w14:textId="77777777" w:rsidTr="00342B28">
        <w:tblPrEx>
          <w:tblPrExChange w:id="951" w:author="Administrator" w:date="2018-11-08T22:31:00Z">
            <w:tblPrEx>
              <w:tblW w:w="9685" w:type="dxa"/>
            </w:tblPrEx>
          </w:tblPrExChange>
        </w:tblPrEx>
        <w:trPr>
          <w:trHeight w:val="260"/>
          <w:jc w:val="center"/>
          <w:trPrChange w:id="952" w:author="Administrator" w:date="2018-11-08T22:31:00Z">
            <w:trPr>
              <w:gridAfter w:val="0"/>
              <w:trHeight w:val="260"/>
              <w:jc w:val="center"/>
            </w:trPr>
          </w:trPrChange>
        </w:trPr>
        <w:tc>
          <w:tcPr>
            <w:tcW w:w="1129" w:type="dxa"/>
            <w:shd w:val="clear" w:color="auto" w:fill="auto"/>
            <w:noWrap/>
            <w:vAlign w:val="center"/>
            <w:tcPrChange w:id="953" w:author="Administrator" w:date="2018-11-08T22:31:00Z">
              <w:tcPr>
                <w:tcW w:w="1129" w:type="dxa"/>
                <w:shd w:val="clear" w:color="auto" w:fill="auto"/>
                <w:noWrap/>
                <w:vAlign w:val="center"/>
              </w:tcPr>
            </w:tcPrChange>
          </w:tcPr>
          <w:p w14:paraId="7B8AE3B4" w14:textId="06021429" w:rsidR="003D490F" w:rsidRPr="00410D43" w:rsidRDefault="00C227BF" w:rsidP="00292CE8">
            <w:pPr>
              <w:pStyle w:val="a7"/>
              <w:rPr>
                <w:rFonts w:hint="eastAsia"/>
              </w:rPr>
            </w:pPr>
            <w:proofErr w:type="gramStart"/>
            <w:ins w:id="954" w:author="Administrator" w:date="2018-11-08T22:18:00Z">
              <w:r>
                <w:rPr>
                  <w:rFonts w:hint="eastAsia"/>
                </w:rPr>
                <w:t>王飞刚</w:t>
              </w:r>
            </w:ins>
            <w:proofErr w:type="gramEnd"/>
          </w:p>
        </w:tc>
        <w:tc>
          <w:tcPr>
            <w:tcW w:w="1418" w:type="dxa"/>
            <w:shd w:val="clear" w:color="auto" w:fill="auto"/>
            <w:noWrap/>
            <w:vAlign w:val="center"/>
            <w:tcPrChange w:id="955" w:author="Administrator" w:date="2018-11-08T22:31:00Z">
              <w:tcPr>
                <w:tcW w:w="1418" w:type="dxa"/>
                <w:gridSpan w:val="2"/>
                <w:shd w:val="clear" w:color="auto" w:fill="auto"/>
                <w:noWrap/>
                <w:vAlign w:val="center"/>
              </w:tcPr>
            </w:tcPrChange>
          </w:tcPr>
          <w:p w14:paraId="1A4E741E" w14:textId="67B97B3D" w:rsidR="003D490F" w:rsidRPr="00410D43" w:rsidDel="00501FC8" w:rsidRDefault="00C227BF" w:rsidP="00292CE8">
            <w:pPr>
              <w:pStyle w:val="a7"/>
              <w:rPr>
                <w:rFonts w:hint="eastAsia"/>
              </w:rPr>
            </w:pPr>
            <w:ins w:id="956" w:author="Administrator" w:date="2018-11-08T22:19:00Z">
              <w:r>
                <w:rPr>
                  <w:rFonts w:hint="eastAsia"/>
                </w:rPr>
                <w:t>用户</w:t>
              </w:r>
              <w:r>
                <w:rPr>
                  <w:rFonts w:hint="eastAsia"/>
                </w:rPr>
                <w:t>/</w:t>
              </w:r>
              <w:r>
                <w:rPr>
                  <w:rFonts w:hint="eastAsia"/>
                </w:rPr>
                <w:t>学生</w:t>
              </w:r>
              <w:r>
                <w:t>用户</w:t>
              </w:r>
              <w:proofErr w:type="gramStart"/>
              <w:r>
                <w:t>群代表</w:t>
              </w:r>
            </w:ins>
            <w:proofErr w:type="gramEnd"/>
          </w:p>
        </w:tc>
        <w:tc>
          <w:tcPr>
            <w:tcW w:w="1417" w:type="dxa"/>
            <w:vAlign w:val="center"/>
            <w:tcPrChange w:id="957" w:author="Administrator" w:date="2018-11-08T22:31:00Z">
              <w:tcPr>
                <w:tcW w:w="1417" w:type="dxa"/>
                <w:gridSpan w:val="2"/>
              </w:tcPr>
            </w:tcPrChange>
          </w:tcPr>
          <w:p w14:paraId="4EC962F6" w14:textId="51B9D1CA" w:rsidR="003D490F" w:rsidRDefault="00C227BF" w:rsidP="00292CE8">
            <w:pPr>
              <w:pStyle w:val="a7"/>
              <w:rPr>
                <w:rFonts w:hint="eastAsia"/>
              </w:rPr>
            </w:pPr>
            <w:ins w:id="958" w:author="Administrator" w:date="2018-11-08T22:19:00Z">
              <w:r>
                <w:rPr>
                  <w:rFonts w:hint="eastAsia"/>
                </w:rPr>
                <w:t>外部</w:t>
              </w:r>
            </w:ins>
          </w:p>
        </w:tc>
        <w:tc>
          <w:tcPr>
            <w:tcW w:w="1999" w:type="dxa"/>
            <w:shd w:val="clear" w:color="auto" w:fill="auto"/>
            <w:noWrap/>
            <w:vAlign w:val="center"/>
            <w:tcPrChange w:id="959" w:author="Administrator" w:date="2018-11-08T22:31:00Z">
              <w:tcPr>
                <w:tcW w:w="1999" w:type="dxa"/>
                <w:gridSpan w:val="2"/>
                <w:shd w:val="clear" w:color="auto" w:fill="auto"/>
                <w:noWrap/>
                <w:vAlign w:val="center"/>
              </w:tcPr>
            </w:tcPrChange>
          </w:tcPr>
          <w:p w14:paraId="1EE65CD3" w14:textId="4E7B5967" w:rsidR="003D490F" w:rsidRPr="00410D43" w:rsidRDefault="00342B28" w:rsidP="00292CE8">
            <w:pPr>
              <w:pStyle w:val="a7"/>
            </w:pPr>
            <w:ins w:id="960" w:author="Administrator" w:date="2018-11-08T22:28:00Z">
              <w:r>
                <w:rPr>
                  <w:rFonts w:hint="eastAsia"/>
                </w:rPr>
                <w:t>15988139345</w:t>
              </w:r>
            </w:ins>
          </w:p>
        </w:tc>
        <w:tc>
          <w:tcPr>
            <w:tcW w:w="1511" w:type="dxa"/>
            <w:shd w:val="clear" w:color="auto" w:fill="auto"/>
            <w:vAlign w:val="center"/>
            <w:tcPrChange w:id="961" w:author="Administrator" w:date="2018-11-08T22:31:00Z">
              <w:tcPr>
                <w:tcW w:w="1511" w:type="dxa"/>
                <w:gridSpan w:val="2"/>
                <w:shd w:val="clear" w:color="auto" w:fill="auto"/>
              </w:tcPr>
            </w:tcPrChange>
          </w:tcPr>
          <w:p w14:paraId="0683BBE2" w14:textId="1A6D589B" w:rsidR="003D490F" w:rsidRPr="00410D43" w:rsidRDefault="00342B28" w:rsidP="00292CE8">
            <w:pPr>
              <w:pStyle w:val="a7"/>
              <w:rPr>
                <w:rFonts w:hint="eastAsia"/>
              </w:rPr>
            </w:pPr>
            <w:ins w:id="962" w:author="Administrator" w:date="2018-11-08T22:29:00Z">
              <w:r w:rsidRPr="00410D43">
                <w:rPr>
                  <w:rFonts w:hint="eastAsia"/>
                </w:rPr>
                <w:t>弘毅</w:t>
              </w:r>
              <w:r w:rsidRPr="00410D43">
                <w:t>B1-615</w:t>
              </w:r>
            </w:ins>
          </w:p>
        </w:tc>
        <w:tc>
          <w:tcPr>
            <w:tcW w:w="2211" w:type="dxa"/>
            <w:gridSpan w:val="2"/>
            <w:shd w:val="clear" w:color="auto" w:fill="auto"/>
            <w:vAlign w:val="center"/>
            <w:tcPrChange w:id="963" w:author="Administrator" w:date="2018-11-08T22:31:00Z">
              <w:tcPr>
                <w:tcW w:w="2211" w:type="dxa"/>
                <w:gridSpan w:val="3"/>
                <w:shd w:val="clear" w:color="auto" w:fill="auto"/>
                <w:vAlign w:val="center"/>
              </w:tcPr>
            </w:tcPrChange>
          </w:tcPr>
          <w:p w14:paraId="06CB8D8B" w14:textId="1281450B" w:rsidR="003D490F" w:rsidRPr="00410D43" w:rsidRDefault="00342B28" w:rsidP="00292CE8">
            <w:pPr>
              <w:pStyle w:val="a7"/>
              <w:rPr>
                <w:rFonts w:hint="eastAsia"/>
              </w:rPr>
            </w:pPr>
            <w:ins w:id="964" w:author="Administrator" w:date="2018-11-08T22:32:00Z">
              <w:r>
                <w:rPr>
                  <w:rFonts w:hint="eastAsia"/>
                </w:rPr>
                <w:t>以</w:t>
              </w:r>
              <w:r>
                <w:t>学生</w:t>
              </w:r>
            </w:ins>
            <w:ins w:id="965" w:author="Administrator" w:date="2018-11-08T22:33:00Z">
              <w:r>
                <w:t>身份使用该系统</w:t>
              </w:r>
              <w:r>
                <w:rPr>
                  <w:rFonts w:hint="eastAsia"/>
                </w:rPr>
                <w:t>/</w:t>
              </w:r>
              <w:r>
                <w:rPr>
                  <w:rFonts w:hint="eastAsia"/>
                </w:rPr>
                <w:t>代表</w:t>
              </w:r>
              <w:r>
                <w:t>学生群体提出功能需求</w:t>
              </w:r>
            </w:ins>
          </w:p>
        </w:tc>
      </w:tr>
      <w:tr w:rsidR="00C227BF" w:rsidRPr="00410D43" w14:paraId="4A78D269" w14:textId="77777777" w:rsidTr="00342B28">
        <w:tblPrEx>
          <w:tblPrExChange w:id="966" w:author="Administrator" w:date="2018-11-08T22:31:00Z">
            <w:tblPrEx>
              <w:tblW w:w="9685" w:type="dxa"/>
            </w:tblPrEx>
          </w:tblPrExChange>
        </w:tblPrEx>
        <w:trPr>
          <w:trHeight w:val="260"/>
          <w:jc w:val="center"/>
          <w:ins w:id="967" w:author="Administrator" w:date="2018-11-08T22:19:00Z"/>
          <w:trPrChange w:id="968" w:author="Administrator" w:date="2018-11-08T22:31:00Z">
            <w:trPr>
              <w:gridAfter w:val="0"/>
              <w:trHeight w:val="260"/>
              <w:jc w:val="center"/>
            </w:trPr>
          </w:trPrChange>
        </w:trPr>
        <w:tc>
          <w:tcPr>
            <w:tcW w:w="1129" w:type="dxa"/>
            <w:shd w:val="clear" w:color="auto" w:fill="auto"/>
            <w:noWrap/>
            <w:vAlign w:val="center"/>
            <w:tcPrChange w:id="969" w:author="Administrator" w:date="2018-11-08T22:31:00Z">
              <w:tcPr>
                <w:tcW w:w="1129" w:type="dxa"/>
                <w:shd w:val="clear" w:color="auto" w:fill="auto"/>
                <w:noWrap/>
                <w:vAlign w:val="center"/>
              </w:tcPr>
            </w:tcPrChange>
          </w:tcPr>
          <w:p w14:paraId="519F07A6" w14:textId="182CEFB9" w:rsidR="00C227BF" w:rsidRDefault="00C227BF" w:rsidP="00292CE8">
            <w:pPr>
              <w:pStyle w:val="a7"/>
              <w:rPr>
                <w:ins w:id="970" w:author="Administrator" w:date="2018-11-08T22:19:00Z"/>
                <w:rFonts w:hint="eastAsia"/>
              </w:rPr>
            </w:pPr>
            <w:ins w:id="971" w:author="Administrator" w:date="2018-11-08T22:20:00Z">
              <w:r>
                <w:rPr>
                  <w:rFonts w:hint="eastAsia"/>
                </w:rPr>
                <w:t>冯炫霖</w:t>
              </w:r>
            </w:ins>
          </w:p>
        </w:tc>
        <w:tc>
          <w:tcPr>
            <w:tcW w:w="1418" w:type="dxa"/>
            <w:shd w:val="clear" w:color="auto" w:fill="auto"/>
            <w:noWrap/>
            <w:vAlign w:val="center"/>
            <w:tcPrChange w:id="972" w:author="Administrator" w:date="2018-11-08T22:31:00Z">
              <w:tcPr>
                <w:tcW w:w="1418" w:type="dxa"/>
                <w:gridSpan w:val="2"/>
                <w:shd w:val="clear" w:color="auto" w:fill="auto"/>
                <w:noWrap/>
                <w:vAlign w:val="center"/>
              </w:tcPr>
            </w:tcPrChange>
          </w:tcPr>
          <w:p w14:paraId="5CF5503B" w14:textId="107B1519" w:rsidR="00C227BF" w:rsidRDefault="00C227BF" w:rsidP="00292CE8">
            <w:pPr>
              <w:pStyle w:val="a7"/>
              <w:rPr>
                <w:ins w:id="973" w:author="Administrator" w:date="2018-11-08T22:19:00Z"/>
                <w:rFonts w:hint="eastAsia"/>
              </w:rPr>
            </w:pPr>
            <w:ins w:id="974" w:author="Administrator" w:date="2018-11-08T22:20:00Z">
              <w:r>
                <w:rPr>
                  <w:rFonts w:hint="eastAsia"/>
                </w:rPr>
                <w:t>用户</w:t>
              </w:r>
              <w:r>
                <w:rPr>
                  <w:rFonts w:hint="eastAsia"/>
                </w:rPr>
                <w:t>/</w:t>
              </w:r>
              <w:r>
                <w:rPr>
                  <w:rFonts w:hint="eastAsia"/>
                </w:rPr>
                <w:t>游客</w:t>
              </w:r>
              <w:r>
                <w:t>用户</w:t>
              </w:r>
              <w:proofErr w:type="gramStart"/>
              <w:r>
                <w:t>群代表</w:t>
              </w:r>
            </w:ins>
            <w:proofErr w:type="gramEnd"/>
          </w:p>
        </w:tc>
        <w:tc>
          <w:tcPr>
            <w:tcW w:w="1417" w:type="dxa"/>
            <w:vAlign w:val="center"/>
            <w:tcPrChange w:id="975" w:author="Administrator" w:date="2018-11-08T22:31:00Z">
              <w:tcPr>
                <w:tcW w:w="1417" w:type="dxa"/>
                <w:gridSpan w:val="2"/>
              </w:tcPr>
            </w:tcPrChange>
          </w:tcPr>
          <w:p w14:paraId="4A13DAF9" w14:textId="5CE52C6F" w:rsidR="00C227BF" w:rsidRDefault="00C227BF" w:rsidP="00292CE8">
            <w:pPr>
              <w:pStyle w:val="a7"/>
              <w:rPr>
                <w:ins w:id="976" w:author="Administrator" w:date="2018-11-08T22:19:00Z"/>
                <w:rFonts w:hint="eastAsia"/>
              </w:rPr>
            </w:pPr>
            <w:ins w:id="977" w:author="Administrator" w:date="2018-11-08T22:20:00Z">
              <w:r>
                <w:rPr>
                  <w:rFonts w:hint="eastAsia"/>
                </w:rPr>
                <w:t>外部</w:t>
              </w:r>
            </w:ins>
          </w:p>
        </w:tc>
        <w:tc>
          <w:tcPr>
            <w:tcW w:w="1999" w:type="dxa"/>
            <w:shd w:val="clear" w:color="auto" w:fill="auto"/>
            <w:noWrap/>
            <w:vAlign w:val="center"/>
            <w:tcPrChange w:id="978" w:author="Administrator" w:date="2018-11-08T22:31:00Z">
              <w:tcPr>
                <w:tcW w:w="1999" w:type="dxa"/>
                <w:gridSpan w:val="2"/>
                <w:shd w:val="clear" w:color="auto" w:fill="auto"/>
                <w:noWrap/>
                <w:vAlign w:val="center"/>
              </w:tcPr>
            </w:tcPrChange>
          </w:tcPr>
          <w:p w14:paraId="76C45FBD" w14:textId="6D219497" w:rsidR="00C227BF" w:rsidRPr="00410D43" w:rsidRDefault="00342B28" w:rsidP="00292CE8">
            <w:pPr>
              <w:pStyle w:val="a7"/>
              <w:rPr>
                <w:ins w:id="979" w:author="Administrator" w:date="2018-11-08T22:19:00Z"/>
              </w:rPr>
            </w:pPr>
            <w:ins w:id="980" w:author="Administrator" w:date="2018-11-08T22:28:00Z">
              <w:r>
                <w:rPr>
                  <w:rFonts w:hint="eastAsia"/>
                </w:rPr>
                <w:t>13588898527</w:t>
              </w:r>
            </w:ins>
          </w:p>
        </w:tc>
        <w:tc>
          <w:tcPr>
            <w:tcW w:w="1511" w:type="dxa"/>
            <w:shd w:val="clear" w:color="auto" w:fill="auto"/>
            <w:vAlign w:val="center"/>
            <w:tcPrChange w:id="981" w:author="Administrator" w:date="2018-11-08T22:31:00Z">
              <w:tcPr>
                <w:tcW w:w="1511" w:type="dxa"/>
                <w:gridSpan w:val="2"/>
                <w:shd w:val="clear" w:color="auto" w:fill="auto"/>
              </w:tcPr>
            </w:tcPrChange>
          </w:tcPr>
          <w:p w14:paraId="6699DB55" w14:textId="26298802" w:rsidR="00C227BF" w:rsidRPr="00410D43" w:rsidRDefault="00271644" w:rsidP="00292CE8">
            <w:pPr>
              <w:pStyle w:val="a7"/>
              <w:rPr>
                <w:ins w:id="982" w:author="Administrator" w:date="2018-11-08T22:19:00Z"/>
                <w:rFonts w:hint="eastAsia"/>
              </w:rPr>
            </w:pPr>
            <w:ins w:id="983" w:author="Administrator" w:date="2018-11-08T22:36:00Z">
              <w:r>
                <w:rPr>
                  <w:rFonts w:hint="eastAsia"/>
                </w:rPr>
                <w:t>致远</w:t>
              </w:r>
              <w:r>
                <w:rPr>
                  <w:rFonts w:hint="eastAsia"/>
                </w:rPr>
                <w:t>B</w:t>
              </w:r>
              <w:r>
                <w:t>2-522</w:t>
              </w:r>
            </w:ins>
          </w:p>
        </w:tc>
        <w:tc>
          <w:tcPr>
            <w:tcW w:w="2211" w:type="dxa"/>
            <w:gridSpan w:val="2"/>
            <w:shd w:val="clear" w:color="auto" w:fill="auto"/>
            <w:vAlign w:val="center"/>
            <w:tcPrChange w:id="984" w:author="Administrator" w:date="2018-11-08T22:31:00Z">
              <w:tcPr>
                <w:tcW w:w="2211" w:type="dxa"/>
                <w:gridSpan w:val="3"/>
                <w:shd w:val="clear" w:color="auto" w:fill="auto"/>
                <w:vAlign w:val="center"/>
              </w:tcPr>
            </w:tcPrChange>
          </w:tcPr>
          <w:p w14:paraId="37802784" w14:textId="20810014" w:rsidR="00C227BF" w:rsidRPr="00410D43" w:rsidRDefault="00342B28" w:rsidP="00342B28">
            <w:pPr>
              <w:pStyle w:val="a7"/>
              <w:rPr>
                <w:ins w:id="985" w:author="Administrator" w:date="2018-11-08T22:19:00Z"/>
              </w:rPr>
              <w:pPrChange w:id="986" w:author="Administrator" w:date="2018-11-08T22:33:00Z">
                <w:pPr>
                  <w:pStyle w:val="a7"/>
                </w:pPr>
              </w:pPrChange>
            </w:pPr>
            <w:ins w:id="987" w:author="Administrator" w:date="2018-11-08T22:33:00Z">
              <w:r>
                <w:rPr>
                  <w:rFonts w:hint="eastAsia"/>
                </w:rPr>
                <w:t>以游客</w:t>
              </w:r>
              <w:r>
                <w:t>身份使用该系统</w:t>
              </w:r>
              <w:r>
                <w:rPr>
                  <w:rFonts w:hint="eastAsia"/>
                </w:rPr>
                <w:t>/</w:t>
              </w:r>
              <w:r>
                <w:rPr>
                  <w:rFonts w:hint="eastAsia"/>
                </w:rPr>
                <w:t>代表游客</w:t>
              </w:r>
              <w:r>
                <w:t>群体提出功能需求</w:t>
              </w:r>
            </w:ins>
          </w:p>
        </w:tc>
      </w:tr>
      <w:tr w:rsidR="00FA0FF3" w:rsidRPr="00410D43" w:rsidDel="00501FC8" w14:paraId="02D6474F" w14:textId="4BB41109" w:rsidTr="00342B28">
        <w:tblPrEx>
          <w:tblPrExChange w:id="988" w:author="Administrator" w:date="2018-11-08T22:31:00Z">
            <w:tblPrEx>
              <w:tblW w:w="9685" w:type="dxa"/>
            </w:tblPrEx>
          </w:tblPrExChange>
        </w:tblPrEx>
        <w:trPr>
          <w:gridAfter w:val="1"/>
          <w:wAfter w:w="1009" w:type="dxa"/>
          <w:trHeight w:val="260"/>
          <w:jc w:val="center"/>
          <w:del w:id="989" w:author="Administrator" w:date="2018-11-08T21:17:00Z"/>
          <w:trPrChange w:id="990" w:author="Administrator" w:date="2018-11-08T22:31:00Z">
            <w:trPr>
              <w:gridAfter w:val="1"/>
              <w:wAfter w:w="1009" w:type="dxa"/>
              <w:trHeight w:val="260"/>
              <w:jc w:val="center"/>
            </w:trPr>
          </w:trPrChange>
        </w:trPr>
        <w:tc>
          <w:tcPr>
            <w:tcW w:w="8676" w:type="dxa"/>
            <w:gridSpan w:val="6"/>
            <w:shd w:val="clear" w:color="auto" w:fill="auto"/>
            <w:noWrap/>
            <w:vAlign w:val="center"/>
            <w:tcPrChange w:id="991"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7"/>
              <w:rPr>
                <w:del w:id="992" w:author="Administrator" w:date="2018-11-08T21:17:00Z"/>
              </w:rPr>
            </w:pPr>
            <w:del w:id="993" w:author="Administrator" w:date="2018-11-08T21:17:00Z">
              <w:r w:rsidRPr="00410D43" w:rsidDel="00501FC8">
                <w:rPr>
                  <w:rFonts w:hint="eastAsia"/>
                </w:rPr>
                <w:delText>未完待续</w:delText>
              </w:r>
              <w:r w:rsidRPr="00410D43" w:rsidDel="00501FC8">
                <w:delText>……</w:delText>
              </w:r>
            </w:del>
          </w:p>
        </w:tc>
      </w:tr>
    </w:tbl>
    <w:p w14:paraId="45CE33C6" w14:textId="4A1988FF" w:rsidR="007613F1" w:rsidRDefault="00271644" w:rsidP="007613F1">
      <w:pPr>
        <w:pStyle w:val="1"/>
      </w:pPr>
      <w:bookmarkStart w:id="994" w:name="_Toc529481254"/>
      <w:ins w:id="995" w:author="Administrator" w:date="2018-11-08T22:39:00Z">
        <w:r>
          <w:t>8</w:t>
        </w:r>
      </w:ins>
      <w:del w:id="996" w:author="Administrator" w:date="2018-11-08T22:39:00Z">
        <w:r w:rsidR="005A41A3" w:rsidDel="00271644">
          <w:rPr>
            <w:rFonts w:hint="eastAsia"/>
          </w:rPr>
          <w:delText>7</w:delText>
        </w:r>
      </w:del>
      <w:r w:rsidR="00AB38FF">
        <w:rPr>
          <w:rFonts w:hint="eastAsia"/>
        </w:rPr>
        <w:t>项目风险</w:t>
      </w:r>
      <w:bookmarkEnd w:id="994"/>
    </w:p>
    <w:p w14:paraId="2BDDC50A" w14:textId="50A97FF8" w:rsidR="00D130FB" w:rsidRDefault="00271644" w:rsidP="00D130FB">
      <w:pPr>
        <w:pStyle w:val="2"/>
      </w:pPr>
      <w:bookmarkStart w:id="997" w:name="_Toc529481255"/>
      <w:ins w:id="998" w:author="Administrator" w:date="2018-11-08T22:39:00Z">
        <w:r>
          <w:t>8</w:t>
        </w:r>
      </w:ins>
      <w:del w:id="999" w:author="Administrator" w:date="2018-11-08T22:39:00Z">
        <w:r w:rsidR="005A41A3" w:rsidDel="00271644">
          <w:rPr>
            <w:rFonts w:hint="eastAsia"/>
          </w:rPr>
          <w:delText>7</w:delText>
        </w:r>
      </w:del>
      <w:r w:rsidR="00D130FB">
        <w:t>.1</w:t>
      </w:r>
      <w:r w:rsidR="00D130FB">
        <w:t>项目风险类别定义</w:t>
      </w:r>
      <w:bookmarkEnd w:id="997"/>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Pr="00AC5569" w:rsidRDefault="00A5657F" w:rsidP="00AC5569">
            <w:pPr>
              <w:pStyle w:val="a7"/>
              <w:jc w:val="center"/>
              <w:rPr>
                <w:b/>
                <w:sz w:val="24"/>
              </w:rPr>
            </w:pPr>
            <w:r w:rsidRPr="00AC5569">
              <w:rPr>
                <w:rFonts w:hint="eastAsia"/>
                <w:b/>
                <w:sz w:val="24"/>
              </w:rPr>
              <w:t>风险类别</w:t>
            </w:r>
          </w:p>
        </w:tc>
        <w:tc>
          <w:tcPr>
            <w:tcW w:w="6465" w:type="dxa"/>
            <w:shd w:val="clear" w:color="auto" w:fill="auto"/>
          </w:tcPr>
          <w:p w14:paraId="3A24CE93" w14:textId="77777777" w:rsidR="00A5657F" w:rsidRPr="00AC5569" w:rsidRDefault="00A5657F" w:rsidP="00AC5569">
            <w:pPr>
              <w:pStyle w:val="a7"/>
              <w:jc w:val="center"/>
              <w:rPr>
                <w:b/>
                <w:sz w:val="24"/>
              </w:rPr>
            </w:pPr>
            <w:r w:rsidRPr="00AC5569">
              <w:rPr>
                <w:rFonts w:hint="eastAsia"/>
                <w:b/>
                <w:sz w:val="24"/>
              </w:rPr>
              <w:t>描述</w:t>
            </w:r>
          </w:p>
        </w:tc>
      </w:tr>
      <w:tr w:rsidR="00A5657F" w14:paraId="4B32E10C" w14:textId="77777777" w:rsidTr="005A41A3">
        <w:tc>
          <w:tcPr>
            <w:tcW w:w="1667" w:type="dxa"/>
            <w:shd w:val="clear" w:color="auto" w:fill="auto"/>
          </w:tcPr>
          <w:p w14:paraId="2A17EC34" w14:textId="77777777" w:rsidR="00A5657F" w:rsidRDefault="00A5657F" w:rsidP="00AC5569">
            <w:pPr>
              <w:pStyle w:val="a7"/>
            </w:pPr>
            <w:r>
              <w:rPr>
                <w:rFonts w:hint="eastAsia"/>
              </w:rPr>
              <w:t>技术风险</w:t>
            </w:r>
          </w:p>
        </w:tc>
        <w:tc>
          <w:tcPr>
            <w:tcW w:w="6465" w:type="dxa"/>
            <w:shd w:val="clear" w:color="auto" w:fill="auto"/>
          </w:tcPr>
          <w:p w14:paraId="72CD5B42" w14:textId="77777777" w:rsidR="00A5657F" w:rsidRDefault="00A5657F" w:rsidP="00AC5569">
            <w:pPr>
              <w:pStyle w:val="a7"/>
            </w:pPr>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AC5569">
            <w:pPr>
              <w:pStyle w:val="a7"/>
            </w:pPr>
            <w:r>
              <w:rPr>
                <w:rFonts w:hint="eastAsia"/>
              </w:rPr>
              <w:t>参与者风险</w:t>
            </w:r>
          </w:p>
        </w:tc>
        <w:tc>
          <w:tcPr>
            <w:tcW w:w="6465" w:type="dxa"/>
            <w:shd w:val="clear" w:color="auto" w:fill="auto"/>
          </w:tcPr>
          <w:p w14:paraId="15233853" w14:textId="77777777" w:rsidR="00A5657F" w:rsidRDefault="00A5657F" w:rsidP="00AC5569">
            <w:pPr>
              <w:pStyle w:val="a7"/>
            </w:pPr>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AC5569">
            <w:pPr>
              <w:pStyle w:val="a7"/>
            </w:pPr>
            <w:r>
              <w:rPr>
                <w:rFonts w:hint="eastAsia"/>
              </w:rPr>
              <w:t>结构风险</w:t>
            </w:r>
          </w:p>
        </w:tc>
        <w:tc>
          <w:tcPr>
            <w:tcW w:w="6465" w:type="dxa"/>
            <w:shd w:val="clear" w:color="auto" w:fill="auto"/>
          </w:tcPr>
          <w:p w14:paraId="7356769A" w14:textId="77777777" w:rsidR="00A5657F" w:rsidRDefault="00A5657F" w:rsidP="00AC5569">
            <w:pPr>
              <w:pStyle w:val="a7"/>
            </w:pPr>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AC5569">
            <w:pPr>
              <w:pStyle w:val="a7"/>
            </w:pPr>
            <w:r>
              <w:rPr>
                <w:rFonts w:hint="eastAsia"/>
              </w:rPr>
              <w:t>工具风险</w:t>
            </w:r>
          </w:p>
        </w:tc>
        <w:tc>
          <w:tcPr>
            <w:tcW w:w="6465" w:type="dxa"/>
            <w:shd w:val="clear" w:color="auto" w:fill="auto"/>
          </w:tcPr>
          <w:p w14:paraId="54F4D281" w14:textId="77777777" w:rsidR="00A5657F" w:rsidRDefault="00A5657F" w:rsidP="00AC5569">
            <w:pPr>
              <w:pStyle w:val="a7"/>
            </w:pPr>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AC5569">
            <w:pPr>
              <w:pStyle w:val="a7"/>
            </w:pPr>
            <w:r>
              <w:rPr>
                <w:rFonts w:hint="eastAsia"/>
              </w:rPr>
              <w:t>任务风险</w:t>
            </w:r>
          </w:p>
        </w:tc>
        <w:tc>
          <w:tcPr>
            <w:tcW w:w="6465" w:type="dxa"/>
            <w:shd w:val="clear" w:color="auto" w:fill="auto"/>
          </w:tcPr>
          <w:p w14:paraId="17B090E0" w14:textId="77777777" w:rsidR="00A5657F" w:rsidRDefault="00A5657F" w:rsidP="00AC5569">
            <w:pPr>
              <w:pStyle w:val="a7"/>
            </w:pPr>
            <w:r>
              <w:rPr>
                <w:rFonts w:hint="eastAsia"/>
              </w:rPr>
              <w:t>通常包括开发人员对任务分配的不平均，以及开发人员没有即使有效的完成自己的任务。</w:t>
            </w:r>
          </w:p>
        </w:tc>
      </w:tr>
    </w:tbl>
    <w:p w14:paraId="75DCCC0C" w14:textId="1DF93A43" w:rsidR="00D130FB" w:rsidRDefault="009F215D" w:rsidP="00D130FB">
      <w:pPr>
        <w:pStyle w:val="2"/>
      </w:pPr>
      <w:bookmarkStart w:id="1000" w:name="_Toc529481256"/>
      <w:ins w:id="1001" w:author="Administrator" w:date="2018-11-08T22:39:00Z">
        <w:r>
          <w:lastRenderedPageBreak/>
          <w:t>8</w:t>
        </w:r>
      </w:ins>
      <w:del w:id="1002" w:author="Administrator" w:date="2018-11-08T22:39:00Z">
        <w:r w:rsidR="005A41A3" w:rsidDel="009F215D">
          <w:rPr>
            <w:rFonts w:hint="eastAsia"/>
          </w:rPr>
          <w:delText>7</w:delText>
        </w:r>
      </w:del>
      <w:r w:rsidR="00D130FB">
        <w:t>.2</w:t>
      </w:r>
      <w:r w:rsidR="00D130FB">
        <w:t>项目风险概率和影响定义</w:t>
      </w:r>
      <w:bookmarkEnd w:id="1000"/>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14:paraId="5BBE0775" w14:textId="77777777" w:rsidTr="00AC5569">
        <w:trPr>
          <w:trHeight w:val="510"/>
          <w:jc w:val="center"/>
        </w:trPr>
        <w:tc>
          <w:tcPr>
            <w:tcW w:w="992" w:type="dxa"/>
            <w:shd w:val="clear" w:color="auto" w:fill="auto"/>
            <w:vAlign w:val="center"/>
          </w:tcPr>
          <w:p w14:paraId="469CDB5F" w14:textId="77777777" w:rsidR="00A5657F" w:rsidRPr="00AC5569" w:rsidRDefault="00A5657F" w:rsidP="00AC5569">
            <w:pPr>
              <w:pStyle w:val="a7"/>
              <w:rPr>
                <w:sz w:val="24"/>
              </w:rPr>
            </w:pPr>
          </w:p>
        </w:tc>
        <w:tc>
          <w:tcPr>
            <w:tcW w:w="1271" w:type="dxa"/>
            <w:shd w:val="clear" w:color="auto" w:fill="auto"/>
            <w:vAlign w:val="center"/>
          </w:tcPr>
          <w:p w14:paraId="0A989C70" w14:textId="77777777" w:rsidR="00A5657F" w:rsidRPr="00AC5569" w:rsidRDefault="00A5657F" w:rsidP="00AC5569">
            <w:pPr>
              <w:pStyle w:val="a7"/>
              <w:rPr>
                <w:b/>
                <w:sz w:val="24"/>
                <w:szCs w:val="28"/>
              </w:rPr>
            </w:pPr>
            <w:r w:rsidRPr="00AC5569">
              <w:rPr>
                <w:rFonts w:hint="eastAsia"/>
                <w:b/>
                <w:sz w:val="24"/>
                <w:szCs w:val="28"/>
              </w:rPr>
              <w:t>定性描述</w:t>
            </w:r>
          </w:p>
        </w:tc>
        <w:tc>
          <w:tcPr>
            <w:tcW w:w="997" w:type="dxa"/>
            <w:shd w:val="clear" w:color="auto" w:fill="auto"/>
            <w:vAlign w:val="center"/>
          </w:tcPr>
          <w:p w14:paraId="1BB62EC2" w14:textId="77777777" w:rsidR="00A5657F" w:rsidRPr="00AC5569" w:rsidRDefault="00A5657F" w:rsidP="00AC5569">
            <w:pPr>
              <w:pStyle w:val="a7"/>
              <w:rPr>
                <w:b/>
                <w:sz w:val="24"/>
                <w:szCs w:val="28"/>
              </w:rPr>
            </w:pPr>
            <w:r w:rsidRPr="00AC5569">
              <w:rPr>
                <w:rFonts w:hint="eastAsia"/>
                <w:b/>
                <w:sz w:val="24"/>
                <w:szCs w:val="28"/>
              </w:rPr>
              <w:t>进度</w:t>
            </w:r>
          </w:p>
        </w:tc>
        <w:tc>
          <w:tcPr>
            <w:tcW w:w="1139" w:type="dxa"/>
            <w:shd w:val="clear" w:color="auto" w:fill="auto"/>
            <w:vAlign w:val="center"/>
          </w:tcPr>
          <w:p w14:paraId="372C998D" w14:textId="77777777" w:rsidR="00A5657F" w:rsidRPr="00AC5569" w:rsidRDefault="00A5657F" w:rsidP="00AC5569">
            <w:pPr>
              <w:pStyle w:val="a7"/>
              <w:rPr>
                <w:b/>
                <w:sz w:val="24"/>
                <w:szCs w:val="28"/>
              </w:rPr>
            </w:pPr>
            <w:r w:rsidRPr="00AC5569">
              <w:rPr>
                <w:rFonts w:hint="eastAsia"/>
                <w:b/>
                <w:sz w:val="24"/>
                <w:szCs w:val="28"/>
              </w:rPr>
              <w:t>成本</w:t>
            </w:r>
          </w:p>
        </w:tc>
        <w:tc>
          <w:tcPr>
            <w:tcW w:w="1880" w:type="dxa"/>
            <w:shd w:val="clear" w:color="auto" w:fill="auto"/>
            <w:vAlign w:val="center"/>
          </w:tcPr>
          <w:p w14:paraId="450B7E3B" w14:textId="77777777" w:rsidR="00A5657F" w:rsidRPr="00AC5569" w:rsidRDefault="00A5657F" w:rsidP="00AC5569">
            <w:pPr>
              <w:pStyle w:val="a7"/>
              <w:rPr>
                <w:b/>
                <w:sz w:val="24"/>
                <w:szCs w:val="28"/>
              </w:rPr>
            </w:pPr>
            <w:r w:rsidRPr="00AC5569">
              <w:rPr>
                <w:rFonts w:hint="eastAsia"/>
                <w:b/>
                <w:sz w:val="24"/>
                <w:szCs w:val="28"/>
              </w:rPr>
              <w:t>质量</w:t>
            </w:r>
          </w:p>
        </w:tc>
        <w:tc>
          <w:tcPr>
            <w:tcW w:w="1763" w:type="dxa"/>
            <w:shd w:val="clear" w:color="auto" w:fill="auto"/>
            <w:vAlign w:val="center"/>
          </w:tcPr>
          <w:p w14:paraId="64F66643" w14:textId="77777777" w:rsidR="00A5657F" w:rsidRPr="00AC5569" w:rsidRDefault="00A5657F" w:rsidP="00AC5569">
            <w:pPr>
              <w:pStyle w:val="a7"/>
              <w:rPr>
                <w:b/>
                <w:sz w:val="24"/>
                <w:szCs w:val="28"/>
              </w:rPr>
            </w:pPr>
            <w:r w:rsidRPr="00AC5569">
              <w:rPr>
                <w:rFonts w:hint="eastAsia"/>
                <w:b/>
                <w:sz w:val="24"/>
                <w:szCs w:val="28"/>
              </w:rPr>
              <w:t>范围</w:t>
            </w:r>
          </w:p>
        </w:tc>
      </w:tr>
      <w:tr w:rsidR="00A5657F" w14:paraId="7A06750B" w14:textId="77777777" w:rsidTr="00AC5569">
        <w:trPr>
          <w:trHeight w:val="300"/>
          <w:jc w:val="center"/>
        </w:trPr>
        <w:tc>
          <w:tcPr>
            <w:tcW w:w="992" w:type="dxa"/>
            <w:vMerge w:val="restart"/>
            <w:shd w:val="clear" w:color="auto" w:fill="auto"/>
            <w:vAlign w:val="center"/>
          </w:tcPr>
          <w:p w14:paraId="2430FBA8" w14:textId="77777777" w:rsidR="00A5657F" w:rsidRDefault="00A5657F" w:rsidP="00AC5569">
            <w:pPr>
              <w:pStyle w:val="a7"/>
              <w:rPr>
                <w:b/>
                <w:bCs/>
                <w:sz w:val="28"/>
                <w:szCs w:val="28"/>
              </w:rPr>
            </w:pPr>
            <w:r w:rsidRPr="00AC5569">
              <w:rPr>
                <w:rFonts w:hint="eastAsia"/>
                <w:b/>
                <w:bCs/>
                <w:sz w:val="24"/>
                <w:szCs w:val="28"/>
              </w:rPr>
              <w:t>概率</w:t>
            </w:r>
          </w:p>
        </w:tc>
        <w:tc>
          <w:tcPr>
            <w:tcW w:w="1271" w:type="dxa"/>
            <w:shd w:val="clear" w:color="auto" w:fill="auto"/>
            <w:vAlign w:val="center"/>
          </w:tcPr>
          <w:p w14:paraId="063321F1" w14:textId="77777777" w:rsidR="00A5657F" w:rsidRDefault="00A5657F" w:rsidP="00AC5569">
            <w:pPr>
              <w:pStyle w:val="a7"/>
            </w:pPr>
            <w:r>
              <w:rPr>
                <w:rFonts w:hint="eastAsia"/>
              </w:rPr>
              <w:t>高</w:t>
            </w:r>
          </w:p>
        </w:tc>
        <w:tc>
          <w:tcPr>
            <w:tcW w:w="5779" w:type="dxa"/>
            <w:gridSpan w:val="4"/>
            <w:vMerge w:val="restart"/>
            <w:shd w:val="clear" w:color="auto" w:fill="auto"/>
            <w:vAlign w:val="center"/>
          </w:tcPr>
          <w:p w14:paraId="72A9E015" w14:textId="77777777" w:rsidR="00A5657F" w:rsidRDefault="00A5657F" w:rsidP="00AC5569">
            <w:pPr>
              <w:pStyle w:val="a7"/>
            </w:pPr>
            <w:r>
              <w:rPr>
                <w:rFonts w:hint="eastAsia"/>
              </w:rPr>
              <w:t>表示发生的可能性</w:t>
            </w:r>
          </w:p>
        </w:tc>
      </w:tr>
      <w:tr w:rsidR="00A5657F" w14:paraId="21768C2F" w14:textId="77777777" w:rsidTr="00AC5569">
        <w:trPr>
          <w:trHeight w:val="285"/>
          <w:jc w:val="center"/>
        </w:trPr>
        <w:tc>
          <w:tcPr>
            <w:tcW w:w="992" w:type="dxa"/>
            <w:vMerge/>
            <w:shd w:val="clear" w:color="auto" w:fill="auto"/>
            <w:vAlign w:val="center"/>
          </w:tcPr>
          <w:p w14:paraId="64C52B18" w14:textId="77777777" w:rsidR="00A5657F" w:rsidRDefault="00A5657F" w:rsidP="00AC5569">
            <w:pPr>
              <w:pStyle w:val="a7"/>
              <w:rPr>
                <w:b/>
                <w:bCs/>
                <w:sz w:val="28"/>
                <w:szCs w:val="28"/>
              </w:rPr>
            </w:pPr>
          </w:p>
        </w:tc>
        <w:tc>
          <w:tcPr>
            <w:tcW w:w="1271" w:type="dxa"/>
            <w:shd w:val="clear" w:color="auto" w:fill="auto"/>
            <w:vAlign w:val="center"/>
          </w:tcPr>
          <w:p w14:paraId="7B131A8C" w14:textId="77777777" w:rsidR="00A5657F" w:rsidRDefault="00A5657F" w:rsidP="00AC5569">
            <w:pPr>
              <w:pStyle w:val="a7"/>
            </w:pPr>
            <w:r>
              <w:rPr>
                <w:rFonts w:hint="eastAsia"/>
              </w:rPr>
              <w:t>中</w:t>
            </w:r>
          </w:p>
        </w:tc>
        <w:tc>
          <w:tcPr>
            <w:tcW w:w="5779" w:type="dxa"/>
            <w:gridSpan w:val="4"/>
            <w:vMerge/>
            <w:vAlign w:val="center"/>
          </w:tcPr>
          <w:p w14:paraId="26EE5D1B" w14:textId="77777777" w:rsidR="00A5657F" w:rsidRDefault="00A5657F" w:rsidP="00AC5569">
            <w:pPr>
              <w:pStyle w:val="a7"/>
            </w:pPr>
          </w:p>
        </w:tc>
      </w:tr>
      <w:tr w:rsidR="00A5657F" w14:paraId="013AB07D" w14:textId="77777777" w:rsidTr="00AC5569">
        <w:trPr>
          <w:trHeight w:val="285"/>
          <w:jc w:val="center"/>
        </w:trPr>
        <w:tc>
          <w:tcPr>
            <w:tcW w:w="992" w:type="dxa"/>
            <w:vMerge/>
            <w:shd w:val="clear" w:color="auto" w:fill="auto"/>
            <w:vAlign w:val="center"/>
          </w:tcPr>
          <w:p w14:paraId="5BECA377" w14:textId="77777777" w:rsidR="00A5657F" w:rsidRDefault="00A5657F" w:rsidP="00AC5569">
            <w:pPr>
              <w:pStyle w:val="a7"/>
              <w:rPr>
                <w:b/>
                <w:bCs/>
                <w:sz w:val="28"/>
                <w:szCs w:val="28"/>
              </w:rPr>
            </w:pPr>
          </w:p>
        </w:tc>
        <w:tc>
          <w:tcPr>
            <w:tcW w:w="1271" w:type="dxa"/>
            <w:shd w:val="clear" w:color="auto" w:fill="auto"/>
            <w:vAlign w:val="center"/>
          </w:tcPr>
          <w:p w14:paraId="2047F582" w14:textId="77777777" w:rsidR="00A5657F" w:rsidRDefault="00A5657F" w:rsidP="00AC5569">
            <w:pPr>
              <w:pStyle w:val="a7"/>
            </w:pPr>
            <w:r>
              <w:rPr>
                <w:rFonts w:hint="eastAsia"/>
              </w:rPr>
              <w:t>低</w:t>
            </w:r>
          </w:p>
        </w:tc>
        <w:tc>
          <w:tcPr>
            <w:tcW w:w="5779" w:type="dxa"/>
            <w:gridSpan w:val="4"/>
            <w:vMerge/>
            <w:vAlign w:val="center"/>
          </w:tcPr>
          <w:p w14:paraId="03A23793" w14:textId="77777777" w:rsidR="00A5657F" w:rsidRDefault="00A5657F" w:rsidP="00AC5569">
            <w:pPr>
              <w:pStyle w:val="a7"/>
            </w:pPr>
          </w:p>
        </w:tc>
      </w:tr>
      <w:tr w:rsidR="00A5657F" w14:paraId="65199CDB" w14:textId="77777777" w:rsidTr="00AC5569">
        <w:trPr>
          <w:trHeight w:val="510"/>
          <w:jc w:val="center"/>
        </w:trPr>
        <w:tc>
          <w:tcPr>
            <w:tcW w:w="992" w:type="dxa"/>
            <w:vMerge w:val="restart"/>
            <w:shd w:val="clear" w:color="auto" w:fill="auto"/>
            <w:vAlign w:val="center"/>
          </w:tcPr>
          <w:p w14:paraId="439153B9" w14:textId="77777777" w:rsidR="00A5657F" w:rsidRDefault="00A5657F" w:rsidP="00AC5569">
            <w:pPr>
              <w:pStyle w:val="a7"/>
              <w:rPr>
                <w:b/>
                <w:bCs/>
                <w:sz w:val="28"/>
                <w:szCs w:val="28"/>
              </w:rPr>
            </w:pPr>
            <w:r w:rsidRPr="00AC5569">
              <w:rPr>
                <w:rFonts w:hint="eastAsia"/>
                <w:b/>
                <w:bCs/>
                <w:sz w:val="24"/>
                <w:szCs w:val="28"/>
              </w:rPr>
              <w:t>影响</w:t>
            </w:r>
          </w:p>
        </w:tc>
        <w:tc>
          <w:tcPr>
            <w:tcW w:w="1271" w:type="dxa"/>
            <w:shd w:val="clear" w:color="auto" w:fill="auto"/>
            <w:vAlign w:val="center"/>
          </w:tcPr>
          <w:p w14:paraId="3945AF68" w14:textId="77777777" w:rsidR="00A5657F" w:rsidRDefault="00A5657F" w:rsidP="00AC5569">
            <w:pPr>
              <w:pStyle w:val="a7"/>
            </w:pPr>
            <w:r>
              <w:rPr>
                <w:rFonts w:hint="eastAsia"/>
              </w:rPr>
              <w:t>高</w:t>
            </w:r>
          </w:p>
        </w:tc>
        <w:tc>
          <w:tcPr>
            <w:tcW w:w="997" w:type="dxa"/>
            <w:shd w:val="clear" w:color="auto" w:fill="auto"/>
            <w:vAlign w:val="center"/>
          </w:tcPr>
          <w:p w14:paraId="41670DDC" w14:textId="77777777" w:rsidR="00A5657F" w:rsidRDefault="00A5657F" w:rsidP="00AC5569">
            <w:pPr>
              <w:pStyle w:val="a7"/>
            </w:pPr>
            <w:r>
              <w:rPr>
                <w:rFonts w:hint="eastAsia"/>
              </w:rPr>
              <w:t>进度延期半个月以上</w:t>
            </w:r>
          </w:p>
        </w:tc>
        <w:tc>
          <w:tcPr>
            <w:tcW w:w="1139" w:type="dxa"/>
            <w:shd w:val="clear" w:color="auto" w:fill="auto"/>
            <w:vAlign w:val="center"/>
          </w:tcPr>
          <w:p w14:paraId="298B8C09" w14:textId="77777777" w:rsidR="00A5657F" w:rsidRDefault="00A5657F" w:rsidP="00AC5569">
            <w:pPr>
              <w:pStyle w:val="a7"/>
            </w:pPr>
            <w:r>
              <w:rPr>
                <w:rFonts w:hint="eastAsia"/>
              </w:rPr>
              <w:t>成本超支</w:t>
            </w:r>
            <w:r>
              <w:t>20%</w:t>
            </w:r>
          </w:p>
        </w:tc>
        <w:tc>
          <w:tcPr>
            <w:tcW w:w="1880" w:type="dxa"/>
            <w:shd w:val="clear" w:color="auto" w:fill="auto"/>
            <w:vAlign w:val="center"/>
          </w:tcPr>
          <w:p w14:paraId="69880A50" w14:textId="77777777" w:rsidR="00A5657F" w:rsidRDefault="00A5657F" w:rsidP="00AC5569">
            <w:pPr>
              <w:pStyle w:val="a7"/>
            </w:pPr>
            <w:r>
              <w:rPr>
                <w:rFonts w:hint="eastAsia"/>
              </w:rPr>
              <w:t>项目最终结果实际无法使用</w:t>
            </w:r>
          </w:p>
        </w:tc>
        <w:tc>
          <w:tcPr>
            <w:tcW w:w="1763" w:type="dxa"/>
            <w:shd w:val="clear" w:color="auto" w:fill="auto"/>
            <w:vAlign w:val="center"/>
          </w:tcPr>
          <w:p w14:paraId="23007F1F" w14:textId="77777777" w:rsidR="00A5657F" w:rsidRDefault="00A5657F" w:rsidP="00AC5569">
            <w:pPr>
              <w:pStyle w:val="a7"/>
            </w:pPr>
            <w:r>
              <w:rPr>
                <w:rFonts w:hint="eastAsia"/>
              </w:rPr>
              <w:t>每月重大变更大于</w:t>
            </w:r>
            <w:r>
              <w:t>3</w:t>
            </w:r>
            <w:r>
              <w:rPr>
                <w:rFonts w:hint="eastAsia"/>
              </w:rPr>
              <w:t>起</w:t>
            </w:r>
          </w:p>
        </w:tc>
      </w:tr>
      <w:tr w:rsidR="00A5657F" w14:paraId="455FD754" w14:textId="77777777" w:rsidTr="00AC5569">
        <w:trPr>
          <w:trHeight w:val="510"/>
          <w:jc w:val="center"/>
        </w:trPr>
        <w:tc>
          <w:tcPr>
            <w:tcW w:w="992" w:type="dxa"/>
            <w:vMerge/>
            <w:shd w:val="clear" w:color="auto" w:fill="auto"/>
            <w:vAlign w:val="center"/>
          </w:tcPr>
          <w:p w14:paraId="22A35A2C" w14:textId="77777777" w:rsidR="00A5657F" w:rsidRDefault="00A5657F" w:rsidP="00AC5569">
            <w:pPr>
              <w:pStyle w:val="a7"/>
            </w:pPr>
          </w:p>
        </w:tc>
        <w:tc>
          <w:tcPr>
            <w:tcW w:w="1271" w:type="dxa"/>
            <w:shd w:val="clear" w:color="auto" w:fill="auto"/>
            <w:vAlign w:val="center"/>
          </w:tcPr>
          <w:p w14:paraId="6FC710F0" w14:textId="77777777" w:rsidR="00A5657F" w:rsidRDefault="00A5657F" w:rsidP="00AC5569">
            <w:pPr>
              <w:pStyle w:val="a7"/>
            </w:pPr>
            <w:r>
              <w:rPr>
                <w:rFonts w:hint="eastAsia"/>
              </w:rPr>
              <w:t>中</w:t>
            </w:r>
          </w:p>
        </w:tc>
        <w:tc>
          <w:tcPr>
            <w:tcW w:w="997" w:type="dxa"/>
            <w:shd w:val="clear" w:color="auto" w:fill="auto"/>
            <w:vAlign w:val="center"/>
          </w:tcPr>
          <w:p w14:paraId="42E1C7EA" w14:textId="77777777" w:rsidR="00A5657F" w:rsidRDefault="00A5657F" w:rsidP="00AC5569">
            <w:pPr>
              <w:pStyle w:val="a7"/>
            </w:pPr>
            <w:r>
              <w:rPr>
                <w:rFonts w:hint="eastAsia"/>
              </w:rPr>
              <w:t>进度延期一周以上</w:t>
            </w:r>
          </w:p>
        </w:tc>
        <w:tc>
          <w:tcPr>
            <w:tcW w:w="1139" w:type="dxa"/>
            <w:shd w:val="clear" w:color="auto" w:fill="auto"/>
            <w:vAlign w:val="center"/>
          </w:tcPr>
          <w:p w14:paraId="6ABF383E" w14:textId="77777777" w:rsidR="00A5657F" w:rsidRDefault="00A5657F" w:rsidP="00AC5569">
            <w:pPr>
              <w:pStyle w:val="a7"/>
            </w:pPr>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AC5569">
            <w:pPr>
              <w:pStyle w:val="a7"/>
            </w:pPr>
            <w:r>
              <w:rPr>
                <w:rFonts w:hint="eastAsia"/>
              </w:rPr>
              <w:t>质量降低到顾客不能接受的程度</w:t>
            </w:r>
          </w:p>
        </w:tc>
        <w:tc>
          <w:tcPr>
            <w:tcW w:w="1763" w:type="dxa"/>
            <w:shd w:val="clear" w:color="auto" w:fill="auto"/>
            <w:vAlign w:val="center"/>
          </w:tcPr>
          <w:p w14:paraId="036B45C2" w14:textId="77777777" w:rsidR="00A5657F" w:rsidRDefault="00A5657F" w:rsidP="00AC5569">
            <w:pPr>
              <w:pStyle w:val="a7"/>
            </w:pPr>
            <w:r>
              <w:rPr>
                <w:rFonts w:hint="eastAsia"/>
              </w:rPr>
              <w:t>每月重大变更大于</w:t>
            </w:r>
            <w:r>
              <w:t>2</w:t>
            </w:r>
            <w:r>
              <w:rPr>
                <w:rFonts w:hint="eastAsia"/>
              </w:rPr>
              <w:t>起</w:t>
            </w:r>
          </w:p>
        </w:tc>
      </w:tr>
      <w:tr w:rsidR="00A5657F" w14:paraId="23707C30" w14:textId="77777777" w:rsidTr="00AC5569">
        <w:trPr>
          <w:trHeight w:val="720"/>
          <w:jc w:val="center"/>
        </w:trPr>
        <w:tc>
          <w:tcPr>
            <w:tcW w:w="992" w:type="dxa"/>
            <w:vMerge/>
            <w:shd w:val="clear" w:color="auto" w:fill="auto"/>
            <w:vAlign w:val="center"/>
          </w:tcPr>
          <w:p w14:paraId="08D47FAB" w14:textId="77777777" w:rsidR="00A5657F" w:rsidRDefault="00A5657F" w:rsidP="00AC5569">
            <w:pPr>
              <w:pStyle w:val="a7"/>
            </w:pPr>
          </w:p>
        </w:tc>
        <w:tc>
          <w:tcPr>
            <w:tcW w:w="1271" w:type="dxa"/>
            <w:shd w:val="clear" w:color="auto" w:fill="auto"/>
            <w:vAlign w:val="center"/>
          </w:tcPr>
          <w:p w14:paraId="5B3287E7" w14:textId="77777777" w:rsidR="00A5657F" w:rsidRDefault="00A5657F" w:rsidP="00AC5569">
            <w:pPr>
              <w:pStyle w:val="a7"/>
            </w:pPr>
            <w:r>
              <w:rPr>
                <w:rFonts w:hint="eastAsia"/>
              </w:rPr>
              <w:t>低</w:t>
            </w:r>
          </w:p>
        </w:tc>
        <w:tc>
          <w:tcPr>
            <w:tcW w:w="997" w:type="dxa"/>
            <w:shd w:val="clear" w:color="auto" w:fill="auto"/>
            <w:vAlign w:val="center"/>
          </w:tcPr>
          <w:p w14:paraId="3C949F61" w14:textId="77777777" w:rsidR="00A5657F" w:rsidRDefault="00A5657F" w:rsidP="00AC5569">
            <w:pPr>
              <w:pStyle w:val="a7"/>
            </w:pPr>
            <w:r>
              <w:rPr>
                <w:rFonts w:hint="eastAsia"/>
              </w:rPr>
              <w:t>进度延期三天以上一周以内</w:t>
            </w:r>
          </w:p>
        </w:tc>
        <w:tc>
          <w:tcPr>
            <w:tcW w:w="1139" w:type="dxa"/>
            <w:shd w:val="clear" w:color="auto" w:fill="auto"/>
            <w:vAlign w:val="center"/>
          </w:tcPr>
          <w:p w14:paraId="2CB32CBF" w14:textId="77777777" w:rsidR="00A5657F" w:rsidRDefault="00A5657F" w:rsidP="00AC5569">
            <w:pPr>
              <w:pStyle w:val="a7"/>
            </w:pPr>
            <w:r>
              <w:rPr>
                <w:rFonts w:hint="eastAsia"/>
              </w:rPr>
              <w:t>成本超支小于</w:t>
            </w:r>
            <w:r>
              <w:t>5%</w:t>
            </w:r>
          </w:p>
        </w:tc>
        <w:tc>
          <w:tcPr>
            <w:tcW w:w="1880" w:type="dxa"/>
            <w:shd w:val="clear" w:color="auto" w:fill="auto"/>
            <w:vAlign w:val="center"/>
          </w:tcPr>
          <w:p w14:paraId="70C8736D" w14:textId="77777777" w:rsidR="00A5657F" w:rsidRDefault="00A5657F" w:rsidP="00AC5569">
            <w:pPr>
              <w:pStyle w:val="a7"/>
            </w:pPr>
            <w:r>
              <w:rPr>
                <w:rFonts w:hint="eastAsia"/>
              </w:rPr>
              <w:t>仅有要求极其严格的应用受到影响</w:t>
            </w:r>
          </w:p>
        </w:tc>
        <w:tc>
          <w:tcPr>
            <w:tcW w:w="1763" w:type="dxa"/>
            <w:shd w:val="clear" w:color="auto" w:fill="auto"/>
            <w:vAlign w:val="center"/>
          </w:tcPr>
          <w:p w14:paraId="550106D8" w14:textId="77777777" w:rsidR="00A5657F" w:rsidRDefault="00A5657F" w:rsidP="00AC5569">
            <w:pPr>
              <w:pStyle w:val="a7"/>
            </w:pPr>
            <w:r>
              <w:rPr>
                <w:rFonts w:hint="eastAsia"/>
              </w:rPr>
              <w:t>每月变更大于</w:t>
            </w:r>
            <w:r>
              <w:t>5</w:t>
            </w:r>
            <w:r>
              <w:rPr>
                <w:rFonts w:hint="eastAsia"/>
              </w:rPr>
              <w:t>起</w:t>
            </w:r>
          </w:p>
        </w:tc>
      </w:tr>
    </w:tbl>
    <w:p w14:paraId="328CEA23" w14:textId="7D3CE132" w:rsidR="00D130FB" w:rsidRDefault="009F215D" w:rsidP="00D130FB">
      <w:pPr>
        <w:pStyle w:val="2"/>
      </w:pPr>
      <w:bookmarkStart w:id="1003" w:name="_Toc529481257"/>
      <w:ins w:id="1004" w:author="Administrator" w:date="2018-11-08T22:39:00Z">
        <w:r>
          <w:t>8</w:t>
        </w:r>
      </w:ins>
      <w:del w:id="1005" w:author="Administrator" w:date="2018-11-08T22:39:00Z">
        <w:r w:rsidR="005A41A3" w:rsidDel="009F215D">
          <w:rPr>
            <w:rFonts w:hint="eastAsia"/>
          </w:rPr>
          <w:delText>7</w:delText>
        </w:r>
      </w:del>
      <w:r w:rsidR="00D130FB">
        <w:t>.3</w:t>
      </w:r>
      <w:r w:rsidR="00D130FB">
        <w:t>项目风险状态定义</w:t>
      </w:r>
      <w:bookmarkEnd w:id="1003"/>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14:paraId="73374DC8" w14:textId="77777777" w:rsidTr="00271644">
        <w:trPr>
          <w:trHeight w:val="285"/>
          <w:ins w:id="1006" w:author="Administrator" w:date="2018-11-08T22:35:00Z"/>
        </w:trPr>
        <w:tc>
          <w:tcPr>
            <w:tcW w:w="3991" w:type="dxa"/>
            <w:shd w:val="clear" w:color="auto" w:fill="auto"/>
            <w:vAlign w:val="center"/>
          </w:tcPr>
          <w:p w14:paraId="41CABEC9" w14:textId="77777777" w:rsidR="00271644" w:rsidRDefault="00271644" w:rsidP="00271644">
            <w:pPr>
              <w:spacing w:line="360" w:lineRule="auto"/>
              <w:jc w:val="center"/>
              <w:rPr>
                <w:ins w:id="1007" w:author="Administrator" w:date="2018-11-08T22:35:00Z"/>
                <w:b/>
                <w:bCs/>
                <w:color w:val="000000"/>
                <w:sz w:val="24"/>
                <w:szCs w:val="21"/>
              </w:rPr>
            </w:pPr>
            <w:ins w:id="1008" w:author="Administrator" w:date="2018-11-08T22:35:00Z">
              <w:r>
                <w:rPr>
                  <w:rFonts w:hint="eastAsia"/>
                  <w:b/>
                  <w:bCs/>
                  <w:color w:val="000000"/>
                  <w:sz w:val="24"/>
                  <w:szCs w:val="21"/>
                </w:rPr>
                <w:t>风险</w:t>
              </w:r>
            </w:ins>
          </w:p>
        </w:tc>
        <w:tc>
          <w:tcPr>
            <w:tcW w:w="4197" w:type="dxa"/>
            <w:shd w:val="clear" w:color="auto" w:fill="auto"/>
            <w:vAlign w:val="center"/>
          </w:tcPr>
          <w:p w14:paraId="1A05FFE9" w14:textId="77777777" w:rsidR="00271644" w:rsidRDefault="00271644" w:rsidP="00271644">
            <w:pPr>
              <w:spacing w:line="360" w:lineRule="auto"/>
              <w:jc w:val="center"/>
              <w:rPr>
                <w:ins w:id="1009" w:author="Administrator" w:date="2018-11-08T22:35:00Z"/>
                <w:b/>
                <w:bCs/>
                <w:color w:val="000000"/>
                <w:sz w:val="24"/>
                <w:szCs w:val="21"/>
              </w:rPr>
            </w:pPr>
            <w:ins w:id="1010" w:author="Administrator" w:date="2018-11-08T22:35:00Z">
              <w:r>
                <w:rPr>
                  <w:rFonts w:hint="eastAsia"/>
                  <w:b/>
                  <w:bCs/>
                  <w:color w:val="000000"/>
                  <w:sz w:val="24"/>
                  <w:szCs w:val="21"/>
                </w:rPr>
                <w:t>触发条件</w:t>
              </w:r>
            </w:ins>
          </w:p>
        </w:tc>
      </w:tr>
      <w:tr w:rsidR="00271644" w14:paraId="0F128B59" w14:textId="77777777" w:rsidTr="00271644">
        <w:trPr>
          <w:trHeight w:val="285"/>
          <w:ins w:id="1011" w:author="Administrator" w:date="2018-11-08T22:35:00Z"/>
        </w:trPr>
        <w:tc>
          <w:tcPr>
            <w:tcW w:w="3991" w:type="dxa"/>
            <w:shd w:val="clear" w:color="auto" w:fill="auto"/>
            <w:vAlign w:val="center"/>
          </w:tcPr>
          <w:p w14:paraId="2BAFDE14" w14:textId="77777777" w:rsidR="00271644" w:rsidRDefault="00271644" w:rsidP="00271644">
            <w:pPr>
              <w:spacing w:line="360" w:lineRule="auto"/>
              <w:rPr>
                <w:ins w:id="1012" w:author="Administrator" w:date="2018-11-08T22:35:00Z"/>
                <w:color w:val="000000"/>
                <w:szCs w:val="21"/>
              </w:rPr>
            </w:pPr>
            <w:ins w:id="1013" w:author="Administrator" w:date="2018-11-08T22:35:00Z">
              <w:r>
                <w:rPr>
                  <w:rFonts w:hint="eastAsia"/>
                  <w:szCs w:val="21"/>
                </w:rPr>
                <w:t>小组人员因事请假</w:t>
              </w:r>
            </w:ins>
          </w:p>
        </w:tc>
        <w:tc>
          <w:tcPr>
            <w:tcW w:w="4197" w:type="dxa"/>
            <w:shd w:val="clear" w:color="auto" w:fill="auto"/>
            <w:vAlign w:val="center"/>
          </w:tcPr>
          <w:p w14:paraId="14E778D0" w14:textId="77777777" w:rsidR="00271644" w:rsidRDefault="00271644" w:rsidP="00271644">
            <w:pPr>
              <w:spacing w:line="360" w:lineRule="auto"/>
              <w:rPr>
                <w:ins w:id="1014" w:author="Administrator" w:date="2018-11-08T22:35:00Z"/>
                <w:color w:val="000000"/>
                <w:szCs w:val="21"/>
              </w:rPr>
            </w:pPr>
            <w:ins w:id="1015" w:author="Administrator" w:date="2018-11-08T22:35:00Z">
              <w:r>
                <w:rPr>
                  <w:rFonts w:hint="eastAsia"/>
                  <w:color w:val="000000"/>
                  <w:szCs w:val="21"/>
                </w:rPr>
                <w:t>小组</w:t>
              </w:r>
              <w:r>
                <w:rPr>
                  <w:color w:val="000000"/>
                  <w:szCs w:val="21"/>
                </w:rPr>
                <w:t>成员</w:t>
              </w:r>
              <w:r>
                <w:rPr>
                  <w:rFonts w:hint="eastAsia"/>
                  <w:color w:val="000000"/>
                  <w:szCs w:val="21"/>
                </w:rPr>
                <w:t>因不可抗力</w:t>
              </w:r>
              <w:r>
                <w:rPr>
                  <w:color w:val="000000"/>
                  <w:szCs w:val="21"/>
                </w:rPr>
                <w:t>需要临时请</w:t>
              </w:r>
              <w:r>
                <w:rPr>
                  <w:rFonts w:hint="eastAsia"/>
                  <w:color w:val="000000"/>
                  <w:szCs w:val="21"/>
                </w:rPr>
                <w:t>假</w:t>
              </w:r>
              <w:r>
                <w:rPr>
                  <w:color w:val="000000"/>
                  <w:szCs w:val="21"/>
                </w:rPr>
                <w:t>，无法完成任务，且已和项目经理核实</w:t>
              </w:r>
            </w:ins>
          </w:p>
        </w:tc>
      </w:tr>
      <w:tr w:rsidR="00271644" w14:paraId="219045BF" w14:textId="77777777" w:rsidTr="00271644">
        <w:trPr>
          <w:trHeight w:val="285"/>
          <w:ins w:id="1016" w:author="Administrator" w:date="2018-11-08T22:35:00Z"/>
        </w:trPr>
        <w:tc>
          <w:tcPr>
            <w:tcW w:w="3991" w:type="dxa"/>
            <w:shd w:val="clear" w:color="auto" w:fill="auto"/>
            <w:vAlign w:val="center"/>
          </w:tcPr>
          <w:p w14:paraId="55788942" w14:textId="77777777" w:rsidR="00271644" w:rsidRDefault="00271644" w:rsidP="00271644">
            <w:pPr>
              <w:spacing w:line="360" w:lineRule="auto"/>
              <w:rPr>
                <w:ins w:id="1017" w:author="Administrator" w:date="2018-11-08T22:35:00Z"/>
                <w:color w:val="000000"/>
                <w:szCs w:val="21"/>
              </w:rPr>
            </w:pPr>
            <w:ins w:id="1018" w:author="Administrator" w:date="2018-11-08T22:35:00Z">
              <w:r>
                <w:rPr>
                  <w:rFonts w:hint="eastAsia"/>
                  <w:color w:val="000000"/>
                  <w:szCs w:val="21"/>
                </w:rPr>
                <w:t>个别人员无法完成项目</w:t>
              </w:r>
            </w:ins>
          </w:p>
        </w:tc>
        <w:tc>
          <w:tcPr>
            <w:tcW w:w="4197" w:type="dxa"/>
            <w:shd w:val="clear" w:color="auto" w:fill="auto"/>
            <w:vAlign w:val="center"/>
          </w:tcPr>
          <w:p w14:paraId="0C367E19" w14:textId="77777777" w:rsidR="00271644" w:rsidRDefault="00271644" w:rsidP="00271644">
            <w:pPr>
              <w:spacing w:line="360" w:lineRule="auto"/>
              <w:rPr>
                <w:ins w:id="1019" w:author="Administrator" w:date="2018-11-08T22:35:00Z"/>
                <w:color w:val="000000"/>
                <w:szCs w:val="21"/>
              </w:rPr>
            </w:pPr>
            <w:ins w:id="1020" w:author="Administrator" w:date="2018-11-08T22:35:00Z">
              <w:r>
                <w:rPr>
                  <w:rFonts w:hint="eastAsia"/>
                  <w:color w:val="000000"/>
                  <w:szCs w:val="21"/>
                </w:rPr>
                <w:t>在项目</w:t>
              </w:r>
              <w:r>
                <w:rPr>
                  <w:color w:val="000000"/>
                  <w:szCs w:val="21"/>
                </w:rPr>
                <w:t>经理要求检查工作时，人员无法提供完整的工作成果</w:t>
              </w:r>
            </w:ins>
          </w:p>
        </w:tc>
      </w:tr>
      <w:tr w:rsidR="00271644" w14:paraId="40823215" w14:textId="77777777" w:rsidTr="00271644">
        <w:trPr>
          <w:trHeight w:val="285"/>
          <w:ins w:id="1021" w:author="Administrator" w:date="2018-11-08T22:35:00Z"/>
        </w:trPr>
        <w:tc>
          <w:tcPr>
            <w:tcW w:w="3991" w:type="dxa"/>
            <w:shd w:val="clear" w:color="auto" w:fill="auto"/>
            <w:vAlign w:val="center"/>
          </w:tcPr>
          <w:p w14:paraId="36D080DC" w14:textId="77777777" w:rsidR="00271644" w:rsidRDefault="00271644" w:rsidP="00271644">
            <w:pPr>
              <w:spacing w:line="360" w:lineRule="auto"/>
              <w:rPr>
                <w:ins w:id="1022" w:author="Administrator" w:date="2018-11-08T22:35:00Z"/>
                <w:color w:val="000000"/>
                <w:szCs w:val="21"/>
              </w:rPr>
            </w:pPr>
            <w:proofErr w:type="spellStart"/>
            <w:ins w:id="1023" w:author="Administrator" w:date="2018-11-08T22:35:00Z">
              <w:r>
                <w:rPr>
                  <w:rFonts w:hint="eastAsia"/>
                  <w:color w:val="000000"/>
                  <w:szCs w:val="21"/>
                </w:rPr>
                <w:t>git</w:t>
              </w:r>
              <w:proofErr w:type="spellEnd"/>
              <w:r>
                <w:rPr>
                  <w:rFonts w:hint="eastAsia"/>
                  <w:color w:val="000000"/>
                  <w:szCs w:val="21"/>
                </w:rPr>
                <w:t>远端仓库崩溃</w:t>
              </w:r>
            </w:ins>
          </w:p>
        </w:tc>
        <w:tc>
          <w:tcPr>
            <w:tcW w:w="4197" w:type="dxa"/>
            <w:shd w:val="clear" w:color="auto" w:fill="auto"/>
            <w:vAlign w:val="center"/>
          </w:tcPr>
          <w:p w14:paraId="77EC54E8" w14:textId="77777777" w:rsidR="00271644" w:rsidRDefault="00271644" w:rsidP="00271644">
            <w:pPr>
              <w:spacing w:line="360" w:lineRule="auto"/>
              <w:rPr>
                <w:ins w:id="1024" w:author="Administrator" w:date="2018-11-08T22:35:00Z"/>
                <w:color w:val="000000"/>
                <w:szCs w:val="21"/>
              </w:rPr>
            </w:pPr>
            <w:proofErr w:type="spellStart"/>
            <w:ins w:id="1025" w:author="Administrator" w:date="2018-11-08T22:35:00Z">
              <w:r>
                <w:rPr>
                  <w:color w:val="000000"/>
                  <w:szCs w:val="21"/>
                </w:rPr>
                <w:t>G</w:t>
              </w:r>
              <w:r>
                <w:rPr>
                  <w:rFonts w:hint="eastAsia"/>
                  <w:color w:val="000000"/>
                  <w:szCs w:val="21"/>
                </w:rPr>
                <w:t>it</w:t>
              </w:r>
              <w:proofErr w:type="spellEnd"/>
              <w:r>
                <w:rPr>
                  <w:rFonts w:hint="eastAsia"/>
                  <w:color w:val="000000"/>
                  <w:szCs w:val="21"/>
                </w:rPr>
                <w:t>远程</w:t>
              </w:r>
              <w:r>
                <w:rPr>
                  <w:color w:val="000000"/>
                  <w:szCs w:val="21"/>
                </w:rPr>
                <w:t>仓库内容无法访问，或内容与本地仓库不符</w:t>
              </w:r>
            </w:ins>
          </w:p>
        </w:tc>
      </w:tr>
      <w:tr w:rsidR="00271644" w14:paraId="156BD966" w14:textId="77777777" w:rsidTr="00271644">
        <w:trPr>
          <w:trHeight w:val="510"/>
          <w:ins w:id="1026" w:author="Administrator" w:date="2018-11-08T22:35:00Z"/>
        </w:trPr>
        <w:tc>
          <w:tcPr>
            <w:tcW w:w="3991" w:type="dxa"/>
            <w:shd w:val="clear" w:color="auto" w:fill="auto"/>
            <w:vAlign w:val="center"/>
          </w:tcPr>
          <w:p w14:paraId="5DC81563" w14:textId="77777777" w:rsidR="00271644" w:rsidRDefault="00271644" w:rsidP="00271644">
            <w:pPr>
              <w:spacing w:line="360" w:lineRule="auto"/>
              <w:rPr>
                <w:ins w:id="1027" w:author="Administrator" w:date="2018-11-08T22:35:00Z"/>
                <w:color w:val="000000"/>
                <w:szCs w:val="21"/>
              </w:rPr>
            </w:pPr>
            <w:ins w:id="1028" w:author="Administrator" w:date="2018-11-08T22:35:00Z">
              <w:r>
                <w:rPr>
                  <w:rFonts w:hint="eastAsia"/>
                  <w:szCs w:val="21"/>
                </w:rPr>
                <w:t>与干系人联系邮件发送内容或格式错误</w:t>
              </w:r>
            </w:ins>
          </w:p>
        </w:tc>
        <w:tc>
          <w:tcPr>
            <w:tcW w:w="4197" w:type="dxa"/>
            <w:shd w:val="clear" w:color="auto" w:fill="auto"/>
            <w:vAlign w:val="center"/>
          </w:tcPr>
          <w:p w14:paraId="5FE954EC" w14:textId="77777777" w:rsidR="00271644" w:rsidRDefault="00271644" w:rsidP="00271644">
            <w:pPr>
              <w:spacing w:line="360" w:lineRule="auto"/>
              <w:rPr>
                <w:ins w:id="1029" w:author="Administrator" w:date="2018-11-08T22:35:00Z"/>
                <w:color w:val="000000"/>
                <w:szCs w:val="21"/>
              </w:rPr>
            </w:pPr>
            <w:ins w:id="1030" w:author="Administrator" w:date="2018-11-08T22:35:00Z">
              <w:r>
                <w:rPr>
                  <w:rFonts w:hint="eastAsia"/>
                  <w:color w:val="000000"/>
                  <w:szCs w:val="21"/>
                </w:rPr>
                <w:t>项目经理</w:t>
              </w:r>
              <w:r>
                <w:rPr>
                  <w:color w:val="000000"/>
                  <w:szCs w:val="21"/>
                </w:rPr>
                <w:t>发送邮件错误，干系人回复邮件错误，或是没有在预期时间内回复</w:t>
              </w:r>
            </w:ins>
          </w:p>
        </w:tc>
      </w:tr>
      <w:tr w:rsidR="00271644" w14:paraId="0AA06E2D" w14:textId="77777777" w:rsidTr="00271644">
        <w:trPr>
          <w:trHeight w:val="285"/>
          <w:ins w:id="1031" w:author="Administrator" w:date="2018-11-08T22:35:00Z"/>
        </w:trPr>
        <w:tc>
          <w:tcPr>
            <w:tcW w:w="3991" w:type="dxa"/>
            <w:shd w:val="clear" w:color="auto" w:fill="auto"/>
            <w:vAlign w:val="center"/>
          </w:tcPr>
          <w:p w14:paraId="657FD49A" w14:textId="77777777" w:rsidR="00271644" w:rsidRDefault="00271644" w:rsidP="00271644">
            <w:pPr>
              <w:spacing w:line="360" w:lineRule="auto"/>
              <w:rPr>
                <w:ins w:id="1032" w:author="Administrator" w:date="2018-11-08T22:35:00Z"/>
                <w:color w:val="000000"/>
                <w:szCs w:val="21"/>
              </w:rPr>
            </w:pPr>
            <w:ins w:id="1033" w:author="Administrator" w:date="2018-11-08T22:35:00Z">
              <w:r>
                <w:rPr>
                  <w:rFonts w:hint="eastAsia"/>
                  <w:szCs w:val="21"/>
                </w:rPr>
                <w:t>项目文件结构不符合要求</w:t>
              </w:r>
            </w:ins>
          </w:p>
        </w:tc>
        <w:tc>
          <w:tcPr>
            <w:tcW w:w="4197" w:type="dxa"/>
            <w:shd w:val="clear" w:color="auto" w:fill="auto"/>
            <w:vAlign w:val="center"/>
          </w:tcPr>
          <w:p w14:paraId="740BFAC6" w14:textId="77777777" w:rsidR="00271644" w:rsidRDefault="00271644" w:rsidP="00271644">
            <w:pPr>
              <w:spacing w:line="360" w:lineRule="auto"/>
              <w:rPr>
                <w:ins w:id="1034" w:author="Administrator" w:date="2018-11-08T22:35:00Z"/>
                <w:color w:val="000000"/>
                <w:szCs w:val="21"/>
              </w:rPr>
            </w:pPr>
            <w:ins w:id="1035" w:author="Administrator" w:date="2018-11-08T22:35:00Z">
              <w:r>
                <w:rPr>
                  <w:rFonts w:hint="eastAsia"/>
                  <w:color w:val="000000"/>
                  <w:szCs w:val="21"/>
                </w:rPr>
                <w:t>文档结构</w:t>
              </w:r>
              <w:r>
                <w:rPr>
                  <w:color w:val="000000"/>
                  <w:szCs w:val="21"/>
                </w:rPr>
                <w:t>与教师要求不符</w:t>
              </w:r>
            </w:ins>
          </w:p>
        </w:tc>
      </w:tr>
      <w:tr w:rsidR="00271644" w14:paraId="19EE5ADC" w14:textId="77777777" w:rsidTr="00271644">
        <w:trPr>
          <w:trHeight w:val="285"/>
          <w:ins w:id="1036" w:author="Administrator" w:date="2018-11-08T22:35:00Z"/>
        </w:trPr>
        <w:tc>
          <w:tcPr>
            <w:tcW w:w="3991" w:type="dxa"/>
            <w:shd w:val="clear" w:color="auto" w:fill="auto"/>
            <w:vAlign w:val="center"/>
          </w:tcPr>
          <w:p w14:paraId="47AF6BB8" w14:textId="77777777" w:rsidR="00271644" w:rsidRDefault="00271644" w:rsidP="00271644">
            <w:pPr>
              <w:spacing w:line="360" w:lineRule="auto"/>
              <w:rPr>
                <w:ins w:id="1037" w:author="Administrator" w:date="2018-11-08T22:35:00Z"/>
                <w:color w:val="000000"/>
                <w:szCs w:val="21"/>
              </w:rPr>
            </w:pPr>
            <w:ins w:id="1038" w:author="Administrator" w:date="2018-11-08T22:35:00Z">
              <w:r>
                <w:rPr>
                  <w:rFonts w:hint="eastAsia"/>
                  <w:color w:val="000000"/>
                  <w:szCs w:val="21"/>
                </w:rPr>
                <w:lastRenderedPageBreak/>
                <w:t>对未来的计划和安排有疑问</w:t>
              </w:r>
            </w:ins>
          </w:p>
        </w:tc>
        <w:tc>
          <w:tcPr>
            <w:tcW w:w="4197" w:type="dxa"/>
            <w:shd w:val="clear" w:color="auto" w:fill="auto"/>
            <w:vAlign w:val="center"/>
          </w:tcPr>
          <w:p w14:paraId="2FC4549A" w14:textId="77777777" w:rsidR="00271644" w:rsidRDefault="00271644" w:rsidP="00271644">
            <w:pPr>
              <w:spacing w:line="360" w:lineRule="auto"/>
              <w:rPr>
                <w:ins w:id="1039" w:author="Administrator" w:date="2018-11-08T22:35:00Z"/>
                <w:color w:val="000000"/>
                <w:szCs w:val="21"/>
              </w:rPr>
            </w:pPr>
            <w:proofErr w:type="gramStart"/>
            <w:ins w:id="1040" w:author="Administrator" w:date="2018-11-08T22:35:00Z">
              <w:r>
                <w:rPr>
                  <w:rFonts w:hint="eastAsia"/>
                  <w:color w:val="000000"/>
                  <w:szCs w:val="21"/>
                </w:rPr>
                <w:t>甘特图</w:t>
              </w:r>
              <w:proofErr w:type="gramEnd"/>
              <w:r>
                <w:rPr>
                  <w:rFonts w:hint="eastAsia"/>
                  <w:color w:val="000000"/>
                  <w:szCs w:val="21"/>
                </w:rPr>
                <w:t>部分</w:t>
              </w:r>
              <w:r>
                <w:rPr>
                  <w:color w:val="000000"/>
                  <w:szCs w:val="21"/>
                </w:rPr>
                <w:t>任务</w:t>
              </w:r>
              <w:r>
                <w:rPr>
                  <w:rFonts w:hint="eastAsia"/>
                  <w:color w:val="000000"/>
                  <w:szCs w:val="21"/>
                </w:rPr>
                <w:t>确定</w:t>
              </w:r>
              <w:r>
                <w:rPr>
                  <w:color w:val="000000"/>
                  <w:szCs w:val="21"/>
                </w:rPr>
                <w:t>不了内容或时间</w:t>
              </w:r>
            </w:ins>
          </w:p>
        </w:tc>
      </w:tr>
      <w:tr w:rsidR="00271644" w14:paraId="642D9E7A" w14:textId="77777777" w:rsidTr="00271644">
        <w:trPr>
          <w:trHeight w:val="285"/>
          <w:ins w:id="1041" w:author="Administrator" w:date="2018-11-08T22:35:00Z"/>
        </w:trPr>
        <w:tc>
          <w:tcPr>
            <w:tcW w:w="3991" w:type="dxa"/>
            <w:shd w:val="clear" w:color="auto" w:fill="auto"/>
            <w:vAlign w:val="center"/>
          </w:tcPr>
          <w:p w14:paraId="68206543" w14:textId="77777777" w:rsidR="00271644" w:rsidRDefault="00271644" w:rsidP="00271644">
            <w:pPr>
              <w:spacing w:line="360" w:lineRule="auto"/>
              <w:rPr>
                <w:ins w:id="1042" w:author="Administrator" w:date="2018-11-08T22:35:00Z"/>
                <w:color w:val="000000"/>
                <w:szCs w:val="21"/>
              </w:rPr>
            </w:pPr>
            <w:ins w:id="1043" w:author="Administrator" w:date="2018-11-08T22:35:00Z">
              <w:r>
                <w:rPr>
                  <w:rFonts w:hint="eastAsia"/>
                  <w:color w:val="000000"/>
                  <w:szCs w:val="21"/>
                </w:rPr>
                <w:t>没有及时关注组内最新消息安排</w:t>
              </w:r>
            </w:ins>
          </w:p>
        </w:tc>
        <w:tc>
          <w:tcPr>
            <w:tcW w:w="4197" w:type="dxa"/>
            <w:shd w:val="clear" w:color="auto" w:fill="auto"/>
            <w:vAlign w:val="center"/>
          </w:tcPr>
          <w:p w14:paraId="3DD9B626" w14:textId="77777777" w:rsidR="00271644" w:rsidRDefault="00271644" w:rsidP="00271644">
            <w:pPr>
              <w:spacing w:line="360" w:lineRule="auto"/>
              <w:rPr>
                <w:ins w:id="1044" w:author="Administrator" w:date="2018-11-08T22:35:00Z"/>
                <w:color w:val="000000"/>
                <w:szCs w:val="21"/>
              </w:rPr>
            </w:pPr>
            <w:ins w:id="1045" w:author="Administrator" w:date="2018-11-08T22:35:00Z">
              <w:r>
                <w:rPr>
                  <w:rFonts w:hint="eastAsia"/>
                  <w:color w:val="000000"/>
                  <w:szCs w:val="21"/>
                </w:rPr>
                <w:t>小组</w:t>
              </w:r>
              <w:r>
                <w:rPr>
                  <w:color w:val="000000"/>
                  <w:szCs w:val="21"/>
                </w:rPr>
                <w:t>成员没有及时获取项目经理布置的任务</w:t>
              </w:r>
            </w:ins>
          </w:p>
        </w:tc>
      </w:tr>
      <w:tr w:rsidR="00271644" w14:paraId="1B2EC59D" w14:textId="77777777" w:rsidTr="00271644">
        <w:trPr>
          <w:trHeight w:val="285"/>
          <w:ins w:id="1046" w:author="Administrator" w:date="2018-11-08T22:35:00Z"/>
        </w:trPr>
        <w:tc>
          <w:tcPr>
            <w:tcW w:w="3991" w:type="dxa"/>
            <w:shd w:val="clear" w:color="auto" w:fill="auto"/>
            <w:vAlign w:val="center"/>
          </w:tcPr>
          <w:p w14:paraId="4525A3E2" w14:textId="77777777" w:rsidR="00271644" w:rsidRDefault="00271644" w:rsidP="00271644">
            <w:pPr>
              <w:spacing w:line="360" w:lineRule="auto"/>
              <w:rPr>
                <w:ins w:id="1047" w:author="Administrator" w:date="2018-11-08T22:35:00Z"/>
                <w:color w:val="000000"/>
                <w:szCs w:val="21"/>
              </w:rPr>
            </w:pPr>
            <w:ins w:id="1048" w:author="Administrator" w:date="2018-11-08T22:35:00Z">
              <w:r>
                <w:rPr>
                  <w:rFonts w:hint="eastAsia"/>
                  <w:szCs w:val="21"/>
                </w:rPr>
                <w:t>开发经验不足</w:t>
              </w:r>
            </w:ins>
          </w:p>
        </w:tc>
        <w:tc>
          <w:tcPr>
            <w:tcW w:w="4197" w:type="dxa"/>
            <w:shd w:val="clear" w:color="auto" w:fill="auto"/>
            <w:vAlign w:val="center"/>
          </w:tcPr>
          <w:p w14:paraId="500CEEB7" w14:textId="77777777" w:rsidR="00271644" w:rsidRDefault="00271644" w:rsidP="00271644">
            <w:pPr>
              <w:spacing w:line="360" w:lineRule="auto"/>
              <w:rPr>
                <w:ins w:id="1049" w:author="Administrator" w:date="2018-11-08T22:35:00Z"/>
                <w:color w:val="000000"/>
                <w:szCs w:val="21"/>
              </w:rPr>
            </w:pPr>
            <w:ins w:id="1050" w:author="Administrator" w:date="2018-11-08T22:35:00Z">
              <w:r>
                <w:rPr>
                  <w:rFonts w:hint="eastAsia"/>
                  <w:color w:val="000000"/>
                  <w:szCs w:val="21"/>
                </w:rPr>
                <w:t>在任务</w:t>
              </w:r>
              <w:r>
                <w:rPr>
                  <w:color w:val="000000"/>
                  <w:szCs w:val="21"/>
                </w:rPr>
                <w:t>进行过程中出现个人或集团都无法解决的问题</w:t>
              </w:r>
            </w:ins>
          </w:p>
        </w:tc>
      </w:tr>
      <w:tr w:rsidR="00271644" w14:paraId="09C3D26C" w14:textId="77777777" w:rsidTr="00271644">
        <w:trPr>
          <w:trHeight w:val="285"/>
          <w:ins w:id="1051" w:author="Administrator" w:date="2018-11-08T22:35:00Z"/>
        </w:trPr>
        <w:tc>
          <w:tcPr>
            <w:tcW w:w="3991" w:type="dxa"/>
            <w:shd w:val="clear" w:color="auto" w:fill="auto"/>
            <w:vAlign w:val="center"/>
          </w:tcPr>
          <w:p w14:paraId="6C5FD76C" w14:textId="77777777" w:rsidR="00271644" w:rsidRDefault="00271644" w:rsidP="00271644">
            <w:pPr>
              <w:spacing w:line="360" w:lineRule="auto"/>
              <w:rPr>
                <w:ins w:id="1052" w:author="Administrator" w:date="2018-11-08T22:35:00Z"/>
                <w:color w:val="000000"/>
                <w:szCs w:val="21"/>
              </w:rPr>
            </w:pPr>
            <w:ins w:id="1053" w:author="Administrator" w:date="2018-11-08T22:35:00Z">
              <w:r>
                <w:rPr>
                  <w:rFonts w:hint="eastAsia"/>
                  <w:color w:val="000000"/>
                  <w:szCs w:val="21"/>
                </w:rPr>
                <w:t>人员空闲时间不确定</w:t>
              </w:r>
            </w:ins>
          </w:p>
        </w:tc>
        <w:tc>
          <w:tcPr>
            <w:tcW w:w="4197" w:type="dxa"/>
            <w:shd w:val="clear" w:color="auto" w:fill="auto"/>
            <w:vAlign w:val="center"/>
          </w:tcPr>
          <w:p w14:paraId="33D83DB3" w14:textId="77777777" w:rsidR="00271644" w:rsidRDefault="00271644" w:rsidP="00271644">
            <w:pPr>
              <w:spacing w:line="360" w:lineRule="auto"/>
              <w:rPr>
                <w:ins w:id="1054" w:author="Administrator" w:date="2018-11-08T22:35:00Z"/>
                <w:color w:val="000000"/>
                <w:szCs w:val="21"/>
              </w:rPr>
            </w:pPr>
            <w:ins w:id="1055" w:author="Administrator" w:date="2018-11-08T22:35:00Z">
              <w:r>
                <w:rPr>
                  <w:rFonts w:hint="eastAsia"/>
                  <w:color w:val="000000"/>
                  <w:szCs w:val="21"/>
                </w:rPr>
                <w:t>人员因</w:t>
              </w:r>
              <w:r>
                <w:rPr>
                  <w:color w:val="000000"/>
                  <w:szCs w:val="21"/>
                </w:rPr>
                <w:t>项目外事务导致无法给自己的任务相当的时间</w:t>
              </w:r>
            </w:ins>
          </w:p>
        </w:tc>
      </w:tr>
      <w:tr w:rsidR="00271644" w14:paraId="1C596F9C" w14:textId="77777777" w:rsidTr="00271644">
        <w:trPr>
          <w:trHeight w:val="285"/>
          <w:ins w:id="1056" w:author="Administrator" w:date="2018-11-08T22:35:00Z"/>
        </w:trPr>
        <w:tc>
          <w:tcPr>
            <w:tcW w:w="3991" w:type="dxa"/>
            <w:shd w:val="clear" w:color="auto" w:fill="auto"/>
            <w:vAlign w:val="center"/>
          </w:tcPr>
          <w:p w14:paraId="386C3D45" w14:textId="77777777" w:rsidR="00271644" w:rsidRDefault="00271644" w:rsidP="00271644">
            <w:pPr>
              <w:spacing w:line="360" w:lineRule="auto"/>
              <w:rPr>
                <w:ins w:id="1057" w:author="Administrator" w:date="2018-11-08T22:35:00Z"/>
                <w:color w:val="000000"/>
                <w:szCs w:val="21"/>
              </w:rPr>
            </w:pPr>
            <w:ins w:id="1058" w:author="Administrator" w:date="2018-11-08T22:35:00Z">
              <w:r>
                <w:rPr>
                  <w:rFonts w:hint="eastAsia"/>
                  <w:szCs w:val="21"/>
                </w:rPr>
                <w:t>客户认为界面原型不行</w:t>
              </w:r>
            </w:ins>
          </w:p>
        </w:tc>
        <w:tc>
          <w:tcPr>
            <w:tcW w:w="4197" w:type="dxa"/>
            <w:shd w:val="clear" w:color="auto" w:fill="auto"/>
            <w:vAlign w:val="center"/>
          </w:tcPr>
          <w:p w14:paraId="2B775736" w14:textId="77777777" w:rsidR="00271644" w:rsidRDefault="00271644" w:rsidP="00271644">
            <w:pPr>
              <w:spacing w:line="360" w:lineRule="auto"/>
              <w:rPr>
                <w:ins w:id="1059" w:author="Administrator" w:date="2018-11-08T22:35:00Z"/>
                <w:color w:val="000000"/>
                <w:szCs w:val="21"/>
              </w:rPr>
            </w:pPr>
            <w:ins w:id="1060" w:author="Administrator" w:date="2018-11-08T22:35:00Z">
              <w:r>
                <w:rPr>
                  <w:rFonts w:hint="eastAsia"/>
                  <w:color w:val="000000"/>
                  <w:szCs w:val="21"/>
                </w:rPr>
                <w:t>客户对</w:t>
              </w:r>
              <w:r>
                <w:rPr>
                  <w:color w:val="000000"/>
                  <w:szCs w:val="21"/>
                </w:rPr>
                <w:t>界面原型不满意，提出了修改要求</w:t>
              </w:r>
            </w:ins>
          </w:p>
        </w:tc>
      </w:tr>
      <w:tr w:rsidR="00271644" w14:paraId="2452C3D2" w14:textId="77777777" w:rsidTr="00271644">
        <w:trPr>
          <w:trHeight w:val="285"/>
          <w:ins w:id="1061" w:author="Administrator" w:date="2018-11-08T22:35:00Z"/>
        </w:trPr>
        <w:tc>
          <w:tcPr>
            <w:tcW w:w="3991" w:type="dxa"/>
            <w:shd w:val="clear" w:color="auto" w:fill="auto"/>
            <w:vAlign w:val="center"/>
          </w:tcPr>
          <w:p w14:paraId="2E1B87F8" w14:textId="77777777" w:rsidR="00271644" w:rsidRDefault="00271644" w:rsidP="00271644">
            <w:pPr>
              <w:spacing w:line="360" w:lineRule="auto"/>
              <w:rPr>
                <w:ins w:id="1062" w:author="Administrator" w:date="2018-11-08T22:35:00Z"/>
                <w:color w:val="000000"/>
                <w:szCs w:val="21"/>
              </w:rPr>
            </w:pPr>
            <w:ins w:id="1063" w:author="Administrator" w:date="2018-11-08T22:35:00Z">
              <w:r>
                <w:rPr>
                  <w:rFonts w:hint="eastAsia"/>
                  <w:szCs w:val="21"/>
                </w:rPr>
                <w:t>组员因事长期离开</w:t>
              </w:r>
            </w:ins>
          </w:p>
        </w:tc>
        <w:tc>
          <w:tcPr>
            <w:tcW w:w="4197" w:type="dxa"/>
            <w:shd w:val="clear" w:color="auto" w:fill="auto"/>
            <w:vAlign w:val="center"/>
          </w:tcPr>
          <w:p w14:paraId="713BF5D4" w14:textId="77777777" w:rsidR="00271644" w:rsidRDefault="00271644" w:rsidP="00271644">
            <w:pPr>
              <w:spacing w:line="360" w:lineRule="auto"/>
              <w:rPr>
                <w:ins w:id="1064" w:author="Administrator" w:date="2018-11-08T22:35:00Z"/>
                <w:color w:val="000000"/>
                <w:szCs w:val="21"/>
              </w:rPr>
            </w:pPr>
            <w:ins w:id="1065" w:author="Administrator" w:date="2018-11-08T22:35:00Z">
              <w:r>
                <w:rPr>
                  <w:rFonts w:hint="eastAsia"/>
                  <w:color w:val="000000"/>
                  <w:szCs w:val="21"/>
                </w:rPr>
                <w:t>组员因</w:t>
              </w:r>
              <w:r>
                <w:rPr>
                  <w:color w:val="000000"/>
                  <w:szCs w:val="21"/>
                </w:rPr>
                <w:t>不可抗力向项目经理提出长期请</w:t>
              </w:r>
              <w:r>
                <w:rPr>
                  <w:rFonts w:hint="eastAsia"/>
                  <w:color w:val="000000"/>
                  <w:szCs w:val="21"/>
                </w:rPr>
                <w:t>假</w:t>
              </w:r>
              <w:r>
                <w:rPr>
                  <w:color w:val="000000"/>
                  <w:szCs w:val="21"/>
                </w:rPr>
                <w:t>的要求</w:t>
              </w:r>
            </w:ins>
          </w:p>
        </w:tc>
      </w:tr>
      <w:tr w:rsidR="00271644" w14:paraId="3B8B3E19" w14:textId="77777777" w:rsidTr="00271644">
        <w:trPr>
          <w:trHeight w:val="285"/>
          <w:ins w:id="1066" w:author="Administrator" w:date="2018-11-08T22:35:00Z"/>
        </w:trPr>
        <w:tc>
          <w:tcPr>
            <w:tcW w:w="3991" w:type="dxa"/>
            <w:shd w:val="clear" w:color="auto" w:fill="auto"/>
            <w:vAlign w:val="center"/>
          </w:tcPr>
          <w:p w14:paraId="162F283B" w14:textId="77777777" w:rsidR="00271644" w:rsidRDefault="00271644" w:rsidP="00271644">
            <w:pPr>
              <w:spacing w:line="360" w:lineRule="auto"/>
              <w:rPr>
                <w:ins w:id="1067" w:author="Administrator" w:date="2018-11-08T22:35:00Z"/>
                <w:color w:val="000000"/>
                <w:szCs w:val="21"/>
              </w:rPr>
            </w:pPr>
            <w:ins w:id="1068" w:author="Administrator" w:date="2018-11-08T22:35:00Z">
              <w:r>
                <w:rPr>
                  <w:rFonts w:hint="eastAsia"/>
                  <w:szCs w:val="21"/>
                </w:rPr>
                <w:t>本地</w:t>
              </w:r>
              <w:r>
                <w:rPr>
                  <w:szCs w:val="21"/>
                </w:rPr>
                <w:t>硬件</w:t>
              </w:r>
              <w:r>
                <w:rPr>
                  <w:rFonts w:hint="eastAsia"/>
                  <w:szCs w:val="21"/>
                </w:rPr>
                <w:t>故障导致</w:t>
              </w:r>
              <w:r>
                <w:rPr>
                  <w:szCs w:val="21"/>
                </w:rPr>
                <w:t>文档丢失</w:t>
              </w:r>
            </w:ins>
          </w:p>
        </w:tc>
        <w:tc>
          <w:tcPr>
            <w:tcW w:w="4197" w:type="dxa"/>
            <w:shd w:val="clear" w:color="auto" w:fill="auto"/>
            <w:vAlign w:val="center"/>
          </w:tcPr>
          <w:p w14:paraId="2A272A37" w14:textId="77777777" w:rsidR="00271644" w:rsidRDefault="00271644" w:rsidP="00271644">
            <w:pPr>
              <w:spacing w:line="360" w:lineRule="auto"/>
              <w:rPr>
                <w:ins w:id="1069" w:author="Administrator" w:date="2018-11-08T22:35:00Z"/>
                <w:color w:val="000000"/>
                <w:szCs w:val="21"/>
              </w:rPr>
            </w:pPr>
            <w:ins w:id="1070" w:author="Administrator" w:date="2018-11-08T22:35:00Z">
              <w:r>
                <w:rPr>
                  <w:rFonts w:hint="eastAsia"/>
                  <w:color w:val="000000"/>
                  <w:szCs w:val="21"/>
                </w:rPr>
                <w:t>本地</w:t>
              </w:r>
              <w:r>
                <w:rPr>
                  <w:color w:val="000000"/>
                  <w:szCs w:val="21"/>
                </w:rPr>
                <w:t>文档出现错误，无法访问或是与远端仓库不符</w:t>
              </w:r>
            </w:ins>
          </w:p>
        </w:tc>
      </w:tr>
      <w:tr w:rsidR="00271644" w14:paraId="79DC21AD" w14:textId="77777777" w:rsidTr="00271644">
        <w:trPr>
          <w:trHeight w:val="285"/>
          <w:ins w:id="1071" w:author="Administrator" w:date="2018-11-08T22:35:00Z"/>
        </w:trPr>
        <w:tc>
          <w:tcPr>
            <w:tcW w:w="3991" w:type="dxa"/>
            <w:shd w:val="clear" w:color="auto" w:fill="auto"/>
            <w:vAlign w:val="center"/>
          </w:tcPr>
          <w:p w14:paraId="67DA0ECF" w14:textId="77777777" w:rsidR="00271644" w:rsidRDefault="00271644" w:rsidP="00271644">
            <w:pPr>
              <w:spacing w:line="360" w:lineRule="auto"/>
              <w:rPr>
                <w:ins w:id="1072" w:author="Administrator" w:date="2018-11-08T22:35:00Z"/>
                <w:color w:val="000000"/>
                <w:szCs w:val="21"/>
              </w:rPr>
            </w:pPr>
            <w:ins w:id="1073" w:author="Administrator" w:date="2018-11-08T22:35:00Z">
              <w:r>
                <w:rPr>
                  <w:rFonts w:hint="eastAsia"/>
                  <w:szCs w:val="21"/>
                </w:rPr>
                <w:t>组员</w:t>
              </w:r>
              <w:r>
                <w:rPr>
                  <w:szCs w:val="21"/>
                </w:rPr>
                <w:t>考评不公平</w:t>
              </w:r>
              <w:r>
                <w:rPr>
                  <w:rFonts w:hint="eastAsia"/>
                  <w:szCs w:val="21"/>
                </w:rPr>
                <w:t>导致</w:t>
              </w:r>
              <w:r>
                <w:rPr>
                  <w:szCs w:val="21"/>
                </w:rPr>
                <w:t>内部矛盾</w:t>
              </w:r>
            </w:ins>
          </w:p>
        </w:tc>
        <w:tc>
          <w:tcPr>
            <w:tcW w:w="4197" w:type="dxa"/>
            <w:shd w:val="clear" w:color="auto" w:fill="auto"/>
            <w:vAlign w:val="center"/>
          </w:tcPr>
          <w:p w14:paraId="33771136" w14:textId="77777777" w:rsidR="00271644" w:rsidRDefault="00271644" w:rsidP="00271644">
            <w:pPr>
              <w:spacing w:line="360" w:lineRule="auto"/>
              <w:rPr>
                <w:ins w:id="1074" w:author="Administrator" w:date="2018-11-08T22:35:00Z"/>
                <w:color w:val="000000"/>
                <w:szCs w:val="21"/>
              </w:rPr>
            </w:pPr>
            <w:ins w:id="1075" w:author="Administrator" w:date="2018-11-08T22:35:00Z">
              <w:r>
                <w:rPr>
                  <w:rFonts w:hint="eastAsia"/>
                  <w:color w:val="000000"/>
                  <w:szCs w:val="21"/>
                </w:rPr>
                <w:t>组员</w:t>
              </w:r>
              <w:r>
                <w:rPr>
                  <w:color w:val="000000"/>
                  <w:szCs w:val="21"/>
                </w:rPr>
                <w:t>对绩效考评有问题并向项目经理提出</w:t>
              </w:r>
            </w:ins>
          </w:p>
        </w:tc>
      </w:tr>
      <w:tr w:rsidR="00271644" w14:paraId="53889479" w14:textId="77777777" w:rsidTr="00271644">
        <w:trPr>
          <w:trHeight w:val="285"/>
          <w:ins w:id="1076" w:author="Administrator" w:date="2018-11-08T22:35:00Z"/>
        </w:trPr>
        <w:tc>
          <w:tcPr>
            <w:tcW w:w="3991" w:type="dxa"/>
            <w:shd w:val="clear" w:color="auto" w:fill="auto"/>
            <w:vAlign w:val="center"/>
          </w:tcPr>
          <w:p w14:paraId="0D04DA9E" w14:textId="77777777" w:rsidR="00271644" w:rsidRDefault="00271644" w:rsidP="00271644">
            <w:pPr>
              <w:spacing w:line="360" w:lineRule="auto"/>
              <w:rPr>
                <w:ins w:id="1077" w:author="Administrator" w:date="2018-11-08T22:35:00Z"/>
                <w:color w:val="000000"/>
                <w:szCs w:val="21"/>
              </w:rPr>
            </w:pPr>
            <w:ins w:id="1078" w:author="Administrator" w:date="2018-11-08T22:35:00Z">
              <w:r>
                <w:rPr>
                  <w:rFonts w:hint="eastAsia"/>
                  <w:szCs w:val="21"/>
                </w:rPr>
                <w:t>用户</w:t>
              </w:r>
              <w:r>
                <w:rPr>
                  <w:szCs w:val="21"/>
                </w:rPr>
                <w:t>对</w:t>
              </w:r>
              <w:r>
                <w:rPr>
                  <w:rFonts w:hint="eastAsia"/>
                  <w:szCs w:val="21"/>
                </w:rPr>
                <w:t>界面</w:t>
              </w:r>
              <w:r>
                <w:rPr>
                  <w:szCs w:val="21"/>
                </w:rPr>
                <w:t>原型</w:t>
              </w:r>
              <w:r>
                <w:rPr>
                  <w:rFonts w:hint="eastAsia"/>
                  <w:szCs w:val="21"/>
                </w:rPr>
                <w:t>有</w:t>
              </w:r>
              <w:r>
                <w:rPr>
                  <w:szCs w:val="21"/>
                </w:rPr>
                <w:t>新的提议</w:t>
              </w:r>
            </w:ins>
          </w:p>
        </w:tc>
        <w:tc>
          <w:tcPr>
            <w:tcW w:w="4197" w:type="dxa"/>
            <w:shd w:val="clear" w:color="auto" w:fill="auto"/>
            <w:vAlign w:val="center"/>
          </w:tcPr>
          <w:p w14:paraId="0E43A11D" w14:textId="77777777" w:rsidR="00271644" w:rsidRDefault="00271644" w:rsidP="00271644">
            <w:pPr>
              <w:spacing w:line="360" w:lineRule="auto"/>
              <w:rPr>
                <w:ins w:id="1079" w:author="Administrator" w:date="2018-11-08T22:35:00Z"/>
                <w:color w:val="000000"/>
                <w:szCs w:val="21"/>
              </w:rPr>
            </w:pPr>
            <w:ins w:id="1080" w:author="Administrator" w:date="2018-11-08T22:35:00Z">
              <w:r>
                <w:rPr>
                  <w:rFonts w:hint="eastAsia"/>
                  <w:color w:val="000000"/>
                  <w:szCs w:val="21"/>
                </w:rPr>
                <w:t>用户</w:t>
              </w:r>
              <w:r>
                <w:rPr>
                  <w:color w:val="000000"/>
                  <w:szCs w:val="21"/>
                </w:rPr>
                <w:t>在某些情况下主动提出</w:t>
              </w:r>
              <w:r>
                <w:rPr>
                  <w:rFonts w:hint="eastAsia"/>
                  <w:color w:val="000000"/>
                  <w:szCs w:val="21"/>
                </w:rPr>
                <w:t>界面</w:t>
              </w:r>
              <w:r>
                <w:rPr>
                  <w:color w:val="000000"/>
                  <w:szCs w:val="21"/>
                </w:rPr>
                <w:t>修改的申请</w:t>
              </w:r>
            </w:ins>
          </w:p>
        </w:tc>
      </w:tr>
      <w:tr w:rsidR="00271644" w14:paraId="2CF72FAF" w14:textId="77777777" w:rsidTr="00271644">
        <w:trPr>
          <w:trHeight w:val="285"/>
          <w:ins w:id="1081" w:author="Administrator" w:date="2018-11-08T22:35:00Z"/>
        </w:trPr>
        <w:tc>
          <w:tcPr>
            <w:tcW w:w="3991" w:type="dxa"/>
            <w:shd w:val="clear" w:color="auto" w:fill="auto"/>
            <w:vAlign w:val="center"/>
          </w:tcPr>
          <w:p w14:paraId="39B4D5FA" w14:textId="77777777" w:rsidR="00271644" w:rsidRDefault="00271644" w:rsidP="00271644">
            <w:pPr>
              <w:spacing w:line="360" w:lineRule="auto"/>
              <w:rPr>
                <w:ins w:id="1082" w:author="Administrator" w:date="2018-11-08T22:35:00Z"/>
                <w:szCs w:val="21"/>
              </w:rPr>
            </w:pPr>
            <w:ins w:id="1083" w:author="Administrator" w:date="2018-11-08T22:35:00Z">
              <w:r>
                <w:rPr>
                  <w:rFonts w:hint="eastAsia"/>
                  <w:szCs w:val="21"/>
                </w:rPr>
                <w:t>小组</w:t>
              </w:r>
              <w:r>
                <w:rPr>
                  <w:szCs w:val="21"/>
                </w:rPr>
                <w:t>人员去</w:t>
              </w:r>
              <w:r>
                <w:rPr>
                  <w:rFonts w:hint="eastAsia"/>
                  <w:szCs w:val="21"/>
                </w:rPr>
                <w:t>见女朋友</w:t>
              </w:r>
              <w:r>
                <w:rPr>
                  <w:szCs w:val="21"/>
                </w:rPr>
                <w:t>导致连工作都忘记</w:t>
              </w:r>
            </w:ins>
          </w:p>
        </w:tc>
        <w:tc>
          <w:tcPr>
            <w:tcW w:w="4197" w:type="dxa"/>
            <w:shd w:val="clear" w:color="auto" w:fill="auto"/>
            <w:vAlign w:val="center"/>
          </w:tcPr>
          <w:p w14:paraId="6981A080" w14:textId="77777777" w:rsidR="00271644" w:rsidRDefault="00271644" w:rsidP="00271644">
            <w:pPr>
              <w:spacing w:line="360" w:lineRule="auto"/>
              <w:rPr>
                <w:ins w:id="1084" w:author="Administrator" w:date="2018-11-08T22:35:00Z"/>
                <w:color w:val="000000"/>
                <w:szCs w:val="21"/>
              </w:rPr>
            </w:pPr>
            <w:ins w:id="1085" w:author="Administrator" w:date="2018-11-08T22:35:00Z">
              <w:r>
                <w:rPr>
                  <w:rFonts w:hint="eastAsia"/>
                  <w:color w:val="000000"/>
                  <w:szCs w:val="21"/>
                </w:rPr>
                <w:t>组员</w:t>
              </w:r>
              <w:r>
                <w:rPr>
                  <w:color w:val="000000"/>
                  <w:szCs w:val="21"/>
                </w:rPr>
                <w:t>在周末要去见女朋友</w:t>
              </w:r>
            </w:ins>
          </w:p>
        </w:tc>
      </w:tr>
    </w:tbl>
    <w:p w14:paraId="73A3630F" w14:textId="730FD77D" w:rsidR="00A5657F" w:rsidDel="00271644" w:rsidRDefault="00A5657F" w:rsidP="00AC5569">
      <w:pPr>
        <w:pStyle w:val="a7"/>
        <w:rPr>
          <w:del w:id="1086" w:author="Administrator" w:date="2018-11-08T22:35:00Z"/>
        </w:rPr>
      </w:pPr>
      <w:del w:id="1087" w:author="Administrator" w:date="2018-11-08T22:35:00Z">
        <w:r w:rsidDel="00271644">
          <w:rPr>
            <w:rFonts w:hint="eastAsia"/>
          </w:rPr>
          <w:delText>TBD</w:delText>
        </w:r>
      </w:del>
    </w:p>
    <w:p w14:paraId="62FF0B44" w14:textId="23983899" w:rsidR="00D130FB" w:rsidRDefault="009F215D" w:rsidP="00D130FB">
      <w:pPr>
        <w:pStyle w:val="2"/>
      </w:pPr>
      <w:bookmarkStart w:id="1088" w:name="_Toc529481258"/>
      <w:ins w:id="1089" w:author="Administrator" w:date="2018-11-08T22:39:00Z">
        <w:r>
          <w:t>8</w:t>
        </w:r>
      </w:ins>
      <w:del w:id="1090" w:author="Administrator" w:date="2018-11-08T22:39:00Z">
        <w:r w:rsidR="005A41A3" w:rsidDel="009F215D">
          <w:rPr>
            <w:rFonts w:hint="eastAsia"/>
          </w:rPr>
          <w:delText>7</w:delText>
        </w:r>
      </w:del>
      <w:r w:rsidR="00D130FB">
        <w:t>.4</w:t>
      </w:r>
      <w:r w:rsidR="00D130FB">
        <w:t>风险评估</w:t>
      </w:r>
      <w:bookmarkEnd w:id="108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Pr="00AC5569" w:rsidRDefault="00A5657F" w:rsidP="00AC5569">
            <w:pPr>
              <w:pStyle w:val="a7"/>
              <w:jc w:val="center"/>
              <w:rPr>
                <w:b/>
                <w:sz w:val="24"/>
              </w:rPr>
            </w:pPr>
            <w:r w:rsidRPr="00AC5569">
              <w:rPr>
                <w:rFonts w:hint="eastAsia"/>
                <w:b/>
                <w:sz w:val="24"/>
              </w:rPr>
              <w:t>风险</w:t>
            </w:r>
          </w:p>
        </w:tc>
        <w:tc>
          <w:tcPr>
            <w:tcW w:w="1379" w:type="dxa"/>
            <w:shd w:val="clear" w:color="auto" w:fill="auto"/>
            <w:vAlign w:val="center"/>
          </w:tcPr>
          <w:p w14:paraId="23D4EF79" w14:textId="77777777" w:rsidR="00A5657F" w:rsidRPr="00AC5569" w:rsidRDefault="00A5657F" w:rsidP="00AC5569">
            <w:pPr>
              <w:pStyle w:val="a7"/>
              <w:jc w:val="center"/>
              <w:rPr>
                <w:b/>
                <w:sz w:val="24"/>
              </w:rPr>
            </w:pPr>
            <w:r w:rsidRPr="00AC5569">
              <w:rPr>
                <w:rFonts w:hint="eastAsia"/>
                <w:b/>
                <w:sz w:val="24"/>
              </w:rPr>
              <w:t>优先级</w:t>
            </w:r>
          </w:p>
        </w:tc>
        <w:tc>
          <w:tcPr>
            <w:tcW w:w="1463" w:type="dxa"/>
            <w:shd w:val="clear" w:color="auto" w:fill="auto"/>
            <w:vAlign w:val="center"/>
          </w:tcPr>
          <w:p w14:paraId="3AF3B03A" w14:textId="77777777" w:rsidR="00A5657F" w:rsidRPr="00AC5569" w:rsidRDefault="00A5657F" w:rsidP="00AC5569">
            <w:pPr>
              <w:pStyle w:val="a7"/>
              <w:jc w:val="center"/>
              <w:rPr>
                <w:b/>
                <w:sz w:val="24"/>
              </w:rPr>
            </w:pPr>
            <w:r w:rsidRPr="00AC5569">
              <w:rPr>
                <w:rFonts w:hint="eastAsia"/>
                <w:b/>
                <w:sz w:val="24"/>
              </w:rPr>
              <w:t>影响程度</w:t>
            </w:r>
          </w:p>
        </w:tc>
        <w:tc>
          <w:tcPr>
            <w:tcW w:w="1463" w:type="dxa"/>
            <w:shd w:val="clear" w:color="auto" w:fill="auto"/>
            <w:vAlign w:val="center"/>
          </w:tcPr>
          <w:p w14:paraId="31BC6E8C" w14:textId="77777777" w:rsidR="00A5657F" w:rsidRPr="00AC5569" w:rsidRDefault="00A5657F" w:rsidP="00AC5569">
            <w:pPr>
              <w:pStyle w:val="a7"/>
              <w:jc w:val="center"/>
              <w:rPr>
                <w:b/>
                <w:sz w:val="24"/>
              </w:rPr>
            </w:pPr>
            <w:r w:rsidRPr="00AC5569">
              <w:rPr>
                <w:rFonts w:hint="eastAsia"/>
                <w:b/>
                <w:sz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AC5569">
            <w:pPr>
              <w:pStyle w:val="a7"/>
              <w:rPr>
                <w:szCs w:val="21"/>
              </w:rPr>
            </w:pPr>
            <w:r>
              <w:rPr>
                <w:rFonts w:hint="eastAsia"/>
              </w:rPr>
              <w:t>小组人员因事请假</w:t>
            </w:r>
          </w:p>
        </w:tc>
        <w:tc>
          <w:tcPr>
            <w:tcW w:w="1379" w:type="dxa"/>
            <w:shd w:val="clear" w:color="auto" w:fill="auto"/>
            <w:vAlign w:val="center"/>
          </w:tcPr>
          <w:p w14:paraId="28BCF8B2"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49D9609"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5C91BB26" w14:textId="77777777" w:rsidR="00A5657F" w:rsidRDefault="00A5657F" w:rsidP="00AC5569">
            <w:pPr>
              <w:pStyle w:val="a7"/>
              <w:rPr>
                <w:sz w:val="22"/>
              </w:rPr>
            </w:pPr>
            <w:r>
              <w:rPr>
                <w:rFonts w:hint="eastAsia"/>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AC5569">
            <w:pPr>
              <w:pStyle w:val="a7"/>
              <w:rPr>
                <w:szCs w:val="21"/>
              </w:rPr>
            </w:pPr>
            <w:r>
              <w:rPr>
                <w:rFonts w:hint="eastAsia"/>
                <w:szCs w:val="21"/>
              </w:rPr>
              <w:t>个别人员无法完成项目</w:t>
            </w:r>
          </w:p>
        </w:tc>
        <w:tc>
          <w:tcPr>
            <w:tcW w:w="1379" w:type="dxa"/>
            <w:shd w:val="clear" w:color="auto" w:fill="auto"/>
            <w:vAlign w:val="center"/>
          </w:tcPr>
          <w:p w14:paraId="69AFF635"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1E853648" w14:textId="77777777" w:rsidR="00A5657F" w:rsidRDefault="00A5657F" w:rsidP="00AC5569">
            <w:pPr>
              <w:pStyle w:val="a7"/>
              <w:rPr>
                <w:sz w:val="22"/>
              </w:rPr>
            </w:pPr>
            <w:r>
              <w:rPr>
                <w:rFonts w:hint="eastAsia"/>
                <w:sz w:val="22"/>
              </w:rPr>
              <w:t>低</w:t>
            </w:r>
          </w:p>
        </w:tc>
        <w:tc>
          <w:tcPr>
            <w:tcW w:w="1463" w:type="dxa"/>
            <w:shd w:val="clear" w:color="auto" w:fill="auto"/>
            <w:vAlign w:val="center"/>
          </w:tcPr>
          <w:p w14:paraId="778038A0" w14:textId="77777777" w:rsidR="00A5657F" w:rsidRDefault="00A5657F" w:rsidP="00AC5569">
            <w:pPr>
              <w:pStyle w:val="a7"/>
              <w:rPr>
                <w:sz w:val="22"/>
              </w:rPr>
            </w:pPr>
            <w:r>
              <w:rPr>
                <w:rFonts w:hint="eastAsia"/>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AC5569">
            <w:pPr>
              <w:pStyle w:val="a7"/>
              <w:rPr>
                <w:szCs w:val="21"/>
              </w:rPr>
            </w:pPr>
            <w:proofErr w:type="spellStart"/>
            <w:r>
              <w:rPr>
                <w:rFonts w:hint="eastAsia"/>
                <w:szCs w:val="21"/>
              </w:rPr>
              <w:t>git</w:t>
            </w:r>
            <w:proofErr w:type="spellEnd"/>
            <w:r>
              <w:rPr>
                <w:rFonts w:hint="eastAsia"/>
                <w:szCs w:val="21"/>
              </w:rPr>
              <w:t>远端仓库崩溃</w:t>
            </w:r>
          </w:p>
        </w:tc>
        <w:tc>
          <w:tcPr>
            <w:tcW w:w="1379" w:type="dxa"/>
            <w:shd w:val="clear" w:color="auto" w:fill="auto"/>
            <w:vAlign w:val="center"/>
          </w:tcPr>
          <w:p w14:paraId="1C2A741C"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3B509A6"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33FF6F9" w14:textId="77777777" w:rsidR="00A5657F" w:rsidRDefault="00A5657F" w:rsidP="00AC5569">
            <w:pPr>
              <w:pStyle w:val="a7"/>
              <w:rPr>
                <w:sz w:val="22"/>
              </w:rPr>
            </w:pPr>
            <w:r>
              <w:rPr>
                <w:rFonts w:hint="eastAsia"/>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AC5569">
            <w:pPr>
              <w:pStyle w:val="a7"/>
              <w:rPr>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0229157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D28938C" w14:textId="77777777" w:rsidR="00A5657F" w:rsidRDefault="00A5657F" w:rsidP="00AC5569">
            <w:pPr>
              <w:pStyle w:val="a7"/>
              <w:rPr>
                <w:sz w:val="22"/>
              </w:rPr>
            </w:pPr>
            <w:r>
              <w:rPr>
                <w:rFonts w:hint="eastAsia"/>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AC5569">
            <w:pPr>
              <w:pStyle w:val="a7"/>
              <w:rPr>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3178A55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C6B3B96" w14:textId="77777777" w:rsidR="00A5657F" w:rsidRDefault="00A5657F" w:rsidP="00AC5569">
            <w:pPr>
              <w:pStyle w:val="a7"/>
              <w:rPr>
                <w:sz w:val="22"/>
              </w:rPr>
            </w:pPr>
            <w:r>
              <w:rPr>
                <w:rFonts w:hint="eastAsia"/>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AC5569">
            <w:pPr>
              <w:pStyle w:val="a7"/>
              <w:rPr>
                <w:szCs w:val="21"/>
              </w:rPr>
            </w:pPr>
            <w:r>
              <w:rPr>
                <w:rFonts w:hint="eastAsia"/>
                <w:szCs w:val="21"/>
              </w:rPr>
              <w:t>对未来的计划和安排有疑问</w:t>
            </w:r>
          </w:p>
        </w:tc>
        <w:tc>
          <w:tcPr>
            <w:tcW w:w="1379" w:type="dxa"/>
            <w:shd w:val="clear" w:color="auto" w:fill="auto"/>
            <w:vAlign w:val="center"/>
          </w:tcPr>
          <w:p w14:paraId="2C1E13ED"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18EF38CD"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C62D1D0" w14:textId="77777777" w:rsidR="00A5657F" w:rsidRDefault="00A5657F" w:rsidP="00AC5569">
            <w:pPr>
              <w:pStyle w:val="a7"/>
              <w:rPr>
                <w:sz w:val="22"/>
              </w:rPr>
            </w:pPr>
            <w:r>
              <w:rPr>
                <w:rFonts w:hint="eastAsia"/>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AC5569">
            <w:pPr>
              <w:pStyle w:val="a7"/>
              <w:rPr>
                <w:szCs w:val="21"/>
              </w:rPr>
            </w:pPr>
            <w:r>
              <w:rPr>
                <w:rFonts w:hint="eastAsia"/>
                <w:szCs w:val="21"/>
              </w:rPr>
              <w:t>没有及时关注组内最新消息安排</w:t>
            </w:r>
          </w:p>
        </w:tc>
        <w:tc>
          <w:tcPr>
            <w:tcW w:w="1379" w:type="dxa"/>
            <w:shd w:val="clear" w:color="auto" w:fill="auto"/>
            <w:vAlign w:val="center"/>
          </w:tcPr>
          <w:p w14:paraId="249FDCDC"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23E8B05A"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30C22AAA" w14:textId="77777777" w:rsidR="00A5657F" w:rsidRDefault="00A5657F" w:rsidP="00AC5569">
            <w:pPr>
              <w:pStyle w:val="a7"/>
              <w:rPr>
                <w:sz w:val="22"/>
              </w:rPr>
            </w:pPr>
            <w:r>
              <w:rPr>
                <w:rFonts w:hint="eastAsia"/>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AC5569">
            <w:pPr>
              <w:pStyle w:val="a7"/>
              <w:rPr>
                <w:szCs w:val="21"/>
              </w:rPr>
            </w:pPr>
            <w:r>
              <w:rPr>
                <w:rFonts w:hint="eastAsia"/>
              </w:rPr>
              <w:t>开发经验不足</w:t>
            </w:r>
          </w:p>
        </w:tc>
        <w:tc>
          <w:tcPr>
            <w:tcW w:w="1379" w:type="dxa"/>
            <w:shd w:val="clear" w:color="auto" w:fill="auto"/>
            <w:vAlign w:val="center"/>
          </w:tcPr>
          <w:p w14:paraId="551A18D9"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65380E47"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3288A4A4" w14:textId="77777777" w:rsidR="00A5657F" w:rsidRDefault="00A5657F" w:rsidP="00AC5569">
            <w:pPr>
              <w:pStyle w:val="a7"/>
              <w:rPr>
                <w:sz w:val="22"/>
              </w:rPr>
            </w:pPr>
            <w:r>
              <w:rPr>
                <w:rFonts w:hint="eastAsia"/>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AC5569">
            <w:pPr>
              <w:pStyle w:val="a7"/>
              <w:rPr>
                <w:szCs w:val="21"/>
              </w:rPr>
            </w:pPr>
            <w:r>
              <w:rPr>
                <w:rFonts w:hint="eastAsia"/>
                <w:szCs w:val="21"/>
              </w:rPr>
              <w:t>人员空闲时间不确定</w:t>
            </w:r>
          </w:p>
        </w:tc>
        <w:tc>
          <w:tcPr>
            <w:tcW w:w="1379" w:type="dxa"/>
            <w:shd w:val="clear" w:color="auto" w:fill="auto"/>
            <w:vAlign w:val="center"/>
          </w:tcPr>
          <w:p w14:paraId="395FCBC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B19FCCB"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1F03CD9E" w14:textId="77777777" w:rsidR="00A5657F" w:rsidRDefault="00A5657F" w:rsidP="00AC5569">
            <w:pPr>
              <w:pStyle w:val="a7"/>
              <w:rPr>
                <w:sz w:val="22"/>
              </w:rPr>
            </w:pPr>
            <w:r>
              <w:rPr>
                <w:rFonts w:hint="eastAsia"/>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AC5569">
            <w:pPr>
              <w:pStyle w:val="a7"/>
              <w:rPr>
                <w:szCs w:val="21"/>
              </w:rPr>
            </w:pPr>
            <w:r>
              <w:rPr>
                <w:rFonts w:hint="eastAsia"/>
              </w:rPr>
              <w:lastRenderedPageBreak/>
              <w:t>客户认为界面原型不行</w:t>
            </w:r>
          </w:p>
        </w:tc>
        <w:tc>
          <w:tcPr>
            <w:tcW w:w="1379" w:type="dxa"/>
            <w:shd w:val="clear" w:color="auto" w:fill="auto"/>
            <w:vAlign w:val="center"/>
          </w:tcPr>
          <w:p w14:paraId="04D2E8CA"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2A392DAE"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6E9A2AB3" w14:textId="77777777" w:rsidR="00A5657F" w:rsidRDefault="00A5657F" w:rsidP="00AC5569">
            <w:pPr>
              <w:pStyle w:val="a7"/>
              <w:rPr>
                <w:sz w:val="22"/>
              </w:rPr>
            </w:pPr>
            <w:r>
              <w:rPr>
                <w:rFonts w:hint="eastAsia"/>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AC5569">
            <w:pPr>
              <w:pStyle w:val="a7"/>
              <w:rPr>
                <w:szCs w:val="21"/>
              </w:rPr>
            </w:pPr>
            <w:r>
              <w:rPr>
                <w:rFonts w:hint="eastAsia"/>
              </w:rPr>
              <w:t>组员因事长期离开</w:t>
            </w:r>
          </w:p>
        </w:tc>
        <w:tc>
          <w:tcPr>
            <w:tcW w:w="1379" w:type="dxa"/>
            <w:shd w:val="clear" w:color="auto" w:fill="auto"/>
            <w:vAlign w:val="center"/>
          </w:tcPr>
          <w:p w14:paraId="2AD647B7"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798A1284"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40F54664" w14:textId="77777777" w:rsidR="00A5657F" w:rsidRDefault="00A5657F" w:rsidP="00AC5569">
            <w:pPr>
              <w:pStyle w:val="a7"/>
              <w:rPr>
                <w:sz w:val="22"/>
              </w:rPr>
            </w:pPr>
            <w:r>
              <w:rPr>
                <w:rFonts w:hint="eastAsia"/>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AC5569">
            <w:pPr>
              <w:pStyle w:val="a7"/>
              <w:rPr>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6B9F04D3"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4E890A76" w14:textId="77777777" w:rsidR="00A5657F" w:rsidRDefault="00A5657F" w:rsidP="00AC5569">
            <w:pPr>
              <w:pStyle w:val="a7"/>
              <w:rPr>
                <w:sz w:val="22"/>
              </w:rPr>
            </w:pPr>
            <w:r>
              <w:rPr>
                <w:rFonts w:hint="eastAsia"/>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AC5569">
            <w:pPr>
              <w:pStyle w:val="a7"/>
              <w:rPr>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AC5569">
            <w:pPr>
              <w:pStyle w:val="a7"/>
              <w:rPr>
                <w:sz w:val="22"/>
              </w:rPr>
            </w:pPr>
            <w:r>
              <w:rPr>
                <w:rFonts w:hint="eastAsia"/>
                <w:sz w:val="22"/>
              </w:rPr>
              <w:t>中</w:t>
            </w:r>
          </w:p>
        </w:tc>
        <w:tc>
          <w:tcPr>
            <w:tcW w:w="1463" w:type="dxa"/>
            <w:shd w:val="clear" w:color="auto" w:fill="auto"/>
            <w:vAlign w:val="center"/>
          </w:tcPr>
          <w:p w14:paraId="52A6A71B" w14:textId="77777777" w:rsidR="00A5657F" w:rsidRDefault="00A5657F" w:rsidP="00AC5569">
            <w:pPr>
              <w:pStyle w:val="a7"/>
              <w:rPr>
                <w:sz w:val="22"/>
              </w:rPr>
            </w:pPr>
            <w:r>
              <w:rPr>
                <w:rFonts w:hint="eastAsia"/>
                <w:sz w:val="22"/>
              </w:rPr>
              <w:t>低</w:t>
            </w:r>
          </w:p>
        </w:tc>
        <w:tc>
          <w:tcPr>
            <w:tcW w:w="1463" w:type="dxa"/>
            <w:shd w:val="clear" w:color="auto" w:fill="auto"/>
            <w:vAlign w:val="center"/>
          </w:tcPr>
          <w:p w14:paraId="5E65A361" w14:textId="77777777" w:rsidR="00A5657F" w:rsidRDefault="00A5657F" w:rsidP="00AC5569">
            <w:pPr>
              <w:pStyle w:val="a7"/>
              <w:rPr>
                <w:sz w:val="22"/>
              </w:rPr>
            </w:pPr>
            <w:r>
              <w:rPr>
                <w:rFonts w:hint="eastAsia"/>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AC5569">
            <w:pPr>
              <w:pStyle w:val="a7"/>
              <w:rPr>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F476256" w14:textId="77777777" w:rsidR="00A5657F" w:rsidRDefault="00A5657F" w:rsidP="00AC5569">
            <w:pPr>
              <w:pStyle w:val="a7"/>
              <w:rPr>
                <w:sz w:val="22"/>
              </w:rPr>
            </w:pPr>
            <w:r>
              <w:rPr>
                <w:rFonts w:hint="eastAsia"/>
                <w:sz w:val="22"/>
              </w:rPr>
              <w:t>高</w:t>
            </w:r>
          </w:p>
        </w:tc>
        <w:tc>
          <w:tcPr>
            <w:tcW w:w="1463" w:type="dxa"/>
            <w:shd w:val="clear" w:color="auto" w:fill="auto"/>
            <w:vAlign w:val="center"/>
          </w:tcPr>
          <w:p w14:paraId="7094872F" w14:textId="77777777" w:rsidR="00A5657F" w:rsidRDefault="00A5657F" w:rsidP="00AC5569">
            <w:pPr>
              <w:pStyle w:val="a7"/>
              <w:rPr>
                <w:sz w:val="22"/>
              </w:rPr>
            </w:pPr>
            <w:r>
              <w:rPr>
                <w:rFonts w:hint="eastAsia"/>
                <w:sz w:val="22"/>
              </w:rPr>
              <w:t>低</w:t>
            </w:r>
          </w:p>
        </w:tc>
      </w:tr>
      <w:tr w:rsidR="00271644" w14:paraId="264262ED" w14:textId="77777777" w:rsidTr="005A41A3">
        <w:trPr>
          <w:trHeight w:val="285"/>
          <w:ins w:id="1091" w:author="Administrator" w:date="2018-11-08T22:36:00Z"/>
        </w:trPr>
        <w:tc>
          <w:tcPr>
            <w:tcW w:w="3991" w:type="dxa"/>
            <w:shd w:val="clear" w:color="auto" w:fill="auto"/>
            <w:vAlign w:val="center"/>
          </w:tcPr>
          <w:p w14:paraId="154CB89A" w14:textId="3E5C2A14" w:rsidR="00271644" w:rsidRDefault="00271644" w:rsidP="00271644">
            <w:pPr>
              <w:pStyle w:val="a7"/>
              <w:rPr>
                <w:ins w:id="1092" w:author="Administrator" w:date="2018-11-08T22:36:00Z"/>
                <w:rFonts w:hint="eastAsia"/>
              </w:rPr>
            </w:pPr>
            <w:ins w:id="1093" w:author="Administrator" w:date="2018-11-08T22:36:00Z">
              <w:r>
                <w:rPr>
                  <w:rFonts w:hint="eastAsia"/>
                  <w:szCs w:val="21"/>
                </w:rPr>
                <w:t>小组</w:t>
              </w:r>
              <w:r>
                <w:rPr>
                  <w:szCs w:val="21"/>
                </w:rPr>
                <w:t>人员去</w:t>
              </w:r>
              <w:r>
                <w:rPr>
                  <w:rFonts w:hint="eastAsia"/>
                  <w:szCs w:val="21"/>
                </w:rPr>
                <w:t>见女朋友</w:t>
              </w:r>
              <w:r>
                <w:rPr>
                  <w:szCs w:val="21"/>
                </w:rPr>
                <w:t>导致连工作都忘记</w:t>
              </w:r>
            </w:ins>
          </w:p>
        </w:tc>
        <w:tc>
          <w:tcPr>
            <w:tcW w:w="1379" w:type="dxa"/>
            <w:shd w:val="clear" w:color="auto" w:fill="auto"/>
            <w:vAlign w:val="center"/>
          </w:tcPr>
          <w:p w14:paraId="3B52A32B" w14:textId="70C725AB" w:rsidR="00271644" w:rsidRDefault="00271644" w:rsidP="00271644">
            <w:pPr>
              <w:pStyle w:val="a7"/>
              <w:rPr>
                <w:ins w:id="1094" w:author="Administrator" w:date="2018-11-08T22:36:00Z"/>
                <w:rFonts w:hint="eastAsia"/>
                <w:sz w:val="22"/>
              </w:rPr>
            </w:pPr>
            <w:ins w:id="1095" w:author="Administrator" w:date="2018-11-08T22:36:00Z">
              <w:r>
                <w:rPr>
                  <w:rFonts w:hint="eastAsia"/>
                  <w:color w:val="000000"/>
                  <w:szCs w:val="21"/>
                </w:rPr>
                <w:t>高</w:t>
              </w:r>
            </w:ins>
          </w:p>
        </w:tc>
        <w:tc>
          <w:tcPr>
            <w:tcW w:w="1463" w:type="dxa"/>
            <w:shd w:val="clear" w:color="auto" w:fill="auto"/>
            <w:vAlign w:val="center"/>
          </w:tcPr>
          <w:p w14:paraId="6C4A7D70" w14:textId="22FCFA3F" w:rsidR="00271644" w:rsidRDefault="00271644" w:rsidP="00271644">
            <w:pPr>
              <w:pStyle w:val="a7"/>
              <w:rPr>
                <w:ins w:id="1096" w:author="Administrator" w:date="2018-11-08T22:36:00Z"/>
                <w:rFonts w:hint="eastAsia"/>
                <w:sz w:val="22"/>
              </w:rPr>
            </w:pPr>
            <w:ins w:id="1097" w:author="Administrator" w:date="2018-11-08T22:36:00Z">
              <w:r>
                <w:rPr>
                  <w:rFonts w:hint="eastAsia"/>
                  <w:color w:val="000000"/>
                  <w:szCs w:val="21"/>
                </w:rPr>
                <w:t>高</w:t>
              </w:r>
            </w:ins>
          </w:p>
        </w:tc>
        <w:tc>
          <w:tcPr>
            <w:tcW w:w="1463" w:type="dxa"/>
            <w:shd w:val="clear" w:color="auto" w:fill="auto"/>
            <w:vAlign w:val="center"/>
          </w:tcPr>
          <w:p w14:paraId="00BB2335" w14:textId="5E1916BB" w:rsidR="00271644" w:rsidRDefault="00271644" w:rsidP="00271644">
            <w:pPr>
              <w:pStyle w:val="a7"/>
              <w:rPr>
                <w:ins w:id="1098" w:author="Administrator" w:date="2018-11-08T22:36:00Z"/>
                <w:rFonts w:hint="eastAsia"/>
                <w:sz w:val="22"/>
              </w:rPr>
            </w:pPr>
            <w:ins w:id="1099" w:author="Administrator" w:date="2018-11-08T22:36:00Z">
              <w:r>
                <w:rPr>
                  <w:rFonts w:hint="eastAsia"/>
                  <w:color w:val="000000"/>
                  <w:szCs w:val="21"/>
                </w:rPr>
                <w:t>高</w:t>
              </w:r>
            </w:ins>
          </w:p>
        </w:tc>
      </w:tr>
    </w:tbl>
    <w:p w14:paraId="78D74B00" w14:textId="77777777" w:rsidR="00A5657F" w:rsidRPr="00A5657F" w:rsidRDefault="00A5657F" w:rsidP="00A5657F"/>
    <w:p w14:paraId="04CAE76C" w14:textId="21BFFBC2" w:rsidR="00D130FB" w:rsidRDefault="009F215D" w:rsidP="00D130FB">
      <w:pPr>
        <w:pStyle w:val="2"/>
      </w:pPr>
      <w:bookmarkStart w:id="1100" w:name="_Toc529481259"/>
      <w:ins w:id="1101" w:author="Administrator" w:date="2018-11-08T22:39:00Z">
        <w:r>
          <w:t>8</w:t>
        </w:r>
      </w:ins>
      <w:del w:id="1102" w:author="Administrator" w:date="2018-11-08T22:39:00Z">
        <w:r w:rsidR="005A41A3" w:rsidDel="009F215D">
          <w:rPr>
            <w:rFonts w:hint="eastAsia"/>
          </w:rPr>
          <w:delText>7</w:delText>
        </w:r>
      </w:del>
      <w:r w:rsidR="00D130FB">
        <w:t>.5</w:t>
      </w:r>
      <w:r w:rsidR="00D130FB">
        <w:t>风险控制</w:t>
      </w:r>
      <w:bookmarkEnd w:id="110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Pr="00AC5569" w:rsidRDefault="00A5657F" w:rsidP="00AC5569">
            <w:pPr>
              <w:pStyle w:val="a7"/>
              <w:jc w:val="center"/>
              <w:rPr>
                <w:b/>
                <w:sz w:val="24"/>
              </w:rPr>
            </w:pPr>
            <w:r w:rsidRPr="00AC5569">
              <w:rPr>
                <w:rFonts w:hint="eastAsia"/>
                <w:b/>
                <w:sz w:val="24"/>
              </w:rPr>
              <w:t>风险</w:t>
            </w:r>
          </w:p>
        </w:tc>
        <w:tc>
          <w:tcPr>
            <w:tcW w:w="4034" w:type="dxa"/>
            <w:shd w:val="clear" w:color="auto" w:fill="auto"/>
            <w:vAlign w:val="center"/>
          </w:tcPr>
          <w:p w14:paraId="455D98A6" w14:textId="77777777" w:rsidR="00A5657F" w:rsidRPr="00AC5569" w:rsidRDefault="00A5657F" w:rsidP="00AC5569">
            <w:pPr>
              <w:pStyle w:val="a7"/>
              <w:jc w:val="center"/>
              <w:rPr>
                <w:b/>
                <w:sz w:val="24"/>
              </w:rPr>
            </w:pPr>
            <w:r w:rsidRPr="00AC5569">
              <w:rPr>
                <w:rFonts w:hint="eastAsia"/>
                <w:b/>
                <w:sz w:val="24"/>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AC5569">
            <w:pPr>
              <w:pStyle w:val="a7"/>
              <w:rPr>
                <w:szCs w:val="21"/>
              </w:rPr>
            </w:pPr>
            <w:r>
              <w:rPr>
                <w:rFonts w:hint="eastAsia"/>
              </w:rPr>
              <w:t>小组人员因事请假</w:t>
            </w:r>
          </w:p>
        </w:tc>
        <w:tc>
          <w:tcPr>
            <w:tcW w:w="4034" w:type="dxa"/>
            <w:shd w:val="clear" w:color="auto" w:fill="auto"/>
            <w:vAlign w:val="center"/>
          </w:tcPr>
          <w:p w14:paraId="184EC2C5" w14:textId="77777777" w:rsidR="00A5657F" w:rsidRDefault="00A5657F" w:rsidP="00AC5569">
            <w:pPr>
              <w:pStyle w:val="a7"/>
              <w:rPr>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AC5569">
            <w:pPr>
              <w:pStyle w:val="a7"/>
              <w:rPr>
                <w:szCs w:val="21"/>
              </w:rPr>
            </w:pPr>
            <w:r>
              <w:rPr>
                <w:rFonts w:hint="eastAsia"/>
                <w:szCs w:val="21"/>
              </w:rPr>
              <w:t>个别人员无法完成项目</w:t>
            </w:r>
          </w:p>
        </w:tc>
        <w:tc>
          <w:tcPr>
            <w:tcW w:w="4034" w:type="dxa"/>
            <w:shd w:val="clear" w:color="auto" w:fill="auto"/>
            <w:vAlign w:val="center"/>
          </w:tcPr>
          <w:p w14:paraId="73D2C7AD" w14:textId="77777777" w:rsidR="00A5657F" w:rsidRDefault="00A5657F" w:rsidP="00AC5569">
            <w:pPr>
              <w:pStyle w:val="a7"/>
              <w:rPr>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AC5569">
            <w:pPr>
              <w:pStyle w:val="a7"/>
              <w:rPr>
                <w:szCs w:val="21"/>
              </w:rPr>
            </w:pPr>
            <w:proofErr w:type="spellStart"/>
            <w:r>
              <w:rPr>
                <w:rFonts w:hint="eastAsia"/>
                <w:szCs w:val="21"/>
              </w:rPr>
              <w:t>git</w:t>
            </w:r>
            <w:proofErr w:type="spellEnd"/>
            <w:r>
              <w:rPr>
                <w:rFonts w:hint="eastAsia"/>
                <w:szCs w:val="21"/>
              </w:rPr>
              <w:t>远端仓库崩溃</w:t>
            </w:r>
          </w:p>
        </w:tc>
        <w:tc>
          <w:tcPr>
            <w:tcW w:w="4034" w:type="dxa"/>
            <w:shd w:val="clear" w:color="auto" w:fill="auto"/>
            <w:vAlign w:val="center"/>
          </w:tcPr>
          <w:p w14:paraId="6FFE5BD5" w14:textId="77777777" w:rsidR="00A5657F" w:rsidRDefault="00A5657F" w:rsidP="00AC5569">
            <w:pPr>
              <w:pStyle w:val="a7"/>
              <w:rPr>
                <w:szCs w:val="21"/>
              </w:rPr>
            </w:pPr>
            <w:r>
              <w:rPr>
                <w:rFonts w:hint="eastAsia"/>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AC5569">
            <w:pPr>
              <w:pStyle w:val="a7"/>
              <w:rPr>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AC5569">
            <w:pPr>
              <w:pStyle w:val="a7"/>
              <w:rPr>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AC5569">
            <w:pPr>
              <w:pStyle w:val="a7"/>
              <w:rPr>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AC5569">
            <w:pPr>
              <w:pStyle w:val="a7"/>
              <w:rPr>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AC5569">
            <w:pPr>
              <w:pStyle w:val="a7"/>
              <w:rPr>
                <w:szCs w:val="21"/>
              </w:rPr>
            </w:pPr>
            <w:r>
              <w:rPr>
                <w:rFonts w:hint="eastAsia"/>
                <w:szCs w:val="21"/>
              </w:rPr>
              <w:t>对未来的计划和安排有疑问</w:t>
            </w:r>
          </w:p>
        </w:tc>
        <w:tc>
          <w:tcPr>
            <w:tcW w:w="4034" w:type="dxa"/>
            <w:shd w:val="clear" w:color="auto" w:fill="auto"/>
            <w:vAlign w:val="center"/>
          </w:tcPr>
          <w:p w14:paraId="0C3A1CAA" w14:textId="77777777" w:rsidR="00A5657F" w:rsidRDefault="00A5657F" w:rsidP="00AC5569">
            <w:pPr>
              <w:pStyle w:val="a7"/>
              <w:rPr>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AC5569">
            <w:pPr>
              <w:pStyle w:val="a7"/>
              <w:rPr>
                <w:szCs w:val="21"/>
              </w:rPr>
            </w:pPr>
            <w:r>
              <w:rPr>
                <w:rFonts w:hint="eastAsia"/>
                <w:szCs w:val="21"/>
              </w:rPr>
              <w:t>没有及时关注组内最新消息安排</w:t>
            </w:r>
          </w:p>
        </w:tc>
        <w:tc>
          <w:tcPr>
            <w:tcW w:w="4034" w:type="dxa"/>
            <w:shd w:val="clear" w:color="auto" w:fill="auto"/>
            <w:vAlign w:val="center"/>
          </w:tcPr>
          <w:p w14:paraId="1A28D9D2" w14:textId="77777777" w:rsidR="00A5657F" w:rsidRDefault="00A5657F" w:rsidP="00AC5569">
            <w:pPr>
              <w:pStyle w:val="a7"/>
              <w:rPr>
                <w:szCs w:val="21"/>
              </w:rPr>
            </w:pPr>
            <w:r>
              <w:rPr>
                <w:rFonts w:hint="eastAsia"/>
                <w:szCs w:val="21"/>
              </w:rPr>
              <w:t>多看看</w:t>
            </w:r>
            <w:proofErr w:type="gramStart"/>
            <w:r>
              <w:rPr>
                <w:rFonts w:hint="eastAsia"/>
                <w:szCs w:val="21"/>
              </w:rPr>
              <w:t>微信群了解</w:t>
            </w:r>
            <w:proofErr w:type="gramEnd"/>
            <w:r>
              <w:rPr>
                <w:rFonts w:hint="eastAsia"/>
                <w:szCs w:val="21"/>
              </w:rPr>
              <w:t>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AC5569">
            <w:pPr>
              <w:pStyle w:val="a7"/>
              <w:rPr>
                <w:szCs w:val="21"/>
              </w:rPr>
            </w:pPr>
            <w:r>
              <w:rPr>
                <w:rFonts w:hint="eastAsia"/>
              </w:rPr>
              <w:t>开发经验不足</w:t>
            </w:r>
          </w:p>
        </w:tc>
        <w:tc>
          <w:tcPr>
            <w:tcW w:w="4034" w:type="dxa"/>
            <w:shd w:val="clear" w:color="auto" w:fill="auto"/>
            <w:vAlign w:val="center"/>
          </w:tcPr>
          <w:p w14:paraId="5ED7A9DC" w14:textId="77777777" w:rsidR="00A5657F" w:rsidRDefault="00A5657F" w:rsidP="00AC5569">
            <w:pPr>
              <w:pStyle w:val="a7"/>
              <w:rPr>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AC5569">
            <w:pPr>
              <w:pStyle w:val="a7"/>
              <w:rPr>
                <w:szCs w:val="21"/>
              </w:rPr>
            </w:pPr>
            <w:r>
              <w:rPr>
                <w:rFonts w:hint="eastAsia"/>
                <w:szCs w:val="21"/>
              </w:rPr>
              <w:t>人员空闲时间不确定</w:t>
            </w:r>
          </w:p>
        </w:tc>
        <w:tc>
          <w:tcPr>
            <w:tcW w:w="4034" w:type="dxa"/>
            <w:shd w:val="clear" w:color="auto" w:fill="auto"/>
            <w:vAlign w:val="center"/>
          </w:tcPr>
          <w:p w14:paraId="530C716B" w14:textId="77777777" w:rsidR="00A5657F" w:rsidRDefault="00A5657F" w:rsidP="00AC5569">
            <w:pPr>
              <w:pStyle w:val="a7"/>
              <w:rPr>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AC5569">
            <w:pPr>
              <w:pStyle w:val="a7"/>
              <w:rPr>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AC5569">
            <w:pPr>
              <w:pStyle w:val="a7"/>
              <w:rPr>
                <w:szCs w:val="21"/>
              </w:rPr>
            </w:pPr>
            <w:r>
              <w:rPr>
                <w:rFonts w:hint="eastAsia"/>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AC5569">
            <w:pPr>
              <w:pStyle w:val="a7"/>
              <w:rPr>
                <w:szCs w:val="21"/>
              </w:rPr>
            </w:pPr>
            <w:r>
              <w:rPr>
                <w:rFonts w:hint="eastAsia"/>
              </w:rPr>
              <w:t>组员因事长期离开</w:t>
            </w:r>
          </w:p>
        </w:tc>
        <w:tc>
          <w:tcPr>
            <w:tcW w:w="4034" w:type="dxa"/>
            <w:shd w:val="clear" w:color="auto" w:fill="auto"/>
            <w:vAlign w:val="center"/>
          </w:tcPr>
          <w:p w14:paraId="6B69A101" w14:textId="77777777" w:rsidR="00A5657F" w:rsidRDefault="00A5657F" w:rsidP="00AC5569">
            <w:pPr>
              <w:pStyle w:val="a7"/>
              <w:rPr>
                <w:szCs w:val="21"/>
              </w:rPr>
            </w:pPr>
            <w:r>
              <w:rPr>
                <w:rFonts w:hint="eastAsia"/>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AC5569">
            <w:pPr>
              <w:pStyle w:val="a7"/>
              <w:rPr>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AC5569">
            <w:pPr>
              <w:pStyle w:val="a7"/>
              <w:rPr>
                <w:szCs w:val="21"/>
              </w:rPr>
            </w:pPr>
            <w:r>
              <w:rPr>
                <w:rFonts w:hint="eastAsia"/>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AC5569">
            <w:pPr>
              <w:pStyle w:val="a7"/>
              <w:rPr>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AC5569">
            <w:pPr>
              <w:pStyle w:val="a7"/>
              <w:rPr>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AC5569">
            <w:pPr>
              <w:pStyle w:val="a7"/>
              <w:rPr>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AC5569">
            <w:pPr>
              <w:pStyle w:val="a7"/>
              <w:rPr>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r w:rsidR="00271644" w14:paraId="0C2B3CB0" w14:textId="77777777" w:rsidTr="005A41A3">
        <w:trPr>
          <w:trHeight w:val="765"/>
          <w:ins w:id="1103" w:author="Administrator" w:date="2018-11-08T22:36:00Z"/>
        </w:trPr>
        <w:tc>
          <w:tcPr>
            <w:tcW w:w="4262" w:type="dxa"/>
            <w:shd w:val="clear" w:color="auto" w:fill="auto"/>
            <w:vAlign w:val="center"/>
          </w:tcPr>
          <w:p w14:paraId="28910B03" w14:textId="44200D40" w:rsidR="00271644" w:rsidRDefault="00271644" w:rsidP="00271644">
            <w:pPr>
              <w:pStyle w:val="a7"/>
              <w:rPr>
                <w:ins w:id="1104" w:author="Administrator" w:date="2018-11-08T22:36:00Z"/>
                <w:rFonts w:hint="eastAsia"/>
              </w:rPr>
            </w:pPr>
            <w:ins w:id="1105" w:author="Administrator" w:date="2018-11-08T22:36:00Z">
              <w:r>
                <w:rPr>
                  <w:rFonts w:hint="eastAsia"/>
                  <w:szCs w:val="21"/>
                </w:rPr>
                <w:t>小组</w:t>
              </w:r>
              <w:r>
                <w:rPr>
                  <w:szCs w:val="21"/>
                </w:rPr>
                <w:t>人员去</w:t>
              </w:r>
              <w:r>
                <w:rPr>
                  <w:rFonts w:hint="eastAsia"/>
                  <w:szCs w:val="21"/>
                </w:rPr>
                <w:t>见女朋友</w:t>
              </w:r>
              <w:r>
                <w:rPr>
                  <w:szCs w:val="21"/>
                </w:rPr>
                <w:t>导致连工作都忘记</w:t>
              </w:r>
            </w:ins>
          </w:p>
        </w:tc>
        <w:tc>
          <w:tcPr>
            <w:tcW w:w="4034" w:type="dxa"/>
            <w:shd w:val="clear" w:color="auto" w:fill="auto"/>
            <w:vAlign w:val="center"/>
          </w:tcPr>
          <w:p w14:paraId="5F604B07" w14:textId="1CA930FC" w:rsidR="00271644" w:rsidRDefault="00271644" w:rsidP="00271644">
            <w:pPr>
              <w:pStyle w:val="a7"/>
              <w:rPr>
                <w:ins w:id="1106" w:author="Administrator" w:date="2018-11-08T22:36:00Z"/>
                <w:rFonts w:hint="eastAsia"/>
              </w:rPr>
            </w:pPr>
            <w:ins w:id="1107" w:author="Administrator" w:date="2018-11-08T22:36:00Z">
              <w:r>
                <w:rPr>
                  <w:rFonts w:hint="eastAsia"/>
                  <w:szCs w:val="21"/>
                </w:rPr>
                <w:t>项目经理</w:t>
              </w:r>
              <w:r>
                <w:rPr>
                  <w:szCs w:val="21"/>
                </w:rPr>
                <w:t>核实后确认确实发生</w:t>
              </w:r>
              <w:r>
                <w:rPr>
                  <w:rFonts w:hint="eastAsia"/>
                  <w:szCs w:val="21"/>
                </w:rPr>
                <w:t>，</w:t>
              </w:r>
              <w:r>
                <w:rPr>
                  <w:szCs w:val="21"/>
                </w:rPr>
                <w:t>将该组员</w:t>
              </w:r>
              <w:r>
                <w:rPr>
                  <w:szCs w:val="21"/>
                </w:rPr>
                <w:lastRenderedPageBreak/>
                <w:t>该项任务</w:t>
              </w:r>
              <w:r>
                <w:rPr>
                  <w:rFonts w:hint="eastAsia"/>
                  <w:szCs w:val="21"/>
                </w:rPr>
                <w:t>绩效</w:t>
              </w:r>
              <w:r>
                <w:rPr>
                  <w:szCs w:val="21"/>
                </w:rPr>
                <w:t>设为及格，并要求补完</w:t>
              </w:r>
              <w:r>
                <w:rPr>
                  <w:rFonts w:hint="eastAsia"/>
                  <w:szCs w:val="21"/>
                </w:rPr>
                <w:t>，</w:t>
              </w:r>
              <w:r>
                <w:rPr>
                  <w:szCs w:val="21"/>
                </w:rPr>
                <w:t>不能完成则设为不及格</w:t>
              </w:r>
            </w:ins>
          </w:p>
        </w:tc>
      </w:tr>
    </w:tbl>
    <w:p w14:paraId="79DEAD72" w14:textId="5D2A0177" w:rsidR="00AB38FF" w:rsidRDefault="009F215D" w:rsidP="00AB38FF">
      <w:pPr>
        <w:pStyle w:val="1"/>
      </w:pPr>
      <w:bookmarkStart w:id="1108" w:name="_Toc529481260"/>
      <w:ins w:id="1109" w:author="Administrator" w:date="2018-11-08T22:39:00Z">
        <w:r>
          <w:lastRenderedPageBreak/>
          <w:t>9</w:t>
        </w:r>
      </w:ins>
      <w:del w:id="1110" w:author="Administrator" w:date="2018-11-08T22:39:00Z">
        <w:r w:rsidR="005A41A3" w:rsidDel="009F215D">
          <w:rPr>
            <w:rFonts w:hint="eastAsia"/>
          </w:rPr>
          <w:delText>8</w:delText>
        </w:r>
      </w:del>
      <w:r w:rsidR="00721B3A">
        <w:rPr>
          <w:rFonts w:hint="eastAsia"/>
        </w:rPr>
        <w:t>其他与项目有关的问题</w:t>
      </w:r>
      <w:bookmarkEnd w:id="1108"/>
    </w:p>
    <w:p w14:paraId="00733B0A" w14:textId="77777777" w:rsidR="00A5657F" w:rsidRDefault="00A5657F" w:rsidP="00AC5569">
      <w:pPr>
        <w:pStyle w:val="a7"/>
      </w:pPr>
      <w:r>
        <w:rPr>
          <w:rFonts w:hint="eastAsia"/>
        </w:rPr>
        <w:t>未来可能的变化。</w:t>
      </w:r>
    </w:p>
    <w:p w14:paraId="1299EDC6" w14:textId="2F8710B7" w:rsidR="00AB38FF" w:rsidRDefault="009F215D" w:rsidP="00AB38FF">
      <w:pPr>
        <w:pStyle w:val="1"/>
      </w:pPr>
      <w:bookmarkStart w:id="1111" w:name="_Toc529481261"/>
      <w:ins w:id="1112" w:author="Administrator" w:date="2018-11-08T22:39:00Z">
        <w:r>
          <w:t>10</w:t>
        </w:r>
      </w:ins>
      <w:del w:id="1113" w:author="Administrator" w:date="2018-11-08T22:39:00Z">
        <w:r w:rsidR="005A41A3" w:rsidDel="009F215D">
          <w:rPr>
            <w:rFonts w:hint="eastAsia"/>
          </w:rPr>
          <w:delText>9</w:delText>
        </w:r>
      </w:del>
      <w:r w:rsidR="00721B3A">
        <w:rPr>
          <w:rFonts w:hint="eastAsia"/>
        </w:rPr>
        <w:t>可行性分析报告总结</w:t>
      </w:r>
      <w:bookmarkEnd w:id="1111"/>
    </w:p>
    <w:p w14:paraId="1F4B1528" w14:textId="49C001E9" w:rsidR="00A5657F" w:rsidRDefault="00362C3F" w:rsidP="00AC5569">
      <w:pPr>
        <w:pStyle w:val="a7"/>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7"/>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7"/>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7"/>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AC5569">
      <w:pPr>
        <w:pStyle w:val="a7"/>
      </w:pPr>
      <w:r>
        <w:rPr>
          <w:rFonts w:hint="eastAsia"/>
        </w:rPr>
        <w:t>综上所述：该项目是可行的。</w:t>
      </w:r>
    </w:p>
    <w:p w14:paraId="24B5D7DD" w14:textId="6B991831" w:rsidR="00721B3A" w:rsidRPr="00721B3A" w:rsidRDefault="005A41A3" w:rsidP="00721B3A">
      <w:pPr>
        <w:pStyle w:val="1"/>
      </w:pPr>
      <w:bookmarkStart w:id="1114" w:name="_Toc529481262"/>
      <w:r>
        <w:rPr>
          <w:rFonts w:hint="eastAsia"/>
        </w:rPr>
        <w:t>1</w:t>
      </w:r>
      <w:ins w:id="1115" w:author="Administrator" w:date="2018-11-08T22:40:00Z">
        <w:r w:rsidR="009F215D">
          <w:t>1</w:t>
        </w:r>
      </w:ins>
      <w:del w:id="1116" w:author="Administrator" w:date="2018-11-08T22:40:00Z">
        <w:r w:rsidR="005B6F49" w:rsidDel="009F215D">
          <w:rPr>
            <w:rFonts w:hint="eastAsia"/>
          </w:rPr>
          <w:delText>0</w:delText>
        </w:r>
      </w:del>
      <w:r w:rsidR="00721B3A">
        <w:rPr>
          <w:rFonts w:hint="eastAsia"/>
        </w:rPr>
        <w:t>附录</w:t>
      </w:r>
      <w:bookmarkEnd w:id="1114"/>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92453" w14:textId="77777777" w:rsidR="00663C5F" w:rsidRDefault="00663C5F" w:rsidP="00835FAF">
      <w:r>
        <w:separator/>
      </w:r>
    </w:p>
  </w:endnote>
  <w:endnote w:type="continuationSeparator" w:id="0">
    <w:p w14:paraId="7422BC88" w14:textId="77777777" w:rsidR="00663C5F" w:rsidRDefault="00663C5F"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271644" w:rsidRDefault="0027164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B6A8C">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B6A8C">
              <w:rPr>
                <w:b/>
                <w:bCs/>
                <w:noProof/>
              </w:rPr>
              <w:t>26</w:t>
            </w:r>
            <w:r>
              <w:rPr>
                <w:b/>
                <w:bCs/>
                <w:sz w:val="24"/>
                <w:szCs w:val="24"/>
              </w:rPr>
              <w:fldChar w:fldCharType="end"/>
            </w:r>
          </w:p>
        </w:sdtContent>
      </w:sdt>
    </w:sdtContent>
  </w:sdt>
  <w:p w14:paraId="7B27CF74" w14:textId="77777777" w:rsidR="00271644" w:rsidRDefault="002716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FD722" w14:textId="77777777" w:rsidR="00663C5F" w:rsidRDefault="00663C5F" w:rsidP="00835FAF">
      <w:r>
        <w:separator/>
      </w:r>
    </w:p>
  </w:footnote>
  <w:footnote w:type="continuationSeparator" w:id="0">
    <w:p w14:paraId="00BB8D78" w14:textId="77777777" w:rsidR="00663C5F" w:rsidRDefault="00663C5F" w:rsidP="00835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011EB8"/>
    <w:rsid w:val="00071643"/>
    <w:rsid w:val="000923DD"/>
    <w:rsid w:val="000A2587"/>
    <w:rsid w:val="000C198A"/>
    <w:rsid w:val="000E502B"/>
    <w:rsid w:val="001002EB"/>
    <w:rsid w:val="0010043B"/>
    <w:rsid w:val="00112187"/>
    <w:rsid w:val="0020548A"/>
    <w:rsid w:val="002152B3"/>
    <w:rsid w:val="00271644"/>
    <w:rsid w:val="00292CE8"/>
    <w:rsid w:val="002B6A15"/>
    <w:rsid w:val="002C5AF1"/>
    <w:rsid w:val="00313D07"/>
    <w:rsid w:val="00342B28"/>
    <w:rsid w:val="003609CC"/>
    <w:rsid w:val="00362C3F"/>
    <w:rsid w:val="00397E5F"/>
    <w:rsid w:val="003D1E3A"/>
    <w:rsid w:val="003D490F"/>
    <w:rsid w:val="003E189F"/>
    <w:rsid w:val="00401D0A"/>
    <w:rsid w:val="0040656F"/>
    <w:rsid w:val="00410D43"/>
    <w:rsid w:val="004172E7"/>
    <w:rsid w:val="004428FB"/>
    <w:rsid w:val="00454728"/>
    <w:rsid w:val="00482115"/>
    <w:rsid w:val="004A40D5"/>
    <w:rsid w:val="004D572F"/>
    <w:rsid w:val="004F45CF"/>
    <w:rsid w:val="00501FC8"/>
    <w:rsid w:val="00587BA6"/>
    <w:rsid w:val="005A41A3"/>
    <w:rsid w:val="005B6F49"/>
    <w:rsid w:val="005E68A6"/>
    <w:rsid w:val="006604AA"/>
    <w:rsid w:val="00663C5F"/>
    <w:rsid w:val="00686195"/>
    <w:rsid w:val="006C48FC"/>
    <w:rsid w:val="00721561"/>
    <w:rsid w:val="00721B3A"/>
    <w:rsid w:val="007613F1"/>
    <w:rsid w:val="007E65D6"/>
    <w:rsid w:val="007F2B76"/>
    <w:rsid w:val="00835FAF"/>
    <w:rsid w:val="008655D0"/>
    <w:rsid w:val="0087791D"/>
    <w:rsid w:val="008952CA"/>
    <w:rsid w:val="008A4C0B"/>
    <w:rsid w:val="008B6A8C"/>
    <w:rsid w:val="00900778"/>
    <w:rsid w:val="00925727"/>
    <w:rsid w:val="00982CE6"/>
    <w:rsid w:val="009F215D"/>
    <w:rsid w:val="009F3AD6"/>
    <w:rsid w:val="00A00F69"/>
    <w:rsid w:val="00A4110A"/>
    <w:rsid w:val="00A5657F"/>
    <w:rsid w:val="00A71E1A"/>
    <w:rsid w:val="00A8521A"/>
    <w:rsid w:val="00AB38FF"/>
    <w:rsid w:val="00AC5569"/>
    <w:rsid w:val="00AF5593"/>
    <w:rsid w:val="00B16E57"/>
    <w:rsid w:val="00B25475"/>
    <w:rsid w:val="00B50F80"/>
    <w:rsid w:val="00BC4722"/>
    <w:rsid w:val="00C227BF"/>
    <w:rsid w:val="00C26456"/>
    <w:rsid w:val="00C34869"/>
    <w:rsid w:val="00C82DBD"/>
    <w:rsid w:val="00CA12A8"/>
    <w:rsid w:val="00CA3C4B"/>
    <w:rsid w:val="00CA5F77"/>
    <w:rsid w:val="00D130FB"/>
    <w:rsid w:val="00D2725A"/>
    <w:rsid w:val="00D43F9F"/>
    <w:rsid w:val="00D651C6"/>
    <w:rsid w:val="00D83C63"/>
    <w:rsid w:val="00DB251A"/>
    <w:rsid w:val="00DD5752"/>
    <w:rsid w:val="00DE1325"/>
    <w:rsid w:val="00E273E4"/>
    <w:rsid w:val="00E333B9"/>
    <w:rsid w:val="00E50DB4"/>
    <w:rsid w:val="00E765D7"/>
    <w:rsid w:val="00E87378"/>
    <w:rsid w:val="00EF3B0E"/>
    <w:rsid w:val="00F2004B"/>
    <w:rsid w:val="00FA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CE8"/>
    <w:pPr>
      <w:widowControl w:val="0"/>
      <w:jc w:val="both"/>
    </w:pPr>
  </w:style>
  <w:style w:type="paragraph" w:styleId="1">
    <w:name w:val="heading 1"/>
    <w:next w:val="a"/>
    <w:link w:val="1Char"/>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Char"/>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autoRedefine/>
    <w:uiPriority w:val="9"/>
    <w:unhideWhenUsed/>
    <w:qFormat/>
    <w:rsid w:val="00AC5569"/>
    <w:pPr>
      <w:keepNext/>
      <w:keepLines/>
      <w:spacing w:before="260" w:after="260" w:line="416" w:lineRule="auto"/>
      <w:outlineLvl w:val="2"/>
    </w:pPr>
    <w:rPr>
      <w:rFonts w:eastAsia="宋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AF"/>
    <w:rPr>
      <w:sz w:val="18"/>
      <w:szCs w:val="18"/>
    </w:rPr>
  </w:style>
  <w:style w:type="paragraph" w:styleId="a4">
    <w:name w:val="footer"/>
    <w:basedOn w:val="a"/>
    <w:link w:val="Char0"/>
    <w:uiPriority w:val="99"/>
    <w:unhideWhenUsed/>
    <w:rsid w:val="00835FAF"/>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AF"/>
    <w:rPr>
      <w:sz w:val="18"/>
      <w:szCs w:val="18"/>
    </w:rPr>
  </w:style>
  <w:style w:type="character" w:customStyle="1" w:styleId="1Char">
    <w:name w:val="标题 1 Char"/>
    <w:basedOn w:val="a0"/>
    <w:link w:val="1"/>
    <w:uiPriority w:val="9"/>
    <w:rsid w:val="00AC5569"/>
    <w:rPr>
      <w:rFonts w:asciiTheme="majorHAnsi" w:eastAsia="宋体" w:hAnsiTheme="majorHAnsi"/>
      <w:b/>
      <w:bCs/>
      <w:sz w:val="44"/>
    </w:rPr>
  </w:style>
  <w:style w:type="character" w:customStyle="1" w:styleId="2Char">
    <w:name w:val="标题 2 Char"/>
    <w:basedOn w:val="a0"/>
    <w:link w:val="2"/>
    <w:uiPriority w:val="9"/>
    <w:rsid w:val="00AC5569"/>
    <w:rPr>
      <w:rFonts w:asciiTheme="majorHAnsi" w:eastAsia="宋体" w:hAnsiTheme="majorHAnsi" w:cstheme="majorBidi"/>
      <w:b/>
      <w:bCs/>
      <w:sz w:val="32"/>
      <w:szCs w:val="32"/>
    </w:rPr>
  </w:style>
  <w:style w:type="character" w:customStyle="1" w:styleId="3Char">
    <w:name w:val="标题 3 Char"/>
    <w:basedOn w:val="a0"/>
    <w:link w:val="3"/>
    <w:uiPriority w:val="9"/>
    <w:rsid w:val="00AC5569"/>
    <w:rPr>
      <w:rFonts w:eastAsia="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10">
    <w:name w:val="toc 1"/>
    <w:basedOn w:val="a"/>
    <w:next w:val="a"/>
    <w:autoRedefine/>
    <w:uiPriority w:val="39"/>
    <w:unhideWhenUsed/>
    <w:rsid w:val="004172E7"/>
  </w:style>
  <w:style w:type="paragraph" w:styleId="20">
    <w:name w:val="toc 2"/>
    <w:basedOn w:val="a"/>
    <w:next w:val="a"/>
    <w:autoRedefine/>
    <w:uiPriority w:val="39"/>
    <w:unhideWhenUsed/>
    <w:rsid w:val="004172E7"/>
    <w:pPr>
      <w:ind w:leftChars="200" w:left="420"/>
    </w:pPr>
  </w:style>
  <w:style w:type="paragraph" w:styleId="30">
    <w:name w:val="toc 3"/>
    <w:basedOn w:val="a"/>
    <w:next w:val="a"/>
    <w:autoRedefine/>
    <w:uiPriority w:val="39"/>
    <w:unhideWhenUsed/>
    <w:rsid w:val="004172E7"/>
    <w:pPr>
      <w:ind w:leftChars="400" w:left="840"/>
    </w:pPr>
  </w:style>
  <w:style w:type="character" w:styleId="a5">
    <w:name w:val="Hyperlink"/>
    <w:basedOn w:val="a0"/>
    <w:uiPriority w:val="99"/>
    <w:unhideWhenUsed/>
    <w:rsid w:val="004172E7"/>
    <w:rPr>
      <w:color w:val="0563C1" w:themeColor="hyperlink"/>
      <w:u w:val="single"/>
    </w:rPr>
  </w:style>
  <w:style w:type="table" w:styleId="a6">
    <w:name w:val="Table Grid"/>
    <w:basedOn w:val="a1"/>
    <w:uiPriority w:val="39"/>
    <w:rsid w:val="00EF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未处理的提及1"/>
    <w:basedOn w:val="a0"/>
    <w:uiPriority w:val="99"/>
    <w:semiHidden/>
    <w:unhideWhenUsed/>
    <w:rsid w:val="00410D43"/>
    <w:rPr>
      <w:color w:val="605E5C"/>
      <w:shd w:val="clear" w:color="auto" w:fill="E1DFDD"/>
    </w:rPr>
  </w:style>
  <w:style w:type="paragraph" w:styleId="a7">
    <w:name w:val="No Spacing"/>
    <w:uiPriority w:val="1"/>
    <w:qFormat/>
    <w:rsid w:val="00292CE8"/>
    <w:pPr>
      <w:widowControl w:val="0"/>
      <w:spacing w:line="360" w:lineRule="auto"/>
      <w:jc w:val="both"/>
    </w:pPr>
    <w:rPr>
      <w:rFonts w:eastAsia="宋体"/>
    </w:rPr>
  </w:style>
  <w:style w:type="paragraph" w:styleId="a8">
    <w:name w:val="caption"/>
    <w:basedOn w:val="a"/>
    <w:next w:val="a"/>
    <w:uiPriority w:val="35"/>
    <w:unhideWhenUsed/>
    <w:qFormat/>
    <w:rsid w:val="008A4C0B"/>
    <w:rPr>
      <w:rFonts w:asciiTheme="majorHAnsi" w:eastAsia="黑体" w:hAnsiTheme="majorHAnsi" w:cstheme="majorBidi"/>
      <w:sz w:val="20"/>
      <w:szCs w:val="20"/>
    </w:rPr>
  </w:style>
  <w:style w:type="paragraph" w:styleId="a9">
    <w:name w:val="Subtitle"/>
    <w:basedOn w:val="a"/>
    <w:next w:val="a"/>
    <w:link w:val="Char1"/>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C34869"/>
    <w:rPr>
      <w:rFonts w:asciiTheme="majorHAnsi" w:eastAsia="宋体" w:hAnsiTheme="majorHAnsi" w:cstheme="majorBidi"/>
      <w:b/>
      <w:bCs/>
      <w:kern w:val="28"/>
      <w:sz w:val="32"/>
      <w:szCs w:val="32"/>
    </w:rPr>
  </w:style>
  <w:style w:type="paragraph" w:styleId="aa">
    <w:name w:val="Date"/>
    <w:basedOn w:val="a"/>
    <w:next w:val="a"/>
    <w:link w:val="Char2"/>
    <w:uiPriority w:val="99"/>
    <w:semiHidden/>
    <w:unhideWhenUsed/>
    <w:rsid w:val="008655D0"/>
    <w:pPr>
      <w:ind w:leftChars="2500" w:left="100"/>
    </w:pPr>
  </w:style>
  <w:style w:type="character" w:customStyle="1" w:styleId="Char2">
    <w:name w:val="日期 Char"/>
    <w:basedOn w:val="a0"/>
    <w:link w:val="aa"/>
    <w:uiPriority w:val="99"/>
    <w:semiHidden/>
    <w:rsid w:val="008655D0"/>
  </w:style>
  <w:style w:type="paragraph" w:styleId="ab">
    <w:name w:val="Balloon Text"/>
    <w:basedOn w:val="a"/>
    <w:link w:val="Char3"/>
    <w:uiPriority w:val="99"/>
    <w:semiHidden/>
    <w:unhideWhenUsed/>
    <w:rsid w:val="00501FC8"/>
    <w:rPr>
      <w:sz w:val="18"/>
      <w:szCs w:val="18"/>
    </w:rPr>
  </w:style>
  <w:style w:type="character" w:customStyle="1" w:styleId="Char3">
    <w:name w:val="批注框文本 Char"/>
    <w:basedOn w:val="a0"/>
    <w:link w:val="ab"/>
    <w:uiPriority w:val="99"/>
    <w:semiHidden/>
    <w:rsid w:val="00501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1E5A-1884-4534-94D7-54658C50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26</Pages>
  <Words>2729</Words>
  <Characters>15559</Characters>
  <Application>Microsoft Office Word</Application>
  <DocSecurity>0</DocSecurity>
  <Lines>129</Lines>
  <Paragraphs>36</Paragraphs>
  <ScaleCrop>false</ScaleCrop>
  <Company/>
  <LinksUpToDate>false</LinksUpToDate>
  <CharactersWithSpaces>18252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Administrator</cp:lastModifiedBy>
  <cp:revision>61</cp:revision>
  <dcterms:created xsi:type="dcterms:W3CDTF">2018-10-07T08:58:00Z</dcterms:created>
  <dcterms:modified xsi:type="dcterms:W3CDTF">2018-11-08T14:58:00Z</dcterms:modified>
</cp:coreProperties>
</file>