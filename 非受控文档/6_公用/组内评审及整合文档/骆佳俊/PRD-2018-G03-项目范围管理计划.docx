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32352" w14:textId="3B03E6CE" w:rsidR="001A3E8F" w:rsidRDefault="00E97E7F" w:rsidP="00E97E7F">
      <w:pPr>
        <w:jc w:val="center"/>
        <w:rPr>
          <w:b/>
        </w:rPr>
      </w:pPr>
      <w:r>
        <w:rPr>
          <w:noProof/>
        </w:rPr>
        <w:drawing>
          <wp:inline distT="0" distB="0" distL="0" distR="0" wp14:anchorId="5D427847" wp14:editId="5A0D2704">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3CD997AC" w:rsidR="001A3E8F" w:rsidRDefault="001A3E8F" w:rsidP="001A3E8F">
            <w:r>
              <w:rPr>
                <w:rFonts w:hint="eastAsia"/>
              </w:rPr>
              <w:t xml:space="preserve">　[</w:t>
            </w:r>
            <w:r w:rsidR="006E23D5">
              <w:rPr>
                <w:rFonts w:hint="eastAsia"/>
              </w:rPr>
              <w:t>√</w:t>
            </w:r>
            <w:r>
              <w:rPr>
                <w:rFonts w:hint="eastAsia"/>
              </w:rPr>
              <w:t>]草稿</w:t>
            </w:r>
          </w:p>
          <w:p w14:paraId="22262364" w14:textId="63F0ED33" w:rsidR="001A3E8F" w:rsidRDefault="001A3E8F" w:rsidP="001A3E8F">
            <w:r>
              <w:rPr>
                <w:rFonts w:hint="eastAsia"/>
              </w:rPr>
              <w:t xml:space="preserve">　[</w:t>
            </w:r>
            <w:r w:rsidR="004A6539">
              <w:t xml:space="preserve">  </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188D73EE" w:rsidR="001A3E8F" w:rsidRPr="00F52AE7" w:rsidRDefault="00A81B90" w:rsidP="001A3E8F">
            <w:pPr>
              <w:rPr>
                <w:szCs w:val="21"/>
              </w:rPr>
            </w:pPr>
            <w:r>
              <w:rPr>
                <w:szCs w:val="21"/>
              </w:rPr>
              <w:t>PRD-201</w:t>
            </w:r>
            <w:r w:rsidR="00E05AF4">
              <w:rPr>
                <w:szCs w:val="21"/>
              </w:rPr>
              <w:t>8</w:t>
            </w:r>
            <w:r>
              <w:rPr>
                <w:szCs w:val="21"/>
              </w:rPr>
              <w:t>-G0</w:t>
            </w:r>
            <w:r w:rsidR="00E05AF4">
              <w:rPr>
                <w:szCs w:val="21"/>
              </w:rPr>
              <w:t>3</w:t>
            </w:r>
            <w:r>
              <w:rPr>
                <w:szCs w:val="21"/>
              </w:rPr>
              <w:t>-SMP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3DB63BEC" w:rsidR="001A3E8F" w:rsidRPr="00F52AE7" w:rsidRDefault="0073786C" w:rsidP="001A3E8F">
            <w:pPr>
              <w:rPr>
                <w:szCs w:val="21"/>
              </w:rPr>
            </w:pPr>
            <w:r>
              <w:rPr>
                <w:szCs w:val="21"/>
              </w:rPr>
              <w:t>0.1.</w:t>
            </w:r>
            <w:del w:id="0" w:author="骆 佳俊" w:date="2018-11-12T19:58:00Z">
              <w:r w:rsidDel="00C16A67">
                <w:rPr>
                  <w:szCs w:val="21"/>
                </w:rPr>
                <w:delText>0</w:delText>
              </w:r>
            </w:del>
            <w:ins w:id="1" w:author="骆 佳俊" w:date="2018-11-12T19:58:00Z">
              <w:r w:rsidR="00C16A67">
                <w:rPr>
                  <w:rFonts w:hint="eastAsia"/>
                  <w:szCs w:val="21"/>
                </w:rPr>
                <w:t>1</w:t>
              </w:r>
            </w:ins>
            <w:bookmarkStart w:id="2" w:name="_GoBack"/>
            <w:bookmarkEnd w:id="2"/>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7A8D07E0" w:rsidR="001A3E8F" w:rsidRPr="00F52AE7" w:rsidRDefault="00E05AF4" w:rsidP="001A3E8F">
            <w:pPr>
              <w:rPr>
                <w:szCs w:val="21"/>
              </w:rPr>
            </w:pPr>
            <w:r>
              <w:rPr>
                <w:rFonts w:asciiTheme="minorEastAsia" w:hAnsiTheme="minorEastAsia"/>
                <w:szCs w:val="21"/>
              </w:rPr>
              <w:t>骆佳俊</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002A4643" w:rsidR="001A3E8F" w:rsidRPr="00F52AE7" w:rsidRDefault="00CE0BD5" w:rsidP="001A3E8F">
            <w:pPr>
              <w:rPr>
                <w:szCs w:val="21"/>
              </w:rPr>
            </w:pPr>
            <w:r>
              <w:rPr>
                <w:szCs w:val="21"/>
              </w:rPr>
              <w:t>TBD</w:t>
            </w:r>
          </w:p>
        </w:tc>
      </w:tr>
    </w:tbl>
    <w:p w14:paraId="008EEF54" w14:textId="35967E1E" w:rsidR="00164536" w:rsidRDefault="00EB1DDB"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范围管理</w:t>
      </w:r>
      <w:r>
        <w:rPr>
          <w:rFonts w:ascii="Calibri Light" w:hAnsi="Calibri Light" w:cs="Times New Roman"/>
          <w:b/>
          <w:spacing w:val="15"/>
          <w:sz w:val="32"/>
          <w:szCs w:val="56"/>
        </w:rPr>
        <w:t>计划</w:t>
      </w:r>
    </w:p>
    <w:p w14:paraId="7A330179" w14:textId="08E66B6D" w:rsidR="00164536" w:rsidRPr="00EC72D1" w:rsidRDefault="00EC72D1" w:rsidP="00EC72D1">
      <w:pPr>
        <w:numPr>
          <w:ilvl w:val="1"/>
          <w:numId w:val="0"/>
        </w:numPr>
        <w:spacing w:afterLines="1150" w:after="3588" w:line="720" w:lineRule="auto"/>
        <w:contextualSpacing/>
        <w:jc w:val="center"/>
        <w:textAlignment w:val="center"/>
        <w:rPr>
          <w:rFonts w:cs="Times New Roman"/>
          <w:b/>
          <w:spacing w:val="15"/>
          <w:sz w:val="32"/>
          <w:szCs w:val="56"/>
        </w:rPr>
      </w:pPr>
      <w:r w:rsidRPr="00EC72D1">
        <w:rPr>
          <w:rFonts w:cs="Times New Roman"/>
          <w:b/>
          <w:spacing w:val="15"/>
          <w:sz w:val="32"/>
          <w:szCs w:val="56"/>
        </w:rPr>
        <w:t>scope management 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3" w:name="_Toc446076693"/>
      <w:bookmarkStart w:id="4" w:name="_Toc447553497"/>
      <w:bookmarkStart w:id="5" w:name="_Toc27132"/>
      <w:bookmarkStart w:id="6" w:name="_Toc12861"/>
      <w:bookmarkStart w:id="7" w:name="_Toc60"/>
      <w:bookmarkStart w:id="8" w:name="_Toc466020645"/>
      <w:bookmarkStart w:id="9" w:name="_Toc466742046"/>
      <w:bookmarkStart w:id="10" w:name="_Toc495739754"/>
      <w:bookmarkStart w:id="11" w:name="_Toc496719355"/>
      <w:bookmarkStart w:id="12" w:name="_Toc529816440"/>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3"/>
      <w:bookmarkEnd w:id="4"/>
      <w:bookmarkEnd w:id="5"/>
      <w:bookmarkEnd w:id="6"/>
      <w:bookmarkEnd w:id="7"/>
      <w:bookmarkEnd w:id="8"/>
      <w:bookmarkEnd w:id="9"/>
      <w:bookmarkEnd w:id="10"/>
      <w:bookmarkEnd w:id="11"/>
      <w:bookmarkEnd w:id="12"/>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2D1043">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2D1043">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2D1043">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2D1043">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2D1043">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2D1043">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680A15DA" w:rsidR="00021BB3" w:rsidRPr="00F52AE7" w:rsidRDefault="00E05AF4" w:rsidP="003B54DA">
            <w:pPr>
              <w:rPr>
                <w:szCs w:val="21"/>
              </w:rPr>
            </w:pPr>
            <w:r>
              <w:rPr>
                <w:rFonts w:asciiTheme="minorEastAsia" w:hAnsiTheme="minorEastAsia"/>
                <w:szCs w:val="21"/>
              </w:rPr>
              <w:t>骆佳俊</w:t>
            </w:r>
          </w:p>
        </w:tc>
        <w:tc>
          <w:tcPr>
            <w:tcW w:w="1930" w:type="dxa"/>
          </w:tcPr>
          <w:p w14:paraId="73ABB349" w14:textId="287A92FB" w:rsidR="00021BB3" w:rsidRPr="00F52AE7" w:rsidRDefault="00021BB3" w:rsidP="002D1043">
            <w:pPr>
              <w:rPr>
                <w:szCs w:val="21"/>
              </w:rPr>
            </w:pPr>
          </w:p>
        </w:tc>
        <w:tc>
          <w:tcPr>
            <w:tcW w:w="1671" w:type="dxa"/>
          </w:tcPr>
          <w:p w14:paraId="1D09EB70" w14:textId="67AE3584" w:rsidR="00021BB3" w:rsidRPr="00F52AE7" w:rsidRDefault="00021BB3" w:rsidP="002D1043">
            <w:pPr>
              <w:rPr>
                <w:szCs w:val="21"/>
              </w:rPr>
            </w:pPr>
            <w:r w:rsidRPr="00F52AE7">
              <w:rPr>
                <w:rFonts w:hint="eastAsia"/>
                <w:szCs w:val="21"/>
              </w:rPr>
              <w:t>201</w:t>
            </w:r>
            <w:r w:rsidR="00E05AF4">
              <w:rPr>
                <w:szCs w:val="21"/>
              </w:rPr>
              <w:t>8</w:t>
            </w:r>
            <w:r w:rsidRPr="00F52AE7">
              <w:rPr>
                <w:rFonts w:hint="eastAsia"/>
                <w:szCs w:val="21"/>
              </w:rPr>
              <w:t>/</w:t>
            </w:r>
            <w:r w:rsidR="00E05AF4">
              <w:rPr>
                <w:szCs w:val="21"/>
              </w:rPr>
              <w:t>11</w:t>
            </w:r>
            <w:r w:rsidRPr="00F52AE7">
              <w:rPr>
                <w:rFonts w:hint="eastAsia"/>
                <w:szCs w:val="21"/>
              </w:rPr>
              <w:t>/</w:t>
            </w:r>
            <w:r w:rsidR="00E05AF4">
              <w:rPr>
                <w:szCs w:val="21"/>
              </w:rPr>
              <w:t>10</w:t>
            </w:r>
            <w:r w:rsidRPr="00F52AE7">
              <w:rPr>
                <w:rFonts w:hint="eastAsia"/>
                <w:szCs w:val="21"/>
              </w:rPr>
              <w:t>-201</w:t>
            </w:r>
            <w:r w:rsidR="00E05AF4">
              <w:rPr>
                <w:szCs w:val="21"/>
              </w:rPr>
              <w:t>8</w:t>
            </w:r>
            <w:r w:rsidRPr="00F52AE7">
              <w:rPr>
                <w:rFonts w:hint="eastAsia"/>
                <w:szCs w:val="21"/>
              </w:rPr>
              <w:t>/</w:t>
            </w:r>
            <w:r w:rsidR="00E05AF4">
              <w:rPr>
                <w:szCs w:val="21"/>
              </w:rPr>
              <w:t>11</w:t>
            </w:r>
            <w:r w:rsidRPr="00F52AE7">
              <w:rPr>
                <w:rFonts w:hint="eastAsia"/>
                <w:szCs w:val="21"/>
              </w:rPr>
              <w:t>/</w:t>
            </w:r>
            <w:r w:rsidR="00E05AF4">
              <w:rPr>
                <w:szCs w:val="21"/>
              </w:rPr>
              <w:t>10</w:t>
            </w:r>
          </w:p>
        </w:tc>
        <w:tc>
          <w:tcPr>
            <w:tcW w:w="1672" w:type="dxa"/>
          </w:tcPr>
          <w:p w14:paraId="2099DB2A" w14:textId="77777777" w:rsidR="00021BB3" w:rsidRPr="00F52AE7" w:rsidRDefault="00021BB3" w:rsidP="002D1043">
            <w:pPr>
              <w:rPr>
                <w:szCs w:val="21"/>
              </w:rPr>
            </w:pPr>
            <w:r w:rsidRPr="00F52AE7">
              <w:rPr>
                <w:rFonts w:hint="eastAsia"/>
                <w:szCs w:val="21"/>
              </w:rPr>
              <w:t>起草</w:t>
            </w:r>
          </w:p>
        </w:tc>
      </w:tr>
      <w:tr w:rsidR="00297B34" w14:paraId="399FB690" w14:textId="77777777" w:rsidTr="00021BB3">
        <w:trPr>
          <w:trHeight w:val="90"/>
        </w:trPr>
        <w:tc>
          <w:tcPr>
            <w:tcW w:w="1269" w:type="dxa"/>
          </w:tcPr>
          <w:p w14:paraId="1F9122F1" w14:textId="61B28E94" w:rsidR="00297B34" w:rsidRPr="00F52AE7" w:rsidRDefault="00297B34" w:rsidP="00297B34">
            <w:pPr>
              <w:rPr>
                <w:rFonts w:hint="eastAsia"/>
                <w:szCs w:val="21"/>
              </w:rPr>
            </w:pPr>
            <w:r w:rsidRPr="00F52AE7">
              <w:rPr>
                <w:rFonts w:hint="eastAsia"/>
                <w:szCs w:val="21"/>
              </w:rPr>
              <w:t>0.</w:t>
            </w:r>
            <w:r w:rsidRPr="00F52AE7">
              <w:rPr>
                <w:szCs w:val="21"/>
              </w:rPr>
              <w:t>1</w:t>
            </w:r>
            <w:r>
              <w:rPr>
                <w:szCs w:val="21"/>
              </w:rPr>
              <w:t>.1</w:t>
            </w:r>
          </w:p>
        </w:tc>
        <w:tc>
          <w:tcPr>
            <w:tcW w:w="1704" w:type="dxa"/>
          </w:tcPr>
          <w:p w14:paraId="1DF630F3" w14:textId="1AEA6CEF" w:rsidR="00297B34" w:rsidRDefault="00297B34" w:rsidP="00297B34">
            <w:pPr>
              <w:rPr>
                <w:rFonts w:asciiTheme="minorEastAsia" w:hAnsiTheme="minorEastAsia"/>
                <w:szCs w:val="21"/>
              </w:rPr>
            </w:pPr>
            <w:r>
              <w:rPr>
                <w:rFonts w:asciiTheme="minorEastAsia" w:hAnsiTheme="minorEastAsia"/>
                <w:szCs w:val="21"/>
              </w:rPr>
              <w:t>骆佳俊</w:t>
            </w:r>
          </w:p>
        </w:tc>
        <w:tc>
          <w:tcPr>
            <w:tcW w:w="1930" w:type="dxa"/>
          </w:tcPr>
          <w:p w14:paraId="08C09300" w14:textId="77777777" w:rsidR="00297B34" w:rsidDel="00297B34" w:rsidRDefault="00297B34" w:rsidP="00297B34">
            <w:pPr>
              <w:rPr>
                <w:rFonts w:asciiTheme="minorEastAsia" w:hAnsiTheme="minorEastAsia" w:hint="eastAsia"/>
                <w:szCs w:val="21"/>
              </w:rPr>
            </w:pPr>
          </w:p>
        </w:tc>
        <w:tc>
          <w:tcPr>
            <w:tcW w:w="1671" w:type="dxa"/>
          </w:tcPr>
          <w:p w14:paraId="5ED42DBB" w14:textId="17A88218" w:rsidR="00297B34" w:rsidRPr="00F52AE7" w:rsidRDefault="00297B34" w:rsidP="00297B34">
            <w:pPr>
              <w:rPr>
                <w:rFonts w:hint="eastAsia"/>
                <w:szCs w:val="21"/>
              </w:rPr>
            </w:pPr>
            <w:r w:rsidRPr="00F52AE7">
              <w:rPr>
                <w:rFonts w:hint="eastAsia"/>
                <w:szCs w:val="21"/>
              </w:rPr>
              <w:t>201</w:t>
            </w:r>
            <w:r>
              <w:rPr>
                <w:szCs w:val="21"/>
              </w:rPr>
              <w:t>8</w:t>
            </w:r>
            <w:r w:rsidRPr="00F52AE7">
              <w:rPr>
                <w:rFonts w:hint="eastAsia"/>
                <w:szCs w:val="21"/>
              </w:rPr>
              <w:t>/</w:t>
            </w:r>
            <w:r>
              <w:rPr>
                <w:szCs w:val="21"/>
              </w:rPr>
              <w:t>11</w:t>
            </w:r>
            <w:r w:rsidRPr="00F52AE7">
              <w:rPr>
                <w:rFonts w:hint="eastAsia"/>
                <w:szCs w:val="21"/>
              </w:rPr>
              <w:t>/</w:t>
            </w:r>
            <w:r>
              <w:rPr>
                <w:szCs w:val="21"/>
              </w:rPr>
              <w:t>1</w:t>
            </w:r>
            <w:r>
              <w:rPr>
                <w:szCs w:val="21"/>
              </w:rPr>
              <w:t>2</w:t>
            </w:r>
            <w:r w:rsidRPr="00F52AE7">
              <w:rPr>
                <w:rFonts w:hint="eastAsia"/>
                <w:szCs w:val="21"/>
              </w:rPr>
              <w:t>-201</w:t>
            </w:r>
            <w:r>
              <w:rPr>
                <w:szCs w:val="21"/>
              </w:rPr>
              <w:t>8</w:t>
            </w:r>
            <w:r w:rsidRPr="00F52AE7">
              <w:rPr>
                <w:rFonts w:hint="eastAsia"/>
                <w:szCs w:val="21"/>
              </w:rPr>
              <w:t>/</w:t>
            </w:r>
            <w:r>
              <w:rPr>
                <w:szCs w:val="21"/>
              </w:rPr>
              <w:t>11</w:t>
            </w:r>
            <w:r w:rsidRPr="00F52AE7">
              <w:rPr>
                <w:rFonts w:hint="eastAsia"/>
                <w:szCs w:val="21"/>
              </w:rPr>
              <w:t>/</w:t>
            </w:r>
            <w:r>
              <w:rPr>
                <w:szCs w:val="21"/>
              </w:rPr>
              <w:t>1</w:t>
            </w:r>
            <w:r>
              <w:rPr>
                <w:szCs w:val="21"/>
              </w:rPr>
              <w:t>2</w:t>
            </w:r>
          </w:p>
        </w:tc>
        <w:tc>
          <w:tcPr>
            <w:tcW w:w="1672" w:type="dxa"/>
          </w:tcPr>
          <w:p w14:paraId="0CEB4AC2" w14:textId="40643B3C" w:rsidR="00297B34" w:rsidRPr="00F52AE7" w:rsidRDefault="00297B34" w:rsidP="00297B34">
            <w:pPr>
              <w:rPr>
                <w:rFonts w:hint="eastAsia"/>
                <w:szCs w:val="21"/>
              </w:rPr>
            </w:pPr>
            <w:r>
              <w:rPr>
                <w:rFonts w:hint="eastAsia"/>
                <w:szCs w:val="21"/>
              </w:rPr>
              <w:t>修改</w:t>
            </w:r>
          </w:p>
        </w:tc>
      </w:tr>
    </w:tbl>
    <w:p w14:paraId="6879AE79" w14:textId="77777777" w:rsidR="00021BB3" w:rsidRPr="00021BB3"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F45834B" w14:textId="77777777" w:rsidR="00D76606" w:rsidRDefault="00D76606" w:rsidP="00BC6D2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41D455" w14:textId="6989F825"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D018632" w14:textId="7F4E9F95"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4D18C2" w14:textId="5CDD284B"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B5FA84E" w14:textId="781ECAD8"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058B0A3" w14:textId="57A663E0"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5526464" w14:textId="10E1127D"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58EF9C9" w14:textId="5465F91F"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712FC0B" w14:textId="356CAA82"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4D6145F" w14:textId="25FCF73E"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4A5D817" w14:textId="78EAA7A2"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sdtContent>
        <w:p w14:paraId="77AB3711" w14:textId="2083B982" w:rsidR="002C7A26" w:rsidRDefault="002C7A26" w:rsidP="00C22CF7">
          <w:pPr>
            <w:pStyle w:val="TOC"/>
            <w:jc w:val="center"/>
          </w:pPr>
          <w:r>
            <w:rPr>
              <w:lang w:val="zh-CN"/>
            </w:rPr>
            <w:t>目录</w:t>
          </w:r>
        </w:p>
        <w:p w14:paraId="444A2550" w14:textId="7B851C44" w:rsidR="00C22CF7" w:rsidRDefault="002C7A26">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9816440" w:history="1">
            <w:r w:rsidR="00C22CF7" w:rsidRPr="00401304">
              <w:rPr>
                <w:rStyle w:val="aa"/>
                <w:rFonts w:ascii="Times New Roman" w:hAnsi="Times New Roman" w:cs="Times New Roman"/>
                <w:b/>
                <w:bCs/>
                <w:noProof/>
                <w:kern w:val="44"/>
              </w:rPr>
              <w:t>版</w:t>
            </w:r>
            <w:r w:rsidR="00C22CF7" w:rsidRPr="00401304">
              <w:rPr>
                <w:rStyle w:val="aa"/>
                <w:rFonts w:ascii="Times New Roman" w:hAnsi="Times New Roman" w:cs="Times New Roman"/>
                <w:b/>
                <w:bCs/>
                <w:noProof/>
                <w:kern w:val="44"/>
              </w:rPr>
              <w:t xml:space="preserve"> </w:t>
            </w:r>
            <w:r w:rsidR="00C22CF7" w:rsidRPr="00401304">
              <w:rPr>
                <w:rStyle w:val="aa"/>
                <w:rFonts w:ascii="Times New Roman" w:hAnsi="Times New Roman" w:cs="Times New Roman"/>
                <w:b/>
                <w:bCs/>
                <w:noProof/>
                <w:kern w:val="44"/>
              </w:rPr>
              <w:t>本</w:t>
            </w:r>
            <w:r w:rsidR="00C22CF7" w:rsidRPr="00401304">
              <w:rPr>
                <w:rStyle w:val="aa"/>
                <w:rFonts w:ascii="Times New Roman" w:hAnsi="Times New Roman" w:cs="Times New Roman"/>
                <w:b/>
                <w:bCs/>
                <w:noProof/>
                <w:kern w:val="44"/>
              </w:rPr>
              <w:t xml:space="preserve"> </w:t>
            </w:r>
            <w:r w:rsidR="00C22CF7" w:rsidRPr="00401304">
              <w:rPr>
                <w:rStyle w:val="aa"/>
                <w:rFonts w:ascii="Times New Roman" w:hAnsi="Times New Roman" w:cs="Times New Roman"/>
                <w:b/>
                <w:bCs/>
                <w:noProof/>
                <w:kern w:val="44"/>
              </w:rPr>
              <w:t>历</w:t>
            </w:r>
            <w:r w:rsidR="00C22CF7" w:rsidRPr="00401304">
              <w:rPr>
                <w:rStyle w:val="aa"/>
                <w:rFonts w:ascii="Times New Roman" w:hAnsi="Times New Roman" w:cs="Times New Roman"/>
                <w:b/>
                <w:bCs/>
                <w:noProof/>
                <w:kern w:val="44"/>
              </w:rPr>
              <w:t xml:space="preserve"> </w:t>
            </w:r>
            <w:r w:rsidR="00C22CF7" w:rsidRPr="00401304">
              <w:rPr>
                <w:rStyle w:val="aa"/>
                <w:rFonts w:ascii="Times New Roman" w:hAnsi="Times New Roman" w:cs="Times New Roman"/>
                <w:b/>
                <w:bCs/>
                <w:noProof/>
                <w:kern w:val="44"/>
              </w:rPr>
              <w:t>史</w:t>
            </w:r>
            <w:r w:rsidR="00C22CF7">
              <w:rPr>
                <w:noProof/>
                <w:webHidden/>
              </w:rPr>
              <w:tab/>
            </w:r>
            <w:r w:rsidR="00C22CF7">
              <w:rPr>
                <w:noProof/>
                <w:webHidden/>
              </w:rPr>
              <w:fldChar w:fldCharType="begin"/>
            </w:r>
            <w:r w:rsidR="00C22CF7">
              <w:rPr>
                <w:noProof/>
                <w:webHidden/>
              </w:rPr>
              <w:instrText xml:space="preserve"> PAGEREF _Toc529816440 \h </w:instrText>
            </w:r>
            <w:r w:rsidR="00C22CF7">
              <w:rPr>
                <w:noProof/>
                <w:webHidden/>
              </w:rPr>
            </w:r>
            <w:r w:rsidR="00C22CF7">
              <w:rPr>
                <w:noProof/>
                <w:webHidden/>
              </w:rPr>
              <w:fldChar w:fldCharType="separate"/>
            </w:r>
            <w:r w:rsidR="00C22CF7">
              <w:rPr>
                <w:noProof/>
                <w:webHidden/>
              </w:rPr>
              <w:t>2</w:t>
            </w:r>
            <w:r w:rsidR="00C22CF7">
              <w:rPr>
                <w:noProof/>
                <w:webHidden/>
              </w:rPr>
              <w:fldChar w:fldCharType="end"/>
            </w:r>
          </w:hyperlink>
        </w:p>
        <w:p w14:paraId="6B863C0F" w14:textId="1EA7F833" w:rsidR="00C22CF7" w:rsidRDefault="00C22CF7">
          <w:pPr>
            <w:pStyle w:val="TOC1"/>
            <w:tabs>
              <w:tab w:val="left" w:pos="420"/>
              <w:tab w:val="right" w:leader="dot" w:pos="8296"/>
            </w:tabs>
            <w:rPr>
              <w:rFonts w:asciiTheme="minorHAnsi" w:eastAsiaTheme="minorEastAsia" w:hAnsiTheme="minorHAnsi" w:cstheme="minorBidi"/>
              <w:noProof/>
              <w:kern w:val="2"/>
            </w:rPr>
          </w:pPr>
          <w:hyperlink w:anchor="_Toc529816441" w:history="1">
            <w:r w:rsidRPr="00401304">
              <w:rPr>
                <w:rStyle w:val="aa"/>
                <w:noProof/>
              </w:rPr>
              <w:t>1</w:t>
            </w:r>
            <w:r>
              <w:rPr>
                <w:rFonts w:asciiTheme="minorHAnsi" w:eastAsiaTheme="minorEastAsia" w:hAnsiTheme="minorHAnsi" w:cstheme="minorBidi"/>
                <w:noProof/>
                <w:kern w:val="2"/>
              </w:rPr>
              <w:tab/>
            </w:r>
            <w:r w:rsidRPr="00401304">
              <w:rPr>
                <w:rStyle w:val="aa"/>
                <w:noProof/>
              </w:rPr>
              <w:t>引言</w:t>
            </w:r>
            <w:r>
              <w:rPr>
                <w:noProof/>
                <w:webHidden/>
              </w:rPr>
              <w:tab/>
            </w:r>
            <w:r>
              <w:rPr>
                <w:noProof/>
                <w:webHidden/>
              </w:rPr>
              <w:fldChar w:fldCharType="begin"/>
            </w:r>
            <w:r>
              <w:rPr>
                <w:noProof/>
                <w:webHidden/>
              </w:rPr>
              <w:instrText xml:space="preserve"> PAGEREF _Toc529816441 \h </w:instrText>
            </w:r>
            <w:r>
              <w:rPr>
                <w:noProof/>
                <w:webHidden/>
              </w:rPr>
            </w:r>
            <w:r>
              <w:rPr>
                <w:noProof/>
                <w:webHidden/>
              </w:rPr>
              <w:fldChar w:fldCharType="separate"/>
            </w:r>
            <w:r>
              <w:rPr>
                <w:noProof/>
                <w:webHidden/>
              </w:rPr>
              <w:t>3</w:t>
            </w:r>
            <w:r>
              <w:rPr>
                <w:noProof/>
                <w:webHidden/>
              </w:rPr>
              <w:fldChar w:fldCharType="end"/>
            </w:r>
          </w:hyperlink>
        </w:p>
        <w:p w14:paraId="17BB0F07" w14:textId="3BDA956D" w:rsidR="00C22CF7" w:rsidRDefault="00C22CF7">
          <w:pPr>
            <w:pStyle w:val="TOC1"/>
            <w:tabs>
              <w:tab w:val="left" w:pos="420"/>
              <w:tab w:val="right" w:leader="dot" w:pos="8296"/>
            </w:tabs>
            <w:rPr>
              <w:rFonts w:asciiTheme="minorHAnsi" w:eastAsiaTheme="minorEastAsia" w:hAnsiTheme="minorHAnsi" w:cstheme="minorBidi"/>
              <w:noProof/>
              <w:kern w:val="2"/>
            </w:rPr>
          </w:pPr>
          <w:hyperlink w:anchor="_Toc529816442" w:history="1">
            <w:r w:rsidRPr="00401304">
              <w:rPr>
                <w:rStyle w:val="aa"/>
                <w:noProof/>
              </w:rPr>
              <w:t>2</w:t>
            </w:r>
            <w:r>
              <w:rPr>
                <w:rFonts w:asciiTheme="minorHAnsi" w:eastAsiaTheme="minorEastAsia" w:hAnsiTheme="minorHAnsi" w:cstheme="minorBidi"/>
                <w:noProof/>
                <w:kern w:val="2"/>
              </w:rPr>
              <w:tab/>
            </w:r>
            <w:r w:rsidRPr="00401304">
              <w:rPr>
                <w:rStyle w:val="aa"/>
                <w:noProof/>
              </w:rPr>
              <w:t>所选项目范围管理过程</w:t>
            </w:r>
            <w:r>
              <w:rPr>
                <w:noProof/>
                <w:webHidden/>
              </w:rPr>
              <w:tab/>
            </w:r>
            <w:r>
              <w:rPr>
                <w:noProof/>
                <w:webHidden/>
              </w:rPr>
              <w:fldChar w:fldCharType="begin"/>
            </w:r>
            <w:r>
              <w:rPr>
                <w:noProof/>
                <w:webHidden/>
              </w:rPr>
              <w:instrText xml:space="preserve"> PAGEREF _Toc529816442 \h </w:instrText>
            </w:r>
            <w:r>
              <w:rPr>
                <w:noProof/>
                <w:webHidden/>
              </w:rPr>
            </w:r>
            <w:r>
              <w:rPr>
                <w:noProof/>
                <w:webHidden/>
              </w:rPr>
              <w:fldChar w:fldCharType="separate"/>
            </w:r>
            <w:r>
              <w:rPr>
                <w:noProof/>
                <w:webHidden/>
              </w:rPr>
              <w:t>4</w:t>
            </w:r>
            <w:r>
              <w:rPr>
                <w:noProof/>
                <w:webHidden/>
              </w:rPr>
              <w:fldChar w:fldCharType="end"/>
            </w:r>
          </w:hyperlink>
        </w:p>
        <w:p w14:paraId="7E3C3184" w14:textId="1D2006B8" w:rsidR="00C22CF7" w:rsidRDefault="00C22CF7">
          <w:pPr>
            <w:pStyle w:val="TOC2"/>
            <w:tabs>
              <w:tab w:val="left" w:pos="1260"/>
              <w:tab w:val="right" w:leader="dot" w:pos="8296"/>
            </w:tabs>
            <w:rPr>
              <w:rFonts w:asciiTheme="minorHAnsi" w:eastAsiaTheme="minorEastAsia" w:hAnsiTheme="minorHAnsi" w:cstheme="minorBidi"/>
              <w:noProof/>
              <w:kern w:val="2"/>
            </w:rPr>
          </w:pPr>
          <w:hyperlink w:anchor="_Toc529816443" w:history="1">
            <w:r w:rsidRPr="00401304">
              <w:rPr>
                <w:rStyle w:val="aa"/>
                <w:noProof/>
              </w:rPr>
              <w:t>2.1</w:t>
            </w:r>
            <w:r>
              <w:rPr>
                <w:rFonts w:asciiTheme="minorHAnsi" w:eastAsiaTheme="minorEastAsia" w:hAnsiTheme="minorHAnsi" w:cstheme="minorBidi"/>
                <w:noProof/>
                <w:kern w:val="2"/>
              </w:rPr>
              <w:tab/>
            </w:r>
            <w:r w:rsidRPr="00401304">
              <w:rPr>
                <w:rStyle w:val="aa"/>
                <w:noProof/>
              </w:rPr>
              <w:t>收集需求</w:t>
            </w:r>
            <w:r>
              <w:rPr>
                <w:noProof/>
                <w:webHidden/>
              </w:rPr>
              <w:tab/>
            </w:r>
            <w:r>
              <w:rPr>
                <w:noProof/>
                <w:webHidden/>
              </w:rPr>
              <w:fldChar w:fldCharType="begin"/>
            </w:r>
            <w:r>
              <w:rPr>
                <w:noProof/>
                <w:webHidden/>
              </w:rPr>
              <w:instrText xml:space="preserve"> PAGEREF _Toc529816443 \h </w:instrText>
            </w:r>
            <w:r>
              <w:rPr>
                <w:noProof/>
                <w:webHidden/>
              </w:rPr>
            </w:r>
            <w:r>
              <w:rPr>
                <w:noProof/>
                <w:webHidden/>
              </w:rPr>
              <w:fldChar w:fldCharType="separate"/>
            </w:r>
            <w:r>
              <w:rPr>
                <w:noProof/>
                <w:webHidden/>
              </w:rPr>
              <w:t>4</w:t>
            </w:r>
            <w:r>
              <w:rPr>
                <w:noProof/>
                <w:webHidden/>
              </w:rPr>
              <w:fldChar w:fldCharType="end"/>
            </w:r>
          </w:hyperlink>
        </w:p>
        <w:p w14:paraId="66449B13" w14:textId="539D78F7" w:rsidR="00C22CF7" w:rsidRDefault="00C22CF7">
          <w:pPr>
            <w:pStyle w:val="TOC2"/>
            <w:tabs>
              <w:tab w:val="left" w:pos="1260"/>
              <w:tab w:val="right" w:leader="dot" w:pos="8296"/>
            </w:tabs>
            <w:rPr>
              <w:rFonts w:asciiTheme="minorHAnsi" w:eastAsiaTheme="minorEastAsia" w:hAnsiTheme="minorHAnsi" w:cstheme="minorBidi"/>
              <w:noProof/>
              <w:kern w:val="2"/>
            </w:rPr>
          </w:pPr>
          <w:hyperlink w:anchor="_Toc529816444" w:history="1">
            <w:r w:rsidRPr="00401304">
              <w:rPr>
                <w:rStyle w:val="aa"/>
                <w:noProof/>
              </w:rPr>
              <w:t>2.2</w:t>
            </w:r>
            <w:r>
              <w:rPr>
                <w:rFonts w:asciiTheme="minorHAnsi" w:eastAsiaTheme="minorEastAsia" w:hAnsiTheme="minorHAnsi" w:cstheme="minorBidi"/>
                <w:noProof/>
                <w:kern w:val="2"/>
              </w:rPr>
              <w:tab/>
            </w:r>
            <w:r w:rsidRPr="00401304">
              <w:rPr>
                <w:rStyle w:val="aa"/>
                <w:noProof/>
              </w:rPr>
              <w:t>创建WBS</w:t>
            </w:r>
            <w:r>
              <w:rPr>
                <w:noProof/>
                <w:webHidden/>
              </w:rPr>
              <w:tab/>
            </w:r>
            <w:r>
              <w:rPr>
                <w:noProof/>
                <w:webHidden/>
              </w:rPr>
              <w:fldChar w:fldCharType="begin"/>
            </w:r>
            <w:r>
              <w:rPr>
                <w:noProof/>
                <w:webHidden/>
              </w:rPr>
              <w:instrText xml:space="preserve"> PAGEREF _Toc529816444 \h </w:instrText>
            </w:r>
            <w:r>
              <w:rPr>
                <w:noProof/>
                <w:webHidden/>
              </w:rPr>
            </w:r>
            <w:r>
              <w:rPr>
                <w:noProof/>
                <w:webHidden/>
              </w:rPr>
              <w:fldChar w:fldCharType="separate"/>
            </w:r>
            <w:r>
              <w:rPr>
                <w:noProof/>
                <w:webHidden/>
              </w:rPr>
              <w:t>4</w:t>
            </w:r>
            <w:r>
              <w:rPr>
                <w:noProof/>
                <w:webHidden/>
              </w:rPr>
              <w:fldChar w:fldCharType="end"/>
            </w:r>
          </w:hyperlink>
        </w:p>
        <w:p w14:paraId="70FE0722" w14:textId="35EA7B35" w:rsidR="00C22CF7" w:rsidRDefault="00C22CF7">
          <w:pPr>
            <w:pStyle w:val="TOC2"/>
            <w:tabs>
              <w:tab w:val="left" w:pos="1260"/>
              <w:tab w:val="right" w:leader="dot" w:pos="8296"/>
            </w:tabs>
            <w:rPr>
              <w:rFonts w:asciiTheme="minorHAnsi" w:eastAsiaTheme="minorEastAsia" w:hAnsiTheme="minorHAnsi" w:cstheme="minorBidi"/>
              <w:noProof/>
              <w:kern w:val="2"/>
            </w:rPr>
          </w:pPr>
          <w:hyperlink w:anchor="_Toc529816445" w:history="1">
            <w:r w:rsidRPr="00401304">
              <w:rPr>
                <w:rStyle w:val="aa"/>
                <w:noProof/>
              </w:rPr>
              <w:t>2.3</w:t>
            </w:r>
            <w:r>
              <w:rPr>
                <w:rFonts w:asciiTheme="minorHAnsi" w:eastAsiaTheme="minorEastAsia" w:hAnsiTheme="minorHAnsi" w:cstheme="minorBidi"/>
                <w:noProof/>
                <w:kern w:val="2"/>
              </w:rPr>
              <w:tab/>
            </w:r>
            <w:r w:rsidRPr="00401304">
              <w:rPr>
                <w:rStyle w:val="aa"/>
                <w:noProof/>
              </w:rPr>
              <w:t>确认范围</w:t>
            </w:r>
            <w:r>
              <w:rPr>
                <w:noProof/>
                <w:webHidden/>
              </w:rPr>
              <w:tab/>
            </w:r>
            <w:r>
              <w:rPr>
                <w:noProof/>
                <w:webHidden/>
              </w:rPr>
              <w:fldChar w:fldCharType="begin"/>
            </w:r>
            <w:r>
              <w:rPr>
                <w:noProof/>
                <w:webHidden/>
              </w:rPr>
              <w:instrText xml:space="preserve"> PAGEREF _Toc529816445 \h </w:instrText>
            </w:r>
            <w:r>
              <w:rPr>
                <w:noProof/>
                <w:webHidden/>
              </w:rPr>
            </w:r>
            <w:r>
              <w:rPr>
                <w:noProof/>
                <w:webHidden/>
              </w:rPr>
              <w:fldChar w:fldCharType="separate"/>
            </w:r>
            <w:r>
              <w:rPr>
                <w:noProof/>
                <w:webHidden/>
              </w:rPr>
              <w:t>5</w:t>
            </w:r>
            <w:r>
              <w:rPr>
                <w:noProof/>
                <w:webHidden/>
              </w:rPr>
              <w:fldChar w:fldCharType="end"/>
            </w:r>
          </w:hyperlink>
        </w:p>
        <w:p w14:paraId="5C649E62" w14:textId="0381A343" w:rsidR="00C22CF7" w:rsidRDefault="00C22CF7">
          <w:pPr>
            <w:pStyle w:val="TOC2"/>
            <w:tabs>
              <w:tab w:val="left" w:pos="1260"/>
              <w:tab w:val="right" w:leader="dot" w:pos="8296"/>
            </w:tabs>
            <w:rPr>
              <w:rFonts w:asciiTheme="minorHAnsi" w:eastAsiaTheme="minorEastAsia" w:hAnsiTheme="minorHAnsi" w:cstheme="minorBidi"/>
              <w:noProof/>
              <w:kern w:val="2"/>
            </w:rPr>
          </w:pPr>
          <w:hyperlink w:anchor="_Toc529816446" w:history="1">
            <w:r w:rsidRPr="00401304">
              <w:rPr>
                <w:rStyle w:val="aa"/>
                <w:noProof/>
              </w:rPr>
              <w:t>2.4</w:t>
            </w:r>
            <w:r>
              <w:rPr>
                <w:rFonts w:asciiTheme="minorHAnsi" w:eastAsiaTheme="minorEastAsia" w:hAnsiTheme="minorHAnsi" w:cstheme="minorBidi"/>
                <w:noProof/>
                <w:kern w:val="2"/>
              </w:rPr>
              <w:tab/>
            </w:r>
            <w:r w:rsidRPr="00401304">
              <w:rPr>
                <w:rStyle w:val="aa"/>
                <w:noProof/>
              </w:rPr>
              <w:t>控制范围</w:t>
            </w:r>
            <w:r>
              <w:rPr>
                <w:noProof/>
                <w:webHidden/>
              </w:rPr>
              <w:tab/>
            </w:r>
            <w:r>
              <w:rPr>
                <w:noProof/>
                <w:webHidden/>
              </w:rPr>
              <w:fldChar w:fldCharType="begin"/>
            </w:r>
            <w:r>
              <w:rPr>
                <w:noProof/>
                <w:webHidden/>
              </w:rPr>
              <w:instrText xml:space="preserve"> PAGEREF _Toc529816446 \h </w:instrText>
            </w:r>
            <w:r>
              <w:rPr>
                <w:noProof/>
                <w:webHidden/>
              </w:rPr>
            </w:r>
            <w:r>
              <w:rPr>
                <w:noProof/>
                <w:webHidden/>
              </w:rPr>
              <w:fldChar w:fldCharType="separate"/>
            </w:r>
            <w:r>
              <w:rPr>
                <w:noProof/>
                <w:webHidden/>
              </w:rPr>
              <w:t>5</w:t>
            </w:r>
            <w:r>
              <w:rPr>
                <w:noProof/>
                <w:webHidden/>
              </w:rPr>
              <w:fldChar w:fldCharType="end"/>
            </w:r>
          </w:hyperlink>
        </w:p>
        <w:p w14:paraId="1B1CF955" w14:textId="20D648D0" w:rsidR="00C22CF7" w:rsidRDefault="00C22CF7">
          <w:pPr>
            <w:pStyle w:val="TOC3"/>
            <w:tabs>
              <w:tab w:val="left" w:pos="1680"/>
              <w:tab w:val="right" w:leader="dot" w:pos="8296"/>
            </w:tabs>
            <w:rPr>
              <w:rFonts w:asciiTheme="minorHAnsi" w:eastAsiaTheme="minorEastAsia" w:hAnsiTheme="minorHAnsi" w:cstheme="minorBidi"/>
              <w:noProof/>
              <w:kern w:val="2"/>
            </w:rPr>
          </w:pPr>
          <w:hyperlink w:anchor="_Toc529816447" w:history="1">
            <w:r w:rsidRPr="00401304">
              <w:rPr>
                <w:rStyle w:val="aa"/>
                <w:noProof/>
              </w:rPr>
              <w:t>2.4.1</w:t>
            </w:r>
            <w:r>
              <w:rPr>
                <w:rFonts w:asciiTheme="minorHAnsi" w:eastAsiaTheme="minorEastAsia" w:hAnsiTheme="minorHAnsi" w:cstheme="minorBidi"/>
                <w:noProof/>
                <w:kern w:val="2"/>
              </w:rPr>
              <w:tab/>
            </w:r>
            <w:r w:rsidRPr="00401304">
              <w:rPr>
                <w:rStyle w:val="aa"/>
                <w:noProof/>
              </w:rPr>
              <w:t>项目变更的CCB流程</w:t>
            </w:r>
            <w:r>
              <w:rPr>
                <w:noProof/>
                <w:webHidden/>
              </w:rPr>
              <w:tab/>
            </w:r>
            <w:r>
              <w:rPr>
                <w:noProof/>
                <w:webHidden/>
              </w:rPr>
              <w:fldChar w:fldCharType="begin"/>
            </w:r>
            <w:r>
              <w:rPr>
                <w:noProof/>
                <w:webHidden/>
              </w:rPr>
              <w:instrText xml:space="preserve"> PAGEREF _Toc529816447 \h </w:instrText>
            </w:r>
            <w:r>
              <w:rPr>
                <w:noProof/>
                <w:webHidden/>
              </w:rPr>
            </w:r>
            <w:r>
              <w:rPr>
                <w:noProof/>
                <w:webHidden/>
              </w:rPr>
              <w:fldChar w:fldCharType="separate"/>
            </w:r>
            <w:r>
              <w:rPr>
                <w:noProof/>
                <w:webHidden/>
              </w:rPr>
              <w:t>5</w:t>
            </w:r>
            <w:r>
              <w:rPr>
                <w:noProof/>
                <w:webHidden/>
              </w:rPr>
              <w:fldChar w:fldCharType="end"/>
            </w:r>
          </w:hyperlink>
        </w:p>
        <w:p w14:paraId="52BFE19B" w14:textId="77777777" w:rsidR="002C7A25" w:rsidRDefault="002C7A26">
          <w:pPr>
            <w:rPr>
              <w:b/>
              <w:bCs/>
              <w:lang w:val="zh-CN"/>
            </w:rPr>
          </w:pPr>
          <w:r>
            <w:rPr>
              <w:b/>
              <w:bCs/>
              <w:lang w:val="zh-CN"/>
            </w:rPr>
            <w:fldChar w:fldCharType="end"/>
          </w:r>
        </w:p>
        <w:p w14:paraId="53352D1D" w14:textId="77777777" w:rsidR="002C7A25" w:rsidRDefault="002C7A25">
          <w:pPr>
            <w:rPr>
              <w:b/>
              <w:bCs/>
              <w:lang w:val="zh-CN"/>
            </w:rPr>
          </w:pPr>
        </w:p>
        <w:p w14:paraId="28DF269E" w14:textId="77777777" w:rsidR="002C7A25" w:rsidRDefault="002C7A25">
          <w:pPr>
            <w:rPr>
              <w:b/>
              <w:bCs/>
              <w:lang w:val="zh-CN"/>
            </w:rPr>
          </w:pPr>
        </w:p>
        <w:p w14:paraId="0F5248C1" w14:textId="77777777" w:rsidR="002C7A25" w:rsidRDefault="002C7A25">
          <w:pPr>
            <w:rPr>
              <w:b/>
              <w:bCs/>
              <w:lang w:val="zh-CN"/>
            </w:rPr>
          </w:pPr>
        </w:p>
        <w:p w14:paraId="28399F87" w14:textId="77777777" w:rsidR="002C7A25" w:rsidRDefault="002C7A25">
          <w:pPr>
            <w:rPr>
              <w:b/>
              <w:bCs/>
              <w:lang w:val="zh-CN"/>
            </w:rPr>
          </w:pPr>
        </w:p>
        <w:p w14:paraId="1A6DC898" w14:textId="77777777" w:rsidR="002C7A25" w:rsidRDefault="002C7A25">
          <w:pPr>
            <w:rPr>
              <w:b/>
              <w:bCs/>
              <w:lang w:val="zh-CN"/>
            </w:rPr>
          </w:pPr>
        </w:p>
        <w:p w14:paraId="41EF4218" w14:textId="77777777" w:rsidR="002C7A25" w:rsidRDefault="002C7A25">
          <w:pPr>
            <w:rPr>
              <w:b/>
              <w:bCs/>
              <w:lang w:val="zh-CN"/>
            </w:rPr>
          </w:pPr>
        </w:p>
        <w:p w14:paraId="04CDE76C" w14:textId="77777777" w:rsidR="002C7A25" w:rsidRDefault="002C7A25">
          <w:pPr>
            <w:rPr>
              <w:b/>
              <w:bCs/>
              <w:lang w:val="zh-CN"/>
            </w:rPr>
          </w:pPr>
        </w:p>
        <w:p w14:paraId="5E4E08F9" w14:textId="77777777" w:rsidR="002C7A25" w:rsidRDefault="002C7A25">
          <w:pPr>
            <w:rPr>
              <w:b/>
              <w:bCs/>
              <w:lang w:val="zh-CN"/>
            </w:rPr>
          </w:pPr>
        </w:p>
        <w:p w14:paraId="0E29DA3E" w14:textId="77777777" w:rsidR="002C7A25" w:rsidRDefault="002C7A25">
          <w:pPr>
            <w:rPr>
              <w:b/>
              <w:bCs/>
              <w:lang w:val="zh-CN"/>
            </w:rPr>
          </w:pPr>
        </w:p>
        <w:p w14:paraId="019D9DAE" w14:textId="77777777" w:rsidR="002C7A25" w:rsidRDefault="002C7A25">
          <w:pPr>
            <w:rPr>
              <w:b/>
              <w:bCs/>
              <w:lang w:val="zh-CN"/>
            </w:rPr>
          </w:pPr>
        </w:p>
        <w:p w14:paraId="7E83E205" w14:textId="77777777" w:rsidR="002C7A25" w:rsidRDefault="002C7A25">
          <w:pPr>
            <w:rPr>
              <w:b/>
              <w:bCs/>
              <w:lang w:val="zh-CN"/>
            </w:rPr>
          </w:pPr>
        </w:p>
        <w:p w14:paraId="4BC04A5A" w14:textId="77777777" w:rsidR="002C7A25" w:rsidRDefault="002C7A25">
          <w:pPr>
            <w:rPr>
              <w:b/>
              <w:bCs/>
              <w:lang w:val="zh-CN"/>
            </w:rPr>
          </w:pPr>
        </w:p>
        <w:p w14:paraId="06686B09" w14:textId="77777777" w:rsidR="002C7A25" w:rsidRDefault="002C7A25">
          <w:pPr>
            <w:rPr>
              <w:b/>
              <w:bCs/>
              <w:lang w:val="zh-CN"/>
            </w:rPr>
          </w:pPr>
        </w:p>
        <w:p w14:paraId="79826A7F" w14:textId="77777777" w:rsidR="002C7A25" w:rsidRDefault="002C7A25">
          <w:pPr>
            <w:rPr>
              <w:b/>
              <w:bCs/>
              <w:lang w:val="zh-CN"/>
            </w:rPr>
          </w:pPr>
        </w:p>
        <w:p w14:paraId="78F666FE" w14:textId="77777777" w:rsidR="002C7A25" w:rsidRDefault="002C7A25">
          <w:pPr>
            <w:rPr>
              <w:b/>
              <w:bCs/>
              <w:lang w:val="zh-CN"/>
            </w:rPr>
          </w:pPr>
        </w:p>
        <w:p w14:paraId="0C6E6FE7" w14:textId="77777777" w:rsidR="002C7A25" w:rsidRDefault="002C7A25">
          <w:pPr>
            <w:rPr>
              <w:b/>
              <w:bCs/>
              <w:lang w:val="zh-CN"/>
            </w:rPr>
          </w:pPr>
        </w:p>
        <w:p w14:paraId="1E229B0C" w14:textId="77777777" w:rsidR="002C7A25" w:rsidRDefault="002C7A25">
          <w:pPr>
            <w:rPr>
              <w:b/>
              <w:bCs/>
              <w:lang w:val="zh-CN"/>
            </w:rPr>
          </w:pPr>
        </w:p>
        <w:p w14:paraId="70759E75" w14:textId="77777777" w:rsidR="002C7A25" w:rsidRDefault="002C7A25">
          <w:pPr>
            <w:rPr>
              <w:b/>
              <w:bCs/>
              <w:lang w:val="zh-CN"/>
            </w:rPr>
          </w:pPr>
        </w:p>
        <w:p w14:paraId="7CB43E05" w14:textId="77777777" w:rsidR="002C7A25" w:rsidRDefault="002C7A25">
          <w:pPr>
            <w:rPr>
              <w:b/>
              <w:bCs/>
              <w:lang w:val="zh-CN"/>
            </w:rPr>
          </w:pPr>
        </w:p>
        <w:p w14:paraId="346A1B80" w14:textId="77777777" w:rsidR="002C7A25" w:rsidRDefault="002C7A25">
          <w:pPr>
            <w:rPr>
              <w:b/>
              <w:bCs/>
              <w:lang w:val="zh-CN"/>
            </w:rPr>
          </w:pPr>
        </w:p>
        <w:p w14:paraId="55903FCA" w14:textId="77777777" w:rsidR="002C7A25" w:rsidRDefault="002C7A25">
          <w:pPr>
            <w:rPr>
              <w:b/>
              <w:bCs/>
              <w:lang w:val="zh-CN"/>
            </w:rPr>
          </w:pPr>
        </w:p>
        <w:p w14:paraId="10D2D737" w14:textId="77777777" w:rsidR="002C7A25" w:rsidRDefault="002C7A25">
          <w:pPr>
            <w:rPr>
              <w:b/>
              <w:bCs/>
              <w:lang w:val="zh-CN"/>
            </w:rPr>
          </w:pPr>
        </w:p>
        <w:p w14:paraId="55584F94" w14:textId="77777777" w:rsidR="002C7A25" w:rsidRDefault="002C7A25">
          <w:pPr>
            <w:rPr>
              <w:b/>
              <w:bCs/>
              <w:lang w:val="zh-CN"/>
            </w:rPr>
          </w:pPr>
        </w:p>
        <w:p w14:paraId="527EDC3A" w14:textId="77777777" w:rsidR="002C7A25" w:rsidRDefault="002C7A25">
          <w:pPr>
            <w:rPr>
              <w:b/>
              <w:bCs/>
              <w:lang w:val="zh-CN"/>
            </w:rPr>
          </w:pPr>
        </w:p>
        <w:p w14:paraId="363DBD8D" w14:textId="77777777" w:rsidR="002C7A25" w:rsidRDefault="002C7A25">
          <w:pPr>
            <w:rPr>
              <w:b/>
              <w:bCs/>
              <w:lang w:val="zh-CN"/>
            </w:rPr>
          </w:pPr>
        </w:p>
        <w:p w14:paraId="2DCBC115" w14:textId="77777777" w:rsidR="002C7A25" w:rsidRDefault="002C7A25">
          <w:pPr>
            <w:rPr>
              <w:b/>
              <w:bCs/>
              <w:lang w:val="zh-CN"/>
            </w:rPr>
          </w:pPr>
        </w:p>
        <w:p w14:paraId="30D87DEC" w14:textId="77777777" w:rsidR="002C7A25" w:rsidRDefault="002C7A25">
          <w:pPr>
            <w:rPr>
              <w:b/>
              <w:bCs/>
              <w:lang w:val="zh-CN"/>
            </w:rPr>
          </w:pPr>
        </w:p>
        <w:p w14:paraId="14450263" w14:textId="77777777" w:rsidR="002C7A25" w:rsidRDefault="002C7A25">
          <w:pPr>
            <w:rPr>
              <w:b/>
              <w:bCs/>
              <w:lang w:val="zh-CN"/>
            </w:rPr>
          </w:pPr>
        </w:p>
        <w:p w14:paraId="3176112F" w14:textId="77777777" w:rsidR="00C22CF7" w:rsidRDefault="00C22CF7">
          <w:pPr>
            <w:rPr>
              <w:b/>
              <w:bCs/>
              <w:lang w:val="zh-CN"/>
            </w:rPr>
          </w:pPr>
        </w:p>
        <w:p w14:paraId="1312203D" w14:textId="77777777" w:rsidR="00C22CF7" w:rsidRDefault="00C22CF7">
          <w:pPr>
            <w:rPr>
              <w:b/>
              <w:bCs/>
              <w:lang w:val="zh-CN"/>
            </w:rPr>
          </w:pPr>
        </w:p>
        <w:p w14:paraId="7E6C7D2F" w14:textId="197E0853" w:rsidR="002C7A26" w:rsidRPr="00C22CF7" w:rsidRDefault="00DE59FC">
          <w:pPr>
            <w:rPr>
              <w:b/>
              <w:bCs/>
              <w:lang w:val="zh-CN"/>
            </w:rPr>
          </w:pPr>
        </w:p>
      </w:sdtContent>
    </w:sdt>
    <w:p w14:paraId="68BB923E" w14:textId="6C739F02" w:rsidR="007557F0" w:rsidRDefault="007557F0" w:rsidP="007557F0">
      <w:pPr>
        <w:pStyle w:val="a"/>
        <w:numPr>
          <w:ilvl w:val="0"/>
          <w:numId w:val="6"/>
        </w:numPr>
      </w:pPr>
      <w:bookmarkStart w:id="13" w:name="_Toc498726664"/>
      <w:bookmarkStart w:id="14" w:name="_Toc501246296"/>
      <w:bookmarkStart w:id="15" w:name="_Toc502228459"/>
      <w:bookmarkStart w:id="16" w:name="_Toc529816441"/>
      <w:r>
        <w:rPr>
          <w:rFonts w:hint="eastAsia"/>
        </w:rPr>
        <w:lastRenderedPageBreak/>
        <w:t>引言</w:t>
      </w:r>
      <w:bookmarkEnd w:id="13"/>
      <w:bookmarkEnd w:id="14"/>
      <w:bookmarkEnd w:id="15"/>
      <w:bookmarkEnd w:id="16"/>
    </w:p>
    <w:p w14:paraId="3CD17427" w14:textId="2269D0A6" w:rsidR="007557F0" w:rsidRPr="003D026A" w:rsidRDefault="007557F0" w:rsidP="007557F0">
      <w:pPr>
        <w:ind w:firstLineChars="200" w:firstLine="420"/>
      </w:pPr>
      <w:r w:rsidRPr="007557F0">
        <w:rPr>
          <w:rFonts w:hint="eastAsia"/>
          <w:szCs w:val="21"/>
        </w:rPr>
        <w:t>本子计划的撰写目的是明确需求工程项目计划的范围，描述将如何定义、制定、监督、控制和确认项目范围。范围管理计划是制定项目管理计划过程和其他范围管理过程的主要输入。</w:t>
      </w:r>
      <w:r w:rsidR="00281F52" w:rsidRPr="00281F52">
        <w:rPr>
          <w:rFonts w:hint="eastAsia"/>
          <w:szCs w:val="21"/>
        </w:rPr>
        <w:t>管理项目范</w:t>
      </w:r>
      <w:r w:rsidR="00281F52" w:rsidRPr="00281F52">
        <w:rPr>
          <w:szCs w:val="21"/>
        </w:rPr>
        <w:t>围主要在于定义和控制哪些工作应该包括在项目内，哪些不应该包括在项目内。</w:t>
      </w:r>
    </w:p>
    <w:p w14:paraId="08C93C6C" w14:textId="54FA5295" w:rsidR="003E71C7" w:rsidRPr="00600D55" w:rsidRDefault="00467346" w:rsidP="004767C4">
      <w:pPr>
        <w:pStyle w:val="a"/>
      </w:pPr>
      <w:bookmarkStart w:id="17" w:name="_Toc529815884"/>
      <w:bookmarkStart w:id="18" w:name="_Toc529816070"/>
      <w:bookmarkStart w:id="19" w:name="_Toc529816256"/>
      <w:bookmarkStart w:id="20" w:name="_Toc529815885"/>
      <w:bookmarkStart w:id="21" w:name="_Toc529816071"/>
      <w:bookmarkStart w:id="22" w:name="_Toc529816257"/>
      <w:bookmarkStart w:id="23" w:name="_Toc529815886"/>
      <w:bookmarkStart w:id="24" w:name="_Toc529816072"/>
      <w:bookmarkStart w:id="25" w:name="_Toc529816258"/>
      <w:bookmarkStart w:id="26" w:name="_Toc529815887"/>
      <w:bookmarkStart w:id="27" w:name="_Toc529816073"/>
      <w:bookmarkStart w:id="28" w:name="_Toc529816259"/>
      <w:bookmarkStart w:id="29" w:name="_Toc529815888"/>
      <w:bookmarkStart w:id="30" w:name="_Toc529816074"/>
      <w:bookmarkStart w:id="31" w:name="_Toc529816260"/>
      <w:bookmarkStart w:id="32" w:name="_Toc529815904"/>
      <w:bookmarkStart w:id="33" w:name="_Toc529816090"/>
      <w:bookmarkStart w:id="34" w:name="_Toc529816276"/>
      <w:bookmarkStart w:id="35" w:name="_Toc529815905"/>
      <w:bookmarkStart w:id="36" w:name="_Toc529816091"/>
      <w:bookmarkStart w:id="37" w:name="_Toc529816277"/>
      <w:bookmarkStart w:id="38" w:name="_Toc529815948"/>
      <w:bookmarkStart w:id="39" w:name="_Toc529816134"/>
      <w:bookmarkStart w:id="40" w:name="_Toc529816320"/>
      <w:bookmarkStart w:id="41" w:name="_Toc529815949"/>
      <w:bookmarkStart w:id="42" w:name="_Toc529816135"/>
      <w:bookmarkStart w:id="43" w:name="_Toc529816321"/>
      <w:bookmarkStart w:id="44" w:name="_Toc529815950"/>
      <w:bookmarkStart w:id="45" w:name="_Toc529816136"/>
      <w:bookmarkStart w:id="46" w:name="_Toc529816322"/>
      <w:bookmarkStart w:id="47" w:name="_Toc529815951"/>
      <w:bookmarkStart w:id="48" w:name="_Toc529816137"/>
      <w:bookmarkStart w:id="49" w:name="_Toc529816323"/>
      <w:bookmarkStart w:id="50" w:name="_Toc502228465"/>
      <w:bookmarkStart w:id="51" w:name="_Toc52981644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467346">
        <w:t>所选项目范围管理过程</w:t>
      </w:r>
      <w:bookmarkStart w:id="52" w:name="_Toc529816006"/>
      <w:bookmarkStart w:id="53" w:name="_Toc529816192"/>
      <w:bookmarkStart w:id="54" w:name="_Toc529816378"/>
      <w:bookmarkStart w:id="55" w:name="_Toc529816007"/>
      <w:bookmarkStart w:id="56" w:name="_Toc529816193"/>
      <w:bookmarkStart w:id="57" w:name="_Toc529816379"/>
      <w:bookmarkStart w:id="58" w:name="_Toc529816008"/>
      <w:bookmarkStart w:id="59" w:name="_Toc529816194"/>
      <w:bookmarkStart w:id="60" w:name="_Toc529816380"/>
      <w:bookmarkStart w:id="61" w:name="_Toc529816009"/>
      <w:bookmarkStart w:id="62" w:name="_Toc529816195"/>
      <w:bookmarkStart w:id="63" w:name="_Toc529816381"/>
      <w:bookmarkStart w:id="64" w:name="_Toc529816010"/>
      <w:bookmarkStart w:id="65" w:name="_Toc529816196"/>
      <w:bookmarkStart w:id="66" w:name="_Toc529816382"/>
      <w:bookmarkStart w:id="67" w:name="_Toc529816011"/>
      <w:bookmarkStart w:id="68" w:name="_Toc529816197"/>
      <w:bookmarkStart w:id="69" w:name="_Toc52981638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3EA5D3E9" w14:textId="29301A76" w:rsidR="00584DFB" w:rsidRDefault="0081376B" w:rsidP="004767C4">
      <w:pPr>
        <w:pStyle w:val="a0"/>
      </w:pPr>
      <w:bookmarkStart w:id="70" w:name="_Toc529816014"/>
      <w:bookmarkStart w:id="71" w:name="_Toc529816200"/>
      <w:bookmarkStart w:id="72" w:name="_Toc529816386"/>
      <w:bookmarkStart w:id="73" w:name="_Toc529816015"/>
      <w:bookmarkStart w:id="74" w:name="_Toc529816201"/>
      <w:bookmarkStart w:id="75" w:name="_Toc529816387"/>
      <w:bookmarkStart w:id="76" w:name="_Toc529816016"/>
      <w:bookmarkStart w:id="77" w:name="_Toc529816202"/>
      <w:bookmarkStart w:id="78" w:name="_Toc529816388"/>
      <w:bookmarkStart w:id="79" w:name="_Toc529816017"/>
      <w:bookmarkStart w:id="80" w:name="_Toc529816203"/>
      <w:bookmarkStart w:id="81" w:name="_Toc529816389"/>
      <w:bookmarkStart w:id="82" w:name="_Toc529816018"/>
      <w:bookmarkStart w:id="83" w:name="_Toc529816204"/>
      <w:bookmarkStart w:id="84" w:name="_Toc529816390"/>
      <w:bookmarkStart w:id="85" w:name="_Toc529816019"/>
      <w:bookmarkStart w:id="86" w:name="_Toc529816205"/>
      <w:bookmarkStart w:id="87" w:name="_Toc529816391"/>
      <w:bookmarkStart w:id="88" w:name="_Toc529816443"/>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Pr>
          <w:rFonts w:hint="eastAsia"/>
        </w:rPr>
        <w:t>收集需求</w:t>
      </w:r>
      <w:bookmarkEnd w:id="88"/>
    </w:p>
    <w:p w14:paraId="3573DA7D" w14:textId="5ED569FC" w:rsidR="001737AD" w:rsidRPr="001737AD" w:rsidRDefault="001737AD" w:rsidP="00C22CF7">
      <w:pPr>
        <w:ind w:left="420" w:firstLine="289"/>
      </w:pPr>
      <w:r w:rsidRPr="001737AD">
        <w:rPr>
          <w:rFonts w:hint="eastAsia"/>
        </w:rPr>
        <w:t>收集需求是为实现目标而确定</w:t>
      </w:r>
      <w:r w:rsidR="00844F2D">
        <w:rPr>
          <w:rFonts w:hint="eastAsia"/>
        </w:rPr>
        <w:t>、</w:t>
      </w:r>
      <w:r w:rsidRPr="001737AD">
        <w:rPr>
          <w:rFonts w:hint="eastAsia"/>
        </w:rPr>
        <w:t>记录并管理相关方的需要和需求的过程。本过程的主要作用是</w:t>
      </w:r>
      <w:r w:rsidR="00EC263E">
        <w:t>:</w:t>
      </w:r>
      <w:r w:rsidRPr="001737AD">
        <w:t>为定义产品范围和项目范围奠定基础，且仅开展一次或仅在项目的预定义点开展。</w:t>
      </w:r>
    </w:p>
    <w:p w14:paraId="1C9408E9" w14:textId="5D512D3E" w:rsidR="00C24187" w:rsidRDefault="00C24187" w:rsidP="00F57BF7">
      <w:pPr>
        <w:ind w:firstLineChars="200" w:firstLine="420"/>
      </w:pPr>
    </w:p>
    <w:tbl>
      <w:tblPr>
        <w:tblStyle w:val="aff1"/>
        <w:tblW w:w="0" w:type="auto"/>
        <w:tblLook w:val="04A0" w:firstRow="1" w:lastRow="0" w:firstColumn="1" w:lastColumn="0" w:noHBand="0" w:noVBand="1"/>
      </w:tblPr>
      <w:tblGrid>
        <w:gridCol w:w="2765"/>
        <w:gridCol w:w="2765"/>
        <w:gridCol w:w="2766"/>
      </w:tblGrid>
      <w:tr w:rsidR="00C24187" w14:paraId="6AA6E457" w14:textId="77777777" w:rsidTr="009A700D">
        <w:tc>
          <w:tcPr>
            <w:tcW w:w="2765" w:type="dxa"/>
            <w:shd w:val="clear" w:color="auto" w:fill="BDD6EE" w:themeFill="accent1" w:themeFillTint="66"/>
          </w:tcPr>
          <w:p w14:paraId="762692C8" w14:textId="77777777" w:rsidR="00C24187" w:rsidRPr="00D24461" w:rsidRDefault="00C24187" w:rsidP="009A700D">
            <w:pPr>
              <w:jc w:val="center"/>
              <w:rPr>
                <w:b/>
              </w:rPr>
            </w:pPr>
            <w:r w:rsidRPr="00D24461">
              <w:rPr>
                <w:rFonts w:hint="eastAsia"/>
                <w:b/>
              </w:rPr>
              <w:t>项目</w:t>
            </w:r>
            <w:r w:rsidRPr="00D24461">
              <w:rPr>
                <w:b/>
              </w:rPr>
              <w:t>主要工作</w:t>
            </w:r>
          </w:p>
        </w:tc>
        <w:tc>
          <w:tcPr>
            <w:tcW w:w="2765" w:type="dxa"/>
            <w:shd w:val="clear" w:color="auto" w:fill="BDD6EE" w:themeFill="accent1" w:themeFillTint="66"/>
          </w:tcPr>
          <w:p w14:paraId="40D9EF14" w14:textId="77777777" w:rsidR="00C24187" w:rsidRPr="00D24461" w:rsidRDefault="00C24187" w:rsidP="009A700D">
            <w:pPr>
              <w:jc w:val="center"/>
              <w:rPr>
                <w:b/>
              </w:rPr>
            </w:pPr>
            <w:r w:rsidRPr="00D24461">
              <w:rPr>
                <w:rFonts w:hint="eastAsia"/>
                <w:b/>
              </w:rPr>
              <w:t>工作</w:t>
            </w:r>
            <w:r w:rsidRPr="00D24461">
              <w:rPr>
                <w:b/>
              </w:rPr>
              <w:t>目标</w:t>
            </w:r>
          </w:p>
        </w:tc>
        <w:tc>
          <w:tcPr>
            <w:tcW w:w="2766" w:type="dxa"/>
            <w:shd w:val="clear" w:color="auto" w:fill="BDD6EE" w:themeFill="accent1" w:themeFillTint="66"/>
          </w:tcPr>
          <w:p w14:paraId="03B5A5D1" w14:textId="77777777" w:rsidR="00C24187" w:rsidRPr="00D24461" w:rsidRDefault="00C24187" w:rsidP="009A700D">
            <w:pPr>
              <w:jc w:val="center"/>
              <w:rPr>
                <w:b/>
              </w:rPr>
            </w:pPr>
            <w:r w:rsidRPr="00D24461">
              <w:rPr>
                <w:rFonts w:hint="eastAsia"/>
                <w:b/>
              </w:rPr>
              <w:t>检验</w:t>
            </w:r>
            <w:r w:rsidRPr="00D24461">
              <w:rPr>
                <w:b/>
              </w:rPr>
              <w:t>标准</w:t>
            </w:r>
          </w:p>
        </w:tc>
      </w:tr>
      <w:tr w:rsidR="00C24187" w14:paraId="4ABC29DC" w14:textId="77777777" w:rsidTr="009A700D">
        <w:tc>
          <w:tcPr>
            <w:tcW w:w="2765" w:type="dxa"/>
          </w:tcPr>
          <w:p w14:paraId="1F92DE42" w14:textId="77777777" w:rsidR="00C24187" w:rsidRDefault="00C24187" w:rsidP="009A700D">
            <w:r>
              <w:rPr>
                <w:rFonts w:hint="eastAsia"/>
              </w:rPr>
              <w:t>需求工程项目准备</w:t>
            </w:r>
          </w:p>
        </w:tc>
        <w:tc>
          <w:tcPr>
            <w:tcW w:w="2765" w:type="dxa"/>
          </w:tcPr>
          <w:p w14:paraId="60655F18" w14:textId="77777777" w:rsidR="00C24187" w:rsidRDefault="00C24187" w:rsidP="009A700D">
            <w:r>
              <w:rPr>
                <w:rFonts w:hint="eastAsia"/>
              </w:rPr>
              <w:t>基础</w:t>
            </w:r>
            <w:r>
              <w:t>设施筹备</w:t>
            </w:r>
          </w:p>
        </w:tc>
        <w:tc>
          <w:tcPr>
            <w:tcW w:w="2766" w:type="dxa"/>
          </w:tcPr>
          <w:p w14:paraId="2BFE02BF" w14:textId="77777777" w:rsidR="00C24187" w:rsidRDefault="00C24187" w:rsidP="009A700D"/>
        </w:tc>
      </w:tr>
      <w:tr w:rsidR="00C24187" w14:paraId="144D4E01" w14:textId="77777777" w:rsidTr="009A700D">
        <w:tc>
          <w:tcPr>
            <w:tcW w:w="2765" w:type="dxa"/>
          </w:tcPr>
          <w:p w14:paraId="2F9EB9E9" w14:textId="77777777" w:rsidR="00C24187" w:rsidRDefault="00C24187" w:rsidP="009A700D">
            <w:r>
              <w:rPr>
                <w:rFonts w:hint="eastAsia"/>
              </w:rPr>
              <w:t>制定</w:t>
            </w:r>
            <w:r>
              <w:t>需求工程项目计划</w:t>
            </w:r>
          </w:p>
        </w:tc>
        <w:tc>
          <w:tcPr>
            <w:tcW w:w="2765" w:type="dxa"/>
          </w:tcPr>
          <w:p w14:paraId="774EE314" w14:textId="77777777" w:rsidR="00C24187" w:rsidRDefault="00C24187" w:rsidP="009A700D">
            <w:r>
              <w:rPr>
                <w:rFonts w:hint="eastAsia"/>
              </w:rPr>
              <w:t>得到需求工程计划初稿</w:t>
            </w:r>
          </w:p>
        </w:tc>
        <w:tc>
          <w:tcPr>
            <w:tcW w:w="2766" w:type="dxa"/>
          </w:tcPr>
          <w:p w14:paraId="286A6264" w14:textId="77777777" w:rsidR="00C24187" w:rsidRDefault="00C24187" w:rsidP="009A700D">
            <w:r>
              <w:rPr>
                <w:rFonts w:hint="eastAsia"/>
              </w:rPr>
              <w:t>能否得到初步的需求工程计划</w:t>
            </w:r>
          </w:p>
        </w:tc>
      </w:tr>
      <w:tr w:rsidR="00C24187" w14:paraId="30116E6A" w14:textId="77777777" w:rsidTr="009A700D">
        <w:tc>
          <w:tcPr>
            <w:tcW w:w="2765" w:type="dxa"/>
          </w:tcPr>
          <w:p w14:paraId="74B62E43" w14:textId="77777777" w:rsidR="00C24187" w:rsidRDefault="00C24187" w:rsidP="009A700D">
            <w:r>
              <w:rPr>
                <w:rFonts w:hint="eastAsia"/>
              </w:rPr>
              <w:t>修改</w:t>
            </w:r>
            <w:r>
              <w:t>需求工程项目计划</w:t>
            </w:r>
          </w:p>
        </w:tc>
        <w:tc>
          <w:tcPr>
            <w:tcW w:w="2765" w:type="dxa"/>
          </w:tcPr>
          <w:p w14:paraId="0C19BF7F" w14:textId="77777777" w:rsidR="00C24187" w:rsidRDefault="00C24187" w:rsidP="009A700D">
            <w:r>
              <w:rPr>
                <w:rFonts w:hint="eastAsia"/>
              </w:rPr>
              <w:t>正式</w:t>
            </w:r>
            <w:r>
              <w:t>发行需求工程项目计划</w:t>
            </w:r>
            <w:r>
              <w:rPr>
                <w:rFonts w:hint="eastAsia"/>
              </w:rPr>
              <w:t>并</w:t>
            </w:r>
            <w:r>
              <w:t>开始执行</w:t>
            </w:r>
          </w:p>
        </w:tc>
        <w:tc>
          <w:tcPr>
            <w:tcW w:w="2766" w:type="dxa"/>
          </w:tcPr>
          <w:p w14:paraId="52D4280D" w14:textId="77777777" w:rsidR="00C24187" w:rsidRDefault="00C24187" w:rsidP="009A700D">
            <w:r>
              <w:rPr>
                <w:rFonts w:hint="eastAsia"/>
              </w:rPr>
              <w:t>能否</w:t>
            </w:r>
            <w:r>
              <w:t>得到修改版的需求工程计划</w:t>
            </w:r>
          </w:p>
        </w:tc>
      </w:tr>
      <w:tr w:rsidR="00C24187" w14:paraId="00003F9A" w14:textId="77777777" w:rsidTr="009A700D">
        <w:tc>
          <w:tcPr>
            <w:tcW w:w="2765" w:type="dxa"/>
          </w:tcPr>
          <w:p w14:paraId="27C59D5E" w14:textId="77777777" w:rsidR="00C24187" w:rsidRDefault="00C24187" w:rsidP="009A700D">
            <w:r>
              <w:rPr>
                <w:rFonts w:hint="eastAsia"/>
              </w:rPr>
              <w:t>需求获取</w:t>
            </w:r>
          </w:p>
        </w:tc>
        <w:tc>
          <w:tcPr>
            <w:tcW w:w="2765" w:type="dxa"/>
          </w:tcPr>
          <w:p w14:paraId="6332F637" w14:textId="77777777" w:rsidR="00C24187" w:rsidRPr="005516B3" w:rsidRDefault="00C24187" w:rsidP="00C24187">
            <w:pPr>
              <w:pStyle w:val="af3"/>
              <w:numPr>
                <w:ilvl w:val="0"/>
                <w:numId w:val="11"/>
              </w:numPr>
              <w:ind w:firstLineChars="0"/>
            </w:pPr>
            <w:r w:rsidRPr="005516B3">
              <w:rPr>
                <w:rFonts w:hint="eastAsia"/>
              </w:rPr>
              <w:t>确定</w:t>
            </w:r>
            <w:r w:rsidRPr="005516B3">
              <w:t>范围和</w:t>
            </w:r>
            <w:r w:rsidRPr="005516B3">
              <w:rPr>
                <w:rFonts w:hint="eastAsia"/>
              </w:rPr>
              <w:t>限制</w:t>
            </w:r>
          </w:p>
          <w:p w14:paraId="351C785E" w14:textId="77777777" w:rsidR="00C24187" w:rsidRDefault="00C24187" w:rsidP="00C24187">
            <w:pPr>
              <w:pStyle w:val="af3"/>
              <w:numPr>
                <w:ilvl w:val="0"/>
                <w:numId w:val="11"/>
              </w:numPr>
              <w:ind w:firstLineChars="0"/>
            </w:pPr>
            <w:r>
              <w:rPr>
                <w:rFonts w:hint="eastAsia"/>
              </w:rPr>
              <w:t>确定</w:t>
            </w:r>
            <w:r>
              <w:t>需求开发过程</w:t>
            </w:r>
          </w:p>
          <w:p w14:paraId="20428691" w14:textId="77777777" w:rsidR="00C24187" w:rsidRPr="005516B3" w:rsidRDefault="00C24187" w:rsidP="00C24187">
            <w:pPr>
              <w:pStyle w:val="af3"/>
              <w:numPr>
                <w:ilvl w:val="0"/>
                <w:numId w:val="11"/>
              </w:numPr>
              <w:ind w:firstLineChars="0"/>
            </w:pPr>
            <w:r>
              <w:rPr>
                <w:rFonts w:hint="eastAsia"/>
              </w:rPr>
              <w:t>建立</w:t>
            </w:r>
            <w:r>
              <w:t>核心</w:t>
            </w:r>
            <w:r>
              <w:rPr>
                <w:rFonts w:hint="eastAsia"/>
              </w:rPr>
              <w:t>队伍</w:t>
            </w:r>
          </w:p>
        </w:tc>
        <w:tc>
          <w:tcPr>
            <w:tcW w:w="2766" w:type="dxa"/>
          </w:tcPr>
          <w:p w14:paraId="3331290A" w14:textId="77777777" w:rsidR="00C24187" w:rsidRDefault="00C24187" w:rsidP="009A700D">
            <w:r>
              <w:rPr>
                <w:rFonts w:hint="eastAsia"/>
              </w:rPr>
              <w:t>能</w:t>
            </w:r>
            <w:r>
              <w:t>否得到</w:t>
            </w:r>
            <w:r>
              <w:rPr>
                <w:rFonts w:hint="eastAsia"/>
              </w:rPr>
              <w:t>愿景</w:t>
            </w:r>
            <w:r>
              <w:t>与范围文档</w:t>
            </w:r>
            <w:r>
              <w:rPr>
                <w:rFonts w:hint="eastAsia"/>
              </w:rPr>
              <w:t>，</w:t>
            </w:r>
            <w:r>
              <w:t>用户群分类文档</w:t>
            </w:r>
          </w:p>
        </w:tc>
      </w:tr>
      <w:tr w:rsidR="00C24187" w14:paraId="3B518E60" w14:textId="77777777" w:rsidTr="009A700D">
        <w:tc>
          <w:tcPr>
            <w:tcW w:w="2765" w:type="dxa"/>
          </w:tcPr>
          <w:p w14:paraId="249497B1" w14:textId="77777777" w:rsidR="00C24187" w:rsidRDefault="00C24187" w:rsidP="009A700D">
            <w:r>
              <w:rPr>
                <w:rFonts w:hint="eastAsia"/>
              </w:rPr>
              <w:t>需求</w:t>
            </w:r>
            <w:r>
              <w:t>分析</w:t>
            </w:r>
          </w:p>
        </w:tc>
        <w:tc>
          <w:tcPr>
            <w:tcW w:w="2765" w:type="dxa"/>
          </w:tcPr>
          <w:p w14:paraId="738C233C" w14:textId="77777777" w:rsidR="00C24187" w:rsidRPr="002048CA" w:rsidRDefault="00C24187" w:rsidP="00C24187">
            <w:pPr>
              <w:pStyle w:val="af3"/>
              <w:numPr>
                <w:ilvl w:val="0"/>
                <w:numId w:val="12"/>
              </w:numPr>
              <w:ind w:firstLineChars="0"/>
            </w:pPr>
            <w:r w:rsidRPr="002048CA">
              <w:rPr>
                <w:rFonts w:hint="eastAsia"/>
              </w:rPr>
              <w:t>得到</w:t>
            </w:r>
            <w:r w:rsidRPr="002048CA">
              <w:t>开</w:t>
            </w:r>
            <w:r w:rsidRPr="002048CA">
              <w:rPr>
                <w:rFonts w:hint="eastAsia"/>
              </w:rPr>
              <w:t>发</w:t>
            </w:r>
            <w:r w:rsidRPr="002048CA">
              <w:t>原型</w:t>
            </w:r>
          </w:p>
          <w:p w14:paraId="6230BCCA" w14:textId="77777777" w:rsidR="00C24187" w:rsidRPr="002048CA" w:rsidRDefault="00C24187" w:rsidP="00C24187">
            <w:pPr>
              <w:pStyle w:val="af3"/>
              <w:numPr>
                <w:ilvl w:val="0"/>
                <w:numId w:val="12"/>
              </w:numPr>
              <w:ind w:firstLineChars="0"/>
            </w:pPr>
            <w:r>
              <w:rPr>
                <w:rFonts w:hint="eastAsia"/>
              </w:rPr>
              <w:t>得需求</w:t>
            </w:r>
            <w:r>
              <w:t>管理矩阵</w:t>
            </w:r>
          </w:p>
        </w:tc>
        <w:tc>
          <w:tcPr>
            <w:tcW w:w="2766" w:type="dxa"/>
          </w:tcPr>
          <w:p w14:paraId="02C7854D" w14:textId="77777777" w:rsidR="00C24187" w:rsidRDefault="00C24187" w:rsidP="009A700D">
            <w:r>
              <w:rPr>
                <w:rFonts w:hint="eastAsia"/>
              </w:rPr>
              <w:t>能否</w:t>
            </w:r>
            <w:r>
              <w:t>得到</w:t>
            </w:r>
            <w:r>
              <w:rPr>
                <w:rFonts w:hint="eastAsia"/>
              </w:rPr>
              <w:t>界面原型</w:t>
            </w:r>
            <w:r>
              <w:t>以及需求管理矩阵</w:t>
            </w:r>
          </w:p>
        </w:tc>
      </w:tr>
      <w:tr w:rsidR="00C24187" w14:paraId="65EA04A6" w14:textId="77777777" w:rsidTr="009A700D">
        <w:tc>
          <w:tcPr>
            <w:tcW w:w="2765" w:type="dxa"/>
          </w:tcPr>
          <w:p w14:paraId="42CFC395" w14:textId="77777777" w:rsidR="00C24187" w:rsidRDefault="00C24187" w:rsidP="009A700D">
            <w:r>
              <w:rPr>
                <w:rFonts w:hint="eastAsia"/>
              </w:rPr>
              <w:t>需求</w:t>
            </w:r>
            <w:r>
              <w:t>规格说明</w:t>
            </w:r>
          </w:p>
        </w:tc>
        <w:tc>
          <w:tcPr>
            <w:tcW w:w="2765" w:type="dxa"/>
          </w:tcPr>
          <w:p w14:paraId="378EF948" w14:textId="77777777" w:rsidR="00C24187" w:rsidRDefault="00C24187" w:rsidP="009A700D">
            <w:r>
              <w:rPr>
                <w:rFonts w:hint="eastAsia"/>
              </w:rPr>
              <w:t>得到</w:t>
            </w:r>
            <w:r>
              <w:t>需求规格说明书</w:t>
            </w:r>
          </w:p>
        </w:tc>
        <w:tc>
          <w:tcPr>
            <w:tcW w:w="2766" w:type="dxa"/>
          </w:tcPr>
          <w:p w14:paraId="02FE03F2" w14:textId="77777777" w:rsidR="00C24187" w:rsidRDefault="00C24187" w:rsidP="009A700D">
            <w:r>
              <w:rPr>
                <w:rFonts w:hint="eastAsia"/>
              </w:rPr>
              <w:t>能否</w:t>
            </w:r>
            <w:r>
              <w:t>得到需求规格说明书</w:t>
            </w:r>
          </w:p>
        </w:tc>
      </w:tr>
      <w:tr w:rsidR="00C24187" w14:paraId="5B40A408" w14:textId="77777777" w:rsidTr="009A700D">
        <w:tc>
          <w:tcPr>
            <w:tcW w:w="2765" w:type="dxa"/>
          </w:tcPr>
          <w:p w14:paraId="5DC134D0" w14:textId="77777777" w:rsidR="00C24187" w:rsidRDefault="00C24187" w:rsidP="009A700D">
            <w:r>
              <w:rPr>
                <w:rFonts w:hint="eastAsia"/>
              </w:rPr>
              <w:t>需求</w:t>
            </w:r>
            <w:r>
              <w:t>规格审核</w:t>
            </w:r>
          </w:p>
        </w:tc>
        <w:tc>
          <w:tcPr>
            <w:tcW w:w="2765" w:type="dxa"/>
          </w:tcPr>
          <w:p w14:paraId="5813FE9B" w14:textId="77777777" w:rsidR="00C24187" w:rsidRDefault="00C24187" w:rsidP="009A700D">
            <w:r>
              <w:rPr>
                <w:rFonts w:hint="eastAsia"/>
              </w:rPr>
              <w:t>得到用户</w:t>
            </w:r>
            <w:r>
              <w:t>手册</w:t>
            </w:r>
          </w:p>
          <w:p w14:paraId="121B617E" w14:textId="77777777" w:rsidR="00C24187" w:rsidRDefault="00C24187" w:rsidP="009A700D">
            <w:r>
              <w:rPr>
                <w:rFonts w:hint="eastAsia"/>
              </w:rPr>
              <w:t>确定</w:t>
            </w:r>
            <w:r>
              <w:t>合规标准</w:t>
            </w:r>
          </w:p>
          <w:p w14:paraId="3F77E8CE" w14:textId="77777777" w:rsidR="00C24187" w:rsidRDefault="00C24187" w:rsidP="009A700D">
            <w:r>
              <w:rPr>
                <w:rFonts w:hint="eastAsia"/>
              </w:rPr>
              <w:t>编写</w:t>
            </w:r>
            <w:r>
              <w:t>测试用例</w:t>
            </w:r>
          </w:p>
          <w:p w14:paraId="762AEBFE" w14:textId="77777777" w:rsidR="00C24187" w:rsidRDefault="00C24187" w:rsidP="009A700D"/>
        </w:tc>
        <w:tc>
          <w:tcPr>
            <w:tcW w:w="2766" w:type="dxa"/>
          </w:tcPr>
          <w:p w14:paraId="67AC6236" w14:textId="77777777" w:rsidR="00C24187" w:rsidRDefault="00C24187" w:rsidP="009A700D">
            <w:r>
              <w:rPr>
                <w:rFonts w:hint="eastAsia"/>
              </w:rPr>
              <w:t>能否</w:t>
            </w:r>
            <w:r>
              <w:t>得到</w:t>
            </w:r>
            <w:r>
              <w:rPr>
                <w:rFonts w:hint="eastAsia"/>
              </w:rPr>
              <w:t>用户</w:t>
            </w:r>
            <w:r>
              <w:t>满意的用户手册</w:t>
            </w:r>
            <w:r>
              <w:rPr>
                <w:rFonts w:hint="eastAsia"/>
              </w:rPr>
              <w:t>以及</w:t>
            </w:r>
            <w:r>
              <w:t>需求规格说明书能否通过审核</w:t>
            </w:r>
          </w:p>
        </w:tc>
      </w:tr>
      <w:tr w:rsidR="00C24187" w14:paraId="68CEE955" w14:textId="77777777" w:rsidTr="009A700D">
        <w:tc>
          <w:tcPr>
            <w:tcW w:w="2765" w:type="dxa"/>
          </w:tcPr>
          <w:p w14:paraId="59E1AEC1" w14:textId="77777777" w:rsidR="00C24187" w:rsidRDefault="00C24187" w:rsidP="009A700D">
            <w:r>
              <w:rPr>
                <w:rFonts w:hint="eastAsia"/>
              </w:rPr>
              <w:t>需求</w:t>
            </w:r>
            <w:r>
              <w:t>管理</w:t>
            </w:r>
          </w:p>
        </w:tc>
        <w:tc>
          <w:tcPr>
            <w:tcW w:w="2765" w:type="dxa"/>
          </w:tcPr>
          <w:p w14:paraId="41FA18E0" w14:textId="77777777" w:rsidR="00C24187" w:rsidRPr="003D2EB0" w:rsidRDefault="00C24187" w:rsidP="00C24187">
            <w:pPr>
              <w:pStyle w:val="af3"/>
              <w:numPr>
                <w:ilvl w:val="0"/>
                <w:numId w:val="13"/>
              </w:numPr>
              <w:ind w:firstLineChars="0"/>
            </w:pPr>
            <w:r w:rsidRPr="003D2EB0">
              <w:rPr>
                <w:rFonts w:hint="eastAsia"/>
              </w:rPr>
              <w:t>建立</w:t>
            </w:r>
            <w:r w:rsidRPr="003D2EB0">
              <w:rPr>
                <w:rFonts w:hint="eastAsia"/>
              </w:rPr>
              <w:t>CC</w:t>
            </w:r>
            <w:r w:rsidRPr="003D2EB0">
              <w:t>B</w:t>
            </w:r>
          </w:p>
          <w:p w14:paraId="32991F65" w14:textId="77777777" w:rsidR="00C24187" w:rsidRDefault="00C24187" w:rsidP="00C24187">
            <w:pPr>
              <w:pStyle w:val="af3"/>
              <w:numPr>
                <w:ilvl w:val="0"/>
                <w:numId w:val="13"/>
              </w:numPr>
              <w:ind w:firstLineChars="0"/>
            </w:pPr>
            <w:r>
              <w:rPr>
                <w:rFonts w:hint="eastAsia"/>
              </w:rPr>
              <w:t>编写</w:t>
            </w:r>
            <w:r>
              <w:t>需求文档的基准版本和控制版本</w:t>
            </w:r>
          </w:p>
          <w:p w14:paraId="37562D40" w14:textId="77777777" w:rsidR="00C24187" w:rsidRPr="003D2EB0" w:rsidRDefault="00C24187" w:rsidP="00C24187">
            <w:pPr>
              <w:pStyle w:val="af3"/>
              <w:numPr>
                <w:ilvl w:val="0"/>
                <w:numId w:val="13"/>
              </w:numPr>
              <w:ind w:firstLineChars="0"/>
            </w:pPr>
            <w:r>
              <w:rPr>
                <w:rFonts w:hint="eastAsia"/>
              </w:rPr>
              <w:t>正式</w:t>
            </w:r>
            <w:r>
              <w:t>发布软件需求变更文档</w:t>
            </w:r>
          </w:p>
        </w:tc>
        <w:tc>
          <w:tcPr>
            <w:tcW w:w="2766" w:type="dxa"/>
          </w:tcPr>
          <w:p w14:paraId="0012B5A3" w14:textId="77777777" w:rsidR="00C24187" w:rsidRDefault="00C24187" w:rsidP="009A700D">
            <w:r>
              <w:rPr>
                <w:rFonts w:hint="eastAsia"/>
              </w:rPr>
              <w:t>能否</w:t>
            </w:r>
            <w:r>
              <w:t>得到需求文档的基准版本和控制版本</w:t>
            </w:r>
            <w:r>
              <w:rPr>
                <w:rFonts w:hint="eastAsia"/>
              </w:rPr>
              <w:t>以及</w:t>
            </w:r>
            <w:r>
              <w:t>正式发布需求变更文档</w:t>
            </w:r>
          </w:p>
        </w:tc>
      </w:tr>
    </w:tbl>
    <w:p w14:paraId="3991F418" w14:textId="543551E8" w:rsidR="0020335E" w:rsidRPr="00C24187" w:rsidRDefault="0020335E" w:rsidP="00F57BF7">
      <w:pPr>
        <w:ind w:firstLineChars="200" w:firstLine="420"/>
      </w:pPr>
    </w:p>
    <w:p w14:paraId="091DE709" w14:textId="5FD7A879" w:rsidR="0081376B" w:rsidRDefault="0081376B" w:rsidP="0081376B">
      <w:pPr>
        <w:pStyle w:val="a0"/>
      </w:pPr>
      <w:bookmarkStart w:id="89" w:name="_Toc529816021"/>
      <w:bookmarkStart w:id="90" w:name="_Toc529816207"/>
      <w:bookmarkStart w:id="91" w:name="_Toc529816393"/>
      <w:bookmarkStart w:id="92" w:name="_Toc529816022"/>
      <w:bookmarkStart w:id="93" w:name="_Toc529816208"/>
      <w:bookmarkStart w:id="94" w:name="_Toc529816394"/>
      <w:bookmarkStart w:id="95" w:name="_Toc529816023"/>
      <w:bookmarkStart w:id="96" w:name="_Toc529816209"/>
      <w:bookmarkStart w:id="97" w:name="_Toc529816395"/>
      <w:bookmarkStart w:id="98" w:name="_Toc529816024"/>
      <w:bookmarkStart w:id="99" w:name="_Toc529816210"/>
      <w:bookmarkStart w:id="100" w:name="_Toc529816396"/>
      <w:bookmarkStart w:id="101" w:name="_Toc529816025"/>
      <w:bookmarkStart w:id="102" w:name="_Toc529816211"/>
      <w:bookmarkStart w:id="103" w:name="_Toc529816397"/>
      <w:bookmarkStart w:id="104" w:name="_Toc529816026"/>
      <w:bookmarkStart w:id="105" w:name="_Toc529816212"/>
      <w:bookmarkStart w:id="106" w:name="_Toc529816398"/>
      <w:bookmarkStart w:id="107" w:name="_Toc529816027"/>
      <w:bookmarkStart w:id="108" w:name="_Toc529816213"/>
      <w:bookmarkStart w:id="109" w:name="_Toc529816399"/>
      <w:bookmarkStart w:id="110" w:name="_Toc529816028"/>
      <w:bookmarkStart w:id="111" w:name="_Toc529816214"/>
      <w:bookmarkStart w:id="112" w:name="_Toc529816400"/>
      <w:bookmarkStart w:id="113" w:name="_Toc529816029"/>
      <w:bookmarkStart w:id="114" w:name="_Toc529816215"/>
      <w:bookmarkStart w:id="115" w:name="_Toc529816401"/>
      <w:bookmarkStart w:id="116" w:name="_Toc529816030"/>
      <w:bookmarkStart w:id="117" w:name="_Toc529816216"/>
      <w:bookmarkStart w:id="118" w:name="_Toc529816402"/>
      <w:bookmarkStart w:id="119" w:name="_Toc529816031"/>
      <w:bookmarkStart w:id="120" w:name="_Toc529816217"/>
      <w:bookmarkStart w:id="121" w:name="_Toc529816403"/>
      <w:bookmarkStart w:id="122" w:name="_Toc529816032"/>
      <w:bookmarkStart w:id="123" w:name="_Toc529816218"/>
      <w:bookmarkStart w:id="124" w:name="_Toc529816404"/>
      <w:bookmarkStart w:id="125" w:name="_Toc529816033"/>
      <w:bookmarkStart w:id="126" w:name="_Toc529816219"/>
      <w:bookmarkStart w:id="127" w:name="_Toc529816405"/>
      <w:bookmarkStart w:id="128" w:name="_Toc529816034"/>
      <w:bookmarkStart w:id="129" w:name="_Toc529816220"/>
      <w:bookmarkStart w:id="130" w:name="_Toc529816406"/>
      <w:bookmarkStart w:id="131" w:name="_Toc529816035"/>
      <w:bookmarkStart w:id="132" w:name="_Toc529816221"/>
      <w:bookmarkStart w:id="133" w:name="_Toc529816407"/>
      <w:bookmarkStart w:id="134" w:name="_Toc529816036"/>
      <w:bookmarkStart w:id="135" w:name="_Toc529816222"/>
      <w:bookmarkStart w:id="136" w:name="_Toc529816408"/>
      <w:bookmarkStart w:id="137" w:name="_Toc529816037"/>
      <w:bookmarkStart w:id="138" w:name="_Toc529816223"/>
      <w:bookmarkStart w:id="139" w:name="_Toc529816409"/>
      <w:bookmarkStart w:id="140" w:name="_Toc529816038"/>
      <w:bookmarkStart w:id="141" w:name="_Toc529816224"/>
      <w:bookmarkStart w:id="142" w:name="_Toc529816410"/>
      <w:bookmarkStart w:id="143" w:name="_Toc529816039"/>
      <w:bookmarkStart w:id="144" w:name="_Toc529816225"/>
      <w:bookmarkStart w:id="145" w:name="_Toc529816411"/>
      <w:bookmarkStart w:id="146" w:name="_Toc529816040"/>
      <w:bookmarkStart w:id="147" w:name="_Toc529816226"/>
      <w:bookmarkStart w:id="148" w:name="_Toc529816412"/>
      <w:bookmarkStart w:id="149" w:name="_Toc529816041"/>
      <w:bookmarkStart w:id="150" w:name="_Toc529816227"/>
      <w:bookmarkStart w:id="151" w:name="_Toc529816413"/>
      <w:bookmarkStart w:id="152" w:name="_Toc529816042"/>
      <w:bookmarkStart w:id="153" w:name="_Toc529816228"/>
      <w:bookmarkStart w:id="154" w:name="_Toc529816414"/>
      <w:bookmarkStart w:id="155" w:name="_Toc529816043"/>
      <w:bookmarkStart w:id="156" w:name="_Toc529816229"/>
      <w:bookmarkStart w:id="157" w:name="_Toc529816415"/>
      <w:bookmarkStart w:id="158" w:name="_Toc529816044"/>
      <w:bookmarkStart w:id="159" w:name="_Toc529816230"/>
      <w:bookmarkStart w:id="160" w:name="_Toc529816416"/>
      <w:bookmarkStart w:id="161" w:name="_Toc529816045"/>
      <w:bookmarkStart w:id="162" w:name="_Toc529816231"/>
      <w:bookmarkStart w:id="163" w:name="_Toc529816417"/>
      <w:bookmarkStart w:id="164" w:name="_Toc529816046"/>
      <w:bookmarkStart w:id="165" w:name="_Toc529816232"/>
      <w:bookmarkStart w:id="166" w:name="_Toc529816418"/>
      <w:bookmarkStart w:id="167" w:name="_Toc529816047"/>
      <w:bookmarkStart w:id="168" w:name="_Toc529816233"/>
      <w:bookmarkStart w:id="169" w:name="_Toc529816419"/>
      <w:bookmarkStart w:id="170" w:name="_Toc529816048"/>
      <w:bookmarkStart w:id="171" w:name="_Toc529816234"/>
      <w:bookmarkStart w:id="172" w:name="_Toc529816420"/>
      <w:bookmarkStart w:id="173" w:name="_Toc529816049"/>
      <w:bookmarkStart w:id="174" w:name="_Toc529816235"/>
      <w:bookmarkStart w:id="175" w:name="_Toc529816421"/>
      <w:bookmarkStart w:id="176" w:name="_Toc529816050"/>
      <w:bookmarkStart w:id="177" w:name="_Toc529816236"/>
      <w:bookmarkStart w:id="178" w:name="_Toc529816422"/>
      <w:bookmarkStart w:id="179" w:name="_Toc529816051"/>
      <w:bookmarkStart w:id="180" w:name="_Toc529816237"/>
      <w:bookmarkStart w:id="181" w:name="_Toc529816423"/>
      <w:bookmarkStart w:id="182" w:name="_Toc529816052"/>
      <w:bookmarkStart w:id="183" w:name="_Toc529816238"/>
      <w:bookmarkStart w:id="184" w:name="_Toc529816424"/>
      <w:bookmarkStart w:id="185" w:name="_Toc529816444"/>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hint="eastAsia"/>
        </w:rPr>
        <w:t>创建</w:t>
      </w:r>
      <w:r>
        <w:rPr>
          <w:rFonts w:hint="eastAsia"/>
        </w:rPr>
        <w:t>W</w:t>
      </w:r>
      <w:r>
        <w:t>BS</w:t>
      </w:r>
      <w:bookmarkEnd w:id="185"/>
    </w:p>
    <w:p w14:paraId="6F671746" w14:textId="2D34B7EE" w:rsidR="00EC263E" w:rsidRDefault="00EC263E" w:rsidP="00EC263E">
      <w:pPr>
        <w:ind w:firstLine="420"/>
      </w:pPr>
      <w:r w:rsidRPr="00EC263E">
        <w:rPr>
          <w:rFonts w:hint="eastAsia"/>
        </w:rPr>
        <w:t>创建工作分解结构（</w:t>
      </w:r>
      <w:r w:rsidRPr="00EC263E">
        <w:t>WBS）是把项目可交付成果和项目工作分解成较小、更易于管理的组件的过程。本过程的主要作用是，为所要交付的内容提供架构，它仅开展一次或仅在项目的预定义点开展。</w:t>
      </w:r>
    </w:p>
    <w:p w14:paraId="1942A5C3" w14:textId="2CDDE902" w:rsidR="00C24187" w:rsidRPr="00C24187" w:rsidRDefault="00C24187" w:rsidP="00EC263E">
      <w:pPr>
        <w:ind w:firstLine="420"/>
      </w:pPr>
      <w:r>
        <w:rPr>
          <w:noProof/>
        </w:rPr>
        <w:lastRenderedPageBreak/>
        <w:drawing>
          <wp:inline distT="0" distB="0" distL="0" distR="0" wp14:anchorId="5840A9EC" wp14:editId="5E8273DF">
            <wp:extent cx="5274310" cy="33204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20415"/>
                    </a:xfrm>
                    <a:prstGeom prst="rect">
                      <a:avLst/>
                    </a:prstGeom>
                  </pic:spPr>
                </pic:pic>
              </a:graphicData>
            </a:graphic>
          </wp:inline>
        </w:drawing>
      </w:r>
    </w:p>
    <w:p w14:paraId="5A5EDC99" w14:textId="463693B0" w:rsidR="0081376B" w:rsidRDefault="0081376B" w:rsidP="0081376B">
      <w:pPr>
        <w:pStyle w:val="a0"/>
      </w:pPr>
      <w:bookmarkStart w:id="186" w:name="_Toc529816054"/>
      <w:bookmarkStart w:id="187" w:name="_Toc529816240"/>
      <w:bookmarkStart w:id="188" w:name="_Toc529816426"/>
      <w:bookmarkStart w:id="189" w:name="_Toc529816055"/>
      <w:bookmarkStart w:id="190" w:name="_Toc529816241"/>
      <w:bookmarkStart w:id="191" w:name="_Toc529816427"/>
      <w:bookmarkStart w:id="192" w:name="_Toc529816056"/>
      <w:bookmarkStart w:id="193" w:name="_Toc529816242"/>
      <w:bookmarkStart w:id="194" w:name="_Toc529816428"/>
      <w:bookmarkStart w:id="195" w:name="_Toc529816445"/>
      <w:bookmarkEnd w:id="186"/>
      <w:bookmarkEnd w:id="187"/>
      <w:bookmarkEnd w:id="188"/>
      <w:bookmarkEnd w:id="189"/>
      <w:bookmarkEnd w:id="190"/>
      <w:bookmarkEnd w:id="191"/>
      <w:bookmarkEnd w:id="192"/>
      <w:bookmarkEnd w:id="193"/>
      <w:bookmarkEnd w:id="194"/>
      <w:r w:rsidRPr="0081376B">
        <w:rPr>
          <w:rFonts w:hint="eastAsia"/>
        </w:rPr>
        <w:t>确认范围</w:t>
      </w:r>
      <w:bookmarkEnd w:id="195"/>
    </w:p>
    <w:p w14:paraId="36CCA965" w14:textId="3310FF7A" w:rsidR="00EC263E" w:rsidRDefault="00EC263E" w:rsidP="00EC263E">
      <w:pPr>
        <w:ind w:firstLine="420"/>
      </w:pPr>
      <w:r w:rsidRPr="00EC263E">
        <w:rPr>
          <w:rFonts w:hint="eastAsia"/>
        </w:rPr>
        <w:t>确认范围是正式验收已完成的项目可交付成果的过程。本过程的主要作用是，使验收过程具有客</w:t>
      </w:r>
      <w:r w:rsidRPr="00EC263E">
        <w:t xml:space="preserve"> 观性；同时通过确认每个可交付成果，来提高最终产品、服务或成果获得验收的可能性。本过程应 根据需要在整个项目期间定期开展。</w:t>
      </w:r>
    </w:p>
    <w:p w14:paraId="7D284865" w14:textId="149B7679" w:rsidR="0081376B" w:rsidRDefault="0081376B" w:rsidP="0081376B">
      <w:pPr>
        <w:pStyle w:val="a0"/>
      </w:pPr>
      <w:bookmarkStart w:id="196" w:name="_Toc529816058"/>
      <w:bookmarkStart w:id="197" w:name="_Toc529816244"/>
      <w:bookmarkStart w:id="198" w:name="_Toc529816430"/>
      <w:bookmarkStart w:id="199" w:name="_Toc529816059"/>
      <w:bookmarkStart w:id="200" w:name="_Toc529816245"/>
      <w:bookmarkStart w:id="201" w:name="_Toc529816431"/>
      <w:bookmarkStart w:id="202" w:name="_Toc529816060"/>
      <w:bookmarkStart w:id="203" w:name="_Toc529816246"/>
      <w:bookmarkStart w:id="204" w:name="_Toc529816432"/>
      <w:bookmarkStart w:id="205" w:name="_Toc529816061"/>
      <w:bookmarkStart w:id="206" w:name="_Toc529816247"/>
      <w:bookmarkStart w:id="207" w:name="_Toc529816433"/>
      <w:bookmarkStart w:id="208" w:name="_Toc529816446"/>
      <w:bookmarkEnd w:id="196"/>
      <w:bookmarkEnd w:id="197"/>
      <w:bookmarkEnd w:id="198"/>
      <w:bookmarkEnd w:id="199"/>
      <w:bookmarkEnd w:id="200"/>
      <w:bookmarkEnd w:id="201"/>
      <w:bookmarkEnd w:id="202"/>
      <w:bookmarkEnd w:id="203"/>
      <w:bookmarkEnd w:id="204"/>
      <w:bookmarkEnd w:id="205"/>
      <w:bookmarkEnd w:id="206"/>
      <w:bookmarkEnd w:id="207"/>
      <w:r>
        <w:rPr>
          <w:rFonts w:hint="eastAsia"/>
        </w:rPr>
        <w:t>控制</w:t>
      </w:r>
      <w:r w:rsidRPr="0081376B">
        <w:rPr>
          <w:rFonts w:hint="eastAsia"/>
        </w:rPr>
        <w:t>范围</w:t>
      </w:r>
      <w:bookmarkEnd w:id="208"/>
    </w:p>
    <w:p w14:paraId="2B1CADAA" w14:textId="2976034E" w:rsidR="00EC263E" w:rsidRDefault="00EC263E" w:rsidP="00EC263E">
      <w:pPr>
        <w:ind w:firstLine="420"/>
      </w:pPr>
      <w:r w:rsidRPr="00EC263E">
        <w:rPr>
          <w:rFonts w:hint="eastAsia"/>
        </w:rPr>
        <w:t>控制范围是监督项目和产品的范围状态，管理范围基准变更的过程。本过程的主要作用是，在整</w:t>
      </w:r>
      <w:r w:rsidRPr="00EC263E">
        <w:t>个项目期间保持对范围基准的维护，且需要在整个项目期间开展。</w:t>
      </w:r>
    </w:p>
    <w:p w14:paraId="0E994AA6" w14:textId="5775ED77" w:rsidR="00DF1E3F" w:rsidRPr="00DF1E3F" w:rsidRDefault="00DF1E3F" w:rsidP="00DF1E3F">
      <w:pPr>
        <w:pStyle w:val="a1"/>
      </w:pPr>
      <w:bookmarkStart w:id="209" w:name="_Toc529816063"/>
      <w:bookmarkStart w:id="210" w:name="_Toc529816249"/>
      <w:bookmarkStart w:id="211" w:name="_Toc529816435"/>
      <w:bookmarkStart w:id="212" w:name="_Toc529816064"/>
      <w:bookmarkStart w:id="213" w:name="_Toc529816250"/>
      <w:bookmarkStart w:id="214" w:name="_Toc529816436"/>
      <w:bookmarkStart w:id="215" w:name="_Toc529816065"/>
      <w:bookmarkStart w:id="216" w:name="_Toc529816251"/>
      <w:bookmarkStart w:id="217" w:name="_Toc529816437"/>
      <w:bookmarkStart w:id="218" w:name="_Toc529816066"/>
      <w:bookmarkStart w:id="219" w:name="_Toc529816252"/>
      <w:bookmarkStart w:id="220" w:name="_Toc529816438"/>
      <w:bookmarkStart w:id="221" w:name="_Toc529816447"/>
      <w:bookmarkEnd w:id="209"/>
      <w:bookmarkEnd w:id="210"/>
      <w:bookmarkEnd w:id="211"/>
      <w:bookmarkEnd w:id="212"/>
      <w:bookmarkEnd w:id="213"/>
      <w:bookmarkEnd w:id="214"/>
      <w:bookmarkEnd w:id="215"/>
      <w:bookmarkEnd w:id="216"/>
      <w:bookmarkEnd w:id="217"/>
      <w:bookmarkEnd w:id="218"/>
      <w:bookmarkEnd w:id="219"/>
      <w:bookmarkEnd w:id="220"/>
      <w:r>
        <w:rPr>
          <w:rFonts w:hint="eastAsia"/>
        </w:rPr>
        <w:t>项目变更</w:t>
      </w:r>
      <w:r>
        <w:t>的</w:t>
      </w:r>
      <w:r>
        <w:rPr>
          <w:rFonts w:hint="eastAsia"/>
        </w:rPr>
        <w:t>CCB流程</w:t>
      </w:r>
      <w:bookmarkEnd w:id="221"/>
    </w:p>
    <w:p w14:paraId="081FEB1E" w14:textId="276F6D5A" w:rsidR="00840A17" w:rsidRPr="00840A17" w:rsidRDefault="00840A17" w:rsidP="00840A17">
      <w:r>
        <w:rPr>
          <w:b/>
          <w:noProof/>
        </w:rPr>
        <w:lastRenderedPageBreak/>
        <w:drawing>
          <wp:inline distT="0" distB="0" distL="0" distR="0" wp14:anchorId="78C2DCE0" wp14:editId="66A06CA4">
            <wp:extent cx="5264150" cy="4146550"/>
            <wp:effectExtent l="0" t="0" r="0" b="6350"/>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4146550"/>
                    </a:xfrm>
                    <a:prstGeom prst="rect">
                      <a:avLst/>
                    </a:prstGeom>
                    <a:noFill/>
                    <a:ln>
                      <a:noFill/>
                    </a:ln>
                  </pic:spPr>
                </pic:pic>
              </a:graphicData>
            </a:graphic>
          </wp:inline>
        </w:drawing>
      </w:r>
    </w:p>
    <w:sectPr w:rsidR="00840A17" w:rsidRPr="00840A17" w:rsidSect="005F066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3DB08" w14:textId="77777777" w:rsidR="00DE59FC" w:rsidRDefault="00DE59FC" w:rsidP="00835DF5">
      <w:r>
        <w:separator/>
      </w:r>
    </w:p>
  </w:endnote>
  <w:endnote w:type="continuationSeparator" w:id="0">
    <w:p w14:paraId="4E88A411" w14:textId="77777777" w:rsidR="00DE59FC" w:rsidRDefault="00DE59FC"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70536" w14:textId="77777777" w:rsidR="00F32399" w:rsidRDefault="00F32399">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62B618A5" w:rsidR="005F0667" w:rsidRDefault="005F0667"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725902">
              <w:rPr>
                <w:b/>
                <w:bCs/>
                <w:noProof/>
              </w:rPr>
              <w:t>7</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725902">
              <w:rPr>
                <w:b/>
                <w:bCs/>
                <w:noProof/>
              </w:rPr>
              <w:t>7</w:t>
            </w:r>
            <w:r w:rsidRPr="005F0667">
              <w:rPr>
                <w:b/>
                <w:bCs/>
              </w:rPr>
              <w:fldChar w:fldCharType="end"/>
            </w:r>
          </w:p>
        </w:sdtContent>
      </w:sdt>
    </w:sdtContent>
  </w:sdt>
  <w:p w14:paraId="49947471" w14:textId="77777777" w:rsidR="005F0667" w:rsidRDefault="005F06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403F0" w14:textId="77777777" w:rsidR="00F32399" w:rsidRDefault="00F32399">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3CFC1" w14:textId="77777777" w:rsidR="00DE59FC" w:rsidRDefault="00DE59FC" w:rsidP="00835DF5">
      <w:r>
        <w:separator/>
      </w:r>
    </w:p>
  </w:footnote>
  <w:footnote w:type="continuationSeparator" w:id="0">
    <w:p w14:paraId="43D1562D" w14:textId="77777777" w:rsidR="00DE59FC" w:rsidRDefault="00DE59FC"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302085C1" w:rsidR="00BC6D25" w:rsidRDefault="00BC6D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6AB8196C" w:rsidR="00835DF5" w:rsidRDefault="00835DF5" w:rsidP="00F32399">
    <w:pPr>
      <w:jc w:val="center"/>
    </w:pPr>
    <w:r>
      <w:rPr>
        <w:rFonts w:hint="eastAsia"/>
      </w:rPr>
      <w:t>PRD-201</w:t>
    </w:r>
    <w:r w:rsidR="00F32399">
      <w:rPr>
        <w:rFonts w:hint="eastAsia"/>
      </w:rPr>
      <w:t>8</w:t>
    </w:r>
    <w:r>
      <w:rPr>
        <w:rFonts w:hint="eastAsia"/>
      </w:rPr>
      <w:t>-G0</w:t>
    </w:r>
    <w:r w:rsidR="00F32399">
      <w:rPr>
        <w:rFonts w:hint="eastAsia"/>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133E6" w14:textId="3DAB04CF" w:rsidR="00BC6D25" w:rsidRDefault="00BC6D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 w15:restartNumberingAfterBreak="0">
    <w:nsid w:val="41470B1D"/>
    <w:multiLevelType w:val="hybridMultilevel"/>
    <w:tmpl w:val="061E12B8"/>
    <w:lvl w:ilvl="0" w:tplc="7C9CE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48F40565"/>
    <w:multiLevelType w:val="hybridMultilevel"/>
    <w:tmpl w:val="8FA432C8"/>
    <w:lvl w:ilvl="0" w:tplc="F6E07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785339"/>
    <w:multiLevelType w:val="hybridMultilevel"/>
    <w:tmpl w:val="CB60D9FC"/>
    <w:lvl w:ilvl="0" w:tplc="133C3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DC228AC"/>
    <w:multiLevelType w:val="hybridMultilevel"/>
    <w:tmpl w:val="3B826EF6"/>
    <w:lvl w:ilvl="0" w:tplc="19706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9"/>
  </w:num>
  <w:num w:numId="6">
    <w:abstractNumId w:val="7"/>
  </w:num>
  <w:num w:numId="7">
    <w:abstractNumId w:val="7"/>
  </w:num>
  <w:num w:numId="8">
    <w:abstractNumId w:val="7"/>
  </w:num>
  <w:num w:numId="9">
    <w:abstractNumId w:val="7"/>
  </w:num>
  <w:num w:numId="10">
    <w:abstractNumId w:val="5"/>
  </w:num>
  <w:num w:numId="11">
    <w:abstractNumId w:val="8"/>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骆 佳俊">
    <w15:presenceInfo w15:providerId="Windows Live" w15:userId="12283ac2c2bc0d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6"/>
    <w:rsid w:val="00014DD1"/>
    <w:rsid w:val="00021BB3"/>
    <w:rsid w:val="00037DFF"/>
    <w:rsid w:val="0004018C"/>
    <w:rsid w:val="00052C18"/>
    <w:rsid w:val="0005658D"/>
    <w:rsid w:val="00056C3C"/>
    <w:rsid w:val="00094E49"/>
    <w:rsid w:val="001577A4"/>
    <w:rsid w:val="00164536"/>
    <w:rsid w:val="001731A6"/>
    <w:rsid w:val="001737AD"/>
    <w:rsid w:val="001A3E8F"/>
    <w:rsid w:val="001A7610"/>
    <w:rsid w:val="001E3A92"/>
    <w:rsid w:val="001F14BD"/>
    <w:rsid w:val="0020335E"/>
    <w:rsid w:val="002048CA"/>
    <w:rsid w:val="002379BC"/>
    <w:rsid w:val="00237F48"/>
    <w:rsid w:val="00255676"/>
    <w:rsid w:val="00281F52"/>
    <w:rsid w:val="002956B7"/>
    <w:rsid w:val="00297B34"/>
    <w:rsid w:val="002A4DB2"/>
    <w:rsid w:val="002C4100"/>
    <w:rsid w:val="002C7A25"/>
    <w:rsid w:val="002C7A26"/>
    <w:rsid w:val="002D06AA"/>
    <w:rsid w:val="002E5A13"/>
    <w:rsid w:val="002E7385"/>
    <w:rsid w:val="003046A3"/>
    <w:rsid w:val="0031480C"/>
    <w:rsid w:val="00326FD8"/>
    <w:rsid w:val="003702A4"/>
    <w:rsid w:val="00376FB3"/>
    <w:rsid w:val="003A3914"/>
    <w:rsid w:val="003B54DA"/>
    <w:rsid w:val="003B7700"/>
    <w:rsid w:val="003C7378"/>
    <w:rsid w:val="003D2EB0"/>
    <w:rsid w:val="003E71C7"/>
    <w:rsid w:val="003F3569"/>
    <w:rsid w:val="004206CE"/>
    <w:rsid w:val="00426A96"/>
    <w:rsid w:val="00443F79"/>
    <w:rsid w:val="00444937"/>
    <w:rsid w:val="00454EC6"/>
    <w:rsid w:val="0046483C"/>
    <w:rsid w:val="00467346"/>
    <w:rsid w:val="004767C4"/>
    <w:rsid w:val="00487C9B"/>
    <w:rsid w:val="00490C0A"/>
    <w:rsid w:val="004A5463"/>
    <w:rsid w:val="004A6539"/>
    <w:rsid w:val="004F18EA"/>
    <w:rsid w:val="004F2316"/>
    <w:rsid w:val="004F2D4B"/>
    <w:rsid w:val="00513F78"/>
    <w:rsid w:val="005516B3"/>
    <w:rsid w:val="00555B7B"/>
    <w:rsid w:val="00557125"/>
    <w:rsid w:val="00557325"/>
    <w:rsid w:val="00557B9A"/>
    <w:rsid w:val="00584DFB"/>
    <w:rsid w:val="005C68C7"/>
    <w:rsid w:val="005E4123"/>
    <w:rsid w:val="005E6F72"/>
    <w:rsid w:val="005F01E4"/>
    <w:rsid w:val="005F0667"/>
    <w:rsid w:val="00600D55"/>
    <w:rsid w:val="00614D4E"/>
    <w:rsid w:val="00630978"/>
    <w:rsid w:val="006460BA"/>
    <w:rsid w:val="006705DF"/>
    <w:rsid w:val="00677F8B"/>
    <w:rsid w:val="00691B53"/>
    <w:rsid w:val="006C691A"/>
    <w:rsid w:val="006D5A5B"/>
    <w:rsid w:val="006E23D5"/>
    <w:rsid w:val="00700EB7"/>
    <w:rsid w:val="007250A0"/>
    <w:rsid w:val="00725902"/>
    <w:rsid w:val="007359D4"/>
    <w:rsid w:val="0073786C"/>
    <w:rsid w:val="0074075C"/>
    <w:rsid w:val="007557F0"/>
    <w:rsid w:val="0076408F"/>
    <w:rsid w:val="00777E8E"/>
    <w:rsid w:val="00797838"/>
    <w:rsid w:val="007C3C28"/>
    <w:rsid w:val="007D5FDE"/>
    <w:rsid w:val="007E5465"/>
    <w:rsid w:val="0081376B"/>
    <w:rsid w:val="00825B64"/>
    <w:rsid w:val="00830431"/>
    <w:rsid w:val="00835DF5"/>
    <w:rsid w:val="00840A17"/>
    <w:rsid w:val="00844F2D"/>
    <w:rsid w:val="00884E04"/>
    <w:rsid w:val="00885ECB"/>
    <w:rsid w:val="008A3201"/>
    <w:rsid w:val="008B2002"/>
    <w:rsid w:val="008D1587"/>
    <w:rsid w:val="008D7322"/>
    <w:rsid w:val="008F5560"/>
    <w:rsid w:val="00920C00"/>
    <w:rsid w:val="0094654A"/>
    <w:rsid w:val="00975EE6"/>
    <w:rsid w:val="00A078BF"/>
    <w:rsid w:val="00A10999"/>
    <w:rsid w:val="00A119D8"/>
    <w:rsid w:val="00A248FE"/>
    <w:rsid w:val="00A27F79"/>
    <w:rsid w:val="00A4079D"/>
    <w:rsid w:val="00A51AA3"/>
    <w:rsid w:val="00A56551"/>
    <w:rsid w:val="00A81B90"/>
    <w:rsid w:val="00A83C56"/>
    <w:rsid w:val="00A91E7E"/>
    <w:rsid w:val="00AB2A4D"/>
    <w:rsid w:val="00B05606"/>
    <w:rsid w:val="00B70946"/>
    <w:rsid w:val="00BB05BD"/>
    <w:rsid w:val="00BB7D70"/>
    <w:rsid w:val="00BC4278"/>
    <w:rsid w:val="00BC6D25"/>
    <w:rsid w:val="00C15D6A"/>
    <w:rsid w:val="00C16A67"/>
    <w:rsid w:val="00C22CF7"/>
    <w:rsid w:val="00C24187"/>
    <w:rsid w:val="00C25FAA"/>
    <w:rsid w:val="00C33FF4"/>
    <w:rsid w:val="00C75C72"/>
    <w:rsid w:val="00CA2516"/>
    <w:rsid w:val="00CB1995"/>
    <w:rsid w:val="00CE0BD5"/>
    <w:rsid w:val="00CE3475"/>
    <w:rsid w:val="00D10C16"/>
    <w:rsid w:val="00D24461"/>
    <w:rsid w:val="00D636BC"/>
    <w:rsid w:val="00D72E8D"/>
    <w:rsid w:val="00D76606"/>
    <w:rsid w:val="00D77556"/>
    <w:rsid w:val="00DE59FC"/>
    <w:rsid w:val="00DF1E3F"/>
    <w:rsid w:val="00E03FD4"/>
    <w:rsid w:val="00E05AF4"/>
    <w:rsid w:val="00E05F2F"/>
    <w:rsid w:val="00E63DC1"/>
    <w:rsid w:val="00E747E4"/>
    <w:rsid w:val="00E97E7F"/>
    <w:rsid w:val="00EB1DDB"/>
    <w:rsid w:val="00EC263E"/>
    <w:rsid w:val="00EC72D1"/>
    <w:rsid w:val="00ED78A7"/>
    <w:rsid w:val="00EE3341"/>
    <w:rsid w:val="00EF22CA"/>
    <w:rsid w:val="00F038B2"/>
    <w:rsid w:val="00F2050D"/>
    <w:rsid w:val="00F20BBF"/>
    <w:rsid w:val="00F27A63"/>
    <w:rsid w:val="00F32399"/>
    <w:rsid w:val="00F4673B"/>
    <w:rsid w:val="00F471EF"/>
    <w:rsid w:val="00F52AE7"/>
    <w:rsid w:val="00F57BF7"/>
    <w:rsid w:val="00FA1D06"/>
    <w:rsid w:val="00FB688A"/>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F927D"/>
  <w15:chartTrackingRefBased/>
  <w15:docId w15:val="{32300AC4-DE1D-45B8-854D-F4BB3996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76408F"/>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D76606"/>
    <w:pPr>
      <w:numPr>
        <w:ilvl w:val="1"/>
      </w:numPr>
      <w:outlineLvl w:val="1"/>
    </w:pPr>
    <w:rPr>
      <w:sz w:val="30"/>
    </w:rPr>
  </w:style>
  <w:style w:type="character" w:customStyle="1" w:styleId="ae">
    <w:name w:val="二级标题 字符"/>
    <w:basedOn w:val="a4"/>
    <w:link w:val="a0"/>
    <w:rsid w:val="00D76606"/>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character" w:styleId="affe">
    <w:name w:val="Unresolved Mention"/>
    <w:basedOn w:val="a4"/>
    <w:uiPriority w:val="99"/>
    <w:semiHidden/>
    <w:unhideWhenUsed/>
    <w:rsid w:val="002C7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80406">
      <w:bodyDiv w:val="1"/>
      <w:marLeft w:val="0"/>
      <w:marRight w:val="0"/>
      <w:marTop w:val="0"/>
      <w:marBottom w:val="0"/>
      <w:divBdr>
        <w:top w:val="none" w:sz="0" w:space="0" w:color="auto"/>
        <w:left w:val="none" w:sz="0" w:space="0" w:color="auto"/>
        <w:bottom w:val="none" w:sz="0" w:space="0" w:color="auto"/>
        <w:right w:val="none" w:sz="0" w:space="0" w:color="auto"/>
      </w:divBdr>
    </w:div>
    <w:div w:id="20189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71F52-4F25-4920-89D0-8033F0CF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0</TotalTime>
  <Pages>6</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dc:creator>
  <cp:keywords/>
  <dc:description/>
  <cp:lastModifiedBy>骆 佳俊</cp:lastModifiedBy>
  <cp:revision>41</cp:revision>
  <dcterms:created xsi:type="dcterms:W3CDTF">2018-11-10T08:48:00Z</dcterms:created>
  <dcterms:modified xsi:type="dcterms:W3CDTF">2018-11-12T11:58:00Z</dcterms:modified>
</cp:coreProperties>
</file>