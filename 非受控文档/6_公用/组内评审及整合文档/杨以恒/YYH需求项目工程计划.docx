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1CE" w:rsidRDefault="00155EF6">
      <w:pPr>
        <w:spacing w:line="360" w:lineRule="auto"/>
        <w:jc w:val="center"/>
      </w:pPr>
      <w:r>
        <w:rPr>
          <w:noProof/>
        </w:rPr>
        <w:drawing>
          <wp:inline distT="0" distB="0" distL="0" distR="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7000" cy="2667000"/>
                    </a:xfrm>
                    <a:prstGeom prst="rect">
                      <a:avLst/>
                    </a:prstGeom>
                  </pic:spPr>
                </pic:pic>
              </a:graphicData>
            </a:graphic>
          </wp:inline>
        </w:drawing>
      </w:r>
    </w:p>
    <w:p w:rsidR="00BC01CE" w:rsidRDefault="00155EF6">
      <w:pPr>
        <w:spacing w:line="360" w:lineRule="auto"/>
        <w:jc w:val="center"/>
        <w:rPr>
          <w:sz w:val="20"/>
        </w:rPr>
      </w:pPr>
      <w:r>
        <w:rPr>
          <w:rFonts w:hint="eastAsia"/>
          <w:b/>
          <w:sz w:val="48"/>
          <w:szCs w:val="52"/>
        </w:rPr>
        <w:t>软件工程系列课程教学辅助网站</w:t>
      </w:r>
    </w:p>
    <w:p w:rsidR="00BC01CE" w:rsidRDefault="00BC01CE">
      <w:pPr>
        <w:spacing w:line="360" w:lineRule="auto"/>
        <w:ind w:left="1120"/>
        <w:jc w:val="center"/>
        <w:rPr>
          <w:b/>
          <w:sz w:val="36"/>
        </w:rPr>
      </w:pPr>
    </w:p>
    <w:p w:rsidR="00BC01CE" w:rsidRDefault="00155EF6">
      <w:pPr>
        <w:spacing w:line="360" w:lineRule="auto"/>
        <w:jc w:val="center"/>
        <w:rPr>
          <w:sz w:val="44"/>
          <w:szCs w:val="44"/>
        </w:rPr>
      </w:pPr>
      <w:r>
        <w:rPr>
          <w:rFonts w:hint="eastAsia"/>
          <w:sz w:val="44"/>
          <w:szCs w:val="44"/>
        </w:rPr>
        <w:t>需求</w:t>
      </w:r>
      <w:r>
        <w:rPr>
          <w:sz w:val="44"/>
          <w:szCs w:val="44"/>
        </w:rPr>
        <w:t>工程项目计划</w:t>
      </w:r>
    </w:p>
    <w:p w:rsidR="00BC01CE" w:rsidRDefault="00155EF6">
      <w:pPr>
        <w:spacing w:line="360" w:lineRule="auto"/>
        <w:jc w:val="center"/>
        <w:rPr>
          <w:sz w:val="32"/>
          <w:szCs w:val="30"/>
        </w:rPr>
      </w:pPr>
      <w:r>
        <w:rPr>
          <w:rFonts w:hint="eastAsia"/>
          <w:sz w:val="32"/>
          <w:szCs w:val="30"/>
        </w:rPr>
        <w:t>Requirement</w:t>
      </w:r>
      <w:r>
        <w:rPr>
          <w:sz w:val="32"/>
          <w:szCs w:val="30"/>
        </w:rPr>
        <w:t xml:space="preserve"> Engineering Project Plan</w:t>
      </w:r>
    </w:p>
    <w:p w:rsidR="00BC01CE" w:rsidRDefault="00BC01CE">
      <w:pPr>
        <w:spacing w:line="360" w:lineRule="auto"/>
        <w:ind w:left="1120"/>
      </w:pPr>
    </w:p>
    <w:p w:rsidR="00BC01CE" w:rsidRDefault="00BC01CE">
      <w:pPr>
        <w:spacing w:line="360" w:lineRule="auto"/>
        <w:ind w:left="1120"/>
      </w:pPr>
    </w:p>
    <w:p w:rsidR="00BC01CE" w:rsidRDefault="00BC01CE">
      <w:pPr>
        <w:spacing w:line="360" w:lineRule="auto"/>
        <w:ind w:left="1120"/>
      </w:pPr>
    </w:p>
    <w:p w:rsidR="00BC01CE" w:rsidRDefault="00BC01CE">
      <w:pPr>
        <w:spacing w:line="360" w:lineRule="auto"/>
        <w:ind w:left="1120"/>
      </w:pPr>
    </w:p>
    <w:p w:rsidR="00BC01CE" w:rsidRDefault="00BC01CE">
      <w:pPr>
        <w:spacing w:line="360" w:lineRule="auto"/>
        <w:ind w:left="1120"/>
      </w:pPr>
    </w:p>
    <w:p w:rsidR="00BC01CE" w:rsidRDefault="00BC01CE">
      <w:pPr>
        <w:spacing w:line="360" w:lineRule="auto"/>
        <w:ind w:left="1120"/>
      </w:pPr>
    </w:p>
    <w:p w:rsidR="00BC01CE" w:rsidRDefault="00BC01CE">
      <w:pPr>
        <w:spacing w:line="360" w:lineRule="auto"/>
        <w:ind w:left="1120"/>
      </w:pPr>
    </w:p>
    <w:p w:rsidR="00BC01CE" w:rsidRDefault="00BC01CE">
      <w:pPr>
        <w:spacing w:line="360" w:lineRule="auto"/>
        <w:ind w:left="1120"/>
      </w:pPr>
    </w:p>
    <w:p w:rsidR="00BC01CE" w:rsidRDefault="00BC01CE">
      <w:pPr>
        <w:spacing w:line="360" w:lineRule="auto"/>
        <w:ind w:left="1120"/>
      </w:pPr>
    </w:p>
    <w:p w:rsidR="00BC01CE" w:rsidRDefault="00BC01CE">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29"/>
        <w:gridCol w:w="1744"/>
        <w:gridCol w:w="4347"/>
      </w:tblGrid>
      <w:tr w:rsidR="00BC01CE">
        <w:trPr>
          <w:trHeight w:val="365"/>
        </w:trPr>
        <w:tc>
          <w:tcPr>
            <w:tcW w:w="2029" w:type="dxa"/>
            <w:vMerge w:val="restart"/>
          </w:tcPr>
          <w:p w:rsidR="00BC01CE" w:rsidRDefault="00155EF6">
            <w:pPr>
              <w:spacing w:line="360" w:lineRule="auto"/>
              <w:rPr>
                <w:rFonts w:asciiTheme="minorEastAsia" w:hAnsiTheme="minorEastAsia"/>
                <w:szCs w:val="21"/>
              </w:rPr>
            </w:pPr>
            <w:r>
              <w:rPr>
                <w:rFonts w:asciiTheme="minorEastAsia" w:hAnsiTheme="minorEastAsia" w:hint="eastAsia"/>
                <w:szCs w:val="21"/>
              </w:rPr>
              <w:t>文件状态</w:t>
            </w:r>
            <w:r>
              <w:rPr>
                <w:rFonts w:asciiTheme="minorEastAsia" w:hAnsiTheme="minorEastAsia"/>
                <w:szCs w:val="21"/>
              </w:rPr>
              <w:t>：</w:t>
            </w:r>
          </w:p>
          <w:p w:rsidR="00BC01CE" w:rsidRDefault="00155EF6">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szCs w:val="21"/>
              </w:rPr>
              <w:t>草稿</w:t>
            </w:r>
          </w:p>
          <w:p w:rsidR="00BC01CE" w:rsidRDefault="00155EF6">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szCs w:val="21"/>
              </w:rPr>
              <w:t>正</w:t>
            </w:r>
            <w:r>
              <w:rPr>
                <w:rFonts w:asciiTheme="minorEastAsia" w:hAnsiTheme="minorEastAsia"/>
                <w:szCs w:val="21"/>
              </w:rPr>
              <w:t>式发布</w:t>
            </w:r>
          </w:p>
          <w:p w:rsidR="00BC01CE" w:rsidRDefault="00155EF6">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w:t>
            </w:r>
            <w:r>
              <w:rPr>
                <w:rFonts w:asciiTheme="minorEastAsia" w:hAnsiTheme="minorEastAsia" w:hint="eastAsia"/>
                <w:szCs w:val="21"/>
              </w:rPr>
              <w:t>]</w:t>
            </w:r>
            <w:r>
              <w:rPr>
                <w:rFonts w:asciiTheme="minorEastAsia" w:hAnsiTheme="minorEastAsia" w:hint="eastAsia"/>
                <w:szCs w:val="21"/>
              </w:rPr>
              <w:t>修改中</w:t>
            </w:r>
          </w:p>
        </w:tc>
        <w:tc>
          <w:tcPr>
            <w:tcW w:w="1744" w:type="dxa"/>
            <w:shd w:val="clear" w:color="auto" w:fill="auto"/>
          </w:tcPr>
          <w:p w:rsidR="00BC01CE" w:rsidRDefault="00155EF6">
            <w:pPr>
              <w:spacing w:line="360" w:lineRule="auto"/>
              <w:rPr>
                <w:rFonts w:asciiTheme="minorEastAsia" w:hAnsiTheme="minorEastAsia"/>
                <w:b/>
                <w:szCs w:val="21"/>
              </w:rPr>
            </w:pPr>
            <w:r>
              <w:rPr>
                <w:rFonts w:asciiTheme="minorEastAsia" w:hAnsiTheme="minorEastAsia" w:hint="eastAsia"/>
                <w:b/>
                <w:szCs w:val="21"/>
              </w:rPr>
              <w:t>文件</w:t>
            </w:r>
            <w:r>
              <w:rPr>
                <w:rFonts w:asciiTheme="minorEastAsia" w:hAnsiTheme="minorEastAsia"/>
                <w:b/>
                <w:szCs w:val="21"/>
              </w:rPr>
              <w:t>标识：</w:t>
            </w:r>
          </w:p>
        </w:tc>
        <w:tc>
          <w:tcPr>
            <w:tcW w:w="4347" w:type="dxa"/>
          </w:tcPr>
          <w:p w:rsidR="00BC01CE" w:rsidRDefault="00155EF6">
            <w:pPr>
              <w:spacing w:line="360" w:lineRule="auto"/>
              <w:rPr>
                <w:rFonts w:asciiTheme="minorEastAsia" w:hAnsiTheme="minorEastAsia"/>
                <w:szCs w:val="21"/>
              </w:rPr>
            </w:pPr>
            <w:r>
              <w:rPr>
                <w:rFonts w:asciiTheme="minorEastAsia" w:hAnsiTheme="minorEastAsia" w:hint="eastAsia"/>
                <w:szCs w:val="21"/>
              </w:rPr>
              <w:t>PRD</w:t>
            </w:r>
            <w:r>
              <w:rPr>
                <w:rFonts w:asciiTheme="minorEastAsia" w:hAnsiTheme="minorEastAsia"/>
                <w:szCs w:val="21"/>
              </w:rPr>
              <w:t>2018-G03-REPP</w:t>
            </w:r>
          </w:p>
        </w:tc>
      </w:tr>
      <w:tr w:rsidR="00BC01CE">
        <w:trPr>
          <w:trHeight w:val="487"/>
        </w:trPr>
        <w:tc>
          <w:tcPr>
            <w:tcW w:w="2029" w:type="dxa"/>
            <w:vMerge/>
          </w:tcPr>
          <w:p w:rsidR="00BC01CE" w:rsidRDefault="00BC01CE">
            <w:pPr>
              <w:spacing w:line="360" w:lineRule="auto"/>
              <w:ind w:left="1120"/>
              <w:rPr>
                <w:rFonts w:asciiTheme="minorEastAsia" w:hAnsiTheme="minorEastAsia"/>
                <w:szCs w:val="21"/>
              </w:rPr>
            </w:pPr>
          </w:p>
        </w:tc>
        <w:tc>
          <w:tcPr>
            <w:tcW w:w="1744" w:type="dxa"/>
            <w:shd w:val="clear" w:color="auto" w:fill="auto"/>
          </w:tcPr>
          <w:p w:rsidR="00BC01CE" w:rsidRDefault="00155EF6">
            <w:pPr>
              <w:spacing w:line="360" w:lineRule="auto"/>
              <w:rPr>
                <w:rFonts w:asciiTheme="minorEastAsia" w:hAnsiTheme="minorEastAsia"/>
                <w:b/>
                <w:szCs w:val="21"/>
              </w:rPr>
            </w:pPr>
            <w:r>
              <w:rPr>
                <w:rFonts w:asciiTheme="minorEastAsia" w:hAnsiTheme="minorEastAsia" w:hint="eastAsia"/>
                <w:b/>
                <w:szCs w:val="21"/>
              </w:rPr>
              <w:t>当前</w:t>
            </w:r>
            <w:r>
              <w:rPr>
                <w:rFonts w:asciiTheme="minorEastAsia" w:hAnsiTheme="minorEastAsia"/>
                <w:b/>
                <w:szCs w:val="21"/>
              </w:rPr>
              <w:t>版本：</w:t>
            </w:r>
          </w:p>
        </w:tc>
        <w:tc>
          <w:tcPr>
            <w:tcW w:w="4347" w:type="dxa"/>
          </w:tcPr>
          <w:p w:rsidR="00BC01CE" w:rsidRDefault="00155EF6">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0</w:t>
            </w:r>
          </w:p>
        </w:tc>
      </w:tr>
      <w:tr w:rsidR="00BC01CE">
        <w:trPr>
          <w:trHeight w:val="467"/>
        </w:trPr>
        <w:tc>
          <w:tcPr>
            <w:tcW w:w="2029" w:type="dxa"/>
            <w:vMerge/>
          </w:tcPr>
          <w:p w:rsidR="00BC01CE" w:rsidRDefault="00BC01CE">
            <w:pPr>
              <w:spacing w:line="360" w:lineRule="auto"/>
              <w:ind w:left="1120"/>
              <w:rPr>
                <w:rFonts w:asciiTheme="minorEastAsia" w:hAnsiTheme="minorEastAsia"/>
                <w:szCs w:val="21"/>
              </w:rPr>
            </w:pPr>
          </w:p>
        </w:tc>
        <w:tc>
          <w:tcPr>
            <w:tcW w:w="1744" w:type="dxa"/>
            <w:shd w:val="clear" w:color="auto" w:fill="auto"/>
          </w:tcPr>
          <w:p w:rsidR="00BC01CE" w:rsidRDefault="00155EF6">
            <w:pPr>
              <w:spacing w:line="360" w:lineRule="auto"/>
              <w:rPr>
                <w:rFonts w:asciiTheme="minorEastAsia" w:hAnsiTheme="minorEastAsia"/>
                <w:b/>
                <w:szCs w:val="21"/>
              </w:rPr>
            </w:pPr>
            <w:r>
              <w:rPr>
                <w:rFonts w:asciiTheme="minorEastAsia" w:hAnsiTheme="minorEastAsia" w:hint="eastAsia"/>
                <w:b/>
                <w:szCs w:val="21"/>
              </w:rPr>
              <w:t>作者：</w:t>
            </w:r>
          </w:p>
        </w:tc>
        <w:tc>
          <w:tcPr>
            <w:tcW w:w="4347" w:type="dxa"/>
          </w:tcPr>
          <w:p w:rsidR="00BC01CE" w:rsidRDefault="00155EF6">
            <w:pPr>
              <w:spacing w:line="360" w:lineRule="auto"/>
              <w:rPr>
                <w:rFonts w:asciiTheme="minorEastAsia" w:hAnsiTheme="minorEastAsia"/>
                <w:szCs w:val="21"/>
              </w:rPr>
            </w:pPr>
            <w:r>
              <w:rPr>
                <w:rFonts w:asciiTheme="minorEastAsia" w:hAnsiTheme="minorEastAsia" w:hint="eastAsia"/>
                <w:szCs w:val="21"/>
              </w:rPr>
              <w:t>沈启航</w:t>
            </w:r>
            <w:r>
              <w:rPr>
                <w:rFonts w:asciiTheme="minorEastAsia" w:hAnsiTheme="minorEastAsia"/>
                <w:szCs w:val="21"/>
              </w:rPr>
              <w:t>，叶柏成，杨以恒，徐哲远，骆佳俊</w:t>
            </w:r>
          </w:p>
        </w:tc>
      </w:tr>
      <w:tr w:rsidR="00BC01CE">
        <w:trPr>
          <w:trHeight w:val="440"/>
        </w:trPr>
        <w:tc>
          <w:tcPr>
            <w:tcW w:w="2029" w:type="dxa"/>
            <w:vMerge/>
          </w:tcPr>
          <w:p w:rsidR="00BC01CE" w:rsidRDefault="00BC01CE">
            <w:pPr>
              <w:spacing w:line="360" w:lineRule="auto"/>
              <w:ind w:left="1120"/>
              <w:rPr>
                <w:rFonts w:asciiTheme="minorEastAsia" w:hAnsiTheme="minorEastAsia"/>
                <w:szCs w:val="21"/>
              </w:rPr>
            </w:pPr>
          </w:p>
        </w:tc>
        <w:tc>
          <w:tcPr>
            <w:tcW w:w="1744" w:type="dxa"/>
            <w:shd w:val="clear" w:color="auto" w:fill="auto"/>
          </w:tcPr>
          <w:p w:rsidR="00BC01CE" w:rsidRDefault="00155EF6">
            <w:pPr>
              <w:spacing w:line="360" w:lineRule="auto"/>
              <w:rPr>
                <w:rFonts w:asciiTheme="minorEastAsia" w:hAnsiTheme="minorEastAsia"/>
                <w:b/>
                <w:szCs w:val="21"/>
              </w:rPr>
            </w:pPr>
            <w:r>
              <w:rPr>
                <w:rFonts w:asciiTheme="minorEastAsia" w:hAnsiTheme="minorEastAsia" w:hint="eastAsia"/>
                <w:b/>
                <w:szCs w:val="21"/>
              </w:rPr>
              <w:t>完成</w:t>
            </w:r>
            <w:r>
              <w:rPr>
                <w:rFonts w:asciiTheme="minorEastAsia" w:hAnsiTheme="minorEastAsia"/>
                <w:b/>
                <w:szCs w:val="21"/>
              </w:rPr>
              <w:t>日期：</w:t>
            </w:r>
          </w:p>
        </w:tc>
        <w:tc>
          <w:tcPr>
            <w:tcW w:w="4347" w:type="dxa"/>
          </w:tcPr>
          <w:p w:rsidR="00BC01CE" w:rsidRDefault="00155EF6">
            <w:pPr>
              <w:spacing w:line="360" w:lineRule="auto"/>
              <w:rPr>
                <w:rFonts w:asciiTheme="minorEastAsia" w:hAnsiTheme="minorEastAsia"/>
                <w:szCs w:val="21"/>
              </w:rPr>
            </w:pPr>
            <w:r>
              <w:rPr>
                <w:rFonts w:asciiTheme="minorEastAsia" w:hAnsiTheme="minorEastAsia" w:hint="eastAsia"/>
                <w:szCs w:val="21"/>
              </w:rPr>
              <w:t>2018</w:t>
            </w:r>
            <w:r>
              <w:rPr>
                <w:rFonts w:asciiTheme="minorEastAsia" w:hAnsiTheme="minorEastAsia"/>
                <w:szCs w:val="21"/>
              </w:rPr>
              <w:t>-10-30</w:t>
            </w:r>
          </w:p>
        </w:tc>
      </w:tr>
    </w:tbl>
    <w:p w:rsidR="00BC01CE" w:rsidRDefault="00155EF6">
      <w:pPr>
        <w:pStyle w:val="a9"/>
        <w:spacing w:line="360" w:lineRule="auto"/>
      </w:pPr>
      <w:bookmarkStart w:id="0" w:name="_Toc529634244"/>
      <w:r>
        <w:rPr>
          <w:rFonts w:hint="eastAsia"/>
        </w:rPr>
        <w:lastRenderedPageBreak/>
        <w:t>历史版本</w:t>
      </w:r>
      <w:bookmarkEnd w:id="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1" w:author="Administrator" w:date="2018-11-04T20:02:00Z">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129"/>
        <w:gridCol w:w="1247"/>
        <w:gridCol w:w="1843"/>
        <w:gridCol w:w="2693"/>
        <w:gridCol w:w="1384"/>
        <w:tblGridChange w:id="2">
          <w:tblGrid>
            <w:gridCol w:w="1129"/>
            <w:gridCol w:w="1701"/>
            <w:gridCol w:w="1843"/>
            <w:gridCol w:w="1964"/>
            <w:gridCol w:w="1659"/>
          </w:tblGrid>
        </w:tblGridChange>
      </w:tblGrid>
      <w:tr w:rsidR="00BC01CE" w:rsidTr="00BC01CE">
        <w:tc>
          <w:tcPr>
            <w:tcW w:w="1129" w:type="dxa"/>
            <w:tcPrChange w:id="3" w:author="Administrator" w:date="2018-11-04T20:02:00Z">
              <w:tcPr>
                <w:tcW w:w="112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版本</w:t>
            </w:r>
          </w:p>
        </w:tc>
        <w:tc>
          <w:tcPr>
            <w:tcW w:w="1247" w:type="dxa"/>
            <w:tcPrChange w:id="4" w:author="Administrator" w:date="2018-11-04T20:02:00Z">
              <w:tcPr>
                <w:tcW w:w="1701"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作者</w:t>
            </w:r>
          </w:p>
        </w:tc>
        <w:tc>
          <w:tcPr>
            <w:tcW w:w="1843" w:type="dxa"/>
            <w:tcPrChange w:id="5" w:author="Administrator" w:date="2018-11-04T20:02:00Z">
              <w:tcPr>
                <w:tcW w:w="1843"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协助者</w:t>
            </w:r>
          </w:p>
        </w:tc>
        <w:tc>
          <w:tcPr>
            <w:tcW w:w="2693" w:type="dxa"/>
            <w:tcPrChange w:id="6" w:author="Administrator" w:date="2018-11-04T20:02:00Z">
              <w:tcPr>
                <w:tcW w:w="1964"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起止日期</w:t>
            </w:r>
          </w:p>
        </w:tc>
        <w:tc>
          <w:tcPr>
            <w:tcW w:w="1384" w:type="dxa"/>
            <w:tcPrChange w:id="7" w:author="Administrator" w:date="2018-11-04T20:02:00Z">
              <w:tcPr>
                <w:tcW w:w="165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备注</w:t>
            </w:r>
          </w:p>
        </w:tc>
      </w:tr>
      <w:tr w:rsidR="00BC01CE" w:rsidTr="00BC01CE">
        <w:tc>
          <w:tcPr>
            <w:tcW w:w="1129" w:type="dxa"/>
            <w:tcPrChange w:id="8" w:author="Administrator" w:date="2018-11-04T20:02:00Z">
              <w:tcPr>
                <w:tcW w:w="112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0.1.0</w:t>
            </w:r>
          </w:p>
        </w:tc>
        <w:tc>
          <w:tcPr>
            <w:tcW w:w="1247" w:type="dxa"/>
            <w:tcPrChange w:id="9" w:author="Administrator" w:date="2018-11-04T20:02:00Z">
              <w:tcPr>
                <w:tcW w:w="1701"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沈启航</w:t>
            </w:r>
          </w:p>
        </w:tc>
        <w:tc>
          <w:tcPr>
            <w:tcW w:w="1843" w:type="dxa"/>
            <w:tcPrChange w:id="10" w:author="Administrator" w:date="2018-11-04T20:02:00Z">
              <w:tcPr>
                <w:tcW w:w="1843"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叶柏成</w:t>
            </w:r>
            <w:r>
              <w:rPr>
                <w:rFonts w:asciiTheme="minorEastAsia" w:hAnsiTheme="minorEastAsia"/>
                <w:szCs w:val="21"/>
              </w:rPr>
              <w:t>，徐哲远，杨以恒，骆佳俊</w:t>
            </w:r>
          </w:p>
        </w:tc>
        <w:tc>
          <w:tcPr>
            <w:tcW w:w="2693" w:type="dxa"/>
            <w:tcPrChange w:id="11" w:author="Administrator" w:date="2018-11-04T20:02:00Z">
              <w:tcPr>
                <w:tcW w:w="1964"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2018/9/28-2018/9/</w:t>
            </w:r>
            <w:r>
              <w:rPr>
                <w:rFonts w:asciiTheme="minorEastAsia" w:hAnsiTheme="minorEastAsia"/>
                <w:szCs w:val="21"/>
              </w:rPr>
              <w:t>28</w:t>
            </w:r>
          </w:p>
        </w:tc>
        <w:tc>
          <w:tcPr>
            <w:tcW w:w="1384" w:type="dxa"/>
            <w:tcPrChange w:id="12" w:author="Administrator" w:date="2018-11-04T20:02:00Z">
              <w:tcPr>
                <w:tcW w:w="165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起草</w:t>
            </w:r>
          </w:p>
        </w:tc>
      </w:tr>
      <w:tr w:rsidR="00BC01CE" w:rsidTr="00BC01CE">
        <w:tc>
          <w:tcPr>
            <w:tcW w:w="1129" w:type="dxa"/>
            <w:tcPrChange w:id="13" w:author="Administrator" w:date="2018-11-04T20:02:00Z">
              <w:tcPr>
                <w:tcW w:w="112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0.1.1</w:t>
            </w:r>
          </w:p>
        </w:tc>
        <w:tc>
          <w:tcPr>
            <w:tcW w:w="1247" w:type="dxa"/>
            <w:tcPrChange w:id="14" w:author="Administrator" w:date="2018-11-04T20:02:00Z">
              <w:tcPr>
                <w:tcW w:w="1701"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叶柏成</w:t>
            </w:r>
          </w:p>
        </w:tc>
        <w:tc>
          <w:tcPr>
            <w:tcW w:w="1843" w:type="dxa"/>
            <w:tcPrChange w:id="15" w:author="Administrator" w:date="2018-11-04T20:02:00Z">
              <w:tcPr>
                <w:tcW w:w="1843"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沈启航</w:t>
            </w:r>
            <w:r>
              <w:rPr>
                <w:rFonts w:asciiTheme="minorEastAsia" w:hAnsiTheme="minorEastAsia"/>
                <w:szCs w:val="21"/>
              </w:rPr>
              <w:t>，徐哲远，杨以恒，骆佳俊</w:t>
            </w:r>
          </w:p>
        </w:tc>
        <w:tc>
          <w:tcPr>
            <w:tcW w:w="2693" w:type="dxa"/>
            <w:tcPrChange w:id="16" w:author="Administrator" w:date="2018-11-04T20:02:00Z">
              <w:tcPr>
                <w:tcW w:w="1964"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2018/9/28-2018/9/</w:t>
            </w:r>
            <w:r>
              <w:rPr>
                <w:rFonts w:asciiTheme="minorEastAsia" w:hAnsiTheme="minorEastAsia"/>
                <w:szCs w:val="21"/>
              </w:rPr>
              <w:t>30</w:t>
            </w:r>
          </w:p>
        </w:tc>
        <w:tc>
          <w:tcPr>
            <w:tcW w:w="1384" w:type="dxa"/>
            <w:tcPrChange w:id="17" w:author="Administrator" w:date="2018-11-04T20:02:00Z">
              <w:tcPr>
                <w:tcW w:w="165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内容整合、格式排版修改</w:t>
            </w:r>
          </w:p>
        </w:tc>
      </w:tr>
      <w:tr w:rsidR="00BC01CE" w:rsidTr="00BC01CE">
        <w:tc>
          <w:tcPr>
            <w:tcW w:w="1129" w:type="dxa"/>
            <w:tcPrChange w:id="18" w:author="Administrator" w:date="2018-11-04T20:02:00Z">
              <w:tcPr>
                <w:tcW w:w="112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.1.2</w:t>
            </w:r>
          </w:p>
        </w:tc>
        <w:tc>
          <w:tcPr>
            <w:tcW w:w="1247" w:type="dxa"/>
            <w:tcPrChange w:id="19" w:author="Administrator" w:date="2018-11-04T20:02:00Z">
              <w:tcPr>
                <w:tcW w:w="1701"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叶柏成</w:t>
            </w:r>
          </w:p>
        </w:tc>
        <w:tc>
          <w:tcPr>
            <w:tcW w:w="1843" w:type="dxa"/>
            <w:tcPrChange w:id="20" w:author="Administrator" w:date="2018-11-04T20:02:00Z">
              <w:tcPr>
                <w:tcW w:w="1843"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沈启航</w:t>
            </w:r>
            <w:r>
              <w:rPr>
                <w:rFonts w:asciiTheme="minorEastAsia" w:hAnsiTheme="minorEastAsia"/>
                <w:szCs w:val="21"/>
              </w:rPr>
              <w:t>，徐哲远，杨以恒，骆佳俊</w:t>
            </w:r>
          </w:p>
        </w:tc>
        <w:tc>
          <w:tcPr>
            <w:tcW w:w="2693" w:type="dxa"/>
            <w:tcPrChange w:id="21" w:author="Administrator" w:date="2018-11-04T20:02:00Z">
              <w:tcPr>
                <w:tcW w:w="1964"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2018/10/17</w:t>
            </w:r>
            <w:r>
              <w:rPr>
                <w:rFonts w:asciiTheme="minorEastAsia" w:hAnsiTheme="minorEastAsia"/>
                <w:szCs w:val="21"/>
              </w:rPr>
              <w:t>-2018</w:t>
            </w:r>
            <w:r>
              <w:rPr>
                <w:rFonts w:asciiTheme="minorEastAsia" w:hAnsiTheme="minorEastAsia" w:hint="eastAsia"/>
                <w:szCs w:val="21"/>
              </w:rPr>
              <w:t>/10/21</w:t>
            </w:r>
          </w:p>
        </w:tc>
        <w:tc>
          <w:tcPr>
            <w:tcW w:w="1384" w:type="dxa"/>
            <w:tcPrChange w:id="22" w:author="Administrator" w:date="2018-11-04T20:02:00Z">
              <w:tcPr>
                <w:tcW w:w="165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内容</w:t>
            </w:r>
            <w:r>
              <w:rPr>
                <w:rFonts w:asciiTheme="minorEastAsia" w:hAnsiTheme="minorEastAsia"/>
                <w:szCs w:val="21"/>
              </w:rPr>
              <w:t>修改</w:t>
            </w:r>
          </w:p>
        </w:tc>
      </w:tr>
      <w:tr w:rsidR="00BC01CE" w:rsidTr="00BC01CE">
        <w:tc>
          <w:tcPr>
            <w:tcW w:w="1129" w:type="dxa"/>
            <w:tcPrChange w:id="23" w:author="Administrator" w:date="2018-11-04T20:02:00Z">
              <w:tcPr>
                <w:tcW w:w="112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0.1.3</w:t>
            </w:r>
          </w:p>
        </w:tc>
        <w:tc>
          <w:tcPr>
            <w:tcW w:w="1247" w:type="dxa"/>
            <w:tcPrChange w:id="24" w:author="Administrator" w:date="2018-11-04T20:02:00Z">
              <w:tcPr>
                <w:tcW w:w="1701"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沈启航</w:t>
            </w:r>
          </w:p>
        </w:tc>
        <w:tc>
          <w:tcPr>
            <w:tcW w:w="1843" w:type="dxa"/>
            <w:tcPrChange w:id="25" w:author="Administrator" w:date="2018-11-04T20:02:00Z">
              <w:tcPr>
                <w:tcW w:w="1843"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叶柏成</w:t>
            </w:r>
            <w:r>
              <w:rPr>
                <w:rFonts w:asciiTheme="minorEastAsia" w:hAnsiTheme="minorEastAsia"/>
                <w:szCs w:val="21"/>
              </w:rPr>
              <w:t>，徐哲远，杨以恒，骆佳俊</w:t>
            </w:r>
          </w:p>
        </w:tc>
        <w:tc>
          <w:tcPr>
            <w:tcW w:w="2693" w:type="dxa"/>
            <w:tcPrChange w:id="26" w:author="Administrator" w:date="2018-11-04T20:02:00Z">
              <w:tcPr>
                <w:tcW w:w="1964"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2018/10/</w:t>
            </w:r>
            <w:r>
              <w:rPr>
                <w:rFonts w:asciiTheme="minorEastAsia" w:hAnsiTheme="minorEastAsia"/>
                <w:szCs w:val="21"/>
              </w:rPr>
              <w:t>26-2018</w:t>
            </w:r>
            <w:r>
              <w:rPr>
                <w:rFonts w:asciiTheme="minorEastAsia" w:hAnsiTheme="minorEastAsia" w:hint="eastAsia"/>
                <w:szCs w:val="21"/>
              </w:rPr>
              <w:t>/10/</w:t>
            </w:r>
            <w:r>
              <w:rPr>
                <w:rFonts w:asciiTheme="minorEastAsia" w:hAnsiTheme="minorEastAsia"/>
                <w:szCs w:val="21"/>
              </w:rPr>
              <w:t>28</w:t>
            </w:r>
          </w:p>
        </w:tc>
        <w:tc>
          <w:tcPr>
            <w:tcW w:w="1384" w:type="dxa"/>
            <w:tcPrChange w:id="27" w:author="Administrator" w:date="2018-11-04T20:02:00Z">
              <w:tcPr>
                <w:tcW w:w="165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历史</w:t>
            </w:r>
            <w:r>
              <w:rPr>
                <w:rFonts w:asciiTheme="minorEastAsia" w:hAnsiTheme="minorEastAsia"/>
                <w:szCs w:val="21"/>
              </w:rPr>
              <w:t>版本修正</w:t>
            </w:r>
            <w:r>
              <w:rPr>
                <w:rFonts w:asciiTheme="minorEastAsia" w:hAnsiTheme="minorEastAsia" w:hint="eastAsia"/>
                <w:szCs w:val="21"/>
              </w:rPr>
              <w:t>，</w:t>
            </w:r>
            <w:r>
              <w:rPr>
                <w:rFonts w:asciiTheme="minorEastAsia" w:hAnsiTheme="minorEastAsia"/>
                <w:szCs w:val="21"/>
              </w:rPr>
              <w:t>部分工作调整，参考资料修正</w:t>
            </w:r>
          </w:p>
        </w:tc>
      </w:tr>
      <w:tr w:rsidR="00BC01CE" w:rsidTr="00BC01CE">
        <w:tc>
          <w:tcPr>
            <w:tcW w:w="1129" w:type="dxa"/>
            <w:tcPrChange w:id="28" w:author="Administrator" w:date="2018-11-04T20:02:00Z">
              <w:tcPr>
                <w:tcW w:w="112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0.2.0</w:t>
            </w:r>
          </w:p>
        </w:tc>
        <w:tc>
          <w:tcPr>
            <w:tcW w:w="1247" w:type="dxa"/>
            <w:tcPrChange w:id="29" w:author="Administrator" w:date="2018-11-04T20:02:00Z">
              <w:tcPr>
                <w:tcW w:w="1701"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沈启航</w:t>
            </w:r>
          </w:p>
        </w:tc>
        <w:tc>
          <w:tcPr>
            <w:tcW w:w="1843" w:type="dxa"/>
            <w:tcPrChange w:id="30" w:author="Administrator" w:date="2018-11-04T20:02:00Z">
              <w:tcPr>
                <w:tcW w:w="1843"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叶柏成</w:t>
            </w:r>
            <w:r>
              <w:rPr>
                <w:rFonts w:asciiTheme="minorEastAsia" w:hAnsiTheme="minorEastAsia"/>
                <w:szCs w:val="21"/>
              </w:rPr>
              <w:t>，徐哲远，杨以恒，骆佳俊</w:t>
            </w:r>
          </w:p>
        </w:tc>
        <w:tc>
          <w:tcPr>
            <w:tcW w:w="2693" w:type="dxa"/>
            <w:tcPrChange w:id="31" w:author="Administrator" w:date="2018-11-04T20:02:00Z">
              <w:tcPr>
                <w:tcW w:w="1964"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2018/10/30-2018/10/30</w:t>
            </w:r>
          </w:p>
        </w:tc>
        <w:tc>
          <w:tcPr>
            <w:tcW w:w="1384" w:type="dxa"/>
            <w:tcPrChange w:id="32" w:author="Administrator" w:date="2018-11-04T20:02:00Z">
              <w:tcPr>
                <w:tcW w:w="1659" w:type="dxa"/>
              </w:tcPr>
            </w:tcPrChange>
          </w:tcPr>
          <w:p w:rsidR="00BC01CE" w:rsidRDefault="00155EF6">
            <w:pPr>
              <w:spacing w:line="360" w:lineRule="auto"/>
              <w:rPr>
                <w:rFonts w:asciiTheme="minorEastAsia" w:hAnsiTheme="minorEastAsia"/>
                <w:szCs w:val="21"/>
              </w:rPr>
            </w:pPr>
            <w:r>
              <w:rPr>
                <w:rFonts w:asciiTheme="minorEastAsia" w:hAnsiTheme="minorEastAsia" w:hint="eastAsia"/>
                <w:szCs w:val="21"/>
              </w:rPr>
              <w:t>工作</w:t>
            </w:r>
            <w:r>
              <w:rPr>
                <w:rFonts w:asciiTheme="minorEastAsia" w:hAnsiTheme="minorEastAsia"/>
                <w:szCs w:val="21"/>
              </w:rPr>
              <w:t>分解修改，</w:t>
            </w:r>
            <w:r>
              <w:rPr>
                <w:rFonts w:asciiTheme="minorEastAsia" w:hAnsiTheme="minorEastAsia"/>
                <w:szCs w:val="21"/>
              </w:rPr>
              <w:t>OBS</w:t>
            </w:r>
            <w:r>
              <w:rPr>
                <w:rFonts w:asciiTheme="minorEastAsia" w:hAnsiTheme="minorEastAsia"/>
                <w:szCs w:val="21"/>
              </w:rPr>
              <w:t>修改，</w:t>
            </w:r>
            <w:proofErr w:type="gramStart"/>
            <w:r>
              <w:rPr>
                <w:rFonts w:asciiTheme="minorEastAsia" w:hAnsiTheme="minorEastAsia"/>
                <w:szCs w:val="21"/>
              </w:rPr>
              <w:t>甘特图</w:t>
            </w:r>
            <w:proofErr w:type="gramEnd"/>
            <w:r>
              <w:rPr>
                <w:rFonts w:asciiTheme="minorEastAsia" w:hAnsiTheme="minorEastAsia"/>
                <w:szCs w:val="21"/>
              </w:rPr>
              <w:t>更新</w:t>
            </w:r>
          </w:p>
        </w:tc>
      </w:tr>
      <w:tr w:rsidR="00BC01CE" w:rsidTr="00BC01CE">
        <w:tc>
          <w:tcPr>
            <w:tcW w:w="1129" w:type="dxa"/>
            <w:tcPrChange w:id="33" w:author="Administrator" w:date="2018-11-04T20:02:00Z">
              <w:tcPr>
                <w:tcW w:w="1129" w:type="dxa"/>
              </w:tcPr>
            </w:tcPrChange>
          </w:tcPr>
          <w:p w:rsidR="00BC01CE" w:rsidRDefault="00155EF6">
            <w:pPr>
              <w:spacing w:line="360" w:lineRule="auto"/>
              <w:rPr>
                <w:rFonts w:asciiTheme="minorEastAsia" w:hAnsiTheme="minorEastAsia"/>
                <w:szCs w:val="21"/>
              </w:rPr>
            </w:pPr>
            <w:ins w:id="34" w:author="Administrator" w:date="2018-11-04T20:01:00Z">
              <w:r>
                <w:rPr>
                  <w:rFonts w:asciiTheme="minorEastAsia" w:hAnsiTheme="minorEastAsia" w:hint="eastAsia"/>
                  <w:szCs w:val="21"/>
                </w:rPr>
                <w:t>0.2.1</w:t>
              </w:r>
            </w:ins>
          </w:p>
        </w:tc>
        <w:tc>
          <w:tcPr>
            <w:tcW w:w="1247" w:type="dxa"/>
            <w:tcPrChange w:id="35" w:author="Administrator" w:date="2018-11-04T20:02:00Z">
              <w:tcPr>
                <w:tcW w:w="1701" w:type="dxa"/>
              </w:tcPr>
            </w:tcPrChange>
          </w:tcPr>
          <w:p w:rsidR="00BC01CE" w:rsidRDefault="00155EF6">
            <w:pPr>
              <w:spacing w:line="360" w:lineRule="auto"/>
              <w:rPr>
                <w:rFonts w:asciiTheme="minorEastAsia" w:hAnsiTheme="minorEastAsia"/>
                <w:szCs w:val="21"/>
              </w:rPr>
            </w:pPr>
            <w:ins w:id="36" w:author="Administrator" w:date="2018-11-04T20:02:00Z">
              <w:r>
                <w:rPr>
                  <w:rFonts w:asciiTheme="minorEastAsia" w:hAnsiTheme="minorEastAsia" w:hint="eastAsia"/>
                  <w:szCs w:val="21"/>
                </w:rPr>
                <w:t>沈启航</w:t>
              </w:r>
            </w:ins>
          </w:p>
        </w:tc>
        <w:tc>
          <w:tcPr>
            <w:tcW w:w="1843" w:type="dxa"/>
            <w:tcPrChange w:id="37" w:author="Administrator" w:date="2018-11-04T20:02:00Z">
              <w:tcPr>
                <w:tcW w:w="1843" w:type="dxa"/>
              </w:tcPr>
            </w:tcPrChange>
          </w:tcPr>
          <w:p w:rsidR="00BC01CE" w:rsidRDefault="00BC01CE">
            <w:pPr>
              <w:spacing w:line="360" w:lineRule="auto"/>
              <w:rPr>
                <w:rFonts w:asciiTheme="minorEastAsia" w:hAnsiTheme="minorEastAsia"/>
                <w:szCs w:val="21"/>
              </w:rPr>
            </w:pPr>
          </w:p>
        </w:tc>
        <w:tc>
          <w:tcPr>
            <w:tcW w:w="2693" w:type="dxa"/>
            <w:tcPrChange w:id="38" w:author="Administrator" w:date="2018-11-04T20:02:00Z">
              <w:tcPr>
                <w:tcW w:w="1964" w:type="dxa"/>
              </w:tcPr>
            </w:tcPrChange>
          </w:tcPr>
          <w:p w:rsidR="00BC01CE" w:rsidRDefault="00155EF6">
            <w:pPr>
              <w:spacing w:line="360" w:lineRule="auto"/>
              <w:rPr>
                <w:rFonts w:asciiTheme="minorEastAsia" w:hAnsiTheme="minorEastAsia"/>
                <w:szCs w:val="21"/>
              </w:rPr>
            </w:pPr>
            <w:ins w:id="39" w:author="Administrator" w:date="2018-11-04T20:02:00Z">
              <w:r>
                <w:rPr>
                  <w:rFonts w:asciiTheme="minorEastAsia" w:hAnsiTheme="minorEastAsia" w:hint="eastAsia"/>
                  <w:szCs w:val="21"/>
                </w:rPr>
                <w:t>2018/11/4</w:t>
              </w:r>
              <w:r>
                <w:rPr>
                  <w:rFonts w:asciiTheme="minorEastAsia" w:hAnsiTheme="minorEastAsia"/>
                  <w:szCs w:val="21"/>
                </w:rPr>
                <w:t>-2018</w:t>
              </w:r>
              <w:r>
                <w:rPr>
                  <w:rFonts w:asciiTheme="minorEastAsia" w:hAnsiTheme="minorEastAsia" w:hint="eastAsia"/>
                  <w:szCs w:val="21"/>
                </w:rPr>
                <w:t>/11/4</w:t>
              </w:r>
            </w:ins>
          </w:p>
        </w:tc>
        <w:tc>
          <w:tcPr>
            <w:tcW w:w="1384" w:type="dxa"/>
            <w:tcPrChange w:id="40" w:author="Administrator" w:date="2018-11-04T20:02:00Z">
              <w:tcPr>
                <w:tcW w:w="1659" w:type="dxa"/>
              </w:tcPr>
            </w:tcPrChange>
          </w:tcPr>
          <w:p w:rsidR="00BC01CE" w:rsidRDefault="00155EF6">
            <w:pPr>
              <w:spacing w:line="360" w:lineRule="auto"/>
              <w:rPr>
                <w:rFonts w:asciiTheme="minorEastAsia" w:hAnsiTheme="minorEastAsia"/>
                <w:szCs w:val="21"/>
              </w:rPr>
            </w:pPr>
            <w:ins w:id="41" w:author="Administrator" w:date="2018-11-04T20:02:00Z">
              <w:r>
                <w:rPr>
                  <w:rFonts w:asciiTheme="minorEastAsia" w:hAnsiTheme="minorEastAsia" w:hint="eastAsia"/>
                  <w:szCs w:val="21"/>
                </w:rPr>
                <w:t>修改</w:t>
              </w:r>
              <w:r>
                <w:rPr>
                  <w:rFonts w:asciiTheme="minorEastAsia" w:hAnsiTheme="minorEastAsia"/>
                  <w:szCs w:val="21"/>
                </w:rPr>
                <w:t>风险</w:t>
              </w:r>
            </w:ins>
            <w:ins w:id="42" w:author="Administrator" w:date="2018-11-04T20:03:00Z">
              <w:r>
                <w:rPr>
                  <w:rFonts w:asciiTheme="minorEastAsia" w:hAnsiTheme="minorEastAsia"/>
                  <w:szCs w:val="21"/>
                </w:rPr>
                <w:t>管理</w:t>
              </w:r>
            </w:ins>
          </w:p>
        </w:tc>
      </w:tr>
      <w:tr w:rsidR="00BC01CE" w:rsidTr="00BC01CE">
        <w:tc>
          <w:tcPr>
            <w:tcW w:w="1129" w:type="dxa"/>
            <w:tcPrChange w:id="43" w:author="Administrator" w:date="2018-11-04T20:02:00Z">
              <w:tcPr>
                <w:tcW w:w="1129" w:type="dxa"/>
              </w:tcPr>
            </w:tcPrChange>
          </w:tcPr>
          <w:p w:rsidR="00BC01CE" w:rsidRDefault="00BC01CE">
            <w:pPr>
              <w:spacing w:line="360" w:lineRule="auto"/>
              <w:rPr>
                <w:rFonts w:asciiTheme="minorEastAsia" w:hAnsiTheme="minorEastAsia"/>
                <w:szCs w:val="21"/>
              </w:rPr>
            </w:pPr>
          </w:p>
        </w:tc>
        <w:tc>
          <w:tcPr>
            <w:tcW w:w="1247" w:type="dxa"/>
            <w:tcPrChange w:id="44" w:author="Administrator" w:date="2018-11-04T20:02:00Z">
              <w:tcPr>
                <w:tcW w:w="1701" w:type="dxa"/>
              </w:tcPr>
            </w:tcPrChange>
          </w:tcPr>
          <w:p w:rsidR="00BC01CE" w:rsidRDefault="00BC01CE">
            <w:pPr>
              <w:spacing w:line="360" w:lineRule="auto"/>
              <w:rPr>
                <w:rFonts w:asciiTheme="minorEastAsia" w:hAnsiTheme="minorEastAsia"/>
                <w:szCs w:val="21"/>
              </w:rPr>
            </w:pPr>
          </w:p>
        </w:tc>
        <w:tc>
          <w:tcPr>
            <w:tcW w:w="1843" w:type="dxa"/>
            <w:tcPrChange w:id="45" w:author="Administrator" w:date="2018-11-04T20:02:00Z">
              <w:tcPr>
                <w:tcW w:w="1843" w:type="dxa"/>
              </w:tcPr>
            </w:tcPrChange>
          </w:tcPr>
          <w:p w:rsidR="00BC01CE" w:rsidRDefault="00BC01CE">
            <w:pPr>
              <w:spacing w:line="360" w:lineRule="auto"/>
              <w:rPr>
                <w:rFonts w:asciiTheme="minorEastAsia" w:hAnsiTheme="minorEastAsia"/>
                <w:szCs w:val="21"/>
              </w:rPr>
            </w:pPr>
          </w:p>
        </w:tc>
        <w:tc>
          <w:tcPr>
            <w:tcW w:w="2693" w:type="dxa"/>
            <w:tcPrChange w:id="46" w:author="Administrator" w:date="2018-11-04T20:02:00Z">
              <w:tcPr>
                <w:tcW w:w="1964" w:type="dxa"/>
              </w:tcPr>
            </w:tcPrChange>
          </w:tcPr>
          <w:p w:rsidR="00BC01CE" w:rsidRDefault="00BC01CE">
            <w:pPr>
              <w:spacing w:line="360" w:lineRule="auto"/>
              <w:rPr>
                <w:rFonts w:asciiTheme="minorEastAsia" w:hAnsiTheme="minorEastAsia"/>
                <w:szCs w:val="21"/>
              </w:rPr>
            </w:pPr>
          </w:p>
        </w:tc>
        <w:tc>
          <w:tcPr>
            <w:tcW w:w="1384" w:type="dxa"/>
            <w:tcPrChange w:id="47" w:author="Administrator" w:date="2018-11-04T20:02:00Z">
              <w:tcPr>
                <w:tcW w:w="1659" w:type="dxa"/>
              </w:tcPr>
            </w:tcPrChange>
          </w:tcPr>
          <w:p w:rsidR="00BC01CE" w:rsidRDefault="00BC01CE">
            <w:pPr>
              <w:spacing w:line="360" w:lineRule="auto"/>
              <w:rPr>
                <w:rFonts w:asciiTheme="minorEastAsia" w:hAnsiTheme="minorEastAsia"/>
                <w:szCs w:val="21"/>
              </w:rPr>
            </w:pPr>
          </w:p>
        </w:tc>
      </w:tr>
    </w:tbl>
    <w:p w:rsidR="00BC01CE" w:rsidRDefault="00155EF6">
      <w:pPr>
        <w:spacing w:line="360" w:lineRule="auto"/>
      </w:pPr>
      <w:r>
        <w:rPr>
          <w:rFonts w:hint="eastAsia"/>
        </w:rPr>
        <w:t>注</w:t>
      </w:r>
      <w:r>
        <w:t>：本文档由于</w:t>
      </w:r>
      <w:r>
        <w:rPr>
          <w:rFonts w:hint="eastAsia"/>
        </w:rPr>
        <w:t>项目经理</w:t>
      </w:r>
      <w:r>
        <w:t>的疏忽，导致</w:t>
      </w:r>
      <w:r>
        <w:rPr>
          <w:rFonts w:hint="eastAsia"/>
        </w:rPr>
        <w:t>0.1.2</w:t>
      </w:r>
      <w:r>
        <w:rPr>
          <w:rFonts w:hint="eastAsia"/>
        </w:rPr>
        <w:t>及</w:t>
      </w:r>
      <w:r>
        <w:t>以前版本的更新记录和</w:t>
      </w:r>
      <w:proofErr w:type="spellStart"/>
      <w:r>
        <w:t>Git</w:t>
      </w:r>
      <w:proofErr w:type="spellEnd"/>
      <w:r>
        <w:t>上的版本提交记录</w:t>
      </w:r>
      <w:r>
        <w:rPr>
          <w:rFonts w:hint="eastAsia"/>
        </w:rPr>
        <w:t>不符</w:t>
      </w:r>
      <w:r>
        <w:t>，在</w:t>
      </w:r>
      <w:r>
        <w:rPr>
          <w:rFonts w:hint="eastAsia"/>
        </w:rPr>
        <w:t>0.1.3</w:t>
      </w:r>
      <w:r>
        <w:rPr>
          <w:rFonts w:hint="eastAsia"/>
        </w:rPr>
        <w:t>及</w:t>
      </w:r>
      <w:r>
        <w:t>以后版本会修正。</w:t>
      </w:r>
    </w:p>
    <w:p w:rsidR="00BC01CE" w:rsidRDefault="00155EF6">
      <w:pPr>
        <w:widowControl/>
        <w:spacing w:line="360" w:lineRule="auto"/>
        <w:jc w:val="left"/>
      </w:pPr>
      <w:r>
        <w:br w:type="page"/>
      </w:r>
    </w:p>
    <w:sdt>
      <w:sdtPr>
        <w:rPr>
          <w:lang w:val="zh-CN"/>
        </w:rPr>
        <w:id w:val="1113631653"/>
        <w:docPartObj>
          <w:docPartGallery w:val="Table of Contents"/>
          <w:docPartUnique/>
        </w:docPartObj>
      </w:sdtPr>
      <w:sdtEndPr>
        <w:rPr>
          <w:b/>
          <w:bCs/>
        </w:rPr>
      </w:sdtEndPr>
      <w:sdtContent>
        <w:p w:rsidR="00BC01CE" w:rsidRDefault="00155EF6">
          <w:pPr>
            <w:jc w:val="center"/>
          </w:pPr>
          <w:r>
            <w:rPr>
              <w:rFonts w:ascii="宋体" w:eastAsia="宋体" w:hAnsi="宋体"/>
            </w:rPr>
            <w:t>目录</w:t>
          </w:r>
        </w:p>
        <w:p w:rsidR="00501E6D" w:rsidRDefault="00BC01CE">
          <w:pPr>
            <w:pStyle w:val="20"/>
            <w:tabs>
              <w:tab w:val="right" w:leader="dot" w:pos="8296"/>
            </w:tabs>
            <w:rPr>
              <w:rFonts w:cstheme="minorBidi"/>
              <w:noProof/>
              <w:kern w:val="2"/>
              <w:sz w:val="21"/>
            </w:rPr>
          </w:pPr>
          <w:r w:rsidRPr="00BC01CE">
            <w:fldChar w:fldCharType="begin"/>
          </w:r>
          <w:r w:rsidR="00155EF6">
            <w:instrText xml:space="preserve"> TOC \o "1-3" \h \z \u </w:instrText>
          </w:r>
          <w:r w:rsidRPr="00BC01CE">
            <w:fldChar w:fldCharType="separate"/>
          </w:r>
          <w:hyperlink w:anchor="_Toc529634244" w:history="1">
            <w:r w:rsidR="00501E6D" w:rsidRPr="00B532CC">
              <w:rPr>
                <w:rStyle w:val="aa"/>
                <w:rFonts w:hint="eastAsia"/>
                <w:noProof/>
              </w:rPr>
              <w:t>历史版本</w:t>
            </w:r>
            <w:r w:rsidR="00501E6D">
              <w:rPr>
                <w:noProof/>
                <w:webHidden/>
              </w:rPr>
              <w:tab/>
            </w:r>
            <w:r w:rsidR="00501E6D">
              <w:rPr>
                <w:noProof/>
                <w:webHidden/>
              </w:rPr>
              <w:fldChar w:fldCharType="begin"/>
            </w:r>
            <w:r w:rsidR="00501E6D">
              <w:rPr>
                <w:noProof/>
                <w:webHidden/>
              </w:rPr>
              <w:instrText xml:space="preserve"> PAGEREF _Toc529634244 \h </w:instrText>
            </w:r>
            <w:r w:rsidR="00501E6D">
              <w:rPr>
                <w:noProof/>
                <w:webHidden/>
              </w:rPr>
            </w:r>
            <w:r w:rsidR="00501E6D">
              <w:rPr>
                <w:noProof/>
                <w:webHidden/>
              </w:rPr>
              <w:fldChar w:fldCharType="separate"/>
            </w:r>
            <w:r w:rsidR="00501E6D">
              <w:rPr>
                <w:noProof/>
                <w:webHidden/>
              </w:rPr>
              <w:t>2</w:t>
            </w:r>
            <w:r w:rsidR="00501E6D">
              <w:rPr>
                <w:noProof/>
                <w:webHidden/>
              </w:rPr>
              <w:fldChar w:fldCharType="end"/>
            </w:r>
          </w:hyperlink>
        </w:p>
        <w:p w:rsidR="00501E6D" w:rsidRDefault="00501E6D">
          <w:pPr>
            <w:pStyle w:val="10"/>
            <w:tabs>
              <w:tab w:val="right" w:leader="dot" w:pos="8296"/>
            </w:tabs>
            <w:rPr>
              <w:noProof/>
            </w:rPr>
          </w:pPr>
          <w:hyperlink w:anchor="_Toc529634245" w:history="1">
            <w:r w:rsidRPr="00B532CC">
              <w:rPr>
                <w:rStyle w:val="aa"/>
                <w:rFonts w:asciiTheme="majorEastAsia" w:hAnsiTheme="majorEastAsia" w:cstheme="majorHAnsi"/>
                <w:noProof/>
              </w:rPr>
              <w:t>1</w:t>
            </w:r>
            <w:r w:rsidRPr="00B532CC">
              <w:rPr>
                <w:rStyle w:val="aa"/>
                <w:rFonts w:asciiTheme="majorEastAsia" w:hAnsiTheme="majorEastAsia"/>
                <w:noProof/>
              </w:rPr>
              <w:t xml:space="preserve"> </w:t>
            </w:r>
            <w:r w:rsidRPr="00B532CC">
              <w:rPr>
                <w:rStyle w:val="aa"/>
                <w:rFonts w:asciiTheme="majorEastAsia" w:hAnsiTheme="majorEastAsia" w:hint="eastAsia"/>
                <w:noProof/>
              </w:rPr>
              <w:t>引言</w:t>
            </w:r>
            <w:r>
              <w:rPr>
                <w:noProof/>
                <w:webHidden/>
              </w:rPr>
              <w:tab/>
            </w:r>
            <w:r>
              <w:rPr>
                <w:noProof/>
                <w:webHidden/>
              </w:rPr>
              <w:fldChar w:fldCharType="begin"/>
            </w:r>
            <w:r>
              <w:rPr>
                <w:noProof/>
                <w:webHidden/>
              </w:rPr>
              <w:instrText xml:space="preserve"> PAGEREF _Toc529634245 \h </w:instrText>
            </w:r>
            <w:r>
              <w:rPr>
                <w:noProof/>
                <w:webHidden/>
              </w:rPr>
            </w:r>
            <w:r>
              <w:rPr>
                <w:noProof/>
                <w:webHidden/>
              </w:rPr>
              <w:fldChar w:fldCharType="separate"/>
            </w:r>
            <w:r>
              <w:rPr>
                <w:noProof/>
                <w:webHidden/>
              </w:rPr>
              <w:t>5</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46" w:history="1">
            <w:r w:rsidRPr="00B532CC">
              <w:rPr>
                <w:rStyle w:val="aa"/>
                <w:noProof/>
              </w:rPr>
              <w:t xml:space="preserve">1.1 </w:t>
            </w:r>
            <w:r w:rsidRPr="00B532CC">
              <w:rPr>
                <w:rStyle w:val="aa"/>
                <w:rFonts w:hint="eastAsia"/>
                <w:noProof/>
              </w:rPr>
              <w:t>编写目的</w:t>
            </w:r>
            <w:r>
              <w:rPr>
                <w:noProof/>
                <w:webHidden/>
              </w:rPr>
              <w:tab/>
            </w:r>
            <w:r>
              <w:rPr>
                <w:noProof/>
                <w:webHidden/>
              </w:rPr>
              <w:fldChar w:fldCharType="begin"/>
            </w:r>
            <w:r>
              <w:rPr>
                <w:noProof/>
                <w:webHidden/>
              </w:rPr>
              <w:instrText xml:space="preserve"> PAGEREF _Toc529634246 \h </w:instrText>
            </w:r>
            <w:r>
              <w:rPr>
                <w:noProof/>
                <w:webHidden/>
              </w:rPr>
            </w:r>
            <w:r>
              <w:rPr>
                <w:noProof/>
                <w:webHidden/>
              </w:rPr>
              <w:fldChar w:fldCharType="separate"/>
            </w:r>
            <w:r>
              <w:rPr>
                <w:noProof/>
                <w:webHidden/>
              </w:rPr>
              <w:t>5</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47" w:history="1">
            <w:r w:rsidRPr="00B532CC">
              <w:rPr>
                <w:rStyle w:val="aa"/>
                <w:noProof/>
              </w:rPr>
              <w:t xml:space="preserve">1.2 </w:t>
            </w:r>
            <w:r w:rsidRPr="00B532CC">
              <w:rPr>
                <w:rStyle w:val="aa"/>
                <w:rFonts w:hint="eastAsia"/>
                <w:noProof/>
              </w:rPr>
              <w:t>项目背景</w:t>
            </w:r>
            <w:r>
              <w:rPr>
                <w:noProof/>
                <w:webHidden/>
              </w:rPr>
              <w:tab/>
            </w:r>
            <w:r>
              <w:rPr>
                <w:noProof/>
                <w:webHidden/>
              </w:rPr>
              <w:fldChar w:fldCharType="begin"/>
            </w:r>
            <w:r>
              <w:rPr>
                <w:noProof/>
                <w:webHidden/>
              </w:rPr>
              <w:instrText xml:space="preserve"> PAGEREF _Toc529634247 \h </w:instrText>
            </w:r>
            <w:r>
              <w:rPr>
                <w:noProof/>
                <w:webHidden/>
              </w:rPr>
            </w:r>
            <w:r>
              <w:rPr>
                <w:noProof/>
                <w:webHidden/>
              </w:rPr>
              <w:fldChar w:fldCharType="separate"/>
            </w:r>
            <w:r>
              <w:rPr>
                <w:noProof/>
                <w:webHidden/>
              </w:rPr>
              <w:t>5</w:t>
            </w:r>
            <w:r>
              <w:rPr>
                <w:noProof/>
                <w:webHidden/>
              </w:rPr>
              <w:fldChar w:fldCharType="end"/>
            </w:r>
          </w:hyperlink>
        </w:p>
        <w:p w:rsidR="00501E6D" w:rsidRDefault="00501E6D">
          <w:pPr>
            <w:pStyle w:val="30"/>
            <w:tabs>
              <w:tab w:val="right" w:leader="dot" w:pos="8296"/>
            </w:tabs>
            <w:rPr>
              <w:rFonts w:cstheme="minorBidi"/>
              <w:noProof/>
              <w:kern w:val="2"/>
              <w:sz w:val="21"/>
            </w:rPr>
          </w:pPr>
          <w:hyperlink w:anchor="_Toc529634248" w:history="1">
            <w:r w:rsidRPr="00B532CC">
              <w:rPr>
                <w:rStyle w:val="aa"/>
                <w:noProof/>
              </w:rPr>
              <w:t xml:space="preserve">1.2.1 </w:t>
            </w:r>
            <w:r w:rsidRPr="00B532CC">
              <w:rPr>
                <w:rStyle w:val="aa"/>
                <w:rFonts w:hint="eastAsia"/>
                <w:noProof/>
              </w:rPr>
              <w:t>软件系统名称</w:t>
            </w:r>
            <w:r>
              <w:rPr>
                <w:noProof/>
                <w:webHidden/>
              </w:rPr>
              <w:tab/>
            </w:r>
            <w:r>
              <w:rPr>
                <w:noProof/>
                <w:webHidden/>
              </w:rPr>
              <w:fldChar w:fldCharType="begin"/>
            </w:r>
            <w:r>
              <w:rPr>
                <w:noProof/>
                <w:webHidden/>
              </w:rPr>
              <w:instrText xml:space="preserve"> PAGEREF _Toc529634248 \h </w:instrText>
            </w:r>
            <w:r>
              <w:rPr>
                <w:noProof/>
                <w:webHidden/>
              </w:rPr>
            </w:r>
            <w:r>
              <w:rPr>
                <w:noProof/>
                <w:webHidden/>
              </w:rPr>
              <w:fldChar w:fldCharType="separate"/>
            </w:r>
            <w:r>
              <w:rPr>
                <w:noProof/>
                <w:webHidden/>
              </w:rPr>
              <w:t>5</w:t>
            </w:r>
            <w:r>
              <w:rPr>
                <w:noProof/>
                <w:webHidden/>
              </w:rPr>
              <w:fldChar w:fldCharType="end"/>
            </w:r>
          </w:hyperlink>
        </w:p>
        <w:p w:rsidR="00501E6D" w:rsidRDefault="00501E6D">
          <w:pPr>
            <w:pStyle w:val="30"/>
            <w:tabs>
              <w:tab w:val="right" w:leader="dot" w:pos="8296"/>
            </w:tabs>
            <w:rPr>
              <w:rFonts w:cstheme="minorBidi"/>
              <w:noProof/>
              <w:kern w:val="2"/>
              <w:sz w:val="21"/>
            </w:rPr>
          </w:pPr>
          <w:hyperlink w:anchor="_Toc529634249" w:history="1">
            <w:r w:rsidRPr="00B532CC">
              <w:rPr>
                <w:rStyle w:val="aa"/>
                <w:noProof/>
              </w:rPr>
              <w:t xml:space="preserve">1.2.2 </w:t>
            </w:r>
            <w:r w:rsidRPr="00B532CC">
              <w:rPr>
                <w:rStyle w:val="aa"/>
                <w:rFonts w:hint="eastAsia"/>
                <w:noProof/>
              </w:rPr>
              <w:t>项目客户</w:t>
            </w:r>
            <w:r>
              <w:rPr>
                <w:noProof/>
                <w:webHidden/>
              </w:rPr>
              <w:tab/>
            </w:r>
            <w:r>
              <w:rPr>
                <w:noProof/>
                <w:webHidden/>
              </w:rPr>
              <w:fldChar w:fldCharType="begin"/>
            </w:r>
            <w:r>
              <w:rPr>
                <w:noProof/>
                <w:webHidden/>
              </w:rPr>
              <w:instrText xml:space="preserve"> PAGEREF _Toc529634249 \h </w:instrText>
            </w:r>
            <w:r>
              <w:rPr>
                <w:noProof/>
                <w:webHidden/>
              </w:rPr>
            </w:r>
            <w:r>
              <w:rPr>
                <w:noProof/>
                <w:webHidden/>
              </w:rPr>
              <w:fldChar w:fldCharType="separate"/>
            </w:r>
            <w:r>
              <w:rPr>
                <w:noProof/>
                <w:webHidden/>
              </w:rPr>
              <w:t>5</w:t>
            </w:r>
            <w:r>
              <w:rPr>
                <w:noProof/>
                <w:webHidden/>
              </w:rPr>
              <w:fldChar w:fldCharType="end"/>
            </w:r>
          </w:hyperlink>
        </w:p>
        <w:p w:rsidR="00501E6D" w:rsidRDefault="00501E6D">
          <w:pPr>
            <w:pStyle w:val="30"/>
            <w:tabs>
              <w:tab w:val="right" w:leader="dot" w:pos="8296"/>
            </w:tabs>
            <w:rPr>
              <w:rFonts w:cstheme="minorBidi"/>
              <w:noProof/>
              <w:kern w:val="2"/>
              <w:sz w:val="21"/>
            </w:rPr>
          </w:pPr>
          <w:hyperlink w:anchor="_Toc529634250" w:history="1">
            <w:r w:rsidRPr="00B532CC">
              <w:rPr>
                <w:rStyle w:val="aa"/>
                <w:noProof/>
              </w:rPr>
              <w:t xml:space="preserve">1.2.3 </w:t>
            </w:r>
            <w:r w:rsidRPr="00B532CC">
              <w:rPr>
                <w:rStyle w:val="aa"/>
                <w:rFonts w:hint="eastAsia"/>
                <w:noProof/>
              </w:rPr>
              <w:t>开发团队</w:t>
            </w:r>
            <w:r>
              <w:rPr>
                <w:noProof/>
                <w:webHidden/>
              </w:rPr>
              <w:tab/>
            </w:r>
            <w:r>
              <w:rPr>
                <w:noProof/>
                <w:webHidden/>
              </w:rPr>
              <w:fldChar w:fldCharType="begin"/>
            </w:r>
            <w:r>
              <w:rPr>
                <w:noProof/>
                <w:webHidden/>
              </w:rPr>
              <w:instrText xml:space="preserve"> PAGEREF _Toc529634250 \h </w:instrText>
            </w:r>
            <w:r>
              <w:rPr>
                <w:noProof/>
                <w:webHidden/>
              </w:rPr>
            </w:r>
            <w:r>
              <w:rPr>
                <w:noProof/>
                <w:webHidden/>
              </w:rPr>
              <w:fldChar w:fldCharType="separate"/>
            </w:r>
            <w:r>
              <w:rPr>
                <w:noProof/>
                <w:webHidden/>
              </w:rPr>
              <w:t>5</w:t>
            </w:r>
            <w:r>
              <w:rPr>
                <w:noProof/>
                <w:webHidden/>
              </w:rPr>
              <w:fldChar w:fldCharType="end"/>
            </w:r>
          </w:hyperlink>
        </w:p>
        <w:p w:rsidR="00501E6D" w:rsidRDefault="00501E6D">
          <w:pPr>
            <w:pStyle w:val="30"/>
            <w:tabs>
              <w:tab w:val="right" w:leader="dot" w:pos="8296"/>
            </w:tabs>
            <w:rPr>
              <w:rFonts w:cstheme="minorBidi"/>
              <w:noProof/>
              <w:kern w:val="2"/>
              <w:sz w:val="21"/>
            </w:rPr>
          </w:pPr>
          <w:hyperlink w:anchor="_Toc529634251" w:history="1">
            <w:r w:rsidRPr="00B532CC">
              <w:rPr>
                <w:rStyle w:val="aa"/>
                <w:noProof/>
              </w:rPr>
              <w:t xml:space="preserve">1.2.4 </w:t>
            </w:r>
            <w:r w:rsidRPr="00B532CC">
              <w:rPr>
                <w:rStyle w:val="aa"/>
                <w:rFonts w:hint="eastAsia"/>
                <w:noProof/>
              </w:rPr>
              <w:t>项目用户群</w:t>
            </w:r>
            <w:r>
              <w:rPr>
                <w:noProof/>
                <w:webHidden/>
              </w:rPr>
              <w:tab/>
            </w:r>
            <w:r>
              <w:rPr>
                <w:noProof/>
                <w:webHidden/>
              </w:rPr>
              <w:fldChar w:fldCharType="begin"/>
            </w:r>
            <w:r>
              <w:rPr>
                <w:noProof/>
                <w:webHidden/>
              </w:rPr>
              <w:instrText xml:space="preserve"> PAGEREF _Toc529634251 \h </w:instrText>
            </w:r>
            <w:r>
              <w:rPr>
                <w:noProof/>
                <w:webHidden/>
              </w:rPr>
            </w:r>
            <w:r>
              <w:rPr>
                <w:noProof/>
                <w:webHidden/>
              </w:rPr>
              <w:fldChar w:fldCharType="separate"/>
            </w:r>
            <w:r>
              <w:rPr>
                <w:noProof/>
                <w:webHidden/>
              </w:rPr>
              <w:t>6</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52" w:history="1">
            <w:r w:rsidRPr="00B532CC">
              <w:rPr>
                <w:rStyle w:val="aa"/>
                <w:noProof/>
              </w:rPr>
              <w:t xml:space="preserve">1.3 </w:t>
            </w:r>
            <w:r w:rsidRPr="00B532CC">
              <w:rPr>
                <w:rStyle w:val="aa"/>
                <w:rFonts w:hint="eastAsia"/>
                <w:noProof/>
              </w:rPr>
              <w:t>定义</w:t>
            </w:r>
            <w:r>
              <w:rPr>
                <w:noProof/>
                <w:webHidden/>
              </w:rPr>
              <w:tab/>
            </w:r>
            <w:r>
              <w:rPr>
                <w:noProof/>
                <w:webHidden/>
              </w:rPr>
              <w:fldChar w:fldCharType="begin"/>
            </w:r>
            <w:r>
              <w:rPr>
                <w:noProof/>
                <w:webHidden/>
              </w:rPr>
              <w:instrText xml:space="preserve"> PAGEREF _Toc529634252 \h </w:instrText>
            </w:r>
            <w:r>
              <w:rPr>
                <w:noProof/>
                <w:webHidden/>
              </w:rPr>
            </w:r>
            <w:r>
              <w:rPr>
                <w:noProof/>
                <w:webHidden/>
              </w:rPr>
              <w:fldChar w:fldCharType="separate"/>
            </w:r>
            <w:r>
              <w:rPr>
                <w:noProof/>
                <w:webHidden/>
              </w:rPr>
              <w:t>6</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53" w:history="1">
            <w:r w:rsidRPr="00B532CC">
              <w:rPr>
                <w:rStyle w:val="aa"/>
                <w:noProof/>
              </w:rPr>
              <w:t xml:space="preserve">1.4 </w:t>
            </w:r>
            <w:r w:rsidRPr="00B532CC">
              <w:rPr>
                <w:rStyle w:val="aa"/>
                <w:rFonts w:hint="eastAsia"/>
                <w:noProof/>
              </w:rPr>
              <w:t>参考资料</w:t>
            </w:r>
            <w:r>
              <w:rPr>
                <w:noProof/>
                <w:webHidden/>
              </w:rPr>
              <w:tab/>
            </w:r>
            <w:r>
              <w:rPr>
                <w:noProof/>
                <w:webHidden/>
              </w:rPr>
              <w:fldChar w:fldCharType="begin"/>
            </w:r>
            <w:r>
              <w:rPr>
                <w:noProof/>
                <w:webHidden/>
              </w:rPr>
              <w:instrText xml:space="preserve"> PAGEREF _Toc529634253 \h </w:instrText>
            </w:r>
            <w:r>
              <w:rPr>
                <w:noProof/>
                <w:webHidden/>
              </w:rPr>
            </w:r>
            <w:r>
              <w:rPr>
                <w:noProof/>
                <w:webHidden/>
              </w:rPr>
              <w:fldChar w:fldCharType="separate"/>
            </w:r>
            <w:r>
              <w:rPr>
                <w:noProof/>
                <w:webHidden/>
              </w:rPr>
              <w:t>6</w:t>
            </w:r>
            <w:r>
              <w:rPr>
                <w:noProof/>
                <w:webHidden/>
              </w:rPr>
              <w:fldChar w:fldCharType="end"/>
            </w:r>
          </w:hyperlink>
        </w:p>
        <w:p w:rsidR="00501E6D" w:rsidRDefault="00501E6D">
          <w:pPr>
            <w:pStyle w:val="10"/>
            <w:tabs>
              <w:tab w:val="right" w:leader="dot" w:pos="8296"/>
            </w:tabs>
            <w:rPr>
              <w:noProof/>
            </w:rPr>
          </w:pPr>
          <w:hyperlink w:anchor="_Toc529634254" w:history="1">
            <w:r w:rsidRPr="00B532CC">
              <w:rPr>
                <w:rStyle w:val="aa"/>
                <w:rFonts w:asciiTheme="majorEastAsia" w:hAnsiTheme="majorEastAsia" w:cstheme="majorHAnsi"/>
                <w:noProof/>
              </w:rPr>
              <w:t xml:space="preserve">2 </w:t>
            </w:r>
            <w:r w:rsidRPr="00B532CC">
              <w:rPr>
                <w:rStyle w:val="aa"/>
                <w:rFonts w:asciiTheme="majorEastAsia" w:hAnsiTheme="majorEastAsia" w:cstheme="majorHAnsi" w:hint="eastAsia"/>
                <w:noProof/>
              </w:rPr>
              <w:t>项目概述</w:t>
            </w:r>
            <w:r>
              <w:rPr>
                <w:noProof/>
                <w:webHidden/>
              </w:rPr>
              <w:tab/>
            </w:r>
            <w:r>
              <w:rPr>
                <w:noProof/>
                <w:webHidden/>
              </w:rPr>
              <w:fldChar w:fldCharType="begin"/>
            </w:r>
            <w:r>
              <w:rPr>
                <w:noProof/>
                <w:webHidden/>
              </w:rPr>
              <w:instrText xml:space="preserve"> PAGEREF _Toc529634254 \h </w:instrText>
            </w:r>
            <w:r>
              <w:rPr>
                <w:noProof/>
                <w:webHidden/>
              </w:rPr>
            </w:r>
            <w:r>
              <w:rPr>
                <w:noProof/>
                <w:webHidden/>
              </w:rPr>
              <w:fldChar w:fldCharType="separate"/>
            </w:r>
            <w:r>
              <w:rPr>
                <w:noProof/>
                <w:webHidden/>
              </w:rPr>
              <w:t>6</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55" w:history="1">
            <w:r w:rsidRPr="00B532CC">
              <w:rPr>
                <w:rStyle w:val="aa"/>
                <w:noProof/>
              </w:rPr>
              <w:t xml:space="preserve">2.1 </w:t>
            </w:r>
            <w:r w:rsidRPr="00B532CC">
              <w:rPr>
                <w:rStyle w:val="aa"/>
                <w:rFonts w:hint="eastAsia"/>
                <w:noProof/>
              </w:rPr>
              <w:t>工作内容</w:t>
            </w:r>
            <w:r>
              <w:rPr>
                <w:noProof/>
                <w:webHidden/>
              </w:rPr>
              <w:tab/>
            </w:r>
            <w:r>
              <w:rPr>
                <w:noProof/>
                <w:webHidden/>
              </w:rPr>
              <w:fldChar w:fldCharType="begin"/>
            </w:r>
            <w:r>
              <w:rPr>
                <w:noProof/>
                <w:webHidden/>
              </w:rPr>
              <w:instrText xml:space="preserve"> PAGEREF _Toc529634255 \h </w:instrText>
            </w:r>
            <w:r>
              <w:rPr>
                <w:noProof/>
                <w:webHidden/>
              </w:rPr>
            </w:r>
            <w:r>
              <w:rPr>
                <w:noProof/>
                <w:webHidden/>
              </w:rPr>
              <w:fldChar w:fldCharType="separate"/>
            </w:r>
            <w:r>
              <w:rPr>
                <w:noProof/>
                <w:webHidden/>
              </w:rPr>
              <w:t>6</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56" w:history="1">
            <w:r w:rsidRPr="00B532CC">
              <w:rPr>
                <w:rStyle w:val="aa"/>
                <w:noProof/>
              </w:rPr>
              <w:t xml:space="preserve">2.2 </w:t>
            </w:r>
            <w:r w:rsidRPr="00B532CC">
              <w:rPr>
                <w:rStyle w:val="aa"/>
                <w:rFonts w:hint="eastAsia"/>
                <w:noProof/>
              </w:rPr>
              <w:t>主要参与人员</w:t>
            </w:r>
            <w:r>
              <w:rPr>
                <w:noProof/>
                <w:webHidden/>
              </w:rPr>
              <w:tab/>
            </w:r>
            <w:r>
              <w:rPr>
                <w:noProof/>
                <w:webHidden/>
              </w:rPr>
              <w:fldChar w:fldCharType="begin"/>
            </w:r>
            <w:r>
              <w:rPr>
                <w:noProof/>
                <w:webHidden/>
              </w:rPr>
              <w:instrText xml:space="preserve"> PAGEREF _Toc529634256 \h </w:instrText>
            </w:r>
            <w:r>
              <w:rPr>
                <w:noProof/>
                <w:webHidden/>
              </w:rPr>
            </w:r>
            <w:r>
              <w:rPr>
                <w:noProof/>
                <w:webHidden/>
              </w:rPr>
              <w:fldChar w:fldCharType="separate"/>
            </w:r>
            <w:r>
              <w:rPr>
                <w:noProof/>
                <w:webHidden/>
              </w:rPr>
              <w:t>7</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57" w:history="1">
            <w:r w:rsidRPr="00B532CC">
              <w:rPr>
                <w:rStyle w:val="aa"/>
                <w:noProof/>
              </w:rPr>
              <w:t xml:space="preserve">2.3 </w:t>
            </w:r>
            <w:r w:rsidRPr="00B532CC">
              <w:rPr>
                <w:rStyle w:val="aa"/>
                <w:rFonts w:hint="eastAsia"/>
                <w:noProof/>
              </w:rPr>
              <w:t>产品</w:t>
            </w:r>
            <w:r>
              <w:rPr>
                <w:noProof/>
                <w:webHidden/>
              </w:rPr>
              <w:tab/>
            </w:r>
            <w:r>
              <w:rPr>
                <w:noProof/>
                <w:webHidden/>
              </w:rPr>
              <w:fldChar w:fldCharType="begin"/>
            </w:r>
            <w:r>
              <w:rPr>
                <w:noProof/>
                <w:webHidden/>
              </w:rPr>
              <w:instrText xml:space="preserve"> PAGEREF _Toc529634257 \h </w:instrText>
            </w:r>
            <w:r>
              <w:rPr>
                <w:noProof/>
                <w:webHidden/>
              </w:rPr>
            </w:r>
            <w:r>
              <w:rPr>
                <w:noProof/>
                <w:webHidden/>
              </w:rPr>
              <w:fldChar w:fldCharType="separate"/>
            </w:r>
            <w:r>
              <w:rPr>
                <w:noProof/>
                <w:webHidden/>
              </w:rPr>
              <w:t>8</w:t>
            </w:r>
            <w:r>
              <w:rPr>
                <w:noProof/>
                <w:webHidden/>
              </w:rPr>
              <w:fldChar w:fldCharType="end"/>
            </w:r>
          </w:hyperlink>
        </w:p>
        <w:p w:rsidR="00501E6D" w:rsidRDefault="00501E6D">
          <w:pPr>
            <w:pStyle w:val="30"/>
            <w:tabs>
              <w:tab w:val="right" w:leader="dot" w:pos="8296"/>
            </w:tabs>
            <w:rPr>
              <w:rFonts w:cstheme="minorBidi"/>
              <w:noProof/>
              <w:kern w:val="2"/>
              <w:sz w:val="21"/>
            </w:rPr>
          </w:pPr>
          <w:hyperlink w:anchor="_Toc529634258" w:history="1">
            <w:r w:rsidRPr="00B532CC">
              <w:rPr>
                <w:rStyle w:val="aa"/>
                <w:noProof/>
              </w:rPr>
              <w:t>2.3.1</w:t>
            </w:r>
            <w:r w:rsidRPr="00B532CC">
              <w:rPr>
                <w:rStyle w:val="aa"/>
                <w:rFonts w:hint="eastAsia"/>
                <w:noProof/>
              </w:rPr>
              <w:t>程序</w:t>
            </w:r>
            <w:r>
              <w:rPr>
                <w:noProof/>
                <w:webHidden/>
              </w:rPr>
              <w:tab/>
            </w:r>
            <w:r>
              <w:rPr>
                <w:noProof/>
                <w:webHidden/>
              </w:rPr>
              <w:fldChar w:fldCharType="begin"/>
            </w:r>
            <w:r>
              <w:rPr>
                <w:noProof/>
                <w:webHidden/>
              </w:rPr>
              <w:instrText xml:space="preserve"> PAGEREF _Toc529634258 \h </w:instrText>
            </w:r>
            <w:r>
              <w:rPr>
                <w:noProof/>
                <w:webHidden/>
              </w:rPr>
            </w:r>
            <w:r>
              <w:rPr>
                <w:noProof/>
                <w:webHidden/>
              </w:rPr>
              <w:fldChar w:fldCharType="separate"/>
            </w:r>
            <w:r>
              <w:rPr>
                <w:noProof/>
                <w:webHidden/>
              </w:rPr>
              <w:t>8</w:t>
            </w:r>
            <w:r>
              <w:rPr>
                <w:noProof/>
                <w:webHidden/>
              </w:rPr>
              <w:fldChar w:fldCharType="end"/>
            </w:r>
          </w:hyperlink>
        </w:p>
        <w:p w:rsidR="00501E6D" w:rsidRDefault="00501E6D">
          <w:pPr>
            <w:pStyle w:val="30"/>
            <w:tabs>
              <w:tab w:val="right" w:leader="dot" w:pos="8296"/>
            </w:tabs>
            <w:rPr>
              <w:rFonts w:cstheme="minorBidi"/>
              <w:noProof/>
              <w:kern w:val="2"/>
              <w:sz w:val="21"/>
            </w:rPr>
          </w:pPr>
          <w:hyperlink w:anchor="_Toc529634259" w:history="1">
            <w:r w:rsidRPr="00B532CC">
              <w:rPr>
                <w:rStyle w:val="aa"/>
                <w:noProof/>
              </w:rPr>
              <w:t xml:space="preserve">2.3.2 </w:t>
            </w:r>
            <w:r w:rsidRPr="00B532CC">
              <w:rPr>
                <w:rStyle w:val="aa"/>
                <w:rFonts w:hint="eastAsia"/>
                <w:noProof/>
              </w:rPr>
              <w:t>文件</w:t>
            </w:r>
            <w:r>
              <w:rPr>
                <w:noProof/>
                <w:webHidden/>
              </w:rPr>
              <w:tab/>
            </w:r>
            <w:r>
              <w:rPr>
                <w:noProof/>
                <w:webHidden/>
              </w:rPr>
              <w:fldChar w:fldCharType="begin"/>
            </w:r>
            <w:r>
              <w:rPr>
                <w:noProof/>
                <w:webHidden/>
              </w:rPr>
              <w:instrText xml:space="preserve"> PAGEREF _Toc529634259 \h </w:instrText>
            </w:r>
            <w:r>
              <w:rPr>
                <w:noProof/>
                <w:webHidden/>
              </w:rPr>
            </w:r>
            <w:r>
              <w:rPr>
                <w:noProof/>
                <w:webHidden/>
              </w:rPr>
              <w:fldChar w:fldCharType="separate"/>
            </w:r>
            <w:r>
              <w:rPr>
                <w:noProof/>
                <w:webHidden/>
              </w:rPr>
              <w:t>8</w:t>
            </w:r>
            <w:r>
              <w:rPr>
                <w:noProof/>
                <w:webHidden/>
              </w:rPr>
              <w:fldChar w:fldCharType="end"/>
            </w:r>
          </w:hyperlink>
        </w:p>
        <w:p w:rsidR="00501E6D" w:rsidRDefault="00501E6D">
          <w:pPr>
            <w:pStyle w:val="30"/>
            <w:tabs>
              <w:tab w:val="right" w:leader="dot" w:pos="8296"/>
            </w:tabs>
            <w:rPr>
              <w:rFonts w:cstheme="minorBidi"/>
              <w:noProof/>
              <w:kern w:val="2"/>
              <w:sz w:val="21"/>
            </w:rPr>
          </w:pPr>
          <w:hyperlink w:anchor="_Toc529634260" w:history="1">
            <w:r w:rsidRPr="00B532CC">
              <w:rPr>
                <w:rStyle w:val="aa"/>
                <w:noProof/>
              </w:rPr>
              <w:t xml:space="preserve">2.3.3 </w:t>
            </w:r>
            <w:r w:rsidRPr="00B532CC">
              <w:rPr>
                <w:rStyle w:val="aa"/>
                <w:rFonts w:hint="eastAsia"/>
                <w:noProof/>
              </w:rPr>
              <w:t>服务</w:t>
            </w:r>
            <w:r>
              <w:rPr>
                <w:noProof/>
                <w:webHidden/>
              </w:rPr>
              <w:tab/>
            </w:r>
            <w:r>
              <w:rPr>
                <w:noProof/>
                <w:webHidden/>
              </w:rPr>
              <w:fldChar w:fldCharType="begin"/>
            </w:r>
            <w:r>
              <w:rPr>
                <w:noProof/>
                <w:webHidden/>
              </w:rPr>
              <w:instrText xml:space="preserve"> PAGEREF _Toc529634260 \h </w:instrText>
            </w:r>
            <w:r>
              <w:rPr>
                <w:noProof/>
                <w:webHidden/>
              </w:rPr>
            </w:r>
            <w:r>
              <w:rPr>
                <w:noProof/>
                <w:webHidden/>
              </w:rPr>
              <w:fldChar w:fldCharType="separate"/>
            </w:r>
            <w:r>
              <w:rPr>
                <w:noProof/>
                <w:webHidden/>
              </w:rPr>
              <w:t>9</w:t>
            </w:r>
            <w:r>
              <w:rPr>
                <w:noProof/>
                <w:webHidden/>
              </w:rPr>
              <w:fldChar w:fldCharType="end"/>
            </w:r>
          </w:hyperlink>
        </w:p>
        <w:p w:rsidR="00501E6D" w:rsidRDefault="00501E6D">
          <w:pPr>
            <w:pStyle w:val="30"/>
            <w:tabs>
              <w:tab w:val="right" w:leader="dot" w:pos="8296"/>
            </w:tabs>
            <w:rPr>
              <w:rFonts w:cstheme="minorBidi"/>
              <w:noProof/>
              <w:kern w:val="2"/>
              <w:sz w:val="21"/>
            </w:rPr>
          </w:pPr>
          <w:hyperlink w:anchor="_Toc529634261" w:history="1">
            <w:r w:rsidRPr="00B532CC">
              <w:rPr>
                <w:rStyle w:val="aa"/>
                <w:noProof/>
              </w:rPr>
              <w:t>2.3.4</w:t>
            </w:r>
            <w:r w:rsidRPr="00B532CC">
              <w:rPr>
                <w:rStyle w:val="aa"/>
                <w:rFonts w:hint="eastAsia"/>
                <w:noProof/>
              </w:rPr>
              <w:t>非移交的产品</w:t>
            </w:r>
            <w:r>
              <w:rPr>
                <w:noProof/>
                <w:webHidden/>
              </w:rPr>
              <w:tab/>
            </w:r>
            <w:r>
              <w:rPr>
                <w:noProof/>
                <w:webHidden/>
              </w:rPr>
              <w:fldChar w:fldCharType="begin"/>
            </w:r>
            <w:r>
              <w:rPr>
                <w:noProof/>
                <w:webHidden/>
              </w:rPr>
              <w:instrText xml:space="preserve"> PAGEREF _Toc529634261 \h </w:instrText>
            </w:r>
            <w:r>
              <w:rPr>
                <w:noProof/>
                <w:webHidden/>
              </w:rPr>
            </w:r>
            <w:r>
              <w:rPr>
                <w:noProof/>
                <w:webHidden/>
              </w:rPr>
              <w:fldChar w:fldCharType="separate"/>
            </w:r>
            <w:r>
              <w:rPr>
                <w:noProof/>
                <w:webHidden/>
              </w:rPr>
              <w:t>9</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62" w:history="1">
            <w:r w:rsidRPr="00B532CC">
              <w:rPr>
                <w:rStyle w:val="aa"/>
                <w:noProof/>
              </w:rPr>
              <w:t xml:space="preserve">2.4 </w:t>
            </w:r>
            <w:r w:rsidRPr="00B532CC">
              <w:rPr>
                <w:rStyle w:val="aa"/>
                <w:rFonts w:hint="eastAsia"/>
                <w:noProof/>
              </w:rPr>
              <w:t>验收标准</w:t>
            </w:r>
            <w:r>
              <w:rPr>
                <w:noProof/>
                <w:webHidden/>
              </w:rPr>
              <w:tab/>
            </w:r>
            <w:r>
              <w:rPr>
                <w:noProof/>
                <w:webHidden/>
              </w:rPr>
              <w:fldChar w:fldCharType="begin"/>
            </w:r>
            <w:r>
              <w:rPr>
                <w:noProof/>
                <w:webHidden/>
              </w:rPr>
              <w:instrText xml:space="preserve"> PAGEREF _Toc529634262 \h </w:instrText>
            </w:r>
            <w:r>
              <w:rPr>
                <w:noProof/>
                <w:webHidden/>
              </w:rPr>
            </w:r>
            <w:r>
              <w:rPr>
                <w:noProof/>
                <w:webHidden/>
              </w:rPr>
              <w:fldChar w:fldCharType="separate"/>
            </w:r>
            <w:r>
              <w:rPr>
                <w:noProof/>
                <w:webHidden/>
              </w:rPr>
              <w:t>9</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63" w:history="1">
            <w:r w:rsidRPr="00B532CC">
              <w:rPr>
                <w:rStyle w:val="aa"/>
                <w:noProof/>
              </w:rPr>
              <w:t>2.5</w:t>
            </w:r>
            <w:r w:rsidRPr="00B532CC">
              <w:rPr>
                <w:rStyle w:val="aa"/>
                <w:rFonts w:hint="eastAsia"/>
                <w:noProof/>
              </w:rPr>
              <w:t>完成项目的最迟期限</w:t>
            </w:r>
            <w:r>
              <w:rPr>
                <w:noProof/>
                <w:webHidden/>
              </w:rPr>
              <w:tab/>
            </w:r>
            <w:r>
              <w:rPr>
                <w:noProof/>
                <w:webHidden/>
              </w:rPr>
              <w:fldChar w:fldCharType="begin"/>
            </w:r>
            <w:r>
              <w:rPr>
                <w:noProof/>
                <w:webHidden/>
              </w:rPr>
              <w:instrText xml:space="preserve"> PAGEREF _Toc529634263 \h </w:instrText>
            </w:r>
            <w:r>
              <w:rPr>
                <w:noProof/>
                <w:webHidden/>
              </w:rPr>
            </w:r>
            <w:r>
              <w:rPr>
                <w:noProof/>
                <w:webHidden/>
              </w:rPr>
              <w:fldChar w:fldCharType="separate"/>
            </w:r>
            <w:r>
              <w:rPr>
                <w:noProof/>
                <w:webHidden/>
              </w:rPr>
              <w:t>9</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64" w:history="1">
            <w:r w:rsidRPr="00B532CC">
              <w:rPr>
                <w:rStyle w:val="aa"/>
                <w:noProof/>
              </w:rPr>
              <w:t>2.6</w:t>
            </w:r>
            <w:r w:rsidRPr="00B532CC">
              <w:rPr>
                <w:rStyle w:val="aa"/>
                <w:rFonts w:hint="eastAsia"/>
                <w:noProof/>
              </w:rPr>
              <w:t>本计划的批准者和批准日期</w:t>
            </w:r>
            <w:r>
              <w:rPr>
                <w:noProof/>
                <w:webHidden/>
              </w:rPr>
              <w:tab/>
            </w:r>
            <w:r>
              <w:rPr>
                <w:noProof/>
                <w:webHidden/>
              </w:rPr>
              <w:fldChar w:fldCharType="begin"/>
            </w:r>
            <w:r>
              <w:rPr>
                <w:noProof/>
                <w:webHidden/>
              </w:rPr>
              <w:instrText xml:space="preserve"> PAGEREF _Toc529634264 \h </w:instrText>
            </w:r>
            <w:r>
              <w:rPr>
                <w:noProof/>
                <w:webHidden/>
              </w:rPr>
            </w:r>
            <w:r>
              <w:rPr>
                <w:noProof/>
                <w:webHidden/>
              </w:rPr>
              <w:fldChar w:fldCharType="separate"/>
            </w:r>
            <w:r>
              <w:rPr>
                <w:noProof/>
                <w:webHidden/>
              </w:rPr>
              <w:t>9</w:t>
            </w:r>
            <w:r>
              <w:rPr>
                <w:noProof/>
                <w:webHidden/>
              </w:rPr>
              <w:fldChar w:fldCharType="end"/>
            </w:r>
          </w:hyperlink>
        </w:p>
        <w:p w:rsidR="00501E6D" w:rsidRDefault="00501E6D">
          <w:pPr>
            <w:pStyle w:val="10"/>
            <w:tabs>
              <w:tab w:val="right" w:leader="dot" w:pos="8296"/>
            </w:tabs>
            <w:rPr>
              <w:noProof/>
            </w:rPr>
          </w:pPr>
          <w:hyperlink w:anchor="_Toc529634265" w:history="1">
            <w:r w:rsidRPr="00B532CC">
              <w:rPr>
                <w:rStyle w:val="aa"/>
                <w:rFonts w:asciiTheme="majorEastAsia" w:hAnsiTheme="majorEastAsia" w:cstheme="majorHAnsi"/>
                <w:noProof/>
              </w:rPr>
              <w:t>3</w:t>
            </w:r>
            <w:r w:rsidRPr="00B532CC">
              <w:rPr>
                <w:rStyle w:val="aa"/>
                <w:rFonts w:asciiTheme="majorEastAsia" w:hAnsiTheme="majorEastAsia"/>
                <w:noProof/>
              </w:rPr>
              <w:t xml:space="preserve"> </w:t>
            </w:r>
            <w:r w:rsidRPr="00B532CC">
              <w:rPr>
                <w:rStyle w:val="aa"/>
                <w:rFonts w:asciiTheme="majorEastAsia" w:hAnsiTheme="majorEastAsia" w:hint="eastAsia"/>
                <w:noProof/>
              </w:rPr>
              <w:t>实施计划</w:t>
            </w:r>
            <w:r>
              <w:rPr>
                <w:noProof/>
                <w:webHidden/>
              </w:rPr>
              <w:tab/>
            </w:r>
            <w:r>
              <w:rPr>
                <w:noProof/>
                <w:webHidden/>
              </w:rPr>
              <w:fldChar w:fldCharType="begin"/>
            </w:r>
            <w:r>
              <w:rPr>
                <w:noProof/>
                <w:webHidden/>
              </w:rPr>
              <w:instrText xml:space="preserve"> PAGEREF _Toc529634265 \h </w:instrText>
            </w:r>
            <w:r>
              <w:rPr>
                <w:noProof/>
                <w:webHidden/>
              </w:rPr>
            </w:r>
            <w:r>
              <w:rPr>
                <w:noProof/>
                <w:webHidden/>
              </w:rPr>
              <w:fldChar w:fldCharType="separate"/>
            </w:r>
            <w:r>
              <w:rPr>
                <w:noProof/>
                <w:webHidden/>
              </w:rPr>
              <w:t>10</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66" w:history="1">
            <w:r w:rsidRPr="00B532CC">
              <w:rPr>
                <w:rStyle w:val="aa"/>
                <w:noProof/>
              </w:rPr>
              <w:t xml:space="preserve">3.1 </w:t>
            </w:r>
            <w:r w:rsidRPr="00B532CC">
              <w:rPr>
                <w:rStyle w:val="aa"/>
                <w:rFonts w:hint="eastAsia"/>
                <w:noProof/>
              </w:rPr>
              <w:t>工作任务分解与人员分工</w:t>
            </w:r>
            <w:r>
              <w:rPr>
                <w:noProof/>
                <w:webHidden/>
              </w:rPr>
              <w:tab/>
            </w:r>
            <w:r>
              <w:rPr>
                <w:noProof/>
                <w:webHidden/>
              </w:rPr>
              <w:fldChar w:fldCharType="begin"/>
            </w:r>
            <w:r>
              <w:rPr>
                <w:noProof/>
                <w:webHidden/>
              </w:rPr>
              <w:instrText xml:space="preserve"> PAGEREF _Toc529634266 \h </w:instrText>
            </w:r>
            <w:r>
              <w:rPr>
                <w:noProof/>
                <w:webHidden/>
              </w:rPr>
            </w:r>
            <w:r>
              <w:rPr>
                <w:noProof/>
                <w:webHidden/>
              </w:rPr>
              <w:fldChar w:fldCharType="separate"/>
            </w:r>
            <w:r>
              <w:rPr>
                <w:noProof/>
                <w:webHidden/>
              </w:rPr>
              <w:t>10</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67" w:history="1">
            <w:r w:rsidRPr="00B532CC">
              <w:rPr>
                <w:rStyle w:val="aa"/>
                <w:noProof/>
              </w:rPr>
              <w:t xml:space="preserve">3.2 </w:t>
            </w:r>
            <w:r w:rsidRPr="00B532CC">
              <w:rPr>
                <w:rStyle w:val="aa"/>
                <w:rFonts w:hint="eastAsia"/>
                <w:noProof/>
              </w:rPr>
              <w:t>接口人员</w:t>
            </w:r>
            <w:r>
              <w:rPr>
                <w:noProof/>
                <w:webHidden/>
              </w:rPr>
              <w:tab/>
            </w:r>
            <w:r>
              <w:rPr>
                <w:noProof/>
                <w:webHidden/>
              </w:rPr>
              <w:fldChar w:fldCharType="begin"/>
            </w:r>
            <w:r>
              <w:rPr>
                <w:noProof/>
                <w:webHidden/>
              </w:rPr>
              <w:instrText xml:space="preserve"> PAGEREF _Toc529634267 \h </w:instrText>
            </w:r>
            <w:r>
              <w:rPr>
                <w:noProof/>
                <w:webHidden/>
              </w:rPr>
            </w:r>
            <w:r>
              <w:rPr>
                <w:noProof/>
                <w:webHidden/>
              </w:rPr>
              <w:fldChar w:fldCharType="separate"/>
            </w:r>
            <w:r>
              <w:rPr>
                <w:noProof/>
                <w:webHidden/>
              </w:rPr>
              <w:t>11</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68" w:history="1">
            <w:r w:rsidRPr="00B532CC">
              <w:rPr>
                <w:rStyle w:val="aa"/>
                <w:noProof/>
              </w:rPr>
              <w:t xml:space="preserve">3.3 </w:t>
            </w:r>
            <w:r w:rsidRPr="00B532CC">
              <w:rPr>
                <w:rStyle w:val="aa"/>
                <w:rFonts w:hint="eastAsia"/>
                <w:noProof/>
              </w:rPr>
              <w:t>进度</w:t>
            </w:r>
            <w:r>
              <w:rPr>
                <w:noProof/>
                <w:webHidden/>
              </w:rPr>
              <w:tab/>
            </w:r>
            <w:r>
              <w:rPr>
                <w:noProof/>
                <w:webHidden/>
              </w:rPr>
              <w:fldChar w:fldCharType="begin"/>
            </w:r>
            <w:r>
              <w:rPr>
                <w:noProof/>
                <w:webHidden/>
              </w:rPr>
              <w:instrText xml:space="preserve"> PAGEREF _Toc529634268 \h </w:instrText>
            </w:r>
            <w:r>
              <w:rPr>
                <w:noProof/>
                <w:webHidden/>
              </w:rPr>
            </w:r>
            <w:r>
              <w:rPr>
                <w:noProof/>
                <w:webHidden/>
              </w:rPr>
              <w:fldChar w:fldCharType="separate"/>
            </w:r>
            <w:r>
              <w:rPr>
                <w:noProof/>
                <w:webHidden/>
              </w:rPr>
              <w:t>12</w:t>
            </w:r>
            <w:r>
              <w:rPr>
                <w:noProof/>
                <w:webHidden/>
              </w:rPr>
              <w:fldChar w:fldCharType="end"/>
            </w:r>
          </w:hyperlink>
        </w:p>
        <w:p w:rsidR="00501E6D" w:rsidRDefault="00501E6D">
          <w:pPr>
            <w:pStyle w:val="30"/>
            <w:tabs>
              <w:tab w:val="right" w:leader="dot" w:pos="8296"/>
            </w:tabs>
            <w:rPr>
              <w:rFonts w:cstheme="minorBidi"/>
              <w:noProof/>
              <w:kern w:val="2"/>
              <w:sz w:val="21"/>
            </w:rPr>
          </w:pPr>
          <w:hyperlink w:anchor="_Toc529634269" w:history="1">
            <w:r w:rsidRPr="00B532CC">
              <w:rPr>
                <w:rStyle w:val="aa"/>
                <w:noProof/>
              </w:rPr>
              <w:t xml:space="preserve">3.3.1 </w:t>
            </w:r>
            <w:r w:rsidRPr="00B532CC">
              <w:rPr>
                <w:rStyle w:val="aa"/>
                <w:rFonts w:hint="eastAsia"/>
                <w:noProof/>
              </w:rPr>
              <w:t>甘特图</w:t>
            </w:r>
            <w:r>
              <w:rPr>
                <w:noProof/>
                <w:webHidden/>
              </w:rPr>
              <w:tab/>
            </w:r>
            <w:r>
              <w:rPr>
                <w:noProof/>
                <w:webHidden/>
              </w:rPr>
              <w:fldChar w:fldCharType="begin"/>
            </w:r>
            <w:r>
              <w:rPr>
                <w:noProof/>
                <w:webHidden/>
              </w:rPr>
              <w:instrText xml:space="preserve"> PAGEREF _Toc529634269 \h </w:instrText>
            </w:r>
            <w:r>
              <w:rPr>
                <w:noProof/>
                <w:webHidden/>
              </w:rPr>
            </w:r>
            <w:r>
              <w:rPr>
                <w:noProof/>
                <w:webHidden/>
              </w:rPr>
              <w:fldChar w:fldCharType="separate"/>
            </w:r>
            <w:r>
              <w:rPr>
                <w:noProof/>
                <w:webHidden/>
              </w:rPr>
              <w:t>12</w:t>
            </w:r>
            <w:r>
              <w:rPr>
                <w:noProof/>
                <w:webHidden/>
              </w:rPr>
              <w:fldChar w:fldCharType="end"/>
            </w:r>
          </w:hyperlink>
        </w:p>
        <w:p w:rsidR="00501E6D" w:rsidRDefault="00501E6D">
          <w:pPr>
            <w:pStyle w:val="30"/>
            <w:tabs>
              <w:tab w:val="right" w:leader="dot" w:pos="8296"/>
            </w:tabs>
            <w:rPr>
              <w:rFonts w:cstheme="minorBidi"/>
              <w:noProof/>
              <w:kern w:val="2"/>
              <w:sz w:val="21"/>
            </w:rPr>
          </w:pPr>
          <w:hyperlink w:anchor="_Toc529634270" w:history="1">
            <w:r w:rsidRPr="00B532CC">
              <w:rPr>
                <w:rStyle w:val="aa"/>
                <w:noProof/>
              </w:rPr>
              <w:t xml:space="preserve">3.3.2 </w:t>
            </w:r>
            <w:r w:rsidRPr="00B532CC">
              <w:rPr>
                <w:rStyle w:val="aa"/>
                <w:rFonts w:hint="eastAsia"/>
                <w:noProof/>
              </w:rPr>
              <w:t>网络图</w:t>
            </w:r>
            <w:r>
              <w:rPr>
                <w:noProof/>
                <w:webHidden/>
              </w:rPr>
              <w:tab/>
            </w:r>
            <w:r>
              <w:rPr>
                <w:noProof/>
                <w:webHidden/>
              </w:rPr>
              <w:fldChar w:fldCharType="begin"/>
            </w:r>
            <w:r>
              <w:rPr>
                <w:noProof/>
                <w:webHidden/>
              </w:rPr>
              <w:instrText xml:space="preserve"> PAGEREF _Toc529634270 \h </w:instrText>
            </w:r>
            <w:r>
              <w:rPr>
                <w:noProof/>
                <w:webHidden/>
              </w:rPr>
            </w:r>
            <w:r>
              <w:rPr>
                <w:noProof/>
                <w:webHidden/>
              </w:rPr>
              <w:fldChar w:fldCharType="separate"/>
            </w:r>
            <w:r>
              <w:rPr>
                <w:noProof/>
                <w:webHidden/>
              </w:rPr>
              <w:t>13</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71" w:history="1">
            <w:r w:rsidRPr="00B532CC">
              <w:rPr>
                <w:rStyle w:val="aa"/>
                <w:noProof/>
              </w:rPr>
              <w:t xml:space="preserve">3.4 </w:t>
            </w:r>
            <w:r w:rsidRPr="00B532CC">
              <w:rPr>
                <w:rStyle w:val="aa"/>
                <w:rFonts w:hint="eastAsia"/>
                <w:noProof/>
              </w:rPr>
              <w:t>预算</w:t>
            </w:r>
            <w:r>
              <w:rPr>
                <w:noProof/>
                <w:webHidden/>
              </w:rPr>
              <w:tab/>
            </w:r>
            <w:r>
              <w:rPr>
                <w:noProof/>
                <w:webHidden/>
              </w:rPr>
              <w:fldChar w:fldCharType="begin"/>
            </w:r>
            <w:r>
              <w:rPr>
                <w:noProof/>
                <w:webHidden/>
              </w:rPr>
              <w:instrText xml:space="preserve"> PAGEREF _Toc529634271 \h </w:instrText>
            </w:r>
            <w:r>
              <w:rPr>
                <w:noProof/>
                <w:webHidden/>
              </w:rPr>
            </w:r>
            <w:r>
              <w:rPr>
                <w:noProof/>
                <w:webHidden/>
              </w:rPr>
              <w:fldChar w:fldCharType="separate"/>
            </w:r>
            <w:r>
              <w:rPr>
                <w:noProof/>
                <w:webHidden/>
              </w:rPr>
              <w:t>13</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72" w:history="1">
            <w:r w:rsidRPr="00B532CC">
              <w:rPr>
                <w:rStyle w:val="aa"/>
                <w:noProof/>
              </w:rPr>
              <w:t xml:space="preserve">3.5 </w:t>
            </w:r>
            <w:r w:rsidRPr="00B532CC">
              <w:rPr>
                <w:rStyle w:val="aa"/>
                <w:rFonts w:hint="eastAsia"/>
                <w:noProof/>
              </w:rPr>
              <w:t>关键问题</w:t>
            </w:r>
            <w:r>
              <w:rPr>
                <w:noProof/>
                <w:webHidden/>
              </w:rPr>
              <w:tab/>
            </w:r>
            <w:r>
              <w:rPr>
                <w:noProof/>
                <w:webHidden/>
              </w:rPr>
              <w:fldChar w:fldCharType="begin"/>
            </w:r>
            <w:r>
              <w:rPr>
                <w:noProof/>
                <w:webHidden/>
              </w:rPr>
              <w:instrText xml:space="preserve"> PAGEREF _Toc529634272 \h </w:instrText>
            </w:r>
            <w:r>
              <w:rPr>
                <w:noProof/>
                <w:webHidden/>
              </w:rPr>
            </w:r>
            <w:r>
              <w:rPr>
                <w:noProof/>
                <w:webHidden/>
              </w:rPr>
              <w:fldChar w:fldCharType="separate"/>
            </w:r>
            <w:r>
              <w:rPr>
                <w:noProof/>
                <w:webHidden/>
              </w:rPr>
              <w:t>14</w:t>
            </w:r>
            <w:r>
              <w:rPr>
                <w:noProof/>
                <w:webHidden/>
              </w:rPr>
              <w:fldChar w:fldCharType="end"/>
            </w:r>
          </w:hyperlink>
        </w:p>
        <w:p w:rsidR="00501E6D" w:rsidRDefault="00501E6D">
          <w:pPr>
            <w:pStyle w:val="10"/>
            <w:tabs>
              <w:tab w:val="right" w:leader="dot" w:pos="8296"/>
            </w:tabs>
            <w:rPr>
              <w:noProof/>
            </w:rPr>
          </w:pPr>
          <w:hyperlink w:anchor="_Toc529634273" w:history="1">
            <w:r w:rsidRPr="00B532CC">
              <w:rPr>
                <w:rStyle w:val="aa"/>
                <w:rFonts w:asciiTheme="majorEastAsia" w:hAnsiTheme="majorEastAsia"/>
                <w:noProof/>
              </w:rPr>
              <w:t xml:space="preserve">4 </w:t>
            </w:r>
            <w:r w:rsidRPr="00B532CC">
              <w:rPr>
                <w:rStyle w:val="aa"/>
                <w:rFonts w:asciiTheme="majorEastAsia" w:hAnsiTheme="majorEastAsia" w:hint="eastAsia"/>
                <w:noProof/>
              </w:rPr>
              <w:t>支持条件</w:t>
            </w:r>
            <w:r>
              <w:rPr>
                <w:noProof/>
                <w:webHidden/>
              </w:rPr>
              <w:tab/>
            </w:r>
            <w:r>
              <w:rPr>
                <w:noProof/>
                <w:webHidden/>
              </w:rPr>
              <w:fldChar w:fldCharType="begin"/>
            </w:r>
            <w:r>
              <w:rPr>
                <w:noProof/>
                <w:webHidden/>
              </w:rPr>
              <w:instrText xml:space="preserve"> PAGEREF _Toc529634273 \h </w:instrText>
            </w:r>
            <w:r>
              <w:rPr>
                <w:noProof/>
                <w:webHidden/>
              </w:rPr>
            </w:r>
            <w:r>
              <w:rPr>
                <w:noProof/>
                <w:webHidden/>
              </w:rPr>
              <w:fldChar w:fldCharType="separate"/>
            </w:r>
            <w:r>
              <w:rPr>
                <w:noProof/>
                <w:webHidden/>
              </w:rPr>
              <w:t>14</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74" w:history="1">
            <w:r w:rsidRPr="00B532CC">
              <w:rPr>
                <w:rStyle w:val="aa"/>
                <w:noProof/>
              </w:rPr>
              <w:t xml:space="preserve">4.1 </w:t>
            </w:r>
            <w:r w:rsidRPr="00B532CC">
              <w:rPr>
                <w:rStyle w:val="aa"/>
                <w:rFonts w:hint="eastAsia"/>
                <w:noProof/>
              </w:rPr>
              <w:t>计算机系统支持</w:t>
            </w:r>
            <w:r>
              <w:rPr>
                <w:noProof/>
                <w:webHidden/>
              </w:rPr>
              <w:tab/>
            </w:r>
            <w:r>
              <w:rPr>
                <w:noProof/>
                <w:webHidden/>
              </w:rPr>
              <w:fldChar w:fldCharType="begin"/>
            </w:r>
            <w:r>
              <w:rPr>
                <w:noProof/>
                <w:webHidden/>
              </w:rPr>
              <w:instrText xml:space="preserve"> PAGEREF _Toc529634274 \h </w:instrText>
            </w:r>
            <w:r>
              <w:rPr>
                <w:noProof/>
                <w:webHidden/>
              </w:rPr>
            </w:r>
            <w:r>
              <w:rPr>
                <w:noProof/>
                <w:webHidden/>
              </w:rPr>
              <w:fldChar w:fldCharType="separate"/>
            </w:r>
            <w:r>
              <w:rPr>
                <w:noProof/>
                <w:webHidden/>
              </w:rPr>
              <w:t>14</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75" w:history="1">
            <w:r w:rsidRPr="00B532CC">
              <w:rPr>
                <w:rStyle w:val="aa"/>
                <w:noProof/>
              </w:rPr>
              <w:t xml:space="preserve">4.2 </w:t>
            </w:r>
            <w:r w:rsidRPr="00B532CC">
              <w:rPr>
                <w:rStyle w:val="aa"/>
                <w:rFonts w:hint="eastAsia"/>
                <w:noProof/>
              </w:rPr>
              <w:t>需由用户承担的工作</w:t>
            </w:r>
            <w:r>
              <w:rPr>
                <w:noProof/>
                <w:webHidden/>
              </w:rPr>
              <w:tab/>
            </w:r>
            <w:r>
              <w:rPr>
                <w:noProof/>
                <w:webHidden/>
              </w:rPr>
              <w:fldChar w:fldCharType="begin"/>
            </w:r>
            <w:r>
              <w:rPr>
                <w:noProof/>
                <w:webHidden/>
              </w:rPr>
              <w:instrText xml:space="preserve"> PAGEREF _Toc529634275 \h </w:instrText>
            </w:r>
            <w:r>
              <w:rPr>
                <w:noProof/>
                <w:webHidden/>
              </w:rPr>
            </w:r>
            <w:r>
              <w:rPr>
                <w:noProof/>
                <w:webHidden/>
              </w:rPr>
              <w:fldChar w:fldCharType="separate"/>
            </w:r>
            <w:r>
              <w:rPr>
                <w:noProof/>
                <w:webHidden/>
              </w:rPr>
              <w:t>14</w:t>
            </w:r>
            <w:r>
              <w:rPr>
                <w:noProof/>
                <w:webHidden/>
              </w:rPr>
              <w:fldChar w:fldCharType="end"/>
            </w:r>
          </w:hyperlink>
        </w:p>
        <w:p w:rsidR="00501E6D" w:rsidRDefault="00501E6D">
          <w:pPr>
            <w:pStyle w:val="20"/>
            <w:tabs>
              <w:tab w:val="right" w:leader="dot" w:pos="8296"/>
            </w:tabs>
            <w:rPr>
              <w:rFonts w:cstheme="minorBidi"/>
              <w:noProof/>
              <w:kern w:val="2"/>
              <w:sz w:val="21"/>
            </w:rPr>
          </w:pPr>
          <w:hyperlink w:anchor="_Toc529634276" w:history="1">
            <w:r w:rsidRPr="00B532CC">
              <w:rPr>
                <w:rStyle w:val="aa"/>
                <w:noProof/>
              </w:rPr>
              <w:t xml:space="preserve">4.3 </w:t>
            </w:r>
            <w:r w:rsidRPr="00B532CC">
              <w:rPr>
                <w:rStyle w:val="aa"/>
                <w:rFonts w:hint="eastAsia"/>
                <w:noProof/>
              </w:rPr>
              <w:t>外界提供条件</w:t>
            </w:r>
            <w:r>
              <w:rPr>
                <w:noProof/>
                <w:webHidden/>
              </w:rPr>
              <w:tab/>
            </w:r>
            <w:r>
              <w:rPr>
                <w:noProof/>
                <w:webHidden/>
              </w:rPr>
              <w:fldChar w:fldCharType="begin"/>
            </w:r>
            <w:r>
              <w:rPr>
                <w:noProof/>
                <w:webHidden/>
              </w:rPr>
              <w:instrText xml:space="preserve"> PAGEREF _Toc529634276 \h </w:instrText>
            </w:r>
            <w:r>
              <w:rPr>
                <w:noProof/>
                <w:webHidden/>
              </w:rPr>
            </w:r>
            <w:r>
              <w:rPr>
                <w:noProof/>
                <w:webHidden/>
              </w:rPr>
              <w:fldChar w:fldCharType="separate"/>
            </w:r>
            <w:r>
              <w:rPr>
                <w:noProof/>
                <w:webHidden/>
              </w:rPr>
              <w:t>15</w:t>
            </w:r>
            <w:r>
              <w:rPr>
                <w:noProof/>
                <w:webHidden/>
              </w:rPr>
              <w:fldChar w:fldCharType="end"/>
            </w:r>
          </w:hyperlink>
        </w:p>
        <w:p w:rsidR="00501E6D" w:rsidRDefault="00501E6D">
          <w:pPr>
            <w:pStyle w:val="10"/>
            <w:tabs>
              <w:tab w:val="right" w:leader="dot" w:pos="8296"/>
            </w:tabs>
            <w:rPr>
              <w:noProof/>
            </w:rPr>
          </w:pPr>
          <w:hyperlink w:anchor="_Toc529634277" w:history="1">
            <w:r w:rsidRPr="00B532CC">
              <w:rPr>
                <w:rStyle w:val="aa"/>
                <w:noProof/>
              </w:rPr>
              <w:t xml:space="preserve">5 </w:t>
            </w:r>
            <w:r w:rsidRPr="00B532CC">
              <w:rPr>
                <w:rStyle w:val="aa"/>
                <w:rFonts w:hint="eastAsia"/>
                <w:noProof/>
              </w:rPr>
              <w:t>整合管理计划</w:t>
            </w:r>
            <w:r>
              <w:rPr>
                <w:noProof/>
                <w:webHidden/>
              </w:rPr>
              <w:tab/>
            </w:r>
            <w:r>
              <w:rPr>
                <w:noProof/>
                <w:webHidden/>
              </w:rPr>
              <w:fldChar w:fldCharType="begin"/>
            </w:r>
            <w:r>
              <w:rPr>
                <w:noProof/>
                <w:webHidden/>
              </w:rPr>
              <w:instrText xml:space="preserve"> PAGEREF _Toc529634277 \h </w:instrText>
            </w:r>
            <w:r>
              <w:rPr>
                <w:noProof/>
                <w:webHidden/>
              </w:rPr>
            </w:r>
            <w:r>
              <w:rPr>
                <w:noProof/>
                <w:webHidden/>
              </w:rPr>
              <w:fldChar w:fldCharType="separate"/>
            </w:r>
            <w:r>
              <w:rPr>
                <w:noProof/>
                <w:webHidden/>
              </w:rPr>
              <w:t>15</w:t>
            </w:r>
            <w:r>
              <w:rPr>
                <w:noProof/>
                <w:webHidden/>
              </w:rPr>
              <w:fldChar w:fldCharType="end"/>
            </w:r>
          </w:hyperlink>
        </w:p>
        <w:p w:rsidR="00501E6D" w:rsidRDefault="00501E6D">
          <w:pPr>
            <w:pStyle w:val="10"/>
            <w:tabs>
              <w:tab w:val="right" w:leader="dot" w:pos="8296"/>
            </w:tabs>
            <w:rPr>
              <w:noProof/>
            </w:rPr>
          </w:pPr>
          <w:hyperlink w:anchor="_Toc529634278" w:history="1">
            <w:r w:rsidRPr="00B532CC">
              <w:rPr>
                <w:rStyle w:val="aa"/>
                <w:noProof/>
              </w:rPr>
              <w:t xml:space="preserve">6 </w:t>
            </w:r>
            <w:r w:rsidRPr="00B532CC">
              <w:rPr>
                <w:rStyle w:val="aa"/>
                <w:rFonts w:hint="eastAsia"/>
                <w:noProof/>
              </w:rPr>
              <w:t>人力资源管理计划</w:t>
            </w:r>
            <w:r>
              <w:rPr>
                <w:noProof/>
                <w:webHidden/>
              </w:rPr>
              <w:tab/>
            </w:r>
            <w:r>
              <w:rPr>
                <w:noProof/>
                <w:webHidden/>
              </w:rPr>
              <w:fldChar w:fldCharType="begin"/>
            </w:r>
            <w:r>
              <w:rPr>
                <w:noProof/>
                <w:webHidden/>
              </w:rPr>
              <w:instrText xml:space="preserve"> PAGEREF _Toc529634278 \h </w:instrText>
            </w:r>
            <w:r>
              <w:rPr>
                <w:noProof/>
                <w:webHidden/>
              </w:rPr>
            </w:r>
            <w:r>
              <w:rPr>
                <w:noProof/>
                <w:webHidden/>
              </w:rPr>
              <w:fldChar w:fldCharType="separate"/>
            </w:r>
            <w:r>
              <w:rPr>
                <w:noProof/>
                <w:webHidden/>
              </w:rPr>
              <w:t>15</w:t>
            </w:r>
            <w:r>
              <w:rPr>
                <w:noProof/>
                <w:webHidden/>
              </w:rPr>
              <w:fldChar w:fldCharType="end"/>
            </w:r>
          </w:hyperlink>
        </w:p>
        <w:p w:rsidR="00501E6D" w:rsidRDefault="00501E6D">
          <w:pPr>
            <w:pStyle w:val="10"/>
            <w:tabs>
              <w:tab w:val="right" w:leader="dot" w:pos="8296"/>
            </w:tabs>
            <w:rPr>
              <w:noProof/>
            </w:rPr>
          </w:pPr>
          <w:hyperlink w:anchor="_Toc529634279" w:history="1">
            <w:r w:rsidRPr="00B532CC">
              <w:rPr>
                <w:rStyle w:val="aa"/>
                <w:noProof/>
              </w:rPr>
              <w:t xml:space="preserve">7 </w:t>
            </w:r>
            <w:r w:rsidRPr="00B532CC">
              <w:rPr>
                <w:rStyle w:val="aa"/>
                <w:rFonts w:hint="eastAsia"/>
                <w:noProof/>
              </w:rPr>
              <w:t>沟通管理计划</w:t>
            </w:r>
            <w:r>
              <w:rPr>
                <w:noProof/>
                <w:webHidden/>
              </w:rPr>
              <w:tab/>
            </w:r>
            <w:r>
              <w:rPr>
                <w:noProof/>
                <w:webHidden/>
              </w:rPr>
              <w:fldChar w:fldCharType="begin"/>
            </w:r>
            <w:r>
              <w:rPr>
                <w:noProof/>
                <w:webHidden/>
              </w:rPr>
              <w:instrText xml:space="preserve"> PAGEREF _Toc529634279 \h </w:instrText>
            </w:r>
            <w:r>
              <w:rPr>
                <w:noProof/>
                <w:webHidden/>
              </w:rPr>
            </w:r>
            <w:r>
              <w:rPr>
                <w:noProof/>
                <w:webHidden/>
              </w:rPr>
              <w:fldChar w:fldCharType="separate"/>
            </w:r>
            <w:r>
              <w:rPr>
                <w:noProof/>
                <w:webHidden/>
              </w:rPr>
              <w:t>15</w:t>
            </w:r>
            <w:r>
              <w:rPr>
                <w:noProof/>
                <w:webHidden/>
              </w:rPr>
              <w:fldChar w:fldCharType="end"/>
            </w:r>
          </w:hyperlink>
        </w:p>
        <w:p w:rsidR="00501E6D" w:rsidRDefault="00501E6D">
          <w:pPr>
            <w:pStyle w:val="10"/>
            <w:tabs>
              <w:tab w:val="right" w:leader="dot" w:pos="8296"/>
            </w:tabs>
            <w:rPr>
              <w:noProof/>
            </w:rPr>
          </w:pPr>
          <w:hyperlink w:anchor="_Toc529634280" w:history="1">
            <w:r w:rsidRPr="00B532CC">
              <w:rPr>
                <w:rStyle w:val="aa"/>
                <w:noProof/>
              </w:rPr>
              <w:t xml:space="preserve">8 </w:t>
            </w:r>
            <w:r w:rsidRPr="00B532CC">
              <w:rPr>
                <w:rStyle w:val="aa"/>
                <w:rFonts w:hint="eastAsia"/>
                <w:noProof/>
              </w:rPr>
              <w:t>风险管理计划</w:t>
            </w:r>
            <w:r>
              <w:rPr>
                <w:noProof/>
                <w:webHidden/>
              </w:rPr>
              <w:tab/>
            </w:r>
            <w:r>
              <w:rPr>
                <w:noProof/>
                <w:webHidden/>
              </w:rPr>
              <w:fldChar w:fldCharType="begin"/>
            </w:r>
            <w:r>
              <w:rPr>
                <w:noProof/>
                <w:webHidden/>
              </w:rPr>
              <w:instrText xml:space="preserve"> PAGEREF _Toc529634280 \h </w:instrText>
            </w:r>
            <w:r>
              <w:rPr>
                <w:noProof/>
                <w:webHidden/>
              </w:rPr>
            </w:r>
            <w:r>
              <w:rPr>
                <w:noProof/>
                <w:webHidden/>
              </w:rPr>
              <w:fldChar w:fldCharType="separate"/>
            </w:r>
            <w:r>
              <w:rPr>
                <w:noProof/>
                <w:webHidden/>
              </w:rPr>
              <w:t>15</w:t>
            </w:r>
            <w:r>
              <w:rPr>
                <w:noProof/>
                <w:webHidden/>
              </w:rPr>
              <w:fldChar w:fldCharType="end"/>
            </w:r>
          </w:hyperlink>
        </w:p>
        <w:p w:rsidR="00501E6D" w:rsidRDefault="00501E6D">
          <w:pPr>
            <w:pStyle w:val="10"/>
            <w:tabs>
              <w:tab w:val="right" w:leader="dot" w:pos="8296"/>
            </w:tabs>
            <w:rPr>
              <w:noProof/>
            </w:rPr>
          </w:pPr>
          <w:hyperlink w:anchor="_Toc529634281" w:history="1">
            <w:r w:rsidRPr="00B532CC">
              <w:rPr>
                <w:rStyle w:val="aa"/>
                <w:noProof/>
              </w:rPr>
              <w:t xml:space="preserve">9 </w:t>
            </w:r>
            <w:r w:rsidRPr="00B532CC">
              <w:rPr>
                <w:rStyle w:val="aa"/>
                <w:rFonts w:hint="eastAsia"/>
                <w:noProof/>
              </w:rPr>
              <w:t>范围管理计划</w:t>
            </w:r>
            <w:r>
              <w:rPr>
                <w:noProof/>
                <w:webHidden/>
              </w:rPr>
              <w:tab/>
            </w:r>
            <w:r>
              <w:rPr>
                <w:noProof/>
                <w:webHidden/>
              </w:rPr>
              <w:fldChar w:fldCharType="begin"/>
            </w:r>
            <w:r>
              <w:rPr>
                <w:noProof/>
                <w:webHidden/>
              </w:rPr>
              <w:instrText xml:space="preserve"> PAGEREF _Toc529634281 \h </w:instrText>
            </w:r>
            <w:r>
              <w:rPr>
                <w:noProof/>
                <w:webHidden/>
              </w:rPr>
            </w:r>
            <w:r>
              <w:rPr>
                <w:noProof/>
                <w:webHidden/>
              </w:rPr>
              <w:fldChar w:fldCharType="separate"/>
            </w:r>
            <w:r>
              <w:rPr>
                <w:noProof/>
                <w:webHidden/>
              </w:rPr>
              <w:t>15</w:t>
            </w:r>
            <w:r>
              <w:rPr>
                <w:noProof/>
                <w:webHidden/>
              </w:rPr>
              <w:fldChar w:fldCharType="end"/>
            </w:r>
          </w:hyperlink>
        </w:p>
        <w:p w:rsidR="00501E6D" w:rsidRDefault="00501E6D">
          <w:pPr>
            <w:pStyle w:val="10"/>
            <w:tabs>
              <w:tab w:val="right" w:leader="dot" w:pos="8296"/>
            </w:tabs>
            <w:rPr>
              <w:noProof/>
            </w:rPr>
          </w:pPr>
          <w:hyperlink w:anchor="_Toc529634282" w:history="1">
            <w:r w:rsidRPr="00B532CC">
              <w:rPr>
                <w:rStyle w:val="aa"/>
                <w:noProof/>
              </w:rPr>
              <w:t xml:space="preserve">10 </w:t>
            </w:r>
            <w:r w:rsidRPr="00B532CC">
              <w:rPr>
                <w:rStyle w:val="aa"/>
                <w:rFonts w:hint="eastAsia"/>
                <w:noProof/>
              </w:rPr>
              <w:t>进度管理计划</w:t>
            </w:r>
            <w:r>
              <w:rPr>
                <w:noProof/>
                <w:webHidden/>
              </w:rPr>
              <w:tab/>
            </w:r>
            <w:r>
              <w:rPr>
                <w:noProof/>
                <w:webHidden/>
              </w:rPr>
              <w:fldChar w:fldCharType="begin"/>
            </w:r>
            <w:r>
              <w:rPr>
                <w:noProof/>
                <w:webHidden/>
              </w:rPr>
              <w:instrText xml:space="preserve"> PAGEREF _Toc529634282 \h </w:instrText>
            </w:r>
            <w:r>
              <w:rPr>
                <w:noProof/>
                <w:webHidden/>
              </w:rPr>
            </w:r>
            <w:r>
              <w:rPr>
                <w:noProof/>
                <w:webHidden/>
              </w:rPr>
              <w:fldChar w:fldCharType="separate"/>
            </w:r>
            <w:r>
              <w:rPr>
                <w:noProof/>
                <w:webHidden/>
              </w:rPr>
              <w:t>15</w:t>
            </w:r>
            <w:r>
              <w:rPr>
                <w:noProof/>
                <w:webHidden/>
              </w:rPr>
              <w:fldChar w:fldCharType="end"/>
            </w:r>
          </w:hyperlink>
        </w:p>
        <w:p w:rsidR="00501E6D" w:rsidRDefault="00501E6D">
          <w:pPr>
            <w:pStyle w:val="10"/>
            <w:tabs>
              <w:tab w:val="right" w:leader="dot" w:pos="8296"/>
            </w:tabs>
            <w:rPr>
              <w:noProof/>
            </w:rPr>
          </w:pPr>
          <w:hyperlink w:anchor="_Toc529634283" w:history="1">
            <w:r w:rsidRPr="00B532CC">
              <w:rPr>
                <w:rStyle w:val="aa"/>
                <w:noProof/>
              </w:rPr>
              <w:t xml:space="preserve">11 </w:t>
            </w:r>
            <w:r w:rsidRPr="00B532CC">
              <w:rPr>
                <w:rStyle w:val="aa"/>
                <w:rFonts w:hint="eastAsia"/>
                <w:noProof/>
              </w:rPr>
              <w:t>成本管理计划</w:t>
            </w:r>
            <w:r>
              <w:rPr>
                <w:noProof/>
                <w:webHidden/>
              </w:rPr>
              <w:tab/>
            </w:r>
            <w:r>
              <w:rPr>
                <w:noProof/>
                <w:webHidden/>
              </w:rPr>
              <w:fldChar w:fldCharType="begin"/>
            </w:r>
            <w:r>
              <w:rPr>
                <w:noProof/>
                <w:webHidden/>
              </w:rPr>
              <w:instrText xml:space="preserve"> PAGEREF _Toc529634283 \h </w:instrText>
            </w:r>
            <w:r>
              <w:rPr>
                <w:noProof/>
                <w:webHidden/>
              </w:rPr>
            </w:r>
            <w:r>
              <w:rPr>
                <w:noProof/>
                <w:webHidden/>
              </w:rPr>
              <w:fldChar w:fldCharType="separate"/>
            </w:r>
            <w:r>
              <w:rPr>
                <w:noProof/>
                <w:webHidden/>
              </w:rPr>
              <w:t>15</w:t>
            </w:r>
            <w:r>
              <w:rPr>
                <w:noProof/>
                <w:webHidden/>
              </w:rPr>
              <w:fldChar w:fldCharType="end"/>
            </w:r>
          </w:hyperlink>
        </w:p>
        <w:p w:rsidR="00501E6D" w:rsidRDefault="00501E6D">
          <w:pPr>
            <w:pStyle w:val="10"/>
            <w:tabs>
              <w:tab w:val="right" w:leader="dot" w:pos="8296"/>
            </w:tabs>
            <w:rPr>
              <w:noProof/>
            </w:rPr>
          </w:pPr>
          <w:hyperlink w:anchor="_Toc529634284" w:history="1">
            <w:r w:rsidRPr="00B532CC">
              <w:rPr>
                <w:rStyle w:val="aa"/>
                <w:noProof/>
              </w:rPr>
              <w:t xml:space="preserve">12 </w:t>
            </w:r>
            <w:r w:rsidRPr="00B532CC">
              <w:rPr>
                <w:rStyle w:val="aa"/>
                <w:rFonts w:hint="eastAsia"/>
                <w:noProof/>
              </w:rPr>
              <w:t>采购管理计划</w:t>
            </w:r>
            <w:r>
              <w:rPr>
                <w:noProof/>
                <w:webHidden/>
              </w:rPr>
              <w:tab/>
            </w:r>
            <w:r>
              <w:rPr>
                <w:noProof/>
                <w:webHidden/>
              </w:rPr>
              <w:fldChar w:fldCharType="begin"/>
            </w:r>
            <w:r>
              <w:rPr>
                <w:noProof/>
                <w:webHidden/>
              </w:rPr>
              <w:instrText xml:space="preserve"> PAGEREF _Toc529634284 \h </w:instrText>
            </w:r>
            <w:r>
              <w:rPr>
                <w:noProof/>
                <w:webHidden/>
              </w:rPr>
            </w:r>
            <w:r>
              <w:rPr>
                <w:noProof/>
                <w:webHidden/>
              </w:rPr>
              <w:fldChar w:fldCharType="separate"/>
            </w:r>
            <w:r>
              <w:rPr>
                <w:noProof/>
                <w:webHidden/>
              </w:rPr>
              <w:t>15</w:t>
            </w:r>
            <w:r>
              <w:rPr>
                <w:noProof/>
                <w:webHidden/>
              </w:rPr>
              <w:fldChar w:fldCharType="end"/>
            </w:r>
          </w:hyperlink>
        </w:p>
        <w:p w:rsidR="00501E6D" w:rsidRDefault="00501E6D">
          <w:pPr>
            <w:pStyle w:val="10"/>
            <w:tabs>
              <w:tab w:val="right" w:leader="dot" w:pos="8296"/>
            </w:tabs>
            <w:rPr>
              <w:noProof/>
            </w:rPr>
          </w:pPr>
          <w:hyperlink w:anchor="_Toc529634285" w:history="1">
            <w:r w:rsidRPr="00B532CC">
              <w:rPr>
                <w:rStyle w:val="aa"/>
                <w:noProof/>
              </w:rPr>
              <w:t xml:space="preserve">13 </w:t>
            </w:r>
            <w:r w:rsidRPr="00B532CC">
              <w:rPr>
                <w:rStyle w:val="aa"/>
                <w:rFonts w:hint="eastAsia"/>
                <w:noProof/>
              </w:rPr>
              <w:t>配置管理计划</w:t>
            </w:r>
            <w:r>
              <w:rPr>
                <w:noProof/>
                <w:webHidden/>
              </w:rPr>
              <w:tab/>
            </w:r>
            <w:r>
              <w:rPr>
                <w:noProof/>
                <w:webHidden/>
              </w:rPr>
              <w:fldChar w:fldCharType="begin"/>
            </w:r>
            <w:r>
              <w:rPr>
                <w:noProof/>
                <w:webHidden/>
              </w:rPr>
              <w:instrText xml:space="preserve"> PAGEREF _Toc529634285 \h </w:instrText>
            </w:r>
            <w:r>
              <w:rPr>
                <w:noProof/>
                <w:webHidden/>
              </w:rPr>
            </w:r>
            <w:r>
              <w:rPr>
                <w:noProof/>
                <w:webHidden/>
              </w:rPr>
              <w:fldChar w:fldCharType="separate"/>
            </w:r>
            <w:r>
              <w:rPr>
                <w:noProof/>
                <w:webHidden/>
              </w:rPr>
              <w:t>15</w:t>
            </w:r>
            <w:r>
              <w:rPr>
                <w:noProof/>
                <w:webHidden/>
              </w:rPr>
              <w:fldChar w:fldCharType="end"/>
            </w:r>
          </w:hyperlink>
        </w:p>
        <w:p w:rsidR="00BC01CE" w:rsidRDefault="00BC01CE">
          <w:pPr>
            <w:spacing w:line="360" w:lineRule="auto"/>
          </w:pPr>
          <w:r>
            <w:rPr>
              <w:bCs/>
              <w:lang w:val="zh-CN"/>
            </w:rPr>
            <w:fldChar w:fldCharType="end"/>
          </w:r>
        </w:p>
      </w:sdtContent>
    </w:sdt>
    <w:p w:rsidR="00BC01CE" w:rsidRDefault="00BC01CE">
      <w:pPr>
        <w:spacing w:line="360" w:lineRule="auto"/>
      </w:pPr>
    </w:p>
    <w:p w:rsidR="00BC01CE" w:rsidRDefault="00155EF6">
      <w:pPr>
        <w:widowControl/>
        <w:spacing w:line="360" w:lineRule="auto"/>
        <w:jc w:val="left"/>
      </w:pPr>
      <w:r>
        <w:br w:type="page"/>
      </w:r>
    </w:p>
    <w:p w:rsidR="00BC01CE" w:rsidRDefault="00155EF6">
      <w:pPr>
        <w:pStyle w:val="1"/>
        <w:spacing w:line="360" w:lineRule="auto"/>
        <w:rPr>
          <w:rFonts w:asciiTheme="majorEastAsia" w:hAnsiTheme="majorEastAsia"/>
        </w:rPr>
      </w:pPr>
      <w:bookmarkStart w:id="48" w:name="_Toc529634245"/>
      <w:r>
        <w:rPr>
          <w:rFonts w:asciiTheme="majorEastAsia" w:hAnsiTheme="majorEastAsia" w:cstheme="majorHAnsi"/>
        </w:rPr>
        <w:lastRenderedPageBreak/>
        <w:t>1</w:t>
      </w:r>
      <w:r>
        <w:rPr>
          <w:rFonts w:asciiTheme="majorEastAsia" w:hAnsiTheme="majorEastAsia"/>
        </w:rPr>
        <w:t xml:space="preserve"> </w:t>
      </w:r>
      <w:r>
        <w:rPr>
          <w:rFonts w:asciiTheme="majorEastAsia" w:hAnsiTheme="majorEastAsia" w:hint="eastAsia"/>
        </w:rPr>
        <w:t>引言</w:t>
      </w:r>
      <w:bookmarkEnd w:id="48"/>
    </w:p>
    <w:p w:rsidR="00BC01CE" w:rsidRDefault="00155EF6">
      <w:pPr>
        <w:pStyle w:val="2"/>
        <w:spacing w:line="360" w:lineRule="auto"/>
      </w:pPr>
      <w:bookmarkStart w:id="49" w:name="_Toc529634246"/>
      <w:r>
        <w:rPr>
          <w:rFonts w:hint="eastAsia"/>
        </w:rPr>
        <w:t>1.1</w:t>
      </w:r>
      <w:r>
        <w:t xml:space="preserve"> </w:t>
      </w:r>
      <w:r>
        <w:rPr>
          <w:rFonts w:hint="eastAsia"/>
        </w:rPr>
        <w:t>编写</w:t>
      </w:r>
      <w:r>
        <w:t>目的</w:t>
      </w:r>
      <w:bookmarkEnd w:id="49"/>
    </w:p>
    <w:p w:rsidR="00BC01CE" w:rsidRDefault="00155EF6">
      <w:pPr>
        <w:spacing w:line="360" w:lineRule="auto"/>
        <w:ind w:firstLineChars="180" w:firstLine="378"/>
        <w:rPr>
          <w:szCs w:val="21"/>
        </w:rPr>
      </w:pPr>
      <w:r>
        <w:tab/>
      </w:r>
      <w:r>
        <w:rPr>
          <w:rFonts w:hint="eastAsia"/>
          <w:szCs w:val="21"/>
        </w:rPr>
        <w:t>该计划编写的目的是为了高效地开发出真正满足用户需求的软件产品。在软件生命周期的软件定义时期，甚至整个生命周期中，需求分析都是极为重要的。因此，在这一阶段，我们需要明确我们的业务需求、业务目标、人员的分配以及资金的管理等等</w:t>
      </w:r>
      <w:r>
        <w:rPr>
          <w:rFonts w:hint="eastAsia"/>
          <w:szCs w:val="21"/>
        </w:rPr>
        <w:t>，为之后的开发做尽可能详尽的准备，以确保后续的开发可以高效、稳定的推进。</w:t>
      </w:r>
    </w:p>
    <w:p w:rsidR="00BC01CE" w:rsidRDefault="00155EF6">
      <w:pPr>
        <w:pStyle w:val="2"/>
        <w:spacing w:line="360" w:lineRule="auto"/>
      </w:pPr>
      <w:bookmarkStart w:id="50" w:name="_Toc529634247"/>
      <w:r>
        <w:rPr>
          <w:rFonts w:hint="eastAsia"/>
        </w:rPr>
        <w:t>1.</w:t>
      </w:r>
      <w:r>
        <w:rPr>
          <w:rFonts w:hint="eastAsia"/>
        </w:rPr>
        <w:t>2</w:t>
      </w:r>
      <w:r>
        <w:t xml:space="preserve"> </w:t>
      </w:r>
      <w:r>
        <w:rPr>
          <w:rFonts w:hint="eastAsia"/>
        </w:rPr>
        <w:t>项目背景</w:t>
      </w:r>
      <w:bookmarkEnd w:id="50"/>
    </w:p>
    <w:p w:rsidR="00BC01CE" w:rsidRDefault="00155EF6">
      <w:pPr>
        <w:pStyle w:val="3"/>
        <w:spacing w:line="360" w:lineRule="auto"/>
      </w:pPr>
      <w:bookmarkStart w:id="51" w:name="_Toc529634248"/>
      <w:r>
        <w:rPr>
          <w:rFonts w:hint="eastAsia"/>
        </w:rPr>
        <w:t>1.</w:t>
      </w:r>
      <w:r>
        <w:rPr>
          <w:rFonts w:hint="eastAsia"/>
        </w:rPr>
        <w:t>2</w:t>
      </w:r>
      <w:r>
        <w:rPr>
          <w:rFonts w:hint="eastAsia"/>
        </w:rPr>
        <w:t>.1</w:t>
      </w:r>
      <w:r>
        <w:t xml:space="preserve"> </w:t>
      </w:r>
      <w:r>
        <w:rPr>
          <w:rFonts w:hint="eastAsia"/>
        </w:rPr>
        <w:t>软件系统名称</w:t>
      </w:r>
      <w:bookmarkEnd w:id="51"/>
    </w:p>
    <w:p w:rsidR="00BC01CE" w:rsidRDefault="00155EF6">
      <w:pPr>
        <w:spacing w:line="360" w:lineRule="auto"/>
        <w:ind w:firstLineChars="180" w:firstLine="378"/>
        <w:rPr>
          <w:szCs w:val="21"/>
        </w:rPr>
      </w:pPr>
      <w:r>
        <w:rPr>
          <w:rFonts w:hint="eastAsia"/>
          <w:szCs w:val="21"/>
        </w:rPr>
        <w:t>软件工程系列课程</w:t>
      </w:r>
      <w:r>
        <w:rPr>
          <w:szCs w:val="21"/>
        </w:rPr>
        <w:t>教学辅助网站</w:t>
      </w:r>
    </w:p>
    <w:p w:rsidR="00BC01CE" w:rsidRDefault="00155EF6">
      <w:pPr>
        <w:pStyle w:val="3"/>
        <w:spacing w:line="360" w:lineRule="auto"/>
      </w:pPr>
      <w:bookmarkStart w:id="52" w:name="_Toc529634249"/>
      <w:r>
        <w:rPr>
          <w:rFonts w:hint="eastAsia"/>
        </w:rPr>
        <w:t>1.</w:t>
      </w:r>
      <w:r>
        <w:rPr>
          <w:rFonts w:hint="eastAsia"/>
        </w:rPr>
        <w:t>2</w:t>
      </w:r>
      <w:r>
        <w:rPr>
          <w:rFonts w:hint="eastAsia"/>
        </w:rPr>
        <w:t>.2</w:t>
      </w:r>
      <w:r>
        <w:t xml:space="preserve"> </w:t>
      </w:r>
      <w:r>
        <w:rPr>
          <w:rFonts w:hint="eastAsia"/>
        </w:rPr>
        <w:t>项目客户</w:t>
      </w:r>
      <w:bookmarkEnd w:id="52"/>
    </w:p>
    <w:tbl>
      <w:tblPr>
        <w:tblStyle w:val="ac"/>
        <w:tblW w:w="8313" w:type="dxa"/>
        <w:tblLayout w:type="fixed"/>
        <w:tblLook w:val="04A0"/>
      </w:tblPr>
      <w:tblGrid>
        <w:gridCol w:w="956"/>
        <w:gridCol w:w="1513"/>
        <w:gridCol w:w="1977"/>
        <w:gridCol w:w="1901"/>
        <w:gridCol w:w="1966"/>
      </w:tblGrid>
      <w:tr w:rsidR="00BC01CE">
        <w:trPr>
          <w:trHeight w:val="112"/>
        </w:trPr>
        <w:tc>
          <w:tcPr>
            <w:tcW w:w="956" w:type="dxa"/>
            <w:vMerge w:val="restart"/>
          </w:tcPr>
          <w:p w:rsidR="00BC01CE" w:rsidRDefault="00155EF6">
            <w:pPr>
              <w:spacing w:line="360" w:lineRule="auto"/>
              <w:jc w:val="center"/>
              <w:rPr>
                <w:b/>
                <w:bCs/>
                <w:color w:val="000000"/>
                <w:sz w:val="24"/>
                <w:szCs w:val="21"/>
              </w:rPr>
            </w:pPr>
            <w:r>
              <w:rPr>
                <w:rFonts w:hint="eastAsia"/>
                <w:b/>
                <w:bCs/>
                <w:color w:val="000000"/>
                <w:sz w:val="24"/>
                <w:szCs w:val="21"/>
              </w:rPr>
              <w:t>姓名</w:t>
            </w:r>
          </w:p>
        </w:tc>
        <w:tc>
          <w:tcPr>
            <w:tcW w:w="7357" w:type="dxa"/>
            <w:gridSpan w:val="4"/>
          </w:tcPr>
          <w:p w:rsidR="00BC01CE" w:rsidRDefault="00155EF6">
            <w:pPr>
              <w:spacing w:line="360" w:lineRule="auto"/>
              <w:jc w:val="center"/>
            </w:pPr>
            <w:r>
              <w:rPr>
                <w:rFonts w:hint="eastAsia"/>
                <w:b/>
                <w:bCs/>
                <w:color w:val="000000"/>
                <w:sz w:val="24"/>
                <w:szCs w:val="21"/>
              </w:rPr>
              <w:t>联系方式</w:t>
            </w:r>
          </w:p>
        </w:tc>
      </w:tr>
      <w:tr w:rsidR="00BC01CE">
        <w:trPr>
          <w:trHeight w:val="187"/>
        </w:trPr>
        <w:tc>
          <w:tcPr>
            <w:tcW w:w="956" w:type="dxa"/>
            <w:vMerge/>
          </w:tcPr>
          <w:p w:rsidR="00BC01CE" w:rsidRDefault="00BC01CE">
            <w:pPr>
              <w:spacing w:line="360" w:lineRule="auto"/>
              <w:ind w:firstLine="422"/>
              <w:jc w:val="center"/>
              <w:rPr>
                <w:b/>
              </w:rPr>
            </w:pPr>
            <w:bookmarkStart w:id="53" w:name="_GoBack" w:colFirst="3" w:colLast="3"/>
          </w:p>
        </w:tc>
        <w:tc>
          <w:tcPr>
            <w:tcW w:w="1513" w:type="dxa"/>
          </w:tcPr>
          <w:p w:rsidR="00BC01CE" w:rsidRDefault="00155EF6">
            <w:pPr>
              <w:spacing w:line="360" w:lineRule="auto"/>
              <w:jc w:val="center"/>
              <w:rPr>
                <w:b/>
                <w:bCs/>
                <w:color w:val="000000"/>
                <w:sz w:val="24"/>
                <w:szCs w:val="21"/>
              </w:rPr>
            </w:pPr>
            <w:r>
              <w:rPr>
                <w:rFonts w:hint="eastAsia"/>
                <w:b/>
                <w:bCs/>
                <w:color w:val="000000"/>
                <w:sz w:val="24"/>
                <w:szCs w:val="21"/>
              </w:rPr>
              <w:t>联系电话</w:t>
            </w:r>
          </w:p>
        </w:tc>
        <w:tc>
          <w:tcPr>
            <w:tcW w:w="1977" w:type="dxa"/>
          </w:tcPr>
          <w:p w:rsidR="00BC01CE" w:rsidRDefault="00155EF6">
            <w:pPr>
              <w:spacing w:line="360" w:lineRule="auto"/>
              <w:ind w:firstLine="422"/>
              <w:jc w:val="center"/>
              <w:rPr>
                <w:b/>
                <w:bCs/>
                <w:color w:val="000000"/>
                <w:sz w:val="24"/>
                <w:szCs w:val="21"/>
              </w:rPr>
            </w:pPr>
            <w:r>
              <w:rPr>
                <w:rFonts w:hint="eastAsia"/>
                <w:b/>
                <w:bCs/>
                <w:color w:val="000000"/>
                <w:sz w:val="24"/>
                <w:szCs w:val="21"/>
              </w:rPr>
              <w:t>邮箱</w:t>
            </w:r>
          </w:p>
        </w:tc>
        <w:tc>
          <w:tcPr>
            <w:tcW w:w="1901" w:type="dxa"/>
          </w:tcPr>
          <w:p w:rsidR="00BC01CE" w:rsidRDefault="00155EF6">
            <w:pPr>
              <w:spacing w:line="360" w:lineRule="auto"/>
              <w:ind w:firstLine="422"/>
              <w:rPr>
                <w:b/>
                <w:bCs/>
                <w:color w:val="000000"/>
                <w:sz w:val="24"/>
                <w:szCs w:val="21"/>
              </w:rPr>
            </w:pPr>
            <w:proofErr w:type="gramStart"/>
            <w:r>
              <w:rPr>
                <w:rFonts w:hint="eastAsia"/>
                <w:b/>
                <w:bCs/>
                <w:sz w:val="24"/>
                <w:szCs w:val="24"/>
              </w:rPr>
              <w:t>微信</w:t>
            </w:r>
            <w:proofErr w:type="gramEnd"/>
          </w:p>
        </w:tc>
        <w:tc>
          <w:tcPr>
            <w:tcW w:w="1966" w:type="dxa"/>
          </w:tcPr>
          <w:p w:rsidR="00BC01CE" w:rsidRDefault="00155EF6">
            <w:pPr>
              <w:spacing w:line="360" w:lineRule="auto"/>
              <w:jc w:val="center"/>
            </w:pPr>
            <w:r>
              <w:rPr>
                <w:rFonts w:hint="eastAsia"/>
                <w:b/>
                <w:bCs/>
                <w:color w:val="000000"/>
                <w:sz w:val="24"/>
                <w:szCs w:val="21"/>
              </w:rPr>
              <w:t>地址</w:t>
            </w:r>
          </w:p>
        </w:tc>
      </w:tr>
      <w:tr w:rsidR="00BC01CE">
        <w:trPr>
          <w:trHeight w:val="323"/>
        </w:trPr>
        <w:tc>
          <w:tcPr>
            <w:tcW w:w="956" w:type="dxa"/>
          </w:tcPr>
          <w:p w:rsidR="00BC01CE" w:rsidRDefault="00155EF6">
            <w:pPr>
              <w:spacing w:line="360" w:lineRule="auto"/>
            </w:pPr>
            <w:r>
              <w:rPr>
                <w:rFonts w:hint="eastAsia"/>
              </w:rPr>
              <w:t>杨</w:t>
            </w:r>
            <w:proofErr w:type="gramStart"/>
            <w:r>
              <w:rPr>
                <w:rFonts w:hint="eastAsia"/>
              </w:rPr>
              <w:t>枨</w:t>
            </w:r>
            <w:proofErr w:type="gramEnd"/>
          </w:p>
        </w:tc>
        <w:tc>
          <w:tcPr>
            <w:tcW w:w="1513" w:type="dxa"/>
          </w:tcPr>
          <w:p w:rsidR="00BC01CE" w:rsidRDefault="00155EF6">
            <w:pPr>
              <w:spacing w:line="360" w:lineRule="auto"/>
              <w:jc w:val="left"/>
            </w:pPr>
            <w:r>
              <w:t>13357102333</w:t>
            </w:r>
          </w:p>
        </w:tc>
        <w:tc>
          <w:tcPr>
            <w:tcW w:w="1977" w:type="dxa"/>
          </w:tcPr>
          <w:p w:rsidR="00BC01CE" w:rsidRDefault="00BC01CE">
            <w:pPr>
              <w:spacing w:line="360" w:lineRule="auto"/>
              <w:jc w:val="left"/>
            </w:pPr>
            <w:hyperlink r:id="rId9" w:history="1">
              <w:r w:rsidR="00155EF6">
                <w:t>yangc@zucc.edu.cn</w:t>
              </w:r>
            </w:hyperlink>
          </w:p>
        </w:tc>
        <w:tc>
          <w:tcPr>
            <w:tcW w:w="1901" w:type="dxa"/>
          </w:tcPr>
          <w:p w:rsidR="00BC01CE" w:rsidRDefault="00155EF6">
            <w:pPr>
              <w:spacing w:line="360" w:lineRule="auto"/>
            </w:pPr>
            <w:proofErr w:type="spellStart"/>
            <w:r>
              <w:rPr>
                <w:rFonts w:hint="eastAsia"/>
              </w:rPr>
              <w:t>HolleyYang</w:t>
            </w:r>
            <w:proofErr w:type="spellEnd"/>
          </w:p>
        </w:tc>
        <w:tc>
          <w:tcPr>
            <w:tcW w:w="1966" w:type="dxa"/>
          </w:tcPr>
          <w:p w:rsidR="00BC01CE" w:rsidRDefault="00155EF6">
            <w:pPr>
              <w:spacing w:line="360" w:lineRule="auto"/>
            </w:pPr>
            <w:r>
              <w:rPr>
                <w:rFonts w:hint="eastAsia"/>
              </w:rPr>
              <w:t>理四</w:t>
            </w:r>
            <w:proofErr w:type="gramStart"/>
            <w:r>
              <w:t>504</w:t>
            </w:r>
            <w:proofErr w:type="gramEnd"/>
          </w:p>
        </w:tc>
      </w:tr>
      <w:tr w:rsidR="00BC01CE">
        <w:tc>
          <w:tcPr>
            <w:tcW w:w="956" w:type="dxa"/>
          </w:tcPr>
          <w:p w:rsidR="00BC01CE" w:rsidRDefault="00155EF6">
            <w:pPr>
              <w:spacing w:line="360" w:lineRule="auto"/>
            </w:pPr>
            <w:r>
              <w:rPr>
                <w:rFonts w:hint="eastAsia"/>
              </w:rPr>
              <w:t>侯宏仑</w:t>
            </w:r>
          </w:p>
        </w:tc>
        <w:tc>
          <w:tcPr>
            <w:tcW w:w="1513" w:type="dxa"/>
          </w:tcPr>
          <w:p w:rsidR="00BC01CE" w:rsidRDefault="00155EF6">
            <w:pPr>
              <w:spacing w:line="360" w:lineRule="auto"/>
              <w:jc w:val="left"/>
            </w:pPr>
            <w:r>
              <w:t>13071858629</w:t>
            </w:r>
          </w:p>
        </w:tc>
        <w:tc>
          <w:tcPr>
            <w:tcW w:w="1977" w:type="dxa"/>
          </w:tcPr>
          <w:p w:rsidR="00BC01CE" w:rsidRDefault="00BC01CE">
            <w:pPr>
              <w:spacing w:line="360" w:lineRule="auto"/>
              <w:jc w:val="left"/>
            </w:pPr>
            <w:hyperlink r:id="rId10" w:history="1">
              <w:r w:rsidR="00155EF6">
                <w:t>houhl@zucc.edu.cn</w:t>
              </w:r>
            </w:hyperlink>
          </w:p>
        </w:tc>
        <w:tc>
          <w:tcPr>
            <w:tcW w:w="1901" w:type="dxa"/>
          </w:tcPr>
          <w:p w:rsidR="00BC01CE" w:rsidRDefault="00155EF6">
            <w:pPr>
              <w:spacing w:line="360" w:lineRule="auto"/>
            </w:pPr>
            <w:proofErr w:type="spellStart"/>
            <w:r>
              <w:rPr>
                <w:rFonts w:hint="eastAsia"/>
              </w:rPr>
              <w:t>Tuuuuuuudou</w:t>
            </w:r>
            <w:proofErr w:type="spellEnd"/>
          </w:p>
        </w:tc>
        <w:tc>
          <w:tcPr>
            <w:tcW w:w="1966" w:type="dxa"/>
          </w:tcPr>
          <w:p w:rsidR="00BC01CE" w:rsidRDefault="00155EF6">
            <w:pPr>
              <w:spacing w:line="360" w:lineRule="auto"/>
            </w:pPr>
            <w:r>
              <w:rPr>
                <w:rFonts w:hint="eastAsia"/>
              </w:rPr>
              <w:t>理四</w:t>
            </w:r>
            <w:proofErr w:type="gramStart"/>
            <w:r>
              <w:t>501</w:t>
            </w:r>
            <w:proofErr w:type="gramEnd"/>
          </w:p>
        </w:tc>
      </w:tr>
      <w:bookmarkEnd w:id="53"/>
    </w:tbl>
    <w:p w:rsidR="00BC01CE" w:rsidRDefault="00BC01CE">
      <w:pPr>
        <w:spacing w:line="360" w:lineRule="auto"/>
      </w:pPr>
    </w:p>
    <w:p w:rsidR="00BC01CE" w:rsidRDefault="00155EF6">
      <w:pPr>
        <w:pStyle w:val="3"/>
        <w:spacing w:line="360" w:lineRule="auto"/>
      </w:pPr>
      <w:bookmarkStart w:id="54" w:name="_Toc529634250"/>
      <w:r>
        <w:rPr>
          <w:rFonts w:hint="eastAsia"/>
        </w:rPr>
        <w:t>1.</w:t>
      </w:r>
      <w:r>
        <w:rPr>
          <w:rFonts w:hint="eastAsia"/>
        </w:rPr>
        <w:t>2</w:t>
      </w:r>
      <w:r>
        <w:rPr>
          <w:rFonts w:hint="eastAsia"/>
        </w:rPr>
        <w:t>.3</w:t>
      </w:r>
      <w:r>
        <w:t xml:space="preserve"> </w:t>
      </w:r>
      <w:r>
        <w:rPr>
          <w:rFonts w:hint="eastAsia"/>
        </w:rPr>
        <w:t>开发团队</w:t>
      </w:r>
      <w:bookmarkEnd w:id="5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20"/>
        <w:gridCol w:w="1320"/>
        <w:gridCol w:w="1578"/>
        <w:gridCol w:w="2736"/>
        <w:gridCol w:w="1342"/>
      </w:tblGrid>
      <w:tr w:rsidR="00BC01CE">
        <w:tc>
          <w:tcPr>
            <w:tcW w:w="1320" w:type="dxa"/>
          </w:tcPr>
          <w:p w:rsidR="00BC01CE" w:rsidRDefault="00155EF6">
            <w:pPr>
              <w:spacing w:line="360" w:lineRule="auto"/>
              <w:jc w:val="center"/>
              <w:rPr>
                <w:b/>
                <w:bCs/>
                <w:color w:val="000000"/>
                <w:sz w:val="24"/>
                <w:szCs w:val="21"/>
              </w:rPr>
            </w:pPr>
            <w:r>
              <w:rPr>
                <w:rFonts w:hint="eastAsia"/>
                <w:b/>
                <w:bCs/>
                <w:color w:val="000000"/>
                <w:sz w:val="24"/>
                <w:szCs w:val="21"/>
              </w:rPr>
              <w:t>姓名</w:t>
            </w:r>
          </w:p>
        </w:tc>
        <w:tc>
          <w:tcPr>
            <w:tcW w:w="1320" w:type="dxa"/>
          </w:tcPr>
          <w:p w:rsidR="00BC01CE" w:rsidRDefault="00155EF6">
            <w:pPr>
              <w:spacing w:line="360" w:lineRule="auto"/>
              <w:jc w:val="center"/>
              <w:rPr>
                <w:b/>
                <w:bCs/>
                <w:color w:val="000000"/>
                <w:sz w:val="24"/>
                <w:szCs w:val="21"/>
              </w:rPr>
            </w:pPr>
            <w:r>
              <w:rPr>
                <w:rFonts w:hint="eastAsia"/>
                <w:b/>
                <w:bCs/>
                <w:color w:val="000000"/>
                <w:sz w:val="24"/>
                <w:szCs w:val="21"/>
              </w:rPr>
              <w:t>角色</w:t>
            </w:r>
          </w:p>
        </w:tc>
        <w:tc>
          <w:tcPr>
            <w:tcW w:w="1578" w:type="dxa"/>
          </w:tcPr>
          <w:p w:rsidR="00BC01CE" w:rsidRDefault="00155EF6">
            <w:pPr>
              <w:spacing w:line="360" w:lineRule="auto"/>
              <w:jc w:val="center"/>
              <w:rPr>
                <w:b/>
                <w:bCs/>
                <w:color w:val="000000"/>
                <w:sz w:val="24"/>
                <w:szCs w:val="21"/>
              </w:rPr>
            </w:pPr>
            <w:r>
              <w:rPr>
                <w:rFonts w:hint="eastAsia"/>
                <w:b/>
                <w:bCs/>
                <w:color w:val="000000"/>
                <w:sz w:val="24"/>
                <w:szCs w:val="21"/>
              </w:rPr>
              <w:t>手机号码</w:t>
            </w:r>
          </w:p>
        </w:tc>
        <w:tc>
          <w:tcPr>
            <w:tcW w:w="2736" w:type="dxa"/>
          </w:tcPr>
          <w:p w:rsidR="00BC01CE" w:rsidRDefault="00155EF6">
            <w:pPr>
              <w:spacing w:line="360" w:lineRule="auto"/>
              <w:jc w:val="center"/>
              <w:rPr>
                <w:b/>
                <w:bCs/>
                <w:color w:val="000000"/>
                <w:sz w:val="24"/>
                <w:szCs w:val="21"/>
              </w:rPr>
            </w:pPr>
            <w:r>
              <w:rPr>
                <w:rFonts w:hint="eastAsia"/>
                <w:b/>
                <w:bCs/>
                <w:color w:val="000000"/>
                <w:sz w:val="24"/>
                <w:szCs w:val="21"/>
              </w:rPr>
              <w:t>邮箱</w:t>
            </w:r>
          </w:p>
        </w:tc>
        <w:tc>
          <w:tcPr>
            <w:tcW w:w="1342" w:type="dxa"/>
          </w:tcPr>
          <w:p w:rsidR="00BC01CE" w:rsidRDefault="00155EF6">
            <w:pPr>
              <w:spacing w:line="360" w:lineRule="auto"/>
              <w:jc w:val="center"/>
              <w:rPr>
                <w:b/>
                <w:bCs/>
                <w:color w:val="000000"/>
                <w:sz w:val="24"/>
                <w:szCs w:val="21"/>
              </w:rPr>
            </w:pPr>
            <w:r>
              <w:rPr>
                <w:rFonts w:hint="eastAsia"/>
                <w:b/>
                <w:bCs/>
                <w:color w:val="000000"/>
                <w:sz w:val="24"/>
                <w:szCs w:val="21"/>
              </w:rPr>
              <w:t>地址</w:t>
            </w:r>
          </w:p>
        </w:tc>
      </w:tr>
      <w:tr w:rsidR="00BC01CE">
        <w:tc>
          <w:tcPr>
            <w:tcW w:w="1320" w:type="dxa"/>
          </w:tcPr>
          <w:p w:rsidR="00BC01CE" w:rsidRDefault="00155EF6">
            <w:pPr>
              <w:spacing w:line="360" w:lineRule="auto"/>
              <w:rPr>
                <w:rFonts w:asciiTheme="minorEastAsia" w:hAnsiTheme="minorEastAsia"/>
                <w:szCs w:val="21"/>
              </w:rPr>
            </w:pPr>
            <w:r>
              <w:rPr>
                <w:rFonts w:asciiTheme="minorEastAsia" w:hAnsiTheme="minorEastAsia" w:hint="eastAsia"/>
                <w:szCs w:val="21"/>
              </w:rPr>
              <w:t>沈启航</w:t>
            </w:r>
          </w:p>
        </w:tc>
        <w:tc>
          <w:tcPr>
            <w:tcW w:w="1320" w:type="dxa"/>
          </w:tcPr>
          <w:p w:rsidR="00BC01CE" w:rsidRDefault="00155EF6">
            <w:pPr>
              <w:spacing w:line="360" w:lineRule="auto"/>
              <w:rPr>
                <w:rFonts w:asciiTheme="minorEastAsia" w:hAnsiTheme="minorEastAsia"/>
                <w:szCs w:val="21"/>
              </w:rPr>
            </w:pPr>
            <w:r>
              <w:rPr>
                <w:rFonts w:asciiTheme="minorEastAsia" w:hAnsiTheme="minorEastAsia" w:hint="eastAsia"/>
                <w:szCs w:val="21"/>
              </w:rPr>
              <w:t>组长</w:t>
            </w:r>
          </w:p>
        </w:tc>
        <w:tc>
          <w:tcPr>
            <w:tcW w:w="1578" w:type="dxa"/>
          </w:tcPr>
          <w:p w:rsidR="00BC01CE" w:rsidRDefault="00155EF6">
            <w:pPr>
              <w:spacing w:line="360" w:lineRule="auto"/>
              <w:rPr>
                <w:rFonts w:asciiTheme="minorEastAsia" w:hAnsiTheme="minorEastAsia"/>
                <w:szCs w:val="21"/>
              </w:rPr>
            </w:pPr>
            <w:r>
              <w:rPr>
                <w:rFonts w:asciiTheme="minorEastAsia" w:hAnsiTheme="minorEastAsia"/>
                <w:szCs w:val="21"/>
              </w:rPr>
              <w:t>15988122404</w:t>
            </w:r>
          </w:p>
        </w:tc>
        <w:tc>
          <w:tcPr>
            <w:tcW w:w="2736" w:type="dxa"/>
          </w:tcPr>
          <w:p w:rsidR="00BC01CE" w:rsidRDefault="00155EF6">
            <w:pPr>
              <w:spacing w:line="360" w:lineRule="auto"/>
              <w:rPr>
                <w:rFonts w:asciiTheme="minorEastAsia" w:hAnsiTheme="minorEastAsia"/>
                <w:szCs w:val="21"/>
              </w:rPr>
            </w:pPr>
            <w:r>
              <w:rPr>
                <w:rFonts w:asciiTheme="minorEastAsia" w:hAnsiTheme="minorEastAsia"/>
                <w:szCs w:val="21"/>
              </w:rPr>
              <w:t>3160140</w:t>
            </w:r>
            <w:r>
              <w:rPr>
                <w:rFonts w:asciiTheme="minorEastAsia" w:hAnsiTheme="minorEastAsia" w:hint="eastAsia"/>
                <w:szCs w:val="21"/>
              </w:rPr>
              <w:t>4</w:t>
            </w:r>
            <w:r>
              <w:rPr>
                <w:rFonts w:asciiTheme="minorEastAsia" w:hAnsiTheme="minorEastAsia"/>
                <w:szCs w:val="21"/>
              </w:rPr>
              <w:t>@stu.zucc.edu.cn</w:t>
            </w:r>
          </w:p>
        </w:tc>
        <w:tc>
          <w:tcPr>
            <w:tcW w:w="1342" w:type="dxa"/>
          </w:tcPr>
          <w:p w:rsidR="00BC01CE" w:rsidRDefault="00155EF6">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w:t>
            </w:r>
            <w:r>
              <w:rPr>
                <w:rFonts w:asciiTheme="minorEastAsia" w:hAnsiTheme="minorEastAsia"/>
                <w:szCs w:val="21"/>
              </w:rPr>
              <w:t>1</w:t>
            </w:r>
            <w:r>
              <w:rPr>
                <w:rFonts w:asciiTheme="minorEastAsia" w:hAnsiTheme="minorEastAsia" w:hint="eastAsia"/>
                <w:szCs w:val="21"/>
              </w:rPr>
              <w:t>-614</w:t>
            </w:r>
          </w:p>
        </w:tc>
      </w:tr>
      <w:tr w:rsidR="00BC01CE">
        <w:tc>
          <w:tcPr>
            <w:tcW w:w="1320" w:type="dxa"/>
          </w:tcPr>
          <w:p w:rsidR="00BC01CE" w:rsidRDefault="00155EF6">
            <w:pPr>
              <w:spacing w:line="360" w:lineRule="auto"/>
              <w:rPr>
                <w:rFonts w:asciiTheme="minorEastAsia" w:hAnsiTheme="minorEastAsia"/>
                <w:szCs w:val="21"/>
              </w:rPr>
            </w:pPr>
            <w:r>
              <w:rPr>
                <w:rFonts w:asciiTheme="minorEastAsia" w:hAnsiTheme="minorEastAsia" w:hint="eastAsia"/>
                <w:szCs w:val="21"/>
              </w:rPr>
              <w:t>叶柏成</w:t>
            </w:r>
          </w:p>
        </w:tc>
        <w:tc>
          <w:tcPr>
            <w:tcW w:w="1320" w:type="dxa"/>
          </w:tcPr>
          <w:p w:rsidR="00BC01CE" w:rsidRDefault="00155EF6">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BC01CE" w:rsidRDefault="00155EF6">
            <w:pPr>
              <w:spacing w:line="360" w:lineRule="auto"/>
              <w:rPr>
                <w:rFonts w:asciiTheme="minorEastAsia" w:hAnsiTheme="minorEastAsia"/>
                <w:szCs w:val="21"/>
              </w:rPr>
            </w:pPr>
            <w:r>
              <w:rPr>
                <w:rFonts w:asciiTheme="minorEastAsia" w:hAnsiTheme="minorEastAsia" w:hint="eastAsia"/>
                <w:szCs w:val="21"/>
              </w:rPr>
              <w:t>13588025779</w:t>
            </w:r>
          </w:p>
        </w:tc>
        <w:tc>
          <w:tcPr>
            <w:tcW w:w="2736" w:type="dxa"/>
          </w:tcPr>
          <w:p w:rsidR="00BC01CE" w:rsidRDefault="00155EF6">
            <w:pPr>
              <w:spacing w:line="360" w:lineRule="auto"/>
              <w:rPr>
                <w:rFonts w:asciiTheme="minorEastAsia" w:hAnsiTheme="minorEastAsia"/>
                <w:szCs w:val="21"/>
              </w:rPr>
            </w:pPr>
            <w:r>
              <w:rPr>
                <w:rFonts w:asciiTheme="minorEastAsia" w:hAnsiTheme="minorEastAsia"/>
                <w:szCs w:val="21"/>
              </w:rPr>
              <w:t>316014</w:t>
            </w:r>
            <w:r>
              <w:rPr>
                <w:rFonts w:asciiTheme="minorEastAsia" w:hAnsiTheme="minorEastAsia" w:hint="eastAsia"/>
                <w:szCs w:val="21"/>
              </w:rPr>
              <w:t>11</w:t>
            </w:r>
            <w:r>
              <w:rPr>
                <w:rFonts w:asciiTheme="minorEastAsia" w:hAnsiTheme="minorEastAsia"/>
                <w:szCs w:val="21"/>
              </w:rPr>
              <w:t>@stu.zucc.edu.cn</w:t>
            </w:r>
          </w:p>
        </w:tc>
        <w:tc>
          <w:tcPr>
            <w:tcW w:w="1342" w:type="dxa"/>
          </w:tcPr>
          <w:p w:rsidR="00BC01CE" w:rsidRDefault="00155EF6">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w:t>
            </w:r>
            <w:r>
              <w:rPr>
                <w:rFonts w:asciiTheme="minorEastAsia" w:hAnsiTheme="minorEastAsia"/>
                <w:szCs w:val="21"/>
              </w:rPr>
              <w:t>1-</w:t>
            </w:r>
            <w:r>
              <w:rPr>
                <w:rFonts w:asciiTheme="minorEastAsia" w:hAnsiTheme="minorEastAsia" w:hint="eastAsia"/>
                <w:szCs w:val="21"/>
              </w:rPr>
              <w:t>615</w:t>
            </w:r>
          </w:p>
        </w:tc>
      </w:tr>
      <w:tr w:rsidR="00BC01CE">
        <w:tc>
          <w:tcPr>
            <w:tcW w:w="1320" w:type="dxa"/>
          </w:tcPr>
          <w:p w:rsidR="00BC01CE" w:rsidRDefault="00155EF6">
            <w:pPr>
              <w:spacing w:line="360" w:lineRule="auto"/>
              <w:rPr>
                <w:rFonts w:asciiTheme="minorEastAsia" w:hAnsiTheme="minorEastAsia"/>
                <w:szCs w:val="21"/>
              </w:rPr>
            </w:pPr>
            <w:r>
              <w:rPr>
                <w:rFonts w:asciiTheme="minorEastAsia" w:hAnsiTheme="minorEastAsia" w:hint="eastAsia"/>
                <w:szCs w:val="21"/>
              </w:rPr>
              <w:t>杨以恒</w:t>
            </w:r>
          </w:p>
        </w:tc>
        <w:tc>
          <w:tcPr>
            <w:tcW w:w="1320" w:type="dxa"/>
          </w:tcPr>
          <w:p w:rsidR="00BC01CE" w:rsidRDefault="00155EF6">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BC01CE" w:rsidRDefault="00155EF6">
            <w:pPr>
              <w:spacing w:line="360" w:lineRule="auto"/>
              <w:rPr>
                <w:rFonts w:asciiTheme="minorEastAsia" w:hAnsiTheme="minorEastAsia"/>
                <w:szCs w:val="21"/>
              </w:rPr>
            </w:pPr>
            <w:r>
              <w:rPr>
                <w:rFonts w:asciiTheme="minorEastAsia" w:hAnsiTheme="minorEastAsia"/>
                <w:szCs w:val="21"/>
              </w:rPr>
              <w:t>18989678901</w:t>
            </w:r>
          </w:p>
        </w:tc>
        <w:tc>
          <w:tcPr>
            <w:tcW w:w="2736" w:type="dxa"/>
          </w:tcPr>
          <w:p w:rsidR="00BC01CE" w:rsidRDefault="00155EF6">
            <w:pPr>
              <w:spacing w:line="360" w:lineRule="auto"/>
              <w:rPr>
                <w:rFonts w:asciiTheme="minorEastAsia" w:hAnsiTheme="minorEastAsia"/>
                <w:szCs w:val="21"/>
              </w:rPr>
            </w:pPr>
            <w:r>
              <w:rPr>
                <w:rFonts w:asciiTheme="minorEastAsia" w:hAnsiTheme="minorEastAsia"/>
                <w:szCs w:val="21"/>
              </w:rPr>
              <w:t>316014</w:t>
            </w:r>
            <w:r>
              <w:rPr>
                <w:rFonts w:asciiTheme="minorEastAsia" w:hAnsiTheme="minorEastAsia" w:hint="eastAsia"/>
                <w:szCs w:val="21"/>
              </w:rPr>
              <w:t>10</w:t>
            </w:r>
            <w:r>
              <w:rPr>
                <w:rFonts w:asciiTheme="minorEastAsia" w:hAnsiTheme="minorEastAsia"/>
                <w:szCs w:val="21"/>
              </w:rPr>
              <w:t>@stu.zucc.edu.cn</w:t>
            </w:r>
          </w:p>
        </w:tc>
        <w:tc>
          <w:tcPr>
            <w:tcW w:w="1342" w:type="dxa"/>
          </w:tcPr>
          <w:p w:rsidR="00BC01CE" w:rsidRDefault="00155EF6">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szCs w:val="21"/>
              </w:rPr>
              <w:t>B</w:t>
            </w:r>
            <w:r>
              <w:rPr>
                <w:rFonts w:asciiTheme="minorEastAsia" w:hAnsiTheme="minorEastAsia" w:hint="eastAsia"/>
                <w:szCs w:val="21"/>
              </w:rPr>
              <w:t>1-615</w:t>
            </w:r>
          </w:p>
        </w:tc>
      </w:tr>
      <w:tr w:rsidR="00BC01CE">
        <w:tc>
          <w:tcPr>
            <w:tcW w:w="1320" w:type="dxa"/>
          </w:tcPr>
          <w:p w:rsidR="00BC01CE" w:rsidRDefault="00155EF6">
            <w:pPr>
              <w:spacing w:line="360" w:lineRule="auto"/>
              <w:rPr>
                <w:rFonts w:asciiTheme="minorEastAsia" w:hAnsiTheme="minorEastAsia"/>
                <w:szCs w:val="21"/>
              </w:rPr>
            </w:pPr>
            <w:r>
              <w:rPr>
                <w:rFonts w:asciiTheme="minorEastAsia" w:hAnsiTheme="minorEastAsia" w:hint="eastAsia"/>
                <w:szCs w:val="21"/>
              </w:rPr>
              <w:t>徐哲远</w:t>
            </w:r>
          </w:p>
        </w:tc>
        <w:tc>
          <w:tcPr>
            <w:tcW w:w="1320" w:type="dxa"/>
          </w:tcPr>
          <w:p w:rsidR="00BC01CE" w:rsidRDefault="00155EF6">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BC01CE" w:rsidRDefault="00155EF6">
            <w:pPr>
              <w:spacing w:line="360" w:lineRule="auto"/>
              <w:rPr>
                <w:rFonts w:asciiTheme="minorEastAsia" w:hAnsiTheme="minorEastAsia"/>
                <w:szCs w:val="21"/>
              </w:rPr>
            </w:pPr>
            <w:r>
              <w:rPr>
                <w:rFonts w:asciiTheme="minorEastAsia" w:hAnsiTheme="minorEastAsia"/>
                <w:szCs w:val="21"/>
              </w:rPr>
              <w:t>15968805302</w:t>
            </w:r>
          </w:p>
        </w:tc>
        <w:tc>
          <w:tcPr>
            <w:tcW w:w="2736" w:type="dxa"/>
          </w:tcPr>
          <w:p w:rsidR="00BC01CE" w:rsidRDefault="00155EF6">
            <w:pPr>
              <w:spacing w:line="360" w:lineRule="auto"/>
              <w:rPr>
                <w:rFonts w:asciiTheme="minorEastAsia" w:hAnsiTheme="minorEastAsia"/>
                <w:szCs w:val="21"/>
              </w:rPr>
            </w:pPr>
            <w:r>
              <w:rPr>
                <w:rFonts w:asciiTheme="minorEastAsia" w:hAnsiTheme="minorEastAsia"/>
                <w:szCs w:val="21"/>
              </w:rPr>
              <w:t>31601409@stu.zucc.edu.cn</w:t>
            </w:r>
          </w:p>
        </w:tc>
        <w:tc>
          <w:tcPr>
            <w:tcW w:w="1342" w:type="dxa"/>
          </w:tcPr>
          <w:p w:rsidR="00BC01CE" w:rsidRDefault="00155EF6">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B1-615</w:t>
            </w:r>
          </w:p>
        </w:tc>
      </w:tr>
      <w:tr w:rsidR="00BC01CE">
        <w:tc>
          <w:tcPr>
            <w:tcW w:w="1320" w:type="dxa"/>
          </w:tcPr>
          <w:p w:rsidR="00BC01CE" w:rsidRDefault="00155EF6">
            <w:pPr>
              <w:spacing w:line="360" w:lineRule="auto"/>
              <w:rPr>
                <w:rFonts w:asciiTheme="minorEastAsia" w:hAnsiTheme="minorEastAsia"/>
                <w:szCs w:val="21"/>
              </w:rPr>
            </w:pPr>
            <w:r>
              <w:rPr>
                <w:rFonts w:asciiTheme="minorEastAsia" w:hAnsiTheme="minorEastAsia" w:hint="eastAsia"/>
                <w:szCs w:val="21"/>
              </w:rPr>
              <w:t>骆佳俊</w:t>
            </w:r>
          </w:p>
        </w:tc>
        <w:tc>
          <w:tcPr>
            <w:tcW w:w="1320" w:type="dxa"/>
          </w:tcPr>
          <w:p w:rsidR="00BC01CE" w:rsidRDefault="00155EF6">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BC01CE" w:rsidRDefault="00155EF6">
            <w:pPr>
              <w:spacing w:line="360" w:lineRule="auto"/>
              <w:rPr>
                <w:rFonts w:asciiTheme="minorEastAsia" w:hAnsiTheme="minorEastAsia"/>
                <w:szCs w:val="21"/>
              </w:rPr>
            </w:pPr>
            <w:r>
              <w:rPr>
                <w:rFonts w:asciiTheme="minorEastAsia" w:hAnsiTheme="minorEastAsia"/>
                <w:szCs w:val="21"/>
              </w:rPr>
              <w:t>18058735546</w:t>
            </w:r>
          </w:p>
        </w:tc>
        <w:tc>
          <w:tcPr>
            <w:tcW w:w="2736" w:type="dxa"/>
          </w:tcPr>
          <w:p w:rsidR="00BC01CE" w:rsidRDefault="00155EF6">
            <w:pPr>
              <w:spacing w:line="360" w:lineRule="auto"/>
              <w:rPr>
                <w:rFonts w:asciiTheme="minorEastAsia" w:hAnsiTheme="minorEastAsia"/>
                <w:szCs w:val="21"/>
              </w:rPr>
            </w:pPr>
            <w:r>
              <w:rPr>
                <w:rFonts w:asciiTheme="minorEastAsia" w:hAnsiTheme="minorEastAsia"/>
                <w:szCs w:val="21"/>
              </w:rPr>
              <w:t>31601</w:t>
            </w:r>
            <w:r>
              <w:rPr>
                <w:rFonts w:asciiTheme="minorEastAsia" w:hAnsiTheme="minorEastAsia" w:hint="eastAsia"/>
                <w:szCs w:val="21"/>
              </w:rPr>
              <w:t>215</w:t>
            </w:r>
            <w:r>
              <w:rPr>
                <w:rFonts w:asciiTheme="minorEastAsia" w:hAnsiTheme="minorEastAsia"/>
                <w:szCs w:val="21"/>
              </w:rPr>
              <w:t>@stu.zucc.edu.cn</w:t>
            </w:r>
          </w:p>
        </w:tc>
        <w:tc>
          <w:tcPr>
            <w:tcW w:w="1342" w:type="dxa"/>
          </w:tcPr>
          <w:p w:rsidR="00BC01CE" w:rsidRDefault="00155EF6">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B2-206</w:t>
            </w:r>
          </w:p>
        </w:tc>
      </w:tr>
    </w:tbl>
    <w:p w:rsidR="00BC01CE" w:rsidRDefault="00155EF6">
      <w:pPr>
        <w:pStyle w:val="3"/>
        <w:spacing w:line="360" w:lineRule="auto"/>
      </w:pPr>
      <w:bookmarkStart w:id="55" w:name="_Toc529634251"/>
      <w:r>
        <w:rPr>
          <w:rFonts w:hint="eastAsia"/>
        </w:rPr>
        <w:lastRenderedPageBreak/>
        <w:t>1.</w:t>
      </w:r>
      <w:r>
        <w:rPr>
          <w:rFonts w:hint="eastAsia"/>
        </w:rPr>
        <w:t>2</w:t>
      </w:r>
      <w:r>
        <w:rPr>
          <w:rFonts w:hint="eastAsia"/>
        </w:rPr>
        <w:t>.4</w:t>
      </w:r>
      <w:r>
        <w:t xml:space="preserve"> </w:t>
      </w:r>
      <w:r>
        <w:rPr>
          <w:rFonts w:hint="eastAsia"/>
        </w:rPr>
        <w:t>项目用户群</w:t>
      </w:r>
      <w:bookmarkEnd w:id="5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6"/>
        <w:gridCol w:w="6600"/>
      </w:tblGrid>
      <w:tr w:rsidR="00BC01CE">
        <w:tc>
          <w:tcPr>
            <w:tcW w:w="1696" w:type="dxa"/>
          </w:tcPr>
          <w:p w:rsidR="00BC01CE" w:rsidRDefault="00155EF6">
            <w:pPr>
              <w:spacing w:line="360" w:lineRule="auto"/>
              <w:jc w:val="center"/>
              <w:rPr>
                <w:b/>
                <w:bCs/>
                <w:color w:val="000000"/>
                <w:sz w:val="24"/>
                <w:szCs w:val="21"/>
              </w:rPr>
            </w:pPr>
            <w:r>
              <w:rPr>
                <w:rFonts w:hint="eastAsia"/>
                <w:b/>
                <w:bCs/>
                <w:color w:val="000000"/>
                <w:sz w:val="24"/>
                <w:szCs w:val="21"/>
              </w:rPr>
              <w:t>用户划分</w:t>
            </w:r>
          </w:p>
        </w:tc>
        <w:tc>
          <w:tcPr>
            <w:tcW w:w="6600" w:type="dxa"/>
          </w:tcPr>
          <w:p w:rsidR="00BC01CE" w:rsidRDefault="00155EF6">
            <w:pPr>
              <w:spacing w:line="360" w:lineRule="auto"/>
              <w:jc w:val="center"/>
              <w:rPr>
                <w:b/>
                <w:bCs/>
                <w:color w:val="000000"/>
                <w:sz w:val="24"/>
                <w:szCs w:val="21"/>
              </w:rPr>
            </w:pPr>
            <w:r>
              <w:rPr>
                <w:rFonts w:hint="eastAsia"/>
                <w:b/>
                <w:bCs/>
                <w:color w:val="000000"/>
                <w:sz w:val="24"/>
                <w:szCs w:val="21"/>
              </w:rPr>
              <w:t>用户特性</w:t>
            </w:r>
          </w:p>
        </w:tc>
      </w:tr>
      <w:tr w:rsidR="00BC01CE">
        <w:tc>
          <w:tcPr>
            <w:tcW w:w="1696" w:type="dxa"/>
          </w:tcPr>
          <w:p w:rsidR="00BC01CE" w:rsidRDefault="00155EF6">
            <w:pPr>
              <w:spacing w:line="360" w:lineRule="auto"/>
              <w:rPr>
                <w:szCs w:val="21"/>
              </w:rPr>
            </w:pPr>
            <w:r>
              <w:rPr>
                <w:rFonts w:hint="eastAsia"/>
                <w:szCs w:val="21"/>
              </w:rPr>
              <w:t>核心用户</w:t>
            </w:r>
          </w:p>
        </w:tc>
        <w:tc>
          <w:tcPr>
            <w:tcW w:w="6600" w:type="dxa"/>
          </w:tcPr>
          <w:p w:rsidR="00BC01CE" w:rsidRDefault="00155EF6">
            <w:pPr>
              <w:spacing w:line="360" w:lineRule="auto"/>
              <w:rPr>
                <w:szCs w:val="21"/>
              </w:rPr>
            </w:pPr>
            <w:r>
              <w:rPr>
                <w:rFonts w:hint="eastAsia"/>
                <w:szCs w:val="21"/>
              </w:rPr>
              <w:t>学习软件工程系列课程的学生，教授软件工程系列课程的教师</w:t>
            </w:r>
          </w:p>
        </w:tc>
      </w:tr>
      <w:tr w:rsidR="00BC01CE">
        <w:tc>
          <w:tcPr>
            <w:tcW w:w="1696" w:type="dxa"/>
          </w:tcPr>
          <w:p w:rsidR="00BC01CE" w:rsidRDefault="00155EF6">
            <w:pPr>
              <w:spacing w:line="360" w:lineRule="auto"/>
              <w:rPr>
                <w:szCs w:val="21"/>
              </w:rPr>
            </w:pPr>
            <w:r>
              <w:rPr>
                <w:rFonts w:hint="eastAsia"/>
                <w:szCs w:val="21"/>
              </w:rPr>
              <w:t>潜在用户</w:t>
            </w:r>
          </w:p>
        </w:tc>
        <w:tc>
          <w:tcPr>
            <w:tcW w:w="6600" w:type="dxa"/>
          </w:tcPr>
          <w:p w:rsidR="00BC01CE" w:rsidRDefault="00155EF6">
            <w:pPr>
              <w:spacing w:line="360" w:lineRule="auto"/>
              <w:rPr>
                <w:szCs w:val="21"/>
              </w:rPr>
            </w:pPr>
            <w:r>
              <w:rPr>
                <w:rFonts w:hint="eastAsia"/>
                <w:szCs w:val="21"/>
              </w:rPr>
              <w:t>对软件工程课程有兴趣的人</w:t>
            </w:r>
          </w:p>
        </w:tc>
      </w:tr>
    </w:tbl>
    <w:p w:rsidR="00BC01CE" w:rsidRDefault="00155EF6">
      <w:pPr>
        <w:pStyle w:val="2"/>
        <w:spacing w:line="360" w:lineRule="auto"/>
      </w:pPr>
      <w:bookmarkStart w:id="56" w:name="_Toc529634252"/>
      <w:r>
        <w:rPr>
          <w:rFonts w:hint="eastAsia"/>
        </w:rPr>
        <w:t>1.</w:t>
      </w:r>
      <w:r>
        <w:rPr>
          <w:rFonts w:hint="eastAsia"/>
        </w:rPr>
        <w:t>3</w:t>
      </w:r>
      <w:r>
        <w:t xml:space="preserve"> </w:t>
      </w:r>
      <w:r>
        <w:rPr>
          <w:rFonts w:hint="eastAsia"/>
        </w:rPr>
        <w:t>定义</w:t>
      </w:r>
      <w:bookmarkEnd w:id="56"/>
    </w:p>
    <w:p w:rsidR="00BC01CE" w:rsidRDefault="00155EF6">
      <w:r>
        <w:rPr>
          <w:rFonts w:hint="eastAsia"/>
        </w:rPr>
        <w:t>TBD</w:t>
      </w:r>
    </w:p>
    <w:p w:rsidR="00BC01CE" w:rsidRDefault="00155EF6">
      <w:pPr>
        <w:pStyle w:val="2"/>
        <w:spacing w:line="360" w:lineRule="auto"/>
      </w:pPr>
      <w:bookmarkStart w:id="57" w:name="_Toc529634253"/>
      <w:r>
        <w:rPr>
          <w:rFonts w:hint="eastAsia"/>
        </w:rPr>
        <w:t>1.</w:t>
      </w:r>
      <w:r>
        <w:rPr>
          <w:rFonts w:hint="eastAsia"/>
        </w:rPr>
        <w:t>4</w:t>
      </w:r>
      <w:r>
        <w:t xml:space="preserve"> </w:t>
      </w:r>
      <w:r>
        <w:rPr>
          <w:rFonts w:hint="eastAsia"/>
        </w:rPr>
        <w:t>参考资料</w:t>
      </w:r>
      <w:bookmarkStart w:id="58" w:name="_Toc525938482"/>
      <w:bookmarkEnd w:id="57"/>
    </w:p>
    <w:p w:rsidR="00BC01CE" w:rsidRDefault="00155EF6">
      <w:pPr>
        <w:spacing w:line="360" w:lineRule="auto"/>
        <w:ind w:firstLine="378"/>
        <w:rPr>
          <w:rFonts w:ascii="等线 Light" w:eastAsia="宋体" w:hAnsi="等线 Light"/>
        </w:rPr>
      </w:pPr>
      <w:r>
        <w:rPr>
          <w:rFonts w:ascii="等线 Light" w:eastAsia="宋体" w:hAnsi="等线 Light" w:hint="eastAsia"/>
        </w:rPr>
        <w:t xml:space="preserve">[1] </w:t>
      </w:r>
      <w:r>
        <w:rPr>
          <w:rFonts w:ascii="等线 Light" w:eastAsia="宋体" w:hAnsi="等线 Light"/>
        </w:rPr>
        <w:t>GB/T 8567-2006</w:t>
      </w:r>
      <w:r>
        <w:rPr>
          <w:rFonts w:ascii="等线 Light" w:eastAsia="宋体" w:hAnsi="等线 Light" w:hint="eastAsia"/>
        </w:rPr>
        <w:t>《计算机软件文档编制规范</w:t>
      </w:r>
      <w:r>
        <w:rPr>
          <w:rFonts w:ascii="等线 Light" w:eastAsia="宋体" w:hAnsi="等线 Light" w:hint="eastAsia"/>
        </w:rPr>
        <w:t>GB-T8567-2006</w:t>
      </w:r>
      <w:r>
        <w:rPr>
          <w:rFonts w:ascii="等线 Light" w:eastAsia="宋体" w:hAnsi="等线 Light" w:hint="eastAsia"/>
        </w:rPr>
        <w:t>》</w:t>
      </w:r>
    </w:p>
    <w:p w:rsidR="00BC01CE" w:rsidRDefault="00155EF6">
      <w:pPr>
        <w:spacing w:line="360" w:lineRule="auto"/>
        <w:ind w:firstLine="378"/>
        <w:rPr>
          <w:rFonts w:ascii="等线 Light" w:eastAsia="宋体" w:hAnsi="等线 Light"/>
        </w:rPr>
      </w:pPr>
      <w:r>
        <w:rPr>
          <w:rFonts w:ascii="等线 Light" w:eastAsia="宋体" w:hAnsi="等线 Light"/>
        </w:rPr>
        <w:t>[2] ISO9000-3</w:t>
      </w:r>
      <w:r>
        <w:rPr>
          <w:rFonts w:ascii="等线 Light" w:eastAsia="宋体" w:hAnsi="等线 Light" w:hint="eastAsia"/>
        </w:rPr>
        <w:t>.ISO9001</w:t>
      </w:r>
      <w:r>
        <w:rPr>
          <w:rFonts w:ascii="等线 Light" w:eastAsia="宋体" w:hAnsi="等线 Light" w:hint="eastAsia"/>
        </w:rPr>
        <w:t>标准</w:t>
      </w:r>
      <w:r>
        <w:rPr>
          <w:rFonts w:ascii="等线 Light" w:eastAsia="宋体" w:hAnsi="等线 Light"/>
        </w:rPr>
        <w:t>在</w:t>
      </w:r>
      <w:r>
        <w:rPr>
          <w:rFonts w:ascii="等线 Light" w:eastAsia="宋体" w:hAnsi="等线 Light" w:hint="eastAsia"/>
        </w:rPr>
        <w:t>计算机</w:t>
      </w:r>
      <w:r>
        <w:rPr>
          <w:rFonts w:ascii="等线 Light" w:eastAsia="宋体" w:hAnsi="等线 Light"/>
        </w:rPr>
        <w:t>软件</w:t>
      </w:r>
      <w:r>
        <w:rPr>
          <w:rFonts w:ascii="等线 Light" w:eastAsia="宋体" w:hAnsi="等线 Light" w:hint="eastAsia"/>
        </w:rPr>
        <w:t>开发、</w:t>
      </w:r>
      <w:r>
        <w:rPr>
          <w:rFonts w:ascii="等线 Light" w:eastAsia="宋体" w:hAnsi="等线 Light"/>
        </w:rPr>
        <w:t>支持</w:t>
      </w:r>
      <w:r>
        <w:rPr>
          <w:rFonts w:ascii="等线 Light" w:eastAsia="宋体" w:hAnsi="等线 Light" w:hint="eastAsia"/>
        </w:rPr>
        <w:t>、安装</w:t>
      </w:r>
      <w:r>
        <w:rPr>
          <w:rFonts w:ascii="等线 Light" w:eastAsia="宋体" w:hAnsi="等线 Light"/>
        </w:rPr>
        <w:t>和维护上的应用</w:t>
      </w:r>
      <w:r>
        <w:rPr>
          <w:rFonts w:ascii="等线 Light" w:eastAsia="宋体" w:hAnsi="等线 Light"/>
        </w:rPr>
        <w:t xml:space="preserve">. </w:t>
      </w:r>
    </w:p>
    <w:p w:rsidR="00BC01CE" w:rsidRDefault="00155EF6">
      <w:pPr>
        <w:spacing w:line="360" w:lineRule="auto"/>
        <w:ind w:firstLine="378"/>
        <w:rPr>
          <w:rFonts w:ascii="等线 Light" w:eastAsia="宋体" w:hAnsi="等线 Light"/>
        </w:rPr>
      </w:pPr>
      <w:r>
        <w:rPr>
          <w:rFonts w:ascii="等线 Light" w:eastAsia="宋体" w:hAnsi="等线 Light"/>
        </w:rPr>
        <w:t>[3] ISO9001</w:t>
      </w:r>
      <w:r>
        <w:rPr>
          <w:rFonts w:ascii="等线 Light" w:eastAsia="宋体" w:hAnsi="等线 Light" w:hint="eastAsia"/>
        </w:rPr>
        <w:t>标准</w:t>
      </w:r>
      <w:r>
        <w:rPr>
          <w:rFonts w:ascii="等线 Light" w:eastAsia="宋体" w:hAnsi="等线 Light"/>
        </w:rPr>
        <w:t>文档模板</w:t>
      </w:r>
      <w:r>
        <w:rPr>
          <w:rFonts w:ascii="等线 Light" w:eastAsia="宋体" w:hAnsi="等线 Light"/>
        </w:rPr>
        <w:t>.</w:t>
      </w:r>
      <w:r>
        <w:rPr>
          <w:rFonts w:ascii="等线 Light" w:eastAsia="宋体" w:hAnsi="等线 Light" w:hint="eastAsia"/>
        </w:rPr>
        <w:t>《需求</w:t>
      </w:r>
      <w:r>
        <w:rPr>
          <w:rFonts w:ascii="等线 Light" w:eastAsia="宋体" w:hAnsi="等线 Light"/>
        </w:rPr>
        <w:t>分析</w:t>
      </w:r>
      <w:r>
        <w:rPr>
          <w:rFonts w:ascii="等线 Light" w:eastAsia="宋体" w:hAnsi="等线 Light" w:hint="eastAsia"/>
        </w:rPr>
        <w:t>》</w:t>
      </w:r>
    </w:p>
    <w:p w:rsidR="00BC01CE" w:rsidRDefault="00155EF6">
      <w:pPr>
        <w:spacing w:line="360" w:lineRule="auto"/>
        <w:ind w:firstLineChars="180" w:firstLine="378"/>
        <w:rPr>
          <w:rFonts w:ascii="等线 Light" w:eastAsia="宋体" w:hAnsi="等线 Light"/>
          <w:szCs w:val="24"/>
        </w:rPr>
      </w:pPr>
      <w:r>
        <w:rPr>
          <w:rFonts w:ascii="等线 Light" w:eastAsia="宋体" w:hAnsi="等线 Light" w:hint="eastAsia"/>
          <w:szCs w:val="24"/>
        </w:rPr>
        <w:t>[</w:t>
      </w:r>
      <w:r>
        <w:rPr>
          <w:rFonts w:ascii="等线 Light" w:eastAsia="宋体" w:hAnsi="等线 Light"/>
          <w:szCs w:val="24"/>
        </w:rPr>
        <w:t xml:space="preserve">4] </w:t>
      </w:r>
      <w:r>
        <w:rPr>
          <w:rFonts w:ascii="等线 Light" w:eastAsia="宋体" w:hAnsi="等线 Light" w:hint="eastAsia"/>
          <w:szCs w:val="24"/>
        </w:rPr>
        <w:t>C2-PRD-</w:t>
      </w:r>
      <w:r>
        <w:rPr>
          <w:rFonts w:ascii="等线 Light" w:eastAsia="宋体" w:hAnsi="等线 Light" w:hint="eastAsia"/>
          <w:szCs w:val="24"/>
        </w:rPr>
        <w:t>项目描述</w:t>
      </w:r>
      <w:r>
        <w:rPr>
          <w:rFonts w:ascii="等线 Light" w:eastAsia="宋体" w:hAnsi="等线 Light" w:hint="eastAsia"/>
          <w:szCs w:val="24"/>
        </w:rPr>
        <w:t>-201</w:t>
      </w:r>
      <w:r>
        <w:rPr>
          <w:rFonts w:ascii="等线 Light" w:eastAsia="宋体" w:hAnsi="等线 Light"/>
          <w:szCs w:val="24"/>
        </w:rPr>
        <w:t>8</w:t>
      </w:r>
    </w:p>
    <w:p w:rsidR="00BC01CE" w:rsidRDefault="00155EF6">
      <w:pPr>
        <w:spacing w:line="360" w:lineRule="auto"/>
        <w:ind w:firstLineChars="180" w:firstLine="378"/>
        <w:rPr>
          <w:rFonts w:ascii="等线 Light" w:eastAsia="宋体" w:hAnsi="等线 Light"/>
          <w:szCs w:val="24"/>
        </w:rPr>
      </w:pPr>
      <w:r>
        <w:rPr>
          <w:rFonts w:ascii="等线 Light" w:eastAsia="宋体" w:hAnsi="等线 Light" w:hint="eastAsia"/>
          <w:szCs w:val="24"/>
        </w:rPr>
        <w:t>[</w:t>
      </w:r>
      <w:r>
        <w:rPr>
          <w:rFonts w:ascii="等线 Light" w:eastAsia="宋体" w:hAnsi="等线 Light"/>
          <w:szCs w:val="24"/>
        </w:rPr>
        <w:t>5</w:t>
      </w:r>
      <w:r>
        <w:rPr>
          <w:rFonts w:ascii="等线 Light" w:eastAsia="宋体" w:hAnsi="等线 Light" w:hint="eastAsia"/>
          <w:szCs w:val="24"/>
        </w:rPr>
        <w:t>]</w:t>
      </w:r>
      <w:r>
        <w:rPr>
          <w:rFonts w:ascii="等线 Light" w:eastAsia="宋体" w:hAnsi="等线 Light"/>
          <w:szCs w:val="24"/>
        </w:rPr>
        <w:t xml:space="preserve"> </w:t>
      </w:r>
      <w:r>
        <w:rPr>
          <w:rFonts w:ascii="等线 Light" w:eastAsia="宋体" w:hAnsi="等线 Light" w:hint="eastAsia"/>
          <w:szCs w:val="24"/>
        </w:rPr>
        <w:t>张海藩</w:t>
      </w:r>
      <w:r>
        <w:rPr>
          <w:rFonts w:ascii="等线 Light" w:eastAsia="宋体" w:hAnsi="等线 Light" w:hint="eastAsia"/>
          <w:szCs w:val="24"/>
        </w:rPr>
        <w:t>,</w:t>
      </w:r>
      <w:r>
        <w:rPr>
          <w:rFonts w:ascii="等线 Light" w:eastAsia="宋体" w:hAnsi="等线 Light" w:hint="eastAsia"/>
          <w:szCs w:val="24"/>
        </w:rPr>
        <w:t>牟永敏</w:t>
      </w:r>
      <w:r>
        <w:rPr>
          <w:rFonts w:ascii="等线 Light" w:eastAsia="宋体" w:hAnsi="等线 Light" w:hint="eastAsia"/>
          <w:szCs w:val="24"/>
        </w:rPr>
        <w:t>.</w:t>
      </w:r>
      <w:r>
        <w:rPr>
          <w:rFonts w:ascii="等线 Light" w:eastAsia="宋体" w:hAnsi="等线 Light" w:hint="eastAsia"/>
          <w:szCs w:val="24"/>
        </w:rPr>
        <w:t>软件工程导论（第六版）</w:t>
      </w:r>
    </w:p>
    <w:p w:rsidR="00BC01CE" w:rsidRDefault="00155EF6">
      <w:pPr>
        <w:ind w:firstLine="378"/>
      </w:pPr>
      <w:r>
        <w:rPr>
          <w:rFonts w:hint="eastAsia"/>
        </w:rPr>
        <w:t>注</w:t>
      </w:r>
      <w:r>
        <w:t>：</w:t>
      </w:r>
      <w:r>
        <w:rPr>
          <w:rFonts w:hint="eastAsia"/>
        </w:rPr>
        <w:t>本</w:t>
      </w:r>
      <w:r>
        <w:t>文档主要</w:t>
      </w:r>
      <w:r>
        <w:rPr>
          <w:rFonts w:hint="eastAsia"/>
        </w:rPr>
        <w:t>参考</w:t>
      </w:r>
      <w:r>
        <w:rPr>
          <w:rFonts w:ascii="等线 Light" w:eastAsia="宋体" w:hAnsi="等线 Light"/>
        </w:rPr>
        <w:t>ISO9001</w:t>
      </w:r>
      <w:r>
        <w:rPr>
          <w:rFonts w:hint="eastAsia"/>
        </w:rPr>
        <w:t>标准</w:t>
      </w:r>
    </w:p>
    <w:p w:rsidR="00BC01CE" w:rsidRDefault="00BC01CE">
      <w:pPr>
        <w:spacing w:line="360" w:lineRule="auto"/>
        <w:rPr>
          <w:rFonts w:asciiTheme="minorEastAsia" w:hAnsiTheme="minorEastAsia"/>
          <w:sz w:val="24"/>
          <w:szCs w:val="24"/>
        </w:rPr>
      </w:pPr>
    </w:p>
    <w:p w:rsidR="00BC01CE" w:rsidRDefault="00155EF6">
      <w:pPr>
        <w:pStyle w:val="1"/>
        <w:spacing w:line="360" w:lineRule="auto"/>
      </w:pPr>
      <w:bookmarkStart w:id="59" w:name="_Toc529634254"/>
      <w:r>
        <w:rPr>
          <w:rFonts w:asciiTheme="majorEastAsia" w:hAnsiTheme="majorEastAsia" w:cstheme="majorHAnsi" w:hint="eastAsia"/>
        </w:rPr>
        <w:t>2</w:t>
      </w:r>
      <w:r>
        <w:rPr>
          <w:rFonts w:asciiTheme="majorEastAsia" w:hAnsiTheme="majorEastAsia" w:cstheme="majorHAnsi"/>
        </w:rPr>
        <w:t xml:space="preserve"> </w:t>
      </w:r>
      <w:r>
        <w:rPr>
          <w:rFonts w:asciiTheme="majorEastAsia" w:hAnsiTheme="majorEastAsia" w:cstheme="majorHAnsi" w:hint="eastAsia"/>
        </w:rPr>
        <w:t>项目概述</w:t>
      </w:r>
      <w:bookmarkEnd w:id="59"/>
    </w:p>
    <w:p w:rsidR="00BC01CE" w:rsidRDefault="00155EF6">
      <w:pPr>
        <w:pStyle w:val="2"/>
        <w:spacing w:line="360" w:lineRule="auto"/>
      </w:pPr>
      <w:bookmarkStart w:id="60" w:name="_Toc529634255"/>
      <w:r>
        <w:rPr>
          <w:rFonts w:hint="eastAsia"/>
        </w:rPr>
        <w:t>2.</w:t>
      </w:r>
      <w:r>
        <w:rPr>
          <w:rFonts w:hint="eastAsia"/>
        </w:rPr>
        <w:t>1</w:t>
      </w:r>
      <w:r>
        <w:t xml:space="preserve"> </w:t>
      </w:r>
      <w:r>
        <w:rPr>
          <w:rFonts w:hint="eastAsia"/>
        </w:rPr>
        <w:t>工作内容</w:t>
      </w:r>
      <w:bookmarkEnd w:id="60"/>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4948"/>
        <w:gridCol w:w="1439"/>
      </w:tblGrid>
      <w:tr w:rsidR="00BC01CE">
        <w:tc>
          <w:tcPr>
            <w:tcW w:w="2135" w:type="dxa"/>
          </w:tcPr>
          <w:p w:rsidR="00BC01CE" w:rsidRDefault="00155EF6">
            <w:pPr>
              <w:spacing w:line="360" w:lineRule="auto"/>
              <w:jc w:val="center"/>
              <w:rPr>
                <w:b/>
                <w:bCs/>
                <w:color w:val="000000"/>
                <w:sz w:val="24"/>
                <w:szCs w:val="21"/>
              </w:rPr>
            </w:pPr>
            <w:r>
              <w:rPr>
                <w:rFonts w:hint="eastAsia"/>
                <w:b/>
                <w:bCs/>
                <w:color w:val="000000"/>
                <w:sz w:val="24"/>
                <w:szCs w:val="21"/>
              </w:rPr>
              <w:t>里程碑</w:t>
            </w:r>
          </w:p>
        </w:tc>
        <w:tc>
          <w:tcPr>
            <w:tcW w:w="4948" w:type="dxa"/>
          </w:tcPr>
          <w:p w:rsidR="00BC01CE" w:rsidRDefault="00155EF6">
            <w:pPr>
              <w:spacing w:line="360" w:lineRule="auto"/>
              <w:jc w:val="center"/>
              <w:rPr>
                <w:b/>
                <w:bCs/>
                <w:color w:val="000000"/>
                <w:sz w:val="24"/>
                <w:szCs w:val="21"/>
              </w:rPr>
            </w:pPr>
            <w:r>
              <w:rPr>
                <w:rFonts w:hint="eastAsia"/>
                <w:b/>
                <w:bCs/>
                <w:color w:val="000000"/>
                <w:sz w:val="24"/>
                <w:szCs w:val="21"/>
              </w:rPr>
              <w:t>需提交文件</w:t>
            </w:r>
          </w:p>
        </w:tc>
        <w:tc>
          <w:tcPr>
            <w:tcW w:w="1439" w:type="dxa"/>
          </w:tcPr>
          <w:p w:rsidR="00BC01CE" w:rsidRDefault="00155EF6">
            <w:pPr>
              <w:spacing w:line="360" w:lineRule="auto"/>
              <w:jc w:val="center"/>
              <w:rPr>
                <w:b/>
                <w:bCs/>
                <w:color w:val="000000"/>
                <w:sz w:val="24"/>
                <w:szCs w:val="21"/>
              </w:rPr>
            </w:pPr>
            <w:r>
              <w:rPr>
                <w:rFonts w:hint="eastAsia"/>
                <w:b/>
                <w:bCs/>
                <w:color w:val="000000"/>
                <w:sz w:val="24"/>
                <w:szCs w:val="21"/>
              </w:rPr>
              <w:t>负责人</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0</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项目可行性报告</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沈启航</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M1</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项目章程、项目总体计划、需求工程计划</w:t>
            </w:r>
            <w:r>
              <w:rPr>
                <w:rFonts w:asciiTheme="minorEastAsia" w:hAnsiTheme="minorEastAsia"/>
                <w:szCs w:val="21"/>
              </w:rPr>
              <w:t>-</w:t>
            </w:r>
            <w:r>
              <w:rPr>
                <w:rFonts w:asciiTheme="minorEastAsia" w:hAnsiTheme="minorEastAsia" w:hint="eastAsia"/>
                <w:szCs w:val="21"/>
              </w:rPr>
              <w:t>初步</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沈启航</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2</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QA</w:t>
            </w:r>
            <w:r>
              <w:rPr>
                <w:rFonts w:asciiTheme="minorEastAsia" w:hAnsiTheme="minorEastAsia"/>
                <w:szCs w:val="21"/>
              </w:rPr>
              <w:t>计划</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杨以恒</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3</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需求工程计划修改及评审</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叶柏成</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4</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软件需求规格说明书</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叶柏成</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5</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软件需求规格说明书修改及评审</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骆佳俊</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6</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软件需求变更文档</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叶柏成</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7</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软件需求变更文档修改及评审</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骆佳俊</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8</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系统设计与实现计划</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沈启航</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9</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软件概要设计说明</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杨以恒</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lastRenderedPageBreak/>
              <w:t>M</w:t>
            </w:r>
            <w:r>
              <w:rPr>
                <w:rFonts w:ascii="等线 Light" w:eastAsia="等线 Light" w:hAnsi="等线 Light"/>
                <w:szCs w:val="21"/>
              </w:rPr>
              <w:t>10</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测试计划、安装部署计划、培训计划、系统维护计划</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徐哲远</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11</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项目总结报告</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沈启航</w:t>
            </w:r>
          </w:p>
        </w:tc>
      </w:tr>
      <w:tr w:rsidR="00BC01CE">
        <w:tc>
          <w:tcPr>
            <w:tcW w:w="2135" w:type="dxa"/>
          </w:tcPr>
          <w:p w:rsidR="00BC01CE" w:rsidRDefault="00155EF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12</w:t>
            </w:r>
          </w:p>
        </w:tc>
        <w:tc>
          <w:tcPr>
            <w:tcW w:w="4948" w:type="dxa"/>
          </w:tcPr>
          <w:p w:rsidR="00BC01CE" w:rsidRDefault="00155EF6">
            <w:pPr>
              <w:rPr>
                <w:rFonts w:asciiTheme="minorEastAsia" w:hAnsiTheme="minorEastAsia"/>
                <w:szCs w:val="21"/>
              </w:rPr>
            </w:pPr>
            <w:r>
              <w:rPr>
                <w:rFonts w:asciiTheme="minorEastAsia" w:hAnsiTheme="minorEastAsia" w:hint="eastAsia"/>
                <w:szCs w:val="21"/>
              </w:rPr>
              <w:t>经验总结</w:t>
            </w:r>
          </w:p>
        </w:tc>
        <w:tc>
          <w:tcPr>
            <w:tcW w:w="1439" w:type="dxa"/>
          </w:tcPr>
          <w:p w:rsidR="00BC01CE" w:rsidRDefault="00155EF6">
            <w:pPr>
              <w:rPr>
                <w:rFonts w:asciiTheme="minorEastAsia" w:hAnsiTheme="minorEastAsia"/>
                <w:szCs w:val="21"/>
              </w:rPr>
            </w:pPr>
            <w:r>
              <w:rPr>
                <w:rFonts w:asciiTheme="minorEastAsia" w:hAnsiTheme="minorEastAsia" w:hint="eastAsia"/>
                <w:szCs w:val="21"/>
              </w:rPr>
              <w:t>徐哲远</w:t>
            </w:r>
          </w:p>
        </w:tc>
      </w:tr>
    </w:tbl>
    <w:p w:rsidR="00BC01CE" w:rsidRDefault="00155EF6">
      <w:pPr>
        <w:pStyle w:val="2"/>
        <w:spacing w:line="360" w:lineRule="auto"/>
      </w:pPr>
      <w:bookmarkStart w:id="61" w:name="_Toc529634256"/>
      <w:r>
        <w:rPr>
          <w:rFonts w:hint="eastAsia"/>
        </w:rPr>
        <w:t>2.</w:t>
      </w:r>
      <w:r>
        <w:rPr>
          <w:rFonts w:hint="eastAsia"/>
        </w:rPr>
        <w:t>2</w:t>
      </w:r>
      <w:r>
        <w:t xml:space="preserve"> </w:t>
      </w:r>
      <w:r>
        <w:rPr>
          <w:rFonts w:hint="eastAsia"/>
        </w:rPr>
        <w:t>主要参与</w:t>
      </w:r>
      <w:r>
        <w:rPr>
          <w:rFonts w:hint="eastAsia"/>
        </w:rPr>
        <w:t>人员</w:t>
      </w:r>
      <w:bookmarkEnd w:id="61"/>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8"/>
        <w:gridCol w:w="967"/>
        <w:gridCol w:w="1488"/>
        <w:gridCol w:w="1500"/>
        <w:gridCol w:w="1267"/>
        <w:gridCol w:w="2339"/>
      </w:tblGrid>
      <w:tr w:rsidR="00BC01CE">
        <w:tc>
          <w:tcPr>
            <w:tcW w:w="958" w:type="dxa"/>
          </w:tcPr>
          <w:p w:rsidR="00BC01CE" w:rsidRDefault="00155EF6">
            <w:pPr>
              <w:spacing w:line="360" w:lineRule="auto"/>
              <w:jc w:val="center"/>
              <w:rPr>
                <w:b/>
                <w:bCs/>
                <w:color w:val="000000"/>
                <w:sz w:val="24"/>
                <w:szCs w:val="21"/>
              </w:rPr>
            </w:pPr>
            <w:r>
              <w:rPr>
                <w:rFonts w:hint="eastAsia"/>
                <w:b/>
                <w:bCs/>
                <w:color w:val="000000"/>
                <w:sz w:val="24"/>
                <w:szCs w:val="21"/>
              </w:rPr>
              <w:t>姓名</w:t>
            </w:r>
          </w:p>
        </w:tc>
        <w:tc>
          <w:tcPr>
            <w:tcW w:w="967" w:type="dxa"/>
          </w:tcPr>
          <w:p w:rsidR="00BC01CE" w:rsidRDefault="00155EF6">
            <w:pPr>
              <w:spacing w:line="360" w:lineRule="auto"/>
              <w:jc w:val="center"/>
              <w:rPr>
                <w:b/>
                <w:bCs/>
                <w:color w:val="000000"/>
                <w:sz w:val="24"/>
                <w:szCs w:val="21"/>
              </w:rPr>
            </w:pPr>
            <w:r>
              <w:rPr>
                <w:rFonts w:hint="eastAsia"/>
                <w:b/>
                <w:bCs/>
                <w:color w:val="000000"/>
                <w:sz w:val="24"/>
                <w:szCs w:val="21"/>
              </w:rPr>
              <w:t>岗位</w:t>
            </w:r>
          </w:p>
        </w:tc>
        <w:tc>
          <w:tcPr>
            <w:tcW w:w="1488" w:type="dxa"/>
          </w:tcPr>
          <w:p w:rsidR="00BC01CE" w:rsidRDefault="00155EF6">
            <w:pPr>
              <w:spacing w:line="360" w:lineRule="auto"/>
              <w:jc w:val="center"/>
              <w:rPr>
                <w:b/>
                <w:bCs/>
                <w:color w:val="000000"/>
                <w:sz w:val="24"/>
                <w:szCs w:val="21"/>
              </w:rPr>
            </w:pPr>
            <w:r>
              <w:rPr>
                <w:rFonts w:hint="eastAsia"/>
                <w:b/>
                <w:bCs/>
                <w:color w:val="000000"/>
                <w:sz w:val="24"/>
                <w:szCs w:val="21"/>
              </w:rPr>
              <w:t>电话</w:t>
            </w:r>
          </w:p>
        </w:tc>
        <w:tc>
          <w:tcPr>
            <w:tcW w:w="1500" w:type="dxa"/>
          </w:tcPr>
          <w:p w:rsidR="00BC01CE" w:rsidRDefault="00155EF6">
            <w:pPr>
              <w:spacing w:line="360" w:lineRule="auto"/>
              <w:jc w:val="center"/>
              <w:rPr>
                <w:b/>
                <w:bCs/>
                <w:color w:val="000000"/>
                <w:sz w:val="24"/>
                <w:szCs w:val="21"/>
              </w:rPr>
            </w:pPr>
            <w:r>
              <w:rPr>
                <w:rFonts w:hint="eastAsia"/>
                <w:b/>
                <w:bCs/>
                <w:color w:val="000000"/>
                <w:sz w:val="24"/>
                <w:szCs w:val="21"/>
              </w:rPr>
              <w:t>邮箱</w:t>
            </w:r>
          </w:p>
        </w:tc>
        <w:tc>
          <w:tcPr>
            <w:tcW w:w="1267" w:type="dxa"/>
          </w:tcPr>
          <w:p w:rsidR="00BC01CE" w:rsidRDefault="00155EF6">
            <w:pPr>
              <w:spacing w:line="360" w:lineRule="auto"/>
              <w:jc w:val="center"/>
              <w:rPr>
                <w:b/>
                <w:bCs/>
                <w:color w:val="000000"/>
                <w:sz w:val="24"/>
                <w:szCs w:val="21"/>
              </w:rPr>
            </w:pPr>
            <w:r>
              <w:rPr>
                <w:rFonts w:hint="eastAsia"/>
                <w:b/>
                <w:bCs/>
                <w:color w:val="000000"/>
                <w:sz w:val="24"/>
                <w:szCs w:val="21"/>
              </w:rPr>
              <w:t>地址</w:t>
            </w:r>
          </w:p>
        </w:tc>
        <w:tc>
          <w:tcPr>
            <w:tcW w:w="2339" w:type="dxa"/>
          </w:tcPr>
          <w:p w:rsidR="00BC01CE" w:rsidRDefault="00155EF6">
            <w:pPr>
              <w:spacing w:line="360" w:lineRule="auto"/>
              <w:jc w:val="center"/>
              <w:rPr>
                <w:b/>
                <w:bCs/>
                <w:color w:val="000000"/>
                <w:sz w:val="24"/>
                <w:szCs w:val="21"/>
              </w:rPr>
            </w:pPr>
            <w:r>
              <w:rPr>
                <w:rFonts w:hint="eastAsia"/>
                <w:b/>
                <w:bCs/>
                <w:color w:val="000000"/>
                <w:sz w:val="24"/>
                <w:szCs w:val="21"/>
              </w:rPr>
              <w:t>掌握</w:t>
            </w:r>
            <w:r>
              <w:rPr>
                <w:b/>
                <w:bCs/>
                <w:color w:val="000000"/>
                <w:sz w:val="24"/>
                <w:szCs w:val="21"/>
              </w:rPr>
              <w:t>技能</w:t>
            </w:r>
          </w:p>
        </w:tc>
      </w:tr>
      <w:tr w:rsidR="00BC01CE">
        <w:tc>
          <w:tcPr>
            <w:tcW w:w="958" w:type="dxa"/>
          </w:tcPr>
          <w:p w:rsidR="00BC01CE" w:rsidRDefault="00155EF6">
            <w:pPr>
              <w:spacing w:line="360" w:lineRule="auto"/>
            </w:pPr>
            <w:r>
              <w:rPr>
                <w:rFonts w:hint="eastAsia"/>
              </w:rPr>
              <w:t>沈启航</w:t>
            </w:r>
          </w:p>
        </w:tc>
        <w:tc>
          <w:tcPr>
            <w:tcW w:w="967" w:type="dxa"/>
          </w:tcPr>
          <w:p w:rsidR="00BC01CE" w:rsidRDefault="00155EF6">
            <w:pPr>
              <w:spacing w:line="360" w:lineRule="auto"/>
            </w:pPr>
            <w:r>
              <w:rPr>
                <w:rFonts w:hint="eastAsia"/>
              </w:rPr>
              <w:t>项目经理</w:t>
            </w:r>
          </w:p>
        </w:tc>
        <w:tc>
          <w:tcPr>
            <w:tcW w:w="1488" w:type="dxa"/>
          </w:tcPr>
          <w:p w:rsidR="00BC01CE" w:rsidRDefault="00155EF6">
            <w:pPr>
              <w:spacing w:line="360" w:lineRule="auto"/>
            </w:pPr>
            <w:r>
              <w:rPr>
                <w:rFonts w:hint="eastAsia"/>
              </w:rPr>
              <w:t>15988122404</w:t>
            </w:r>
          </w:p>
        </w:tc>
        <w:tc>
          <w:tcPr>
            <w:tcW w:w="1500" w:type="dxa"/>
          </w:tcPr>
          <w:p w:rsidR="00BC01CE" w:rsidRDefault="00155EF6">
            <w:pPr>
              <w:spacing w:line="360" w:lineRule="auto"/>
            </w:pPr>
            <w:r>
              <w:rPr>
                <w:rFonts w:ascii="Times New Roman" w:hAnsi="Times New Roman" w:cs="Times New Roman" w:hint="eastAsia"/>
                <w:szCs w:val="24"/>
              </w:rPr>
              <w:t>31601404</w:t>
            </w:r>
            <w:r>
              <w:rPr>
                <w:rFonts w:ascii="Times New Roman" w:hAnsi="Times New Roman" w:cs="Times New Roman"/>
                <w:szCs w:val="24"/>
              </w:rPr>
              <w:t>@stu.zucc.edu.cn</w:t>
            </w:r>
          </w:p>
        </w:tc>
        <w:tc>
          <w:tcPr>
            <w:tcW w:w="1267" w:type="dxa"/>
          </w:tcPr>
          <w:p w:rsidR="00BC01CE" w:rsidRDefault="00155EF6">
            <w:pPr>
              <w:spacing w:line="360" w:lineRule="auto"/>
            </w:pPr>
            <w:r>
              <w:rPr>
                <w:rFonts w:hint="eastAsia"/>
              </w:rPr>
              <w:t>弘毅</w:t>
            </w:r>
            <w:r>
              <w:rPr>
                <w:rFonts w:hint="eastAsia"/>
              </w:rPr>
              <w:t>B1-614</w:t>
            </w:r>
          </w:p>
        </w:tc>
        <w:tc>
          <w:tcPr>
            <w:tcW w:w="2339" w:type="dxa"/>
          </w:tcPr>
          <w:p w:rsidR="00BC01CE" w:rsidRDefault="00155EF6">
            <w:pPr>
              <w:spacing w:line="360" w:lineRule="auto"/>
            </w:pPr>
            <w:r>
              <w:rPr>
                <w:rFonts w:hint="eastAsia"/>
              </w:rPr>
              <w:t>具有</w:t>
            </w:r>
            <w:r>
              <w:t>良好的沟通能力与组织能力</w:t>
            </w:r>
            <w:r>
              <w:rPr>
                <w:rFonts w:hint="eastAsia"/>
              </w:rPr>
              <w:t>；</w:t>
            </w:r>
          </w:p>
          <w:p w:rsidR="00BC01CE" w:rsidRDefault="00155EF6">
            <w:pPr>
              <w:spacing w:line="360" w:lineRule="auto"/>
            </w:pPr>
            <w:r>
              <w:rPr>
                <w:rFonts w:hint="eastAsia"/>
              </w:rPr>
              <w:t>了解</w:t>
            </w:r>
            <w:proofErr w:type="spellStart"/>
            <w:r>
              <w:t>GIt</w:t>
            </w:r>
            <w:proofErr w:type="spellEnd"/>
            <w:r>
              <w:t xml:space="preserve"> </w:t>
            </w:r>
            <w:r>
              <w:rPr>
                <w:rFonts w:hint="eastAsia"/>
              </w:rPr>
              <w:t>版本</w:t>
            </w:r>
            <w:r>
              <w:t>控制工具</w:t>
            </w:r>
            <w:r>
              <w:rPr>
                <w:rFonts w:hint="eastAsia"/>
              </w:rPr>
              <w:t>的</w:t>
            </w:r>
            <w:r>
              <w:t>使用方法，了解项目开发结构；</w:t>
            </w:r>
          </w:p>
          <w:p w:rsidR="00BC01CE" w:rsidRDefault="00155EF6">
            <w:pPr>
              <w:spacing w:line="360" w:lineRule="auto"/>
            </w:pPr>
            <w:r>
              <w:rPr>
                <w:rFonts w:hint="eastAsia"/>
              </w:rPr>
              <w:t>了解</w:t>
            </w:r>
            <w:r>
              <w:t>瀑布模型</w:t>
            </w:r>
            <w:r>
              <w:rPr>
                <w:rFonts w:hint="eastAsia"/>
              </w:rPr>
              <w:t>的</w:t>
            </w:r>
            <w:r>
              <w:t>开发过程；</w:t>
            </w:r>
          </w:p>
        </w:tc>
      </w:tr>
      <w:tr w:rsidR="00BC01CE">
        <w:tc>
          <w:tcPr>
            <w:tcW w:w="958" w:type="dxa"/>
          </w:tcPr>
          <w:p w:rsidR="00BC01CE" w:rsidRDefault="00155EF6">
            <w:pPr>
              <w:spacing w:line="360" w:lineRule="auto"/>
            </w:pPr>
            <w:r>
              <w:rPr>
                <w:rFonts w:hint="eastAsia"/>
              </w:rPr>
              <w:t>杨以恒</w:t>
            </w:r>
          </w:p>
        </w:tc>
        <w:tc>
          <w:tcPr>
            <w:tcW w:w="967" w:type="dxa"/>
          </w:tcPr>
          <w:p w:rsidR="00BC01CE" w:rsidRDefault="00155EF6">
            <w:pPr>
              <w:spacing w:line="360" w:lineRule="auto"/>
            </w:pPr>
            <w:r>
              <w:rPr>
                <w:rFonts w:hint="eastAsia"/>
              </w:rPr>
              <w:t>质量保证员</w:t>
            </w:r>
          </w:p>
        </w:tc>
        <w:tc>
          <w:tcPr>
            <w:tcW w:w="1488" w:type="dxa"/>
          </w:tcPr>
          <w:p w:rsidR="00BC01CE" w:rsidRDefault="00155EF6">
            <w:pPr>
              <w:spacing w:line="360" w:lineRule="auto"/>
            </w:pPr>
            <w:r>
              <w:rPr>
                <w:rFonts w:hint="eastAsia"/>
              </w:rPr>
              <w:t>18989678901</w:t>
            </w:r>
          </w:p>
        </w:tc>
        <w:tc>
          <w:tcPr>
            <w:tcW w:w="1500" w:type="dxa"/>
          </w:tcPr>
          <w:p w:rsidR="00BC01CE" w:rsidRDefault="00155EF6">
            <w:pPr>
              <w:spacing w:line="360" w:lineRule="auto"/>
            </w:pPr>
            <w:r>
              <w:rPr>
                <w:rFonts w:ascii="Times New Roman" w:hAnsi="Times New Roman" w:cs="Times New Roman" w:hint="eastAsia"/>
                <w:szCs w:val="24"/>
              </w:rPr>
              <w:t>31601410</w:t>
            </w:r>
            <w:r>
              <w:rPr>
                <w:rFonts w:ascii="Times New Roman" w:hAnsi="Times New Roman" w:cs="Times New Roman"/>
                <w:szCs w:val="24"/>
              </w:rPr>
              <w:t>@stu.zucc.edu.cn</w:t>
            </w:r>
          </w:p>
        </w:tc>
        <w:tc>
          <w:tcPr>
            <w:tcW w:w="1267" w:type="dxa"/>
          </w:tcPr>
          <w:p w:rsidR="00BC01CE" w:rsidRDefault="00155EF6">
            <w:pPr>
              <w:spacing w:line="360" w:lineRule="auto"/>
            </w:pPr>
            <w:r>
              <w:rPr>
                <w:rFonts w:hint="eastAsia"/>
              </w:rPr>
              <w:t>弘毅</w:t>
            </w:r>
            <w:r>
              <w:rPr>
                <w:rFonts w:hint="eastAsia"/>
              </w:rPr>
              <w:t>B1-615</w:t>
            </w:r>
          </w:p>
        </w:tc>
        <w:tc>
          <w:tcPr>
            <w:tcW w:w="2339" w:type="dxa"/>
          </w:tcPr>
          <w:p w:rsidR="00BC01CE" w:rsidRDefault="00155EF6">
            <w:pPr>
              <w:spacing w:line="360" w:lineRule="auto"/>
            </w:pPr>
            <w:r>
              <w:rPr>
                <w:rFonts w:hint="eastAsia"/>
              </w:rPr>
              <w:t>有一定</w:t>
            </w:r>
            <w:r>
              <w:t>的开发经验；</w:t>
            </w:r>
          </w:p>
          <w:p w:rsidR="00BC01CE" w:rsidRDefault="00155EF6">
            <w:pPr>
              <w:spacing w:line="360" w:lineRule="auto"/>
            </w:pPr>
            <w:r>
              <w:rPr>
                <w:rFonts w:hint="eastAsia"/>
              </w:rPr>
              <w:t>有一定</w:t>
            </w:r>
            <w:r>
              <w:t>的美工设计经验，</w:t>
            </w:r>
            <w:r>
              <w:rPr>
                <w:rFonts w:hint="eastAsia"/>
              </w:rPr>
              <w:t>熟悉</w:t>
            </w:r>
            <w:r>
              <w:t>Photoshop</w:t>
            </w:r>
            <w:r>
              <w:t>及类似工具使用；</w:t>
            </w:r>
          </w:p>
          <w:p w:rsidR="00BC01CE" w:rsidRDefault="00155EF6">
            <w:pPr>
              <w:spacing w:line="360" w:lineRule="auto"/>
            </w:pPr>
            <w:r>
              <w:rPr>
                <w:rFonts w:hint="eastAsia"/>
              </w:rPr>
              <w:t>了解</w:t>
            </w:r>
            <w:r>
              <w:t>瀑布模型</w:t>
            </w:r>
            <w:r>
              <w:rPr>
                <w:rFonts w:hint="eastAsia"/>
              </w:rPr>
              <w:t>的</w:t>
            </w:r>
            <w:r>
              <w:t>开发过程；</w:t>
            </w:r>
          </w:p>
        </w:tc>
      </w:tr>
      <w:tr w:rsidR="00BC01CE">
        <w:tc>
          <w:tcPr>
            <w:tcW w:w="958" w:type="dxa"/>
          </w:tcPr>
          <w:p w:rsidR="00BC01CE" w:rsidRDefault="00155EF6">
            <w:pPr>
              <w:spacing w:line="360" w:lineRule="auto"/>
            </w:pPr>
            <w:r>
              <w:rPr>
                <w:rFonts w:hint="eastAsia"/>
              </w:rPr>
              <w:t>叶柏成</w:t>
            </w:r>
          </w:p>
        </w:tc>
        <w:tc>
          <w:tcPr>
            <w:tcW w:w="967" w:type="dxa"/>
          </w:tcPr>
          <w:p w:rsidR="00BC01CE" w:rsidRDefault="00155EF6">
            <w:pPr>
              <w:spacing w:line="360" w:lineRule="auto"/>
            </w:pPr>
            <w:r>
              <w:rPr>
                <w:rFonts w:hint="eastAsia"/>
              </w:rPr>
              <w:t>配置管理员</w:t>
            </w:r>
          </w:p>
        </w:tc>
        <w:tc>
          <w:tcPr>
            <w:tcW w:w="1488" w:type="dxa"/>
          </w:tcPr>
          <w:p w:rsidR="00BC01CE" w:rsidRDefault="00155EF6">
            <w:pPr>
              <w:spacing w:line="360" w:lineRule="auto"/>
            </w:pPr>
            <w:r>
              <w:rPr>
                <w:rFonts w:hint="eastAsia"/>
              </w:rPr>
              <w:t>13588025779</w:t>
            </w:r>
          </w:p>
        </w:tc>
        <w:tc>
          <w:tcPr>
            <w:tcW w:w="1500" w:type="dxa"/>
          </w:tcPr>
          <w:p w:rsidR="00BC01CE" w:rsidRDefault="00155EF6">
            <w:pPr>
              <w:spacing w:line="360" w:lineRule="auto"/>
            </w:pPr>
            <w:r>
              <w:rPr>
                <w:rFonts w:ascii="Times New Roman" w:hAnsi="Times New Roman" w:cs="Times New Roman" w:hint="eastAsia"/>
                <w:szCs w:val="24"/>
              </w:rPr>
              <w:t>31601411</w:t>
            </w:r>
            <w:r>
              <w:rPr>
                <w:rFonts w:ascii="Times New Roman" w:hAnsi="Times New Roman" w:cs="Times New Roman"/>
                <w:szCs w:val="24"/>
              </w:rPr>
              <w:t>@stu.zucc.edu.cn</w:t>
            </w:r>
          </w:p>
        </w:tc>
        <w:tc>
          <w:tcPr>
            <w:tcW w:w="1267" w:type="dxa"/>
          </w:tcPr>
          <w:p w:rsidR="00BC01CE" w:rsidRDefault="00155EF6">
            <w:pPr>
              <w:spacing w:line="360" w:lineRule="auto"/>
            </w:pPr>
            <w:r>
              <w:rPr>
                <w:rFonts w:hint="eastAsia"/>
              </w:rPr>
              <w:t>弘毅</w:t>
            </w:r>
            <w:r>
              <w:rPr>
                <w:rFonts w:hint="eastAsia"/>
              </w:rPr>
              <w:t>B1-615</w:t>
            </w:r>
          </w:p>
        </w:tc>
        <w:tc>
          <w:tcPr>
            <w:tcW w:w="2339" w:type="dxa"/>
          </w:tcPr>
          <w:p w:rsidR="00BC01CE" w:rsidRDefault="00155EF6">
            <w:pPr>
              <w:spacing w:line="360" w:lineRule="auto"/>
            </w:pPr>
            <w:r>
              <w:rPr>
                <w:rFonts w:hint="eastAsia"/>
              </w:rPr>
              <w:t>有一定的开发</w:t>
            </w:r>
            <w:r>
              <w:t>经验</w:t>
            </w:r>
            <w:r>
              <w:rPr>
                <w:rFonts w:hint="eastAsia"/>
              </w:rPr>
              <w:t>；</w:t>
            </w:r>
          </w:p>
          <w:p w:rsidR="00BC01CE" w:rsidRDefault="00155EF6">
            <w:pPr>
              <w:spacing w:line="360" w:lineRule="auto"/>
            </w:pPr>
            <w:r>
              <w:rPr>
                <w:rFonts w:hint="eastAsia"/>
              </w:rPr>
              <w:t>了解</w:t>
            </w:r>
            <w:proofErr w:type="spellStart"/>
            <w:r>
              <w:t>Git</w:t>
            </w:r>
            <w:proofErr w:type="spellEnd"/>
            <w:r>
              <w:t>版本控制工具使用，</w:t>
            </w:r>
            <w:r>
              <w:rPr>
                <w:rFonts w:hint="eastAsia"/>
              </w:rPr>
              <w:t>了解</w:t>
            </w:r>
            <w:r>
              <w:t>文档工具使用，有一定软件开发能力；</w:t>
            </w:r>
          </w:p>
          <w:p w:rsidR="00BC01CE" w:rsidRDefault="00155EF6">
            <w:pPr>
              <w:spacing w:line="360" w:lineRule="auto"/>
            </w:pPr>
            <w:r>
              <w:rPr>
                <w:rFonts w:hint="eastAsia"/>
              </w:rPr>
              <w:t>了解</w:t>
            </w:r>
            <w:r>
              <w:t>瀑布模型</w:t>
            </w:r>
            <w:r>
              <w:rPr>
                <w:rFonts w:hint="eastAsia"/>
              </w:rPr>
              <w:t>的</w:t>
            </w:r>
            <w:r>
              <w:t>开发过程；</w:t>
            </w:r>
          </w:p>
        </w:tc>
      </w:tr>
      <w:tr w:rsidR="00BC01CE">
        <w:tc>
          <w:tcPr>
            <w:tcW w:w="958" w:type="dxa"/>
          </w:tcPr>
          <w:p w:rsidR="00BC01CE" w:rsidRDefault="00155EF6">
            <w:pPr>
              <w:spacing w:line="360" w:lineRule="auto"/>
            </w:pPr>
            <w:r>
              <w:rPr>
                <w:rFonts w:hint="eastAsia"/>
              </w:rPr>
              <w:t>徐哲远</w:t>
            </w:r>
          </w:p>
        </w:tc>
        <w:tc>
          <w:tcPr>
            <w:tcW w:w="967" w:type="dxa"/>
          </w:tcPr>
          <w:p w:rsidR="00BC01CE" w:rsidRDefault="00155EF6">
            <w:pPr>
              <w:spacing w:line="360" w:lineRule="auto"/>
            </w:pPr>
            <w:r>
              <w:rPr>
                <w:rFonts w:hint="eastAsia"/>
              </w:rPr>
              <w:t>会议记录员</w:t>
            </w:r>
          </w:p>
        </w:tc>
        <w:tc>
          <w:tcPr>
            <w:tcW w:w="1488" w:type="dxa"/>
          </w:tcPr>
          <w:p w:rsidR="00BC01CE" w:rsidRDefault="00155EF6">
            <w:pPr>
              <w:spacing w:line="360" w:lineRule="auto"/>
            </w:pPr>
            <w:r>
              <w:rPr>
                <w:rFonts w:hint="eastAsia"/>
              </w:rPr>
              <w:t>15968805302</w:t>
            </w:r>
          </w:p>
        </w:tc>
        <w:tc>
          <w:tcPr>
            <w:tcW w:w="1500" w:type="dxa"/>
          </w:tcPr>
          <w:p w:rsidR="00BC01CE" w:rsidRDefault="00155EF6">
            <w:pPr>
              <w:spacing w:line="360" w:lineRule="auto"/>
            </w:pPr>
            <w:r>
              <w:rPr>
                <w:rFonts w:ascii="Times New Roman" w:hAnsi="Times New Roman" w:cs="Times New Roman" w:hint="eastAsia"/>
                <w:szCs w:val="24"/>
              </w:rPr>
              <w:t>31601409</w:t>
            </w:r>
            <w:r>
              <w:rPr>
                <w:rFonts w:ascii="Times New Roman" w:hAnsi="Times New Roman" w:cs="Times New Roman"/>
                <w:szCs w:val="24"/>
              </w:rPr>
              <w:t>@stu.zucc.edu.cn</w:t>
            </w:r>
          </w:p>
        </w:tc>
        <w:tc>
          <w:tcPr>
            <w:tcW w:w="1267" w:type="dxa"/>
          </w:tcPr>
          <w:p w:rsidR="00BC01CE" w:rsidRDefault="00155EF6">
            <w:pPr>
              <w:spacing w:line="360" w:lineRule="auto"/>
            </w:pPr>
            <w:r>
              <w:rPr>
                <w:rFonts w:hint="eastAsia"/>
              </w:rPr>
              <w:t>弘毅</w:t>
            </w:r>
            <w:r>
              <w:rPr>
                <w:rFonts w:hint="eastAsia"/>
              </w:rPr>
              <w:t>B1-615</w:t>
            </w:r>
          </w:p>
        </w:tc>
        <w:tc>
          <w:tcPr>
            <w:tcW w:w="2339" w:type="dxa"/>
          </w:tcPr>
          <w:p w:rsidR="00BC01CE" w:rsidRDefault="00155EF6">
            <w:pPr>
              <w:spacing w:line="360" w:lineRule="auto"/>
            </w:pPr>
            <w:r>
              <w:rPr>
                <w:rFonts w:hint="eastAsia"/>
              </w:rPr>
              <w:t>有一定</w:t>
            </w:r>
            <w:r>
              <w:t>的开发经验；</w:t>
            </w:r>
          </w:p>
          <w:p w:rsidR="00BC01CE" w:rsidRDefault="00155EF6">
            <w:pPr>
              <w:spacing w:line="360" w:lineRule="auto"/>
            </w:pPr>
            <w:r>
              <w:rPr>
                <w:rFonts w:hint="eastAsia"/>
              </w:rPr>
              <w:t>了解</w:t>
            </w:r>
            <w:r>
              <w:t>瀑布模型</w:t>
            </w:r>
            <w:r>
              <w:rPr>
                <w:rFonts w:hint="eastAsia"/>
              </w:rPr>
              <w:t>的</w:t>
            </w:r>
            <w:r>
              <w:t>开发过程；</w:t>
            </w:r>
          </w:p>
        </w:tc>
      </w:tr>
      <w:tr w:rsidR="00BC01CE">
        <w:tc>
          <w:tcPr>
            <w:tcW w:w="958" w:type="dxa"/>
          </w:tcPr>
          <w:p w:rsidR="00BC01CE" w:rsidRDefault="00155EF6">
            <w:pPr>
              <w:spacing w:line="360" w:lineRule="auto"/>
            </w:pPr>
            <w:r>
              <w:rPr>
                <w:rFonts w:hint="eastAsia"/>
              </w:rPr>
              <w:t>骆佳俊</w:t>
            </w:r>
          </w:p>
        </w:tc>
        <w:tc>
          <w:tcPr>
            <w:tcW w:w="967" w:type="dxa"/>
          </w:tcPr>
          <w:p w:rsidR="00BC01CE" w:rsidRDefault="00155EF6">
            <w:pPr>
              <w:spacing w:line="360" w:lineRule="auto"/>
            </w:pPr>
            <w:r>
              <w:rPr>
                <w:rFonts w:hint="eastAsia"/>
              </w:rPr>
              <w:t>归档</w:t>
            </w:r>
            <w:proofErr w:type="gramStart"/>
            <w:r>
              <w:rPr>
                <w:rFonts w:hint="eastAsia"/>
              </w:rPr>
              <w:t>整</w:t>
            </w:r>
            <w:r>
              <w:rPr>
                <w:rFonts w:hint="eastAsia"/>
              </w:rPr>
              <w:lastRenderedPageBreak/>
              <w:t>理员</w:t>
            </w:r>
            <w:proofErr w:type="gramEnd"/>
          </w:p>
        </w:tc>
        <w:tc>
          <w:tcPr>
            <w:tcW w:w="1488" w:type="dxa"/>
          </w:tcPr>
          <w:p w:rsidR="00BC01CE" w:rsidRDefault="00155EF6">
            <w:pPr>
              <w:spacing w:line="360" w:lineRule="auto"/>
            </w:pPr>
            <w:r>
              <w:rPr>
                <w:rFonts w:hint="eastAsia"/>
              </w:rPr>
              <w:lastRenderedPageBreak/>
              <w:t>18058735546</w:t>
            </w:r>
          </w:p>
        </w:tc>
        <w:tc>
          <w:tcPr>
            <w:tcW w:w="1500" w:type="dxa"/>
          </w:tcPr>
          <w:p w:rsidR="00BC01CE" w:rsidRDefault="00155EF6">
            <w:pPr>
              <w:spacing w:line="360" w:lineRule="auto"/>
            </w:pPr>
            <w:r>
              <w:rPr>
                <w:rFonts w:ascii="Times New Roman" w:hAnsi="Times New Roman" w:cs="Times New Roman" w:hint="eastAsia"/>
                <w:szCs w:val="24"/>
              </w:rPr>
              <w:t>31601215</w:t>
            </w:r>
            <w:r>
              <w:rPr>
                <w:rFonts w:ascii="Times New Roman" w:hAnsi="Times New Roman" w:cs="Times New Roman"/>
                <w:szCs w:val="24"/>
              </w:rPr>
              <w:t>@stu</w:t>
            </w:r>
            <w:r>
              <w:rPr>
                <w:rFonts w:ascii="Times New Roman" w:hAnsi="Times New Roman" w:cs="Times New Roman"/>
                <w:szCs w:val="24"/>
              </w:rPr>
              <w:lastRenderedPageBreak/>
              <w:t>.zucc.edu.cn</w:t>
            </w:r>
          </w:p>
        </w:tc>
        <w:tc>
          <w:tcPr>
            <w:tcW w:w="1267" w:type="dxa"/>
          </w:tcPr>
          <w:p w:rsidR="00BC01CE" w:rsidRDefault="00155EF6">
            <w:pPr>
              <w:spacing w:line="360" w:lineRule="auto"/>
            </w:pPr>
            <w:r>
              <w:rPr>
                <w:rFonts w:hint="eastAsia"/>
              </w:rPr>
              <w:lastRenderedPageBreak/>
              <w:t>弘毅</w:t>
            </w:r>
            <w:r>
              <w:rPr>
                <w:rFonts w:hint="eastAsia"/>
              </w:rPr>
              <w:t>B2-206</w:t>
            </w:r>
          </w:p>
        </w:tc>
        <w:tc>
          <w:tcPr>
            <w:tcW w:w="2339" w:type="dxa"/>
          </w:tcPr>
          <w:p w:rsidR="00BC01CE" w:rsidRDefault="00155EF6">
            <w:pPr>
              <w:spacing w:line="360" w:lineRule="auto"/>
            </w:pPr>
            <w:r>
              <w:rPr>
                <w:rFonts w:hint="eastAsia"/>
              </w:rPr>
              <w:t>有一定</w:t>
            </w:r>
            <w:r>
              <w:t>的开发经验；</w:t>
            </w:r>
          </w:p>
          <w:p w:rsidR="00BC01CE" w:rsidRDefault="00155EF6">
            <w:pPr>
              <w:spacing w:line="360" w:lineRule="auto"/>
            </w:pPr>
            <w:r>
              <w:rPr>
                <w:rFonts w:hint="eastAsia"/>
              </w:rPr>
              <w:lastRenderedPageBreak/>
              <w:t>了解</w:t>
            </w:r>
            <w:r>
              <w:t>Project</w:t>
            </w:r>
            <w:r>
              <w:t>使用方法</w:t>
            </w:r>
            <w:r>
              <w:rPr>
                <w:rFonts w:hint="eastAsia"/>
              </w:rPr>
              <w:t>，</w:t>
            </w:r>
            <w:r>
              <w:t>了解相关项目</w:t>
            </w:r>
            <w:r>
              <w:rPr>
                <w:rFonts w:hint="eastAsia"/>
              </w:rPr>
              <w:t>文档</w:t>
            </w:r>
            <w:r>
              <w:t>组织结构</w:t>
            </w:r>
            <w:r>
              <w:rPr>
                <w:rFonts w:hint="eastAsia"/>
              </w:rPr>
              <w:t>；</w:t>
            </w:r>
          </w:p>
          <w:p w:rsidR="00BC01CE" w:rsidRDefault="00155EF6">
            <w:pPr>
              <w:spacing w:line="360" w:lineRule="auto"/>
            </w:pPr>
            <w:r>
              <w:rPr>
                <w:rFonts w:hint="eastAsia"/>
              </w:rPr>
              <w:t>了解</w:t>
            </w:r>
            <w:r>
              <w:t>瀑布模型</w:t>
            </w:r>
            <w:r>
              <w:rPr>
                <w:rFonts w:hint="eastAsia"/>
              </w:rPr>
              <w:t>的</w:t>
            </w:r>
            <w:r>
              <w:t>开发过程；</w:t>
            </w:r>
          </w:p>
        </w:tc>
      </w:tr>
    </w:tbl>
    <w:p w:rsidR="00BC01CE" w:rsidRDefault="00BC01CE">
      <w:pPr>
        <w:spacing w:line="360" w:lineRule="auto"/>
      </w:pPr>
    </w:p>
    <w:p w:rsidR="00BC01CE" w:rsidRDefault="00155EF6">
      <w:pPr>
        <w:pStyle w:val="2"/>
        <w:spacing w:line="360" w:lineRule="auto"/>
      </w:pPr>
      <w:bookmarkStart w:id="62" w:name="_Toc529634257"/>
      <w:r>
        <w:rPr>
          <w:rFonts w:hint="eastAsia"/>
        </w:rPr>
        <w:t>2.</w:t>
      </w:r>
      <w:r>
        <w:rPr>
          <w:rFonts w:hint="eastAsia"/>
        </w:rPr>
        <w:t>3</w:t>
      </w:r>
      <w:r>
        <w:t xml:space="preserve"> </w:t>
      </w:r>
      <w:r>
        <w:rPr>
          <w:rFonts w:hint="eastAsia"/>
        </w:rPr>
        <w:t>产品</w:t>
      </w:r>
      <w:bookmarkEnd w:id="62"/>
      <w:r>
        <w:tab/>
      </w:r>
    </w:p>
    <w:p w:rsidR="00BC01CE" w:rsidRDefault="00155EF6">
      <w:pPr>
        <w:pStyle w:val="3"/>
      </w:pPr>
      <w:bookmarkStart w:id="63" w:name="_Toc529634258"/>
      <w:r>
        <w:rPr>
          <w:rFonts w:hint="eastAsia"/>
        </w:rPr>
        <w:t>2.3.1</w:t>
      </w:r>
      <w:r>
        <w:rPr>
          <w:rFonts w:hint="eastAsia"/>
        </w:rPr>
        <w:t>程序</w:t>
      </w:r>
      <w:bookmarkEnd w:id="63"/>
    </w:p>
    <w:p w:rsidR="00BC01CE" w:rsidRDefault="00155EF6">
      <w:r>
        <w:rPr>
          <w:rFonts w:hint="eastAsia"/>
        </w:rPr>
        <w:t>TBD</w:t>
      </w:r>
    </w:p>
    <w:p w:rsidR="00BC01CE" w:rsidRDefault="00155EF6">
      <w:pPr>
        <w:pStyle w:val="3"/>
        <w:spacing w:line="360" w:lineRule="auto"/>
      </w:pPr>
      <w:bookmarkStart w:id="64" w:name="_Toc529634259"/>
      <w:r>
        <w:rPr>
          <w:rFonts w:hint="eastAsia"/>
        </w:rPr>
        <w:t>2.</w:t>
      </w:r>
      <w:r>
        <w:rPr>
          <w:rFonts w:hint="eastAsia"/>
        </w:rPr>
        <w:t>3</w:t>
      </w:r>
      <w:r>
        <w:rPr>
          <w:rFonts w:hint="eastAsia"/>
        </w:rPr>
        <w:t>.</w:t>
      </w:r>
      <w:r>
        <w:rPr>
          <w:rFonts w:hint="eastAsia"/>
        </w:rPr>
        <w:t>2</w:t>
      </w:r>
      <w:r>
        <w:t xml:space="preserve"> </w:t>
      </w:r>
      <w:r>
        <w:rPr>
          <w:rFonts w:hint="eastAsia"/>
        </w:rPr>
        <w:t>文件</w:t>
      </w:r>
      <w:bookmarkEnd w:id="64"/>
    </w:p>
    <w:tbl>
      <w:tblPr>
        <w:tblpPr w:leftFromText="180" w:rightFromText="180" w:vertAnchor="text" w:horzAnchor="page" w:tblpX="2087" w:tblpY="55"/>
        <w:tblOverlap w:val="never"/>
        <w:tblW w:w="6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3"/>
      </w:tblGrid>
      <w:tr w:rsidR="00BC01CE">
        <w:tc>
          <w:tcPr>
            <w:tcW w:w="6673" w:type="dxa"/>
            <w:tcBorders>
              <w:bottom w:val="single" w:sz="4" w:space="0" w:color="auto"/>
            </w:tcBorders>
          </w:tcPr>
          <w:p w:rsidR="00BC01CE" w:rsidRDefault="00155EF6">
            <w:pPr>
              <w:spacing w:line="360" w:lineRule="auto"/>
              <w:jc w:val="center"/>
              <w:rPr>
                <w:rFonts w:cs="Times New Roman"/>
                <w:szCs w:val="21"/>
              </w:rPr>
            </w:pPr>
            <w:r>
              <w:rPr>
                <w:rFonts w:hint="eastAsia"/>
                <w:b/>
                <w:bCs/>
                <w:color w:val="000000"/>
                <w:sz w:val="24"/>
                <w:szCs w:val="21"/>
              </w:rPr>
              <w:t>名称</w:t>
            </w:r>
          </w:p>
        </w:tc>
      </w:tr>
      <w:tr w:rsidR="00BC01CE">
        <w:tc>
          <w:tcPr>
            <w:tcW w:w="6673" w:type="dxa"/>
            <w:tcBorders>
              <w:bottom w:val="single" w:sz="4" w:space="0" w:color="auto"/>
            </w:tcBorders>
          </w:tcPr>
          <w:p w:rsidR="00BC01CE" w:rsidRDefault="00155EF6">
            <w:pPr>
              <w:spacing w:line="360" w:lineRule="auto"/>
              <w:rPr>
                <w:rFonts w:cs="Times New Roman"/>
                <w:b/>
                <w:szCs w:val="21"/>
              </w:rPr>
            </w:pPr>
            <w:bookmarkStart w:id="65" w:name="_Hlk496819071"/>
            <w:r>
              <w:rPr>
                <w:rFonts w:hint="eastAsia"/>
                <w:szCs w:val="21"/>
              </w:rPr>
              <w:t>可行性分析报告</w:t>
            </w:r>
          </w:p>
        </w:tc>
      </w:tr>
      <w:tr w:rsidR="00BC01CE">
        <w:trPr>
          <w:trHeight w:val="150"/>
        </w:trPr>
        <w:tc>
          <w:tcPr>
            <w:tcW w:w="6673" w:type="dxa"/>
            <w:tcBorders>
              <w:top w:val="single" w:sz="4" w:space="0" w:color="auto"/>
              <w:bottom w:val="single" w:sz="4" w:space="0" w:color="auto"/>
            </w:tcBorders>
          </w:tcPr>
          <w:p w:rsidR="00BC01CE" w:rsidRDefault="00155EF6">
            <w:pPr>
              <w:spacing w:line="360" w:lineRule="auto"/>
              <w:rPr>
                <w:rFonts w:cs="Times New Roman"/>
                <w:szCs w:val="21"/>
              </w:rPr>
            </w:pPr>
            <w:r>
              <w:rPr>
                <w:rFonts w:cs="Times New Roman" w:hint="eastAsia"/>
                <w:szCs w:val="21"/>
              </w:rPr>
              <w:t>项目章程</w:t>
            </w:r>
          </w:p>
        </w:tc>
      </w:tr>
      <w:tr w:rsidR="00BC01CE">
        <w:trPr>
          <w:trHeight w:val="147"/>
        </w:trPr>
        <w:tc>
          <w:tcPr>
            <w:tcW w:w="6673" w:type="dxa"/>
            <w:tcBorders>
              <w:top w:val="single" w:sz="4" w:space="0" w:color="auto"/>
              <w:bottom w:val="single" w:sz="4" w:space="0" w:color="auto"/>
            </w:tcBorders>
          </w:tcPr>
          <w:p w:rsidR="00BC01CE" w:rsidRDefault="00155EF6">
            <w:pPr>
              <w:spacing w:line="360" w:lineRule="auto"/>
              <w:rPr>
                <w:rFonts w:cs="Times New Roman"/>
                <w:szCs w:val="21"/>
              </w:rPr>
            </w:pPr>
            <w:r>
              <w:rPr>
                <w:rFonts w:cs="Times New Roman" w:hint="eastAsia"/>
                <w:szCs w:val="21"/>
              </w:rPr>
              <w:t>总体项目计划</w:t>
            </w:r>
          </w:p>
        </w:tc>
      </w:tr>
      <w:tr w:rsidR="00BC01CE">
        <w:trPr>
          <w:trHeight w:val="165"/>
        </w:trPr>
        <w:tc>
          <w:tcPr>
            <w:tcW w:w="6673" w:type="dxa"/>
            <w:tcBorders>
              <w:top w:val="single" w:sz="4" w:space="0" w:color="auto"/>
              <w:bottom w:val="single" w:sz="4" w:space="0" w:color="auto"/>
            </w:tcBorders>
          </w:tcPr>
          <w:p w:rsidR="00BC01CE" w:rsidRDefault="00155EF6">
            <w:pPr>
              <w:spacing w:line="360" w:lineRule="auto"/>
              <w:rPr>
                <w:rFonts w:cs="Times New Roman"/>
                <w:szCs w:val="21"/>
              </w:rPr>
            </w:pPr>
            <w:r>
              <w:rPr>
                <w:rFonts w:cs="Times New Roman" w:hint="eastAsia"/>
                <w:szCs w:val="21"/>
              </w:rPr>
              <w:t>需求开发计划</w:t>
            </w:r>
          </w:p>
        </w:tc>
      </w:tr>
      <w:tr w:rsidR="00BC01CE">
        <w:trPr>
          <w:trHeight w:val="165"/>
        </w:trPr>
        <w:tc>
          <w:tcPr>
            <w:tcW w:w="6673" w:type="dxa"/>
            <w:tcBorders>
              <w:top w:val="single" w:sz="4" w:space="0" w:color="auto"/>
              <w:bottom w:val="single" w:sz="4" w:space="0" w:color="auto"/>
            </w:tcBorders>
          </w:tcPr>
          <w:p w:rsidR="00BC01CE" w:rsidRDefault="00155EF6">
            <w:pPr>
              <w:spacing w:line="360" w:lineRule="auto"/>
              <w:rPr>
                <w:rFonts w:cs="Times New Roman"/>
                <w:szCs w:val="21"/>
              </w:rPr>
            </w:pPr>
            <w:r>
              <w:rPr>
                <w:rFonts w:cs="Times New Roman" w:hint="eastAsia"/>
                <w:szCs w:val="21"/>
              </w:rPr>
              <w:t>需求变更控制文档</w:t>
            </w:r>
          </w:p>
        </w:tc>
      </w:tr>
      <w:tr w:rsidR="00BC01CE">
        <w:trPr>
          <w:trHeight w:val="135"/>
        </w:trPr>
        <w:tc>
          <w:tcPr>
            <w:tcW w:w="6673" w:type="dxa"/>
          </w:tcPr>
          <w:p w:rsidR="00BC01CE" w:rsidRDefault="00155EF6">
            <w:pPr>
              <w:spacing w:line="360" w:lineRule="auto"/>
              <w:rPr>
                <w:rFonts w:cs="Times New Roman"/>
                <w:szCs w:val="21"/>
              </w:rPr>
            </w:pPr>
            <w:r>
              <w:rPr>
                <w:rFonts w:cs="Times New Roman" w:hint="eastAsia"/>
                <w:szCs w:val="21"/>
              </w:rPr>
              <w:t>需求规格说明书</w:t>
            </w:r>
          </w:p>
        </w:tc>
      </w:tr>
      <w:tr w:rsidR="00BC01CE">
        <w:tc>
          <w:tcPr>
            <w:tcW w:w="6673" w:type="dxa"/>
            <w:tcBorders>
              <w:bottom w:val="single" w:sz="4" w:space="0" w:color="auto"/>
            </w:tcBorders>
          </w:tcPr>
          <w:p w:rsidR="00BC01CE" w:rsidRDefault="00155EF6">
            <w:pPr>
              <w:spacing w:line="360" w:lineRule="auto"/>
              <w:rPr>
                <w:rFonts w:cs="Times New Roman"/>
                <w:szCs w:val="21"/>
              </w:rPr>
            </w:pPr>
            <w:r>
              <w:rPr>
                <w:rFonts w:cs="Times New Roman" w:hint="eastAsia"/>
                <w:szCs w:val="21"/>
              </w:rPr>
              <w:t>系统设计计划</w:t>
            </w:r>
          </w:p>
        </w:tc>
      </w:tr>
      <w:tr w:rsidR="00BC01CE">
        <w:trPr>
          <w:trHeight w:val="90"/>
        </w:trPr>
        <w:tc>
          <w:tcPr>
            <w:tcW w:w="6673" w:type="dxa"/>
            <w:tcBorders>
              <w:top w:val="single" w:sz="4" w:space="0" w:color="auto"/>
            </w:tcBorders>
          </w:tcPr>
          <w:p w:rsidR="00BC01CE" w:rsidRDefault="00155EF6">
            <w:pPr>
              <w:spacing w:line="360" w:lineRule="auto"/>
              <w:rPr>
                <w:rFonts w:cs="Times New Roman"/>
                <w:szCs w:val="21"/>
              </w:rPr>
            </w:pPr>
            <w:r>
              <w:rPr>
                <w:rFonts w:cs="Times New Roman" w:hint="eastAsia"/>
                <w:szCs w:val="21"/>
              </w:rPr>
              <w:t>概要设计说明</w:t>
            </w:r>
          </w:p>
        </w:tc>
      </w:tr>
      <w:tr w:rsidR="00BC01CE">
        <w:trPr>
          <w:trHeight w:val="225"/>
        </w:trPr>
        <w:tc>
          <w:tcPr>
            <w:tcW w:w="6673" w:type="dxa"/>
          </w:tcPr>
          <w:p w:rsidR="00BC01CE" w:rsidRDefault="00155EF6">
            <w:pPr>
              <w:spacing w:line="360" w:lineRule="auto"/>
              <w:rPr>
                <w:rFonts w:cs="Times New Roman"/>
                <w:szCs w:val="21"/>
              </w:rPr>
            </w:pPr>
            <w:r>
              <w:rPr>
                <w:rFonts w:cs="Times New Roman" w:hint="eastAsia"/>
                <w:szCs w:val="21"/>
              </w:rPr>
              <w:t>质量保证计划</w:t>
            </w:r>
          </w:p>
        </w:tc>
      </w:tr>
      <w:tr w:rsidR="00BC01CE">
        <w:tc>
          <w:tcPr>
            <w:tcW w:w="6673" w:type="dxa"/>
          </w:tcPr>
          <w:p w:rsidR="00BC01CE" w:rsidRDefault="00155EF6">
            <w:pPr>
              <w:spacing w:line="360" w:lineRule="auto"/>
              <w:rPr>
                <w:rFonts w:cs="Times New Roman"/>
                <w:szCs w:val="21"/>
              </w:rPr>
            </w:pPr>
            <w:r>
              <w:rPr>
                <w:rFonts w:cs="Times New Roman" w:hint="eastAsia"/>
                <w:szCs w:val="21"/>
              </w:rPr>
              <w:t>编码与系统实现计划</w:t>
            </w:r>
          </w:p>
        </w:tc>
      </w:tr>
      <w:tr w:rsidR="00BC01CE">
        <w:tc>
          <w:tcPr>
            <w:tcW w:w="6673" w:type="dxa"/>
          </w:tcPr>
          <w:p w:rsidR="00BC01CE" w:rsidRDefault="00155EF6">
            <w:pPr>
              <w:spacing w:line="360" w:lineRule="auto"/>
              <w:rPr>
                <w:rFonts w:cs="Times New Roman"/>
                <w:szCs w:val="21"/>
              </w:rPr>
            </w:pPr>
            <w:r>
              <w:rPr>
                <w:rFonts w:cs="Times New Roman" w:hint="eastAsia"/>
                <w:szCs w:val="21"/>
              </w:rPr>
              <w:t>测试计划</w:t>
            </w:r>
          </w:p>
        </w:tc>
      </w:tr>
      <w:tr w:rsidR="00BC01CE">
        <w:tc>
          <w:tcPr>
            <w:tcW w:w="6673" w:type="dxa"/>
          </w:tcPr>
          <w:p w:rsidR="00BC01CE" w:rsidRDefault="00155EF6">
            <w:pPr>
              <w:spacing w:line="360" w:lineRule="auto"/>
              <w:rPr>
                <w:rFonts w:cs="Times New Roman"/>
                <w:szCs w:val="21"/>
              </w:rPr>
            </w:pPr>
            <w:r>
              <w:rPr>
                <w:rFonts w:cs="Times New Roman" w:hint="eastAsia"/>
                <w:szCs w:val="21"/>
              </w:rPr>
              <w:t>工程部署计划</w:t>
            </w:r>
          </w:p>
        </w:tc>
      </w:tr>
      <w:tr w:rsidR="00BC01CE">
        <w:tc>
          <w:tcPr>
            <w:tcW w:w="6673" w:type="dxa"/>
          </w:tcPr>
          <w:p w:rsidR="00BC01CE" w:rsidRDefault="00155EF6">
            <w:pPr>
              <w:spacing w:line="360" w:lineRule="auto"/>
              <w:rPr>
                <w:rFonts w:cs="Times New Roman"/>
                <w:szCs w:val="21"/>
              </w:rPr>
            </w:pPr>
            <w:r>
              <w:rPr>
                <w:rFonts w:cs="Times New Roman" w:hint="eastAsia"/>
                <w:szCs w:val="21"/>
              </w:rPr>
              <w:t>培训计划</w:t>
            </w:r>
          </w:p>
        </w:tc>
      </w:tr>
      <w:tr w:rsidR="00BC01CE">
        <w:tc>
          <w:tcPr>
            <w:tcW w:w="6673" w:type="dxa"/>
          </w:tcPr>
          <w:p w:rsidR="00BC01CE" w:rsidRDefault="00155EF6">
            <w:pPr>
              <w:spacing w:line="360" w:lineRule="auto"/>
              <w:rPr>
                <w:rFonts w:cs="Times New Roman"/>
                <w:szCs w:val="21"/>
              </w:rPr>
            </w:pPr>
            <w:r>
              <w:rPr>
                <w:rFonts w:cs="Times New Roman" w:hint="eastAsia"/>
                <w:szCs w:val="21"/>
              </w:rPr>
              <w:t>系统维护计划</w:t>
            </w:r>
          </w:p>
        </w:tc>
      </w:tr>
      <w:tr w:rsidR="00BC01CE">
        <w:tc>
          <w:tcPr>
            <w:tcW w:w="6673" w:type="dxa"/>
          </w:tcPr>
          <w:p w:rsidR="00BC01CE" w:rsidRDefault="00155EF6">
            <w:pPr>
              <w:spacing w:line="360" w:lineRule="auto"/>
              <w:rPr>
                <w:rFonts w:cs="Times New Roman"/>
                <w:szCs w:val="21"/>
              </w:rPr>
            </w:pPr>
            <w:r>
              <w:rPr>
                <w:rFonts w:cs="Times New Roman" w:hint="eastAsia"/>
                <w:szCs w:val="21"/>
              </w:rPr>
              <w:lastRenderedPageBreak/>
              <w:t>项目总结报告</w:t>
            </w:r>
          </w:p>
        </w:tc>
      </w:tr>
      <w:bookmarkEnd w:id="65"/>
    </w:tbl>
    <w:p w:rsidR="00BC01CE" w:rsidRDefault="00BC01CE">
      <w:pPr>
        <w:pStyle w:val="ad"/>
        <w:spacing w:line="360" w:lineRule="auto"/>
        <w:ind w:firstLineChars="0" w:firstLine="0"/>
        <w:rPr>
          <w:sz w:val="28"/>
          <w:szCs w:val="28"/>
        </w:rPr>
      </w:pPr>
    </w:p>
    <w:p w:rsidR="00BC01CE" w:rsidRDefault="00155EF6">
      <w:pPr>
        <w:pStyle w:val="3"/>
        <w:spacing w:line="360" w:lineRule="auto"/>
      </w:pPr>
      <w:bookmarkStart w:id="66" w:name="_Toc529634260"/>
      <w:r>
        <w:rPr>
          <w:rFonts w:hint="eastAsia"/>
        </w:rPr>
        <w:t>2.</w:t>
      </w:r>
      <w:r>
        <w:rPr>
          <w:rFonts w:hint="eastAsia"/>
        </w:rPr>
        <w:t>3</w:t>
      </w:r>
      <w:r>
        <w:rPr>
          <w:rFonts w:hint="eastAsia"/>
        </w:rPr>
        <w:t>.</w:t>
      </w:r>
      <w:r>
        <w:rPr>
          <w:rFonts w:hint="eastAsia"/>
        </w:rPr>
        <w:t>3</w:t>
      </w:r>
      <w:r>
        <w:t xml:space="preserve"> </w:t>
      </w:r>
      <w:r>
        <w:rPr>
          <w:rFonts w:hint="eastAsia"/>
        </w:rPr>
        <w:t>服务</w:t>
      </w:r>
      <w:bookmarkEnd w:id="6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74"/>
        <w:gridCol w:w="2074"/>
        <w:gridCol w:w="2074"/>
        <w:gridCol w:w="2074"/>
      </w:tblGrid>
      <w:tr w:rsidR="00BC01CE">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服务名称</w:t>
            </w:r>
          </w:p>
        </w:tc>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开始时间</w:t>
            </w:r>
          </w:p>
        </w:tc>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最短服务期限</w:t>
            </w:r>
          </w:p>
        </w:tc>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备注</w:t>
            </w:r>
          </w:p>
        </w:tc>
      </w:tr>
      <w:tr w:rsidR="00BC01CE">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hint="eastAsia"/>
                <w:szCs w:val="21"/>
              </w:rPr>
              <w:t>相关人员培训</w:t>
            </w:r>
          </w:p>
        </w:tc>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szCs w:val="21"/>
              </w:rPr>
              <w:t>201</w:t>
            </w:r>
            <w:r>
              <w:rPr>
                <w:rFonts w:asciiTheme="minorEastAsia" w:hAnsiTheme="minorEastAsia" w:cs="Times New Roman" w:hint="eastAsia"/>
                <w:szCs w:val="21"/>
              </w:rPr>
              <w:t>8</w:t>
            </w:r>
            <w:r>
              <w:rPr>
                <w:rFonts w:asciiTheme="minorEastAsia" w:hAnsiTheme="minorEastAsia" w:cs="Times New Roman"/>
                <w:szCs w:val="21"/>
              </w:rPr>
              <w:t>/</w:t>
            </w:r>
            <w:r>
              <w:rPr>
                <w:rFonts w:asciiTheme="minorEastAsia" w:hAnsiTheme="minorEastAsia" w:cs="Times New Roman" w:hint="eastAsia"/>
                <w:szCs w:val="21"/>
              </w:rPr>
              <w:t>11</w:t>
            </w:r>
            <w:r>
              <w:rPr>
                <w:rFonts w:asciiTheme="minorEastAsia" w:hAnsiTheme="minorEastAsia" w:cs="Times New Roman"/>
                <w:szCs w:val="21"/>
              </w:rPr>
              <w:t>/1</w:t>
            </w:r>
          </w:p>
        </w:tc>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szCs w:val="21"/>
              </w:rPr>
              <w:t>5</w:t>
            </w:r>
            <w:r>
              <w:rPr>
                <w:rFonts w:asciiTheme="minorEastAsia" w:hAnsiTheme="minorEastAsia" w:cs="Times New Roman" w:hint="eastAsia"/>
                <w:szCs w:val="21"/>
              </w:rPr>
              <w:t>周</w:t>
            </w:r>
          </w:p>
        </w:tc>
        <w:tc>
          <w:tcPr>
            <w:tcW w:w="2074" w:type="dxa"/>
          </w:tcPr>
          <w:p w:rsidR="00BC01CE" w:rsidRDefault="00BC01CE">
            <w:pPr>
              <w:spacing w:line="360" w:lineRule="auto"/>
              <w:rPr>
                <w:rFonts w:asciiTheme="minorEastAsia" w:hAnsiTheme="minorEastAsia" w:cs="Times New Roman"/>
                <w:szCs w:val="21"/>
              </w:rPr>
            </w:pPr>
          </w:p>
        </w:tc>
      </w:tr>
      <w:tr w:rsidR="00BC01CE">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hint="eastAsia"/>
                <w:szCs w:val="21"/>
              </w:rPr>
              <w:t>设备安装部署</w:t>
            </w:r>
          </w:p>
        </w:tc>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szCs w:val="21"/>
              </w:rPr>
              <w:t>201</w:t>
            </w:r>
            <w:r>
              <w:rPr>
                <w:rFonts w:asciiTheme="minorEastAsia" w:hAnsiTheme="minorEastAsia" w:cs="Times New Roman" w:hint="eastAsia"/>
                <w:szCs w:val="21"/>
              </w:rPr>
              <w:t>8</w:t>
            </w:r>
            <w:r>
              <w:rPr>
                <w:rFonts w:asciiTheme="minorEastAsia" w:hAnsiTheme="minorEastAsia" w:cs="Times New Roman"/>
                <w:szCs w:val="21"/>
              </w:rPr>
              <w:t>/</w:t>
            </w:r>
            <w:r>
              <w:rPr>
                <w:rFonts w:asciiTheme="minorEastAsia" w:hAnsiTheme="minorEastAsia" w:cs="Times New Roman" w:hint="eastAsia"/>
                <w:szCs w:val="21"/>
              </w:rPr>
              <w:t>12</w:t>
            </w:r>
            <w:r>
              <w:rPr>
                <w:rFonts w:asciiTheme="minorEastAsia" w:hAnsiTheme="minorEastAsia" w:cs="Times New Roman"/>
                <w:szCs w:val="21"/>
              </w:rPr>
              <w:t>/1</w:t>
            </w:r>
          </w:p>
        </w:tc>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szCs w:val="21"/>
              </w:rPr>
              <w:t>1</w:t>
            </w:r>
            <w:r>
              <w:rPr>
                <w:rFonts w:asciiTheme="minorEastAsia" w:hAnsiTheme="minorEastAsia" w:cs="Times New Roman" w:hint="eastAsia"/>
                <w:szCs w:val="21"/>
              </w:rPr>
              <w:t>周</w:t>
            </w:r>
          </w:p>
        </w:tc>
        <w:tc>
          <w:tcPr>
            <w:tcW w:w="2074" w:type="dxa"/>
          </w:tcPr>
          <w:p w:rsidR="00BC01CE" w:rsidRDefault="00BC01CE">
            <w:pPr>
              <w:spacing w:line="360" w:lineRule="auto"/>
              <w:rPr>
                <w:rFonts w:asciiTheme="minorEastAsia" w:hAnsiTheme="minorEastAsia" w:cs="Times New Roman"/>
                <w:szCs w:val="21"/>
              </w:rPr>
            </w:pPr>
          </w:p>
        </w:tc>
      </w:tr>
      <w:tr w:rsidR="00BC01CE">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hint="eastAsia"/>
                <w:szCs w:val="21"/>
              </w:rPr>
              <w:t>运维</w:t>
            </w:r>
          </w:p>
        </w:tc>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szCs w:val="21"/>
              </w:rPr>
              <w:t>201</w:t>
            </w:r>
            <w:r>
              <w:rPr>
                <w:rFonts w:asciiTheme="minorEastAsia" w:hAnsiTheme="minorEastAsia" w:cs="Times New Roman" w:hint="eastAsia"/>
                <w:szCs w:val="21"/>
              </w:rPr>
              <w:t>9</w:t>
            </w:r>
            <w:r>
              <w:rPr>
                <w:rFonts w:asciiTheme="minorEastAsia" w:hAnsiTheme="minorEastAsia" w:cs="Times New Roman"/>
                <w:szCs w:val="21"/>
              </w:rPr>
              <w:t>/</w:t>
            </w:r>
            <w:r>
              <w:rPr>
                <w:rFonts w:asciiTheme="minorEastAsia" w:hAnsiTheme="minorEastAsia" w:cs="Times New Roman" w:hint="eastAsia"/>
                <w:szCs w:val="21"/>
              </w:rPr>
              <w:t>1</w:t>
            </w:r>
            <w:r>
              <w:rPr>
                <w:rFonts w:asciiTheme="minorEastAsia" w:hAnsiTheme="minorEastAsia" w:cs="Times New Roman"/>
                <w:szCs w:val="21"/>
              </w:rPr>
              <w:t>/1</w:t>
            </w:r>
          </w:p>
        </w:tc>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szCs w:val="21"/>
              </w:rPr>
              <w:t>5</w:t>
            </w:r>
            <w:r>
              <w:rPr>
                <w:rFonts w:asciiTheme="minorEastAsia" w:hAnsiTheme="minorEastAsia" w:cs="Times New Roman" w:hint="eastAsia"/>
                <w:szCs w:val="21"/>
              </w:rPr>
              <w:t>年</w:t>
            </w:r>
          </w:p>
        </w:tc>
        <w:tc>
          <w:tcPr>
            <w:tcW w:w="2074" w:type="dxa"/>
          </w:tcPr>
          <w:p w:rsidR="00BC01CE" w:rsidRDefault="00BC01CE">
            <w:pPr>
              <w:spacing w:line="360" w:lineRule="auto"/>
              <w:rPr>
                <w:rFonts w:asciiTheme="minorEastAsia" w:hAnsiTheme="minorEastAsia" w:cs="Times New Roman"/>
                <w:szCs w:val="21"/>
              </w:rPr>
            </w:pPr>
          </w:p>
        </w:tc>
      </w:tr>
      <w:tr w:rsidR="00BC01CE">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hint="eastAsia"/>
                <w:szCs w:val="21"/>
              </w:rPr>
              <w:t>反馈调研</w:t>
            </w:r>
          </w:p>
        </w:tc>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szCs w:val="21"/>
              </w:rPr>
              <w:t>201</w:t>
            </w:r>
            <w:r>
              <w:rPr>
                <w:rFonts w:asciiTheme="minorEastAsia" w:hAnsiTheme="minorEastAsia" w:cs="Times New Roman" w:hint="eastAsia"/>
                <w:szCs w:val="21"/>
              </w:rPr>
              <w:t>9</w:t>
            </w:r>
            <w:r>
              <w:rPr>
                <w:rFonts w:asciiTheme="minorEastAsia" w:hAnsiTheme="minorEastAsia" w:cs="Times New Roman"/>
                <w:szCs w:val="21"/>
              </w:rPr>
              <w:t>/3/1</w:t>
            </w:r>
          </w:p>
        </w:tc>
        <w:tc>
          <w:tcPr>
            <w:tcW w:w="2074" w:type="dxa"/>
          </w:tcPr>
          <w:p w:rsidR="00BC01CE" w:rsidRDefault="00155EF6">
            <w:pPr>
              <w:spacing w:line="360" w:lineRule="auto"/>
              <w:rPr>
                <w:rFonts w:asciiTheme="minorEastAsia" w:hAnsiTheme="minorEastAsia" w:cs="Times New Roman"/>
                <w:szCs w:val="21"/>
              </w:rPr>
            </w:pPr>
            <w:r>
              <w:rPr>
                <w:rFonts w:asciiTheme="minorEastAsia" w:hAnsiTheme="minorEastAsia" w:cs="Times New Roman"/>
                <w:szCs w:val="21"/>
              </w:rPr>
              <w:t>1</w:t>
            </w:r>
            <w:r>
              <w:rPr>
                <w:rFonts w:asciiTheme="minorEastAsia" w:hAnsiTheme="minorEastAsia" w:cs="Times New Roman" w:hint="eastAsia"/>
                <w:szCs w:val="21"/>
              </w:rPr>
              <w:t>月</w:t>
            </w:r>
          </w:p>
        </w:tc>
        <w:tc>
          <w:tcPr>
            <w:tcW w:w="2074" w:type="dxa"/>
          </w:tcPr>
          <w:p w:rsidR="00BC01CE" w:rsidRDefault="00BC01CE">
            <w:pPr>
              <w:spacing w:line="360" w:lineRule="auto"/>
              <w:rPr>
                <w:rFonts w:asciiTheme="minorEastAsia" w:hAnsiTheme="minorEastAsia" w:cs="Times New Roman"/>
                <w:szCs w:val="21"/>
              </w:rPr>
            </w:pPr>
          </w:p>
        </w:tc>
      </w:tr>
    </w:tbl>
    <w:p w:rsidR="00BC01CE" w:rsidRDefault="00155EF6">
      <w:pPr>
        <w:pStyle w:val="3"/>
      </w:pPr>
      <w:bookmarkStart w:id="67" w:name="_Toc529634261"/>
      <w:r>
        <w:rPr>
          <w:rFonts w:hint="eastAsia"/>
        </w:rPr>
        <w:t>2.3.4</w:t>
      </w:r>
      <w:r>
        <w:rPr>
          <w:rFonts w:hint="eastAsia"/>
        </w:rPr>
        <w:t>非移交的产品</w:t>
      </w:r>
      <w:bookmarkEnd w:id="67"/>
    </w:p>
    <w:tbl>
      <w:tblPr>
        <w:tblStyle w:val="ac"/>
        <w:tblW w:w="6581" w:type="dxa"/>
        <w:tblLayout w:type="fixed"/>
        <w:tblLook w:val="04A0"/>
      </w:tblPr>
      <w:tblGrid>
        <w:gridCol w:w="6581"/>
      </w:tblGrid>
      <w:tr w:rsidR="00BC01CE">
        <w:tc>
          <w:tcPr>
            <w:tcW w:w="6581" w:type="dxa"/>
          </w:tcPr>
          <w:p w:rsidR="00BC01CE" w:rsidRDefault="00155EF6">
            <w:pPr>
              <w:jc w:val="center"/>
            </w:pPr>
            <w:r>
              <w:rPr>
                <w:rFonts w:hint="eastAsia"/>
                <w:b/>
                <w:bCs/>
                <w:sz w:val="24"/>
                <w:szCs w:val="24"/>
              </w:rPr>
              <w:t>名称</w:t>
            </w:r>
          </w:p>
        </w:tc>
      </w:tr>
      <w:tr w:rsidR="00BC01CE">
        <w:tc>
          <w:tcPr>
            <w:tcW w:w="6581" w:type="dxa"/>
          </w:tcPr>
          <w:p w:rsidR="00BC01CE" w:rsidRDefault="00155EF6">
            <w:proofErr w:type="gramStart"/>
            <w:r>
              <w:rPr>
                <w:rFonts w:hint="eastAsia"/>
              </w:rPr>
              <w:t>甘特图</w:t>
            </w:r>
            <w:proofErr w:type="gramEnd"/>
          </w:p>
        </w:tc>
      </w:tr>
      <w:tr w:rsidR="00BC01CE">
        <w:tc>
          <w:tcPr>
            <w:tcW w:w="6581" w:type="dxa"/>
          </w:tcPr>
          <w:p w:rsidR="00BC01CE" w:rsidRDefault="00155EF6">
            <w:r>
              <w:rPr>
                <w:rFonts w:hint="eastAsia"/>
              </w:rPr>
              <w:t>需求工程</w:t>
            </w:r>
            <w:r>
              <w:rPr>
                <w:rFonts w:hint="eastAsia"/>
              </w:rPr>
              <w:t>WBS</w:t>
            </w:r>
          </w:p>
        </w:tc>
      </w:tr>
      <w:tr w:rsidR="00BC01CE">
        <w:tc>
          <w:tcPr>
            <w:tcW w:w="6581" w:type="dxa"/>
          </w:tcPr>
          <w:p w:rsidR="00BC01CE" w:rsidRDefault="00155EF6">
            <w:r>
              <w:rPr>
                <w:rFonts w:hint="eastAsia"/>
              </w:rPr>
              <w:t>总体项目</w:t>
            </w:r>
            <w:r>
              <w:rPr>
                <w:rFonts w:hint="eastAsia"/>
              </w:rPr>
              <w:t>WBS</w:t>
            </w:r>
          </w:p>
        </w:tc>
      </w:tr>
      <w:tr w:rsidR="00BC01CE">
        <w:tc>
          <w:tcPr>
            <w:tcW w:w="6581" w:type="dxa"/>
          </w:tcPr>
          <w:p w:rsidR="00BC01CE" w:rsidRDefault="00155EF6">
            <w:r>
              <w:rPr>
                <w:rFonts w:hint="eastAsia"/>
              </w:rPr>
              <w:t>需求阶段</w:t>
            </w:r>
            <w:r>
              <w:rPr>
                <w:rFonts w:hint="eastAsia"/>
              </w:rPr>
              <w:t>WBS</w:t>
            </w:r>
            <w:r>
              <w:rPr>
                <w:rFonts w:hint="eastAsia"/>
              </w:rPr>
              <w:t>输入输出表</w:t>
            </w:r>
          </w:p>
        </w:tc>
      </w:tr>
      <w:tr w:rsidR="00BC01CE">
        <w:tc>
          <w:tcPr>
            <w:tcW w:w="6581" w:type="dxa"/>
          </w:tcPr>
          <w:p w:rsidR="00BC01CE" w:rsidRDefault="00155EF6">
            <w:r>
              <w:rPr>
                <w:rFonts w:hint="eastAsia"/>
              </w:rPr>
              <w:t>会议记录</w:t>
            </w:r>
          </w:p>
        </w:tc>
      </w:tr>
      <w:tr w:rsidR="00BC01CE">
        <w:tc>
          <w:tcPr>
            <w:tcW w:w="6581" w:type="dxa"/>
          </w:tcPr>
          <w:p w:rsidR="00BC01CE" w:rsidRDefault="00155EF6">
            <w:r>
              <w:rPr>
                <w:rFonts w:hint="eastAsia"/>
              </w:rPr>
              <w:t>任务评审表</w:t>
            </w:r>
          </w:p>
        </w:tc>
      </w:tr>
      <w:tr w:rsidR="00BC01CE">
        <w:tc>
          <w:tcPr>
            <w:tcW w:w="6581" w:type="dxa"/>
          </w:tcPr>
          <w:p w:rsidR="00BC01CE" w:rsidRDefault="00155EF6">
            <w:r>
              <w:rPr>
                <w:rFonts w:hint="eastAsia"/>
              </w:rPr>
              <w:t>每日工作汇报总结</w:t>
            </w:r>
          </w:p>
        </w:tc>
      </w:tr>
    </w:tbl>
    <w:p w:rsidR="00BC01CE" w:rsidRDefault="00BC01CE"/>
    <w:p w:rsidR="00BC01CE" w:rsidRDefault="00155EF6">
      <w:pPr>
        <w:pStyle w:val="2"/>
        <w:spacing w:line="360" w:lineRule="auto"/>
      </w:pPr>
      <w:bookmarkStart w:id="68" w:name="_Toc529634262"/>
      <w:r>
        <w:t>2.</w:t>
      </w:r>
      <w:r>
        <w:rPr>
          <w:rFonts w:hint="eastAsia"/>
        </w:rPr>
        <w:t>4</w:t>
      </w:r>
      <w:r>
        <w:t xml:space="preserve"> </w:t>
      </w:r>
      <w:r>
        <w:rPr>
          <w:rFonts w:hint="eastAsia"/>
        </w:rPr>
        <w:t>验收标准</w:t>
      </w:r>
      <w:bookmarkEnd w:id="68"/>
    </w:p>
    <w:p w:rsidR="00BC01CE" w:rsidRDefault="00155EF6">
      <w:pPr>
        <w:spacing w:line="360" w:lineRule="auto"/>
        <w:ind w:firstLineChars="180" w:firstLine="378"/>
        <w:rPr>
          <w:szCs w:val="21"/>
        </w:rPr>
      </w:pPr>
      <w:r>
        <w:rPr>
          <w:rFonts w:hint="eastAsia"/>
          <w:szCs w:val="21"/>
        </w:rPr>
        <w:t>合理安排好所有工作人员的任务，听从指导老师的安排，吸收各方的意见和建议，完成项目所有必要性文档的编写。</w:t>
      </w:r>
    </w:p>
    <w:p w:rsidR="00BC01CE" w:rsidRDefault="00155EF6">
      <w:pPr>
        <w:pStyle w:val="2"/>
        <w:rPr>
          <w:szCs w:val="21"/>
        </w:rPr>
      </w:pPr>
      <w:bookmarkStart w:id="69" w:name="_Toc529634263"/>
      <w:r>
        <w:rPr>
          <w:rFonts w:hint="eastAsia"/>
          <w:szCs w:val="21"/>
        </w:rPr>
        <w:t>2.5</w:t>
      </w:r>
      <w:r>
        <w:rPr>
          <w:rFonts w:hint="eastAsia"/>
          <w:szCs w:val="21"/>
        </w:rPr>
        <w:t>完成项目的最迟期限</w:t>
      </w:r>
      <w:bookmarkEnd w:id="69"/>
    </w:p>
    <w:p w:rsidR="00BC01CE" w:rsidRDefault="00155EF6">
      <w:r>
        <w:rPr>
          <w:rFonts w:hint="eastAsia"/>
        </w:rPr>
        <w:t>TBD</w:t>
      </w:r>
    </w:p>
    <w:p w:rsidR="00BC01CE" w:rsidRDefault="00155EF6">
      <w:pPr>
        <w:pStyle w:val="2"/>
      </w:pPr>
      <w:bookmarkStart w:id="70" w:name="_Toc529634264"/>
      <w:r>
        <w:rPr>
          <w:rFonts w:hint="eastAsia"/>
        </w:rPr>
        <w:t>2.6</w:t>
      </w:r>
      <w:r>
        <w:rPr>
          <w:rFonts w:hint="eastAsia"/>
        </w:rPr>
        <w:t>本计划的批准者和批准日期</w:t>
      </w:r>
      <w:bookmarkEnd w:id="7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4"/>
        <w:gridCol w:w="6222"/>
      </w:tblGrid>
      <w:tr w:rsidR="00BC01CE">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批准者</w:t>
            </w:r>
            <w:r>
              <w:rPr>
                <w:rFonts w:hint="eastAsia"/>
                <w:b/>
                <w:bCs/>
                <w:color w:val="000000"/>
                <w:sz w:val="24"/>
                <w:szCs w:val="21"/>
              </w:rPr>
              <w:t>姓名</w:t>
            </w:r>
          </w:p>
        </w:tc>
        <w:tc>
          <w:tcPr>
            <w:tcW w:w="6222" w:type="dxa"/>
          </w:tcPr>
          <w:p w:rsidR="00BC01CE" w:rsidRDefault="00155EF6">
            <w:pPr>
              <w:spacing w:line="360" w:lineRule="auto"/>
              <w:jc w:val="center"/>
              <w:rPr>
                <w:b/>
                <w:bCs/>
                <w:color w:val="000000"/>
                <w:sz w:val="24"/>
                <w:szCs w:val="21"/>
              </w:rPr>
            </w:pPr>
            <w:r>
              <w:rPr>
                <w:rFonts w:hint="eastAsia"/>
                <w:b/>
                <w:bCs/>
                <w:color w:val="000000"/>
                <w:sz w:val="24"/>
                <w:szCs w:val="21"/>
              </w:rPr>
              <w:t>批准日期</w:t>
            </w:r>
          </w:p>
        </w:tc>
      </w:tr>
      <w:tr w:rsidR="00BC01CE">
        <w:tc>
          <w:tcPr>
            <w:tcW w:w="2074" w:type="dxa"/>
          </w:tcPr>
          <w:p w:rsidR="00BC01CE" w:rsidRDefault="00155EF6">
            <w:pPr>
              <w:spacing w:line="360" w:lineRule="auto"/>
              <w:rPr>
                <w:rFonts w:asciiTheme="minorEastAsia" w:hAnsiTheme="minorEastAsia"/>
                <w:szCs w:val="21"/>
              </w:rPr>
            </w:pPr>
            <w:r>
              <w:rPr>
                <w:rFonts w:asciiTheme="minorEastAsia" w:hAnsiTheme="minorEastAsia" w:hint="eastAsia"/>
                <w:szCs w:val="21"/>
              </w:rPr>
              <w:t>杨</w:t>
            </w:r>
            <w:proofErr w:type="gramStart"/>
            <w:r>
              <w:rPr>
                <w:rFonts w:asciiTheme="minorEastAsia" w:hAnsiTheme="minorEastAsia" w:hint="eastAsia"/>
                <w:szCs w:val="21"/>
              </w:rPr>
              <w:t>枨</w:t>
            </w:r>
            <w:proofErr w:type="gramEnd"/>
          </w:p>
        </w:tc>
        <w:tc>
          <w:tcPr>
            <w:tcW w:w="6222" w:type="dxa"/>
          </w:tcPr>
          <w:p w:rsidR="00BC01CE" w:rsidRDefault="00BC01CE">
            <w:pPr>
              <w:spacing w:line="360" w:lineRule="auto"/>
              <w:rPr>
                <w:rFonts w:asciiTheme="minorEastAsia" w:hAnsiTheme="minorEastAsia"/>
                <w:szCs w:val="21"/>
              </w:rPr>
            </w:pPr>
          </w:p>
        </w:tc>
      </w:tr>
      <w:tr w:rsidR="00BC01CE">
        <w:tc>
          <w:tcPr>
            <w:tcW w:w="2074" w:type="dxa"/>
          </w:tcPr>
          <w:p w:rsidR="00BC01CE" w:rsidRDefault="00155EF6">
            <w:pPr>
              <w:spacing w:line="360" w:lineRule="auto"/>
              <w:rPr>
                <w:rFonts w:asciiTheme="minorEastAsia" w:hAnsiTheme="minorEastAsia"/>
                <w:szCs w:val="21"/>
              </w:rPr>
            </w:pPr>
            <w:r>
              <w:rPr>
                <w:rFonts w:asciiTheme="minorEastAsia" w:hAnsiTheme="minorEastAsia" w:hint="eastAsia"/>
                <w:szCs w:val="21"/>
              </w:rPr>
              <w:lastRenderedPageBreak/>
              <w:t>侯宏仑</w:t>
            </w:r>
          </w:p>
        </w:tc>
        <w:tc>
          <w:tcPr>
            <w:tcW w:w="6222" w:type="dxa"/>
          </w:tcPr>
          <w:p w:rsidR="00BC01CE" w:rsidRDefault="00BC01CE">
            <w:pPr>
              <w:spacing w:line="360" w:lineRule="auto"/>
              <w:rPr>
                <w:rFonts w:asciiTheme="minorEastAsia" w:hAnsiTheme="minorEastAsia"/>
                <w:szCs w:val="21"/>
              </w:rPr>
            </w:pPr>
          </w:p>
        </w:tc>
      </w:tr>
    </w:tbl>
    <w:p w:rsidR="00BC01CE" w:rsidRDefault="00BC01CE"/>
    <w:p w:rsidR="00BC01CE" w:rsidRDefault="00BC01CE">
      <w:pPr>
        <w:spacing w:line="360" w:lineRule="auto"/>
        <w:rPr>
          <w:szCs w:val="21"/>
        </w:rPr>
      </w:pPr>
    </w:p>
    <w:p w:rsidR="00BC01CE" w:rsidRDefault="00155EF6">
      <w:pPr>
        <w:pStyle w:val="1"/>
        <w:spacing w:line="360" w:lineRule="auto"/>
      </w:pPr>
      <w:bookmarkStart w:id="71" w:name="_Toc525938483"/>
      <w:bookmarkStart w:id="72" w:name="_Toc529634265"/>
      <w:bookmarkEnd w:id="58"/>
      <w:r>
        <w:rPr>
          <w:rFonts w:asciiTheme="majorEastAsia" w:hAnsiTheme="majorEastAsia" w:cstheme="majorHAnsi"/>
        </w:rPr>
        <w:t>3</w:t>
      </w:r>
      <w:r>
        <w:rPr>
          <w:rFonts w:asciiTheme="majorEastAsia" w:hAnsiTheme="majorEastAsia"/>
        </w:rPr>
        <w:t xml:space="preserve"> </w:t>
      </w:r>
      <w:r>
        <w:rPr>
          <w:rFonts w:asciiTheme="majorEastAsia" w:hAnsiTheme="majorEastAsia" w:hint="eastAsia"/>
        </w:rPr>
        <w:t>实施</w:t>
      </w:r>
      <w:r>
        <w:rPr>
          <w:rFonts w:asciiTheme="majorEastAsia" w:hAnsiTheme="majorEastAsia"/>
        </w:rPr>
        <w:t>计划</w:t>
      </w:r>
      <w:bookmarkEnd w:id="71"/>
      <w:bookmarkEnd w:id="72"/>
    </w:p>
    <w:p w:rsidR="00BC01CE" w:rsidRDefault="00155EF6">
      <w:pPr>
        <w:pStyle w:val="2"/>
        <w:spacing w:line="360" w:lineRule="auto"/>
      </w:pPr>
      <w:bookmarkStart w:id="73" w:name="_Toc529634266"/>
      <w:r>
        <w:rPr>
          <w:rFonts w:hint="eastAsia"/>
        </w:rPr>
        <w:t>3.1</w:t>
      </w:r>
      <w:r>
        <w:t xml:space="preserve"> </w:t>
      </w:r>
      <w:r>
        <w:rPr>
          <w:rFonts w:hint="eastAsia"/>
        </w:rPr>
        <w:t>工作任务分解</w:t>
      </w:r>
      <w:r>
        <w:rPr>
          <w:rFonts w:hint="eastAsia"/>
        </w:rPr>
        <w:t>与人员分工</w:t>
      </w:r>
      <w:bookmarkEnd w:id="73"/>
    </w:p>
    <w:tbl>
      <w:tblPr>
        <w:tblStyle w:val="ac"/>
        <w:tblW w:w="8080" w:type="dxa"/>
        <w:tblLayout w:type="fixed"/>
        <w:tblLook w:val="04A0"/>
      </w:tblPr>
      <w:tblGrid>
        <w:gridCol w:w="3256"/>
        <w:gridCol w:w="1701"/>
        <w:gridCol w:w="3123"/>
      </w:tblGrid>
      <w:tr w:rsidR="00BC01CE">
        <w:tc>
          <w:tcPr>
            <w:tcW w:w="3256" w:type="dxa"/>
          </w:tcPr>
          <w:p w:rsidR="00BC01CE" w:rsidRDefault="00155EF6">
            <w:pPr>
              <w:spacing w:line="360" w:lineRule="auto"/>
              <w:jc w:val="center"/>
              <w:rPr>
                <w:b/>
                <w:bCs/>
                <w:color w:val="000000"/>
                <w:sz w:val="24"/>
                <w:szCs w:val="21"/>
              </w:rPr>
            </w:pPr>
            <w:r>
              <w:rPr>
                <w:rFonts w:hint="eastAsia"/>
                <w:b/>
                <w:bCs/>
                <w:color w:val="000000"/>
                <w:sz w:val="24"/>
                <w:szCs w:val="21"/>
              </w:rPr>
              <w:t>任务名称</w:t>
            </w:r>
          </w:p>
        </w:tc>
        <w:tc>
          <w:tcPr>
            <w:tcW w:w="1701" w:type="dxa"/>
          </w:tcPr>
          <w:p w:rsidR="00BC01CE" w:rsidRDefault="00155EF6">
            <w:pPr>
              <w:spacing w:line="360" w:lineRule="auto"/>
              <w:jc w:val="center"/>
              <w:rPr>
                <w:b/>
                <w:bCs/>
                <w:color w:val="000000"/>
                <w:sz w:val="24"/>
                <w:szCs w:val="21"/>
              </w:rPr>
            </w:pPr>
            <w:r>
              <w:rPr>
                <w:rFonts w:hint="eastAsia"/>
                <w:b/>
                <w:bCs/>
                <w:color w:val="000000"/>
                <w:sz w:val="24"/>
                <w:szCs w:val="21"/>
              </w:rPr>
              <w:t>负责人</w:t>
            </w:r>
          </w:p>
        </w:tc>
        <w:tc>
          <w:tcPr>
            <w:tcW w:w="3123" w:type="dxa"/>
          </w:tcPr>
          <w:p w:rsidR="00BC01CE" w:rsidRDefault="00155EF6">
            <w:pPr>
              <w:spacing w:line="360" w:lineRule="auto"/>
              <w:jc w:val="center"/>
              <w:rPr>
                <w:b/>
                <w:bCs/>
                <w:color w:val="000000"/>
                <w:sz w:val="24"/>
                <w:szCs w:val="21"/>
              </w:rPr>
            </w:pPr>
            <w:r>
              <w:rPr>
                <w:rFonts w:hint="eastAsia"/>
                <w:b/>
                <w:bCs/>
                <w:color w:val="000000"/>
                <w:sz w:val="24"/>
                <w:szCs w:val="21"/>
              </w:rPr>
              <w:t>参与</w:t>
            </w:r>
            <w:r>
              <w:rPr>
                <w:b/>
                <w:bCs/>
                <w:color w:val="000000"/>
                <w:sz w:val="24"/>
                <w:szCs w:val="21"/>
              </w:rPr>
              <w:t>人</w:t>
            </w:r>
          </w:p>
        </w:tc>
      </w:tr>
      <w:tr w:rsidR="00BC01CE">
        <w:tc>
          <w:tcPr>
            <w:tcW w:w="3256" w:type="dxa"/>
          </w:tcPr>
          <w:p w:rsidR="00BC01CE" w:rsidRDefault="00155EF6">
            <w:pPr>
              <w:spacing w:line="360" w:lineRule="auto"/>
              <w:rPr>
                <w:rFonts w:asciiTheme="minorEastAsia" w:hAnsiTheme="minorEastAsia"/>
                <w:b/>
                <w:szCs w:val="21"/>
              </w:rPr>
            </w:pPr>
            <w:r>
              <w:rPr>
                <w:rFonts w:asciiTheme="minorEastAsia" w:hAnsiTheme="minorEastAsia" w:hint="eastAsia"/>
                <w:b/>
                <w:szCs w:val="21"/>
              </w:rPr>
              <w:t>获取需求</w:t>
            </w:r>
          </w:p>
        </w:tc>
        <w:tc>
          <w:tcPr>
            <w:tcW w:w="1701" w:type="dxa"/>
            <w:vMerge w:val="restart"/>
          </w:tcPr>
          <w:p w:rsidR="00BC01CE" w:rsidRDefault="00155EF6">
            <w:pPr>
              <w:spacing w:line="360" w:lineRule="auto"/>
              <w:jc w:val="center"/>
              <w:rPr>
                <w:rFonts w:asciiTheme="minorEastAsia" w:hAnsiTheme="minorEastAsia"/>
                <w:szCs w:val="21"/>
              </w:rPr>
            </w:pPr>
            <w:r>
              <w:rPr>
                <w:rFonts w:asciiTheme="minorEastAsia" w:hAnsiTheme="minorEastAsia" w:hint="eastAsia"/>
                <w:szCs w:val="21"/>
              </w:rPr>
              <w:t>沈启航</w:t>
            </w:r>
          </w:p>
        </w:tc>
        <w:tc>
          <w:tcPr>
            <w:tcW w:w="3123" w:type="dxa"/>
            <w:vMerge w:val="restart"/>
          </w:tcPr>
          <w:p w:rsidR="00BC01CE" w:rsidRDefault="00155EF6">
            <w:pPr>
              <w:spacing w:line="360" w:lineRule="auto"/>
              <w:jc w:val="center"/>
              <w:rPr>
                <w:rFonts w:asciiTheme="minorEastAsia" w:hAnsiTheme="minorEastAsia"/>
                <w:bCs/>
                <w:color w:val="000000"/>
                <w:szCs w:val="21"/>
              </w:rPr>
            </w:pPr>
            <w:r>
              <w:rPr>
                <w:rFonts w:asciiTheme="minorEastAsia" w:hAnsiTheme="minorEastAsia" w:hint="eastAsia"/>
                <w:bCs/>
                <w:color w:val="000000"/>
                <w:szCs w:val="21"/>
              </w:rPr>
              <w:t>沈启航、</w:t>
            </w:r>
            <w:r>
              <w:rPr>
                <w:rFonts w:asciiTheme="minorEastAsia" w:hAnsiTheme="minorEastAsia"/>
                <w:bCs/>
                <w:color w:val="000000"/>
                <w:szCs w:val="21"/>
              </w:rPr>
              <w:t>骆佳俊、叶柏成、徐哲远、杨以恒</w:t>
            </w: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定义</w:t>
            </w:r>
            <w:proofErr w:type="gramStart"/>
            <w:r>
              <w:rPr>
                <w:rFonts w:ascii="宋体" w:eastAsia="宋体" w:cs="宋体" w:hint="eastAsia"/>
                <w:color w:val="000000"/>
                <w:kern w:val="0"/>
                <w:szCs w:val="21"/>
                <w:lang w:val="zh-CN"/>
              </w:rPr>
              <w:t>产品愿景和</w:t>
            </w:r>
            <w:proofErr w:type="gramEnd"/>
            <w:r>
              <w:rPr>
                <w:rFonts w:ascii="宋体" w:eastAsia="宋体" w:cs="宋体" w:hint="eastAsia"/>
                <w:color w:val="000000"/>
                <w:kern w:val="0"/>
                <w:szCs w:val="21"/>
                <w:lang w:val="zh-CN"/>
              </w:rPr>
              <w:t>项目范围</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识别用户类型及其特征</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为每类用户选出用户代表</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rPr>
          <w:trHeight w:val="172"/>
        </w:trPr>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识别系统事件和反应</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举办需求访谈</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检查现有系统在需求方面的报告</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重用现有需求</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b/>
                <w:szCs w:val="21"/>
              </w:rPr>
            </w:pPr>
            <w:r>
              <w:rPr>
                <w:rFonts w:asciiTheme="minorEastAsia" w:hAnsiTheme="minorEastAsia" w:hint="eastAsia"/>
                <w:b/>
                <w:szCs w:val="21"/>
              </w:rPr>
              <w:t>需求分析</w:t>
            </w:r>
          </w:p>
        </w:tc>
        <w:tc>
          <w:tcPr>
            <w:tcW w:w="1701" w:type="dxa"/>
            <w:vMerge w:val="restart"/>
          </w:tcPr>
          <w:p w:rsidR="00BC01CE" w:rsidRDefault="00155EF6">
            <w:pPr>
              <w:spacing w:line="360" w:lineRule="auto"/>
              <w:jc w:val="center"/>
              <w:rPr>
                <w:rFonts w:asciiTheme="minorEastAsia" w:hAnsiTheme="minorEastAsia"/>
                <w:szCs w:val="21"/>
              </w:rPr>
            </w:pPr>
            <w:r>
              <w:rPr>
                <w:rFonts w:asciiTheme="minorEastAsia" w:hAnsiTheme="minorEastAsia" w:hint="eastAsia"/>
                <w:szCs w:val="21"/>
              </w:rPr>
              <w:t>骆佳俊，叶柏成</w:t>
            </w:r>
          </w:p>
        </w:tc>
        <w:tc>
          <w:tcPr>
            <w:tcW w:w="3123" w:type="dxa"/>
            <w:vMerge w:val="restart"/>
          </w:tcPr>
          <w:p w:rsidR="00BC01CE" w:rsidRDefault="00155EF6">
            <w:pPr>
              <w:spacing w:line="360" w:lineRule="auto"/>
              <w:jc w:val="center"/>
              <w:rPr>
                <w:rFonts w:asciiTheme="minorEastAsia" w:hAnsiTheme="minorEastAsia"/>
                <w:b/>
                <w:bCs/>
                <w:color w:val="000000"/>
                <w:szCs w:val="21"/>
              </w:rPr>
            </w:pPr>
            <w:r>
              <w:rPr>
                <w:rFonts w:asciiTheme="minorEastAsia" w:hAnsiTheme="minorEastAsia" w:hint="eastAsia"/>
                <w:bCs/>
                <w:color w:val="000000"/>
                <w:szCs w:val="21"/>
              </w:rPr>
              <w:t>沈启航、</w:t>
            </w:r>
            <w:r>
              <w:rPr>
                <w:rFonts w:asciiTheme="minorEastAsia" w:hAnsiTheme="minorEastAsia"/>
                <w:bCs/>
                <w:color w:val="000000"/>
                <w:szCs w:val="21"/>
              </w:rPr>
              <w:t>骆佳俊、叶柏成、徐哲远、杨以恒</w:t>
            </w: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创建用户界面以及技术原型</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分析需求可实现性</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需求按优先级排序</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建立数据字典</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为需求建模</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分析系统与外部世界之间的联系</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b/>
                <w:szCs w:val="21"/>
              </w:rPr>
            </w:pPr>
            <w:r>
              <w:rPr>
                <w:rFonts w:asciiTheme="minorEastAsia" w:hAnsiTheme="minorEastAsia" w:hint="eastAsia"/>
                <w:b/>
                <w:szCs w:val="21"/>
              </w:rPr>
              <w:t>需求规格说明</w:t>
            </w:r>
          </w:p>
        </w:tc>
        <w:tc>
          <w:tcPr>
            <w:tcW w:w="1701" w:type="dxa"/>
            <w:vMerge w:val="restart"/>
          </w:tcPr>
          <w:p w:rsidR="00BC01CE" w:rsidRDefault="00155EF6">
            <w:pPr>
              <w:spacing w:line="360" w:lineRule="auto"/>
              <w:jc w:val="center"/>
              <w:rPr>
                <w:rFonts w:asciiTheme="minorEastAsia" w:hAnsiTheme="minorEastAsia"/>
                <w:szCs w:val="21"/>
              </w:rPr>
            </w:pPr>
            <w:r>
              <w:rPr>
                <w:rFonts w:asciiTheme="minorEastAsia" w:hAnsiTheme="minorEastAsia" w:hint="eastAsia"/>
                <w:szCs w:val="21"/>
              </w:rPr>
              <w:t>杨以恒</w:t>
            </w:r>
          </w:p>
        </w:tc>
        <w:tc>
          <w:tcPr>
            <w:tcW w:w="3123" w:type="dxa"/>
            <w:vMerge w:val="restart"/>
          </w:tcPr>
          <w:p w:rsidR="00BC01CE" w:rsidRDefault="00155EF6">
            <w:pPr>
              <w:spacing w:line="360" w:lineRule="auto"/>
              <w:jc w:val="center"/>
              <w:rPr>
                <w:rFonts w:asciiTheme="minorEastAsia" w:hAnsiTheme="minorEastAsia"/>
                <w:b/>
                <w:bCs/>
                <w:color w:val="000000"/>
                <w:szCs w:val="21"/>
              </w:rPr>
            </w:pPr>
            <w:r>
              <w:rPr>
                <w:rFonts w:asciiTheme="minorEastAsia" w:hAnsiTheme="minorEastAsia" w:hint="eastAsia"/>
                <w:bCs/>
                <w:color w:val="000000"/>
                <w:szCs w:val="21"/>
              </w:rPr>
              <w:t>沈启航、</w:t>
            </w:r>
            <w:r>
              <w:rPr>
                <w:rFonts w:asciiTheme="minorEastAsia" w:hAnsiTheme="minorEastAsia"/>
                <w:bCs/>
                <w:color w:val="000000"/>
                <w:szCs w:val="21"/>
              </w:rPr>
              <w:t>骆佳俊、叶柏成、徐哲远、杨以恒</w:t>
            </w: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使用需求文档模板</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明确需求来源</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记录业务规则</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记录非功能需求</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jc w:val="center"/>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b/>
                <w:szCs w:val="21"/>
              </w:rPr>
            </w:pPr>
            <w:r>
              <w:rPr>
                <w:rFonts w:asciiTheme="minorEastAsia" w:hAnsiTheme="minorEastAsia" w:hint="eastAsia"/>
                <w:b/>
                <w:szCs w:val="21"/>
              </w:rPr>
              <w:lastRenderedPageBreak/>
              <w:t>需求验证</w:t>
            </w:r>
          </w:p>
        </w:tc>
        <w:tc>
          <w:tcPr>
            <w:tcW w:w="1701" w:type="dxa"/>
            <w:vMerge w:val="restart"/>
          </w:tcPr>
          <w:p w:rsidR="00BC01CE" w:rsidRDefault="00155EF6">
            <w:pPr>
              <w:spacing w:line="360" w:lineRule="auto"/>
              <w:jc w:val="center"/>
              <w:rPr>
                <w:rFonts w:asciiTheme="minorEastAsia" w:hAnsiTheme="minorEastAsia"/>
                <w:szCs w:val="21"/>
              </w:rPr>
            </w:pPr>
            <w:r>
              <w:rPr>
                <w:rFonts w:asciiTheme="minorEastAsia" w:hAnsiTheme="minorEastAsia" w:hint="eastAsia"/>
                <w:szCs w:val="21"/>
              </w:rPr>
              <w:t>徐哲远</w:t>
            </w:r>
          </w:p>
        </w:tc>
        <w:tc>
          <w:tcPr>
            <w:tcW w:w="3123" w:type="dxa"/>
            <w:vMerge w:val="restart"/>
          </w:tcPr>
          <w:p w:rsidR="00BC01CE" w:rsidRDefault="00155EF6">
            <w:pPr>
              <w:spacing w:line="360" w:lineRule="auto"/>
              <w:jc w:val="center"/>
              <w:rPr>
                <w:rFonts w:asciiTheme="minorEastAsia" w:hAnsiTheme="minorEastAsia"/>
                <w:b/>
                <w:bCs/>
                <w:color w:val="000000"/>
                <w:szCs w:val="21"/>
              </w:rPr>
            </w:pPr>
            <w:r>
              <w:rPr>
                <w:rFonts w:asciiTheme="minorEastAsia" w:hAnsiTheme="minorEastAsia" w:hint="eastAsia"/>
                <w:bCs/>
                <w:color w:val="000000"/>
                <w:szCs w:val="21"/>
              </w:rPr>
              <w:t>沈启航、</w:t>
            </w:r>
            <w:r>
              <w:rPr>
                <w:rFonts w:asciiTheme="minorEastAsia" w:hAnsiTheme="minorEastAsia"/>
                <w:bCs/>
                <w:color w:val="000000"/>
                <w:szCs w:val="21"/>
              </w:rPr>
              <w:t>骆佳俊、叶柏成、徐哲远、杨以恒</w:t>
            </w: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需求评审</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测试需求</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rPr>
                <w:rFonts w:asciiTheme="minorEastAsia" w:hAnsiTheme="minorEastAsia"/>
                <w:color w:val="000000"/>
                <w:szCs w:val="21"/>
              </w:rPr>
            </w:pPr>
          </w:p>
        </w:tc>
      </w:tr>
      <w:tr w:rsidR="00BC01CE">
        <w:tc>
          <w:tcPr>
            <w:tcW w:w="3256" w:type="dxa"/>
          </w:tcPr>
          <w:p w:rsidR="00BC01CE" w:rsidRDefault="00155EF6">
            <w:pPr>
              <w:spacing w:line="360" w:lineRule="auto"/>
              <w:rPr>
                <w:rFonts w:asciiTheme="minorEastAsia" w:hAnsiTheme="minorEastAsia"/>
                <w:szCs w:val="21"/>
              </w:rPr>
            </w:pPr>
            <w:r>
              <w:rPr>
                <w:rFonts w:ascii="宋体" w:eastAsia="宋体" w:cs="宋体" w:hint="eastAsia"/>
                <w:color w:val="000000"/>
                <w:kern w:val="0"/>
                <w:szCs w:val="21"/>
                <w:lang w:val="zh-CN"/>
              </w:rPr>
              <w:t>定义验收标准</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rPr>
                <w:rFonts w:asciiTheme="minorEastAsia" w:hAnsiTheme="minorEastAsia"/>
                <w:color w:val="000000"/>
                <w:szCs w:val="21"/>
              </w:rPr>
            </w:pPr>
          </w:p>
        </w:tc>
      </w:tr>
      <w:tr w:rsidR="00BC01CE">
        <w:tc>
          <w:tcPr>
            <w:tcW w:w="3256" w:type="dxa"/>
          </w:tcPr>
          <w:p w:rsidR="00BC01CE" w:rsidRDefault="00155EF6">
            <w:pPr>
              <w:spacing w:line="360" w:lineRule="auto"/>
              <w:rPr>
                <w:rFonts w:ascii="宋体" w:eastAsia="宋体" w:cs="宋体"/>
                <w:b/>
                <w:color w:val="000000"/>
                <w:kern w:val="0"/>
                <w:szCs w:val="21"/>
                <w:lang w:val="zh-CN"/>
              </w:rPr>
            </w:pPr>
            <w:r>
              <w:rPr>
                <w:rFonts w:ascii="宋体" w:eastAsia="宋体" w:cs="宋体" w:hint="eastAsia"/>
                <w:b/>
                <w:color w:val="000000"/>
                <w:kern w:val="0"/>
                <w:szCs w:val="21"/>
                <w:lang w:val="zh-CN"/>
              </w:rPr>
              <w:t>需求</w:t>
            </w:r>
            <w:r>
              <w:rPr>
                <w:rFonts w:ascii="宋体" w:eastAsia="宋体" w:cs="宋体"/>
                <w:b/>
                <w:color w:val="000000"/>
                <w:kern w:val="0"/>
                <w:szCs w:val="21"/>
                <w:lang w:val="zh-CN"/>
              </w:rPr>
              <w:t>管理</w:t>
            </w:r>
          </w:p>
        </w:tc>
        <w:tc>
          <w:tcPr>
            <w:tcW w:w="1701" w:type="dxa"/>
            <w:vMerge w:val="restart"/>
          </w:tcPr>
          <w:p w:rsidR="00BC01CE" w:rsidRDefault="00155EF6">
            <w:pPr>
              <w:spacing w:line="360" w:lineRule="auto"/>
              <w:rPr>
                <w:rFonts w:asciiTheme="minorEastAsia" w:hAnsiTheme="minorEastAsia"/>
                <w:szCs w:val="21"/>
              </w:rPr>
            </w:pPr>
            <w:r>
              <w:rPr>
                <w:rFonts w:asciiTheme="minorEastAsia" w:hAnsiTheme="minorEastAsia" w:hint="eastAsia"/>
                <w:szCs w:val="21"/>
              </w:rPr>
              <w:t>叶柏成</w:t>
            </w:r>
          </w:p>
        </w:tc>
        <w:tc>
          <w:tcPr>
            <w:tcW w:w="3123" w:type="dxa"/>
            <w:vMerge w:val="restart"/>
          </w:tcPr>
          <w:p w:rsidR="00BC01CE" w:rsidRDefault="00155EF6">
            <w:pPr>
              <w:spacing w:line="360" w:lineRule="auto"/>
              <w:jc w:val="center"/>
              <w:rPr>
                <w:rFonts w:asciiTheme="minorEastAsia" w:hAnsiTheme="minorEastAsia"/>
                <w:color w:val="000000"/>
                <w:szCs w:val="21"/>
              </w:rPr>
            </w:pPr>
            <w:r>
              <w:rPr>
                <w:rFonts w:asciiTheme="minorEastAsia" w:hAnsiTheme="minorEastAsia" w:hint="eastAsia"/>
                <w:bCs/>
                <w:color w:val="000000"/>
                <w:szCs w:val="21"/>
              </w:rPr>
              <w:t>沈启航、</w:t>
            </w:r>
            <w:r>
              <w:rPr>
                <w:rFonts w:asciiTheme="minorEastAsia" w:hAnsiTheme="minorEastAsia"/>
                <w:bCs/>
                <w:color w:val="000000"/>
                <w:szCs w:val="21"/>
              </w:rPr>
              <w:t>骆佳俊、叶柏成、徐哲远、杨以恒</w:t>
            </w:r>
          </w:p>
        </w:tc>
      </w:tr>
      <w:tr w:rsidR="00BC01CE">
        <w:tc>
          <w:tcPr>
            <w:tcW w:w="3256" w:type="dxa"/>
          </w:tcPr>
          <w:p w:rsidR="00BC01CE" w:rsidRDefault="00155EF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建立一个需求变更控制流程</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rPr>
                <w:rFonts w:asciiTheme="minorEastAsia" w:hAnsiTheme="minorEastAsia"/>
                <w:color w:val="000000"/>
                <w:szCs w:val="21"/>
              </w:rPr>
            </w:pPr>
          </w:p>
        </w:tc>
      </w:tr>
      <w:tr w:rsidR="00BC01CE">
        <w:tc>
          <w:tcPr>
            <w:tcW w:w="3256" w:type="dxa"/>
          </w:tcPr>
          <w:p w:rsidR="00BC01CE" w:rsidRDefault="00155EF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对需求变更进行影响分析</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rPr>
                <w:rFonts w:asciiTheme="minorEastAsia" w:hAnsiTheme="minorEastAsia"/>
                <w:color w:val="000000"/>
                <w:szCs w:val="21"/>
              </w:rPr>
            </w:pPr>
          </w:p>
        </w:tc>
      </w:tr>
      <w:tr w:rsidR="00BC01CE">
        <w:tc>
          <w:tcPr>
            <w:tcW w:w="3256" w:type="dxa"/>
          </w:tcPr>
          <w:p w:rsidR="00BC01CE" w:rsidRDefault="00155EF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建立基线并控制需求集合版本</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rPr>
                <w:rFonts w:asciiTheme="minorEastAsia" w:hAnsiTheme="minorEastAsia"/>
                <w:color w:val="000000"/>
                <w:szCs w:val="21"/>
              </w:rPr>
            </w:pPr>
          </w:p>
        </w:tc>
      </w:tr>
      <w:tr w:rsidR="00BC01CE">
        <w:tc>
          <w:tcPr>
            <w:tcW w:w="3256" w:type="dxa"/>
          </w:tcPr>
          <w:p w:rsidR="00BC01CE" w:rsidRDefault="00155EF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维护需求变更的历史记录</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rPr>
                <w:rFonts w:asciiTheme="minorEastAsia" w:hAnsiTheme="minorEastAsia"/>
                <w:color w:val="000000"/>
                <w:szCs w:val="21"/>
              </w:rPr>
            </w:pPr>
          </w:p>
        </w:tc>
      </w:tr>
      <w:tr w:rsidR="00BC01CE">
        <w:tc>
          <w:tcPr>
            <w:tcW w:w="3256" w:type="dxa"/>
          </w:tcPr>
          <w:p w:rsidR="00BC01CE" w:rsidRDefault="00155EF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跟踪每个需求的状态</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rPr>
                <w:rFonts w:asciiTheme="minorEastAsia" w:hAnsiTheme="minorEastAsia"/>
                <w:color w:val="000000"/>
                <w:szCs w:val="21"/>
              </w:rPr>
            </w:pPr>
          </w:p>
        </w:tc>
      </w:tr>
      <w:tr w:rsidR="00BC01CE">
        <w:tc>
          <w:tcPr>
            <w:tcW w:w="3256" w:type="dxa"/>
          </w:tcPr>
          <w:p w:rsidR="00BC01CE" w:rsidRDefault="00155EF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维护一个需求可跟踪矩阵</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rPr>
                <w:rFonts w:asciiTheme="minorEastAsia" w:hAnsiTheme="minorEastAsia"/>
                <w:color w:val="000000"/>
                <w:szCs w:val="21"/>
              </w:rPr>
            </w:pPr>
          </w:p>
        </w:tc>
      </w:tr>
      <w:tr w:rsidR="00BC01CE">
        <w:tc>
          <w:tcPr>
            <w:tcW w:w="3256" w:type="dxa"/>
          </w:tcPr>
          <w:p w:rsidR="00BC01CE" w:rsidRDefault="00155EF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使用需求管理工具</w:t>
            </w:r>
          </w:p>
        </w:tc>
        <w:tc>
          <w:tcPr>
            <w:tcW w:w="1701" w:type="dxa"/>
            <w:vMerge/>
          </w:tcPr>
          <w:p w:rsidR="00BC01CE" w:rsidRDefault="00BC01CE">
            <w:pPr>
              <w:spacing w:line="360" w:lineRule="auto"/>
              <w:rPr>
                <w:rFonts w:asciiTheme="minorEastAsia" w:hAnsiTheme="minorEastAsia"/>
                <w:szCs w:val="21"/>
              </w:rPr>
            </w:pPr>
          </w:p>
        </w:tc>
        <w:tc>
          <w:tcPr>
            <w:tcW w:w="3123" w:type="dxa"/>
            <w:vMerge/>
          </w:tcPr>
          <w:p w:rsidR="00BC01CE" w:rsidRDefault="00BC01CE">
            <w:pPr>
              <w:spacing w:line="360" w:lineRule="auto"/>
              <w:rPr>
                <w:rFonts w:asciiTheme="minorEastAsia" w:hAnsiTheme="minorEastAsia"/>
                <w:color w:val="000000"/>
                <w:szCs w:val="21"/>
              </w:rPr>
            </w:pPr>
          </w:p>
        </w:tc>
      </w:tr>
    </w:tbl>
    <w:p w:rsidR="00BC01CE" w:rsidRDefault="00BC01CE"/>
    <w:p w:rsidR="00BC01CE" w:rsidRDefault="00155EF6">
      <w:pPr>
        <w:pStyle w:val="2"/>
        <w:spacing w:line="360" w:lineRule="auto"/>
      </w:pPr>
      <w:bookmarkStart w:id="74" w:name="_Toc529634267"/>
      <w:r>
        <w:rPr>
          <w:rFonts w:hint="eastAsia"/>
        </w:rPr>
        <w:t>3.</w:t>
      </w:r>
      <w:r>
        <w:rPr>
          <w:rFonts w:hint="eastAsia"/>
        </w:rPr>
        <w:t>2</w:t>
      </w:r>
      <w:r>
        <w:t xml:space="preserve"> </w:t>
      </w:r>
      <w:r>
        <w:rPr>
          <w:rFonts w:hint="eastAsia"/>
        </w:rPr>
        <w:t>接口人员</w:t>
      </w:r>
      <w:bookmarkEnd w:id="74"/>
    </w:p>
    <w:tbl>
      <w:tblPr>
        <w:tblStyle w:val="ac"/>
        <w:tblW w:w="8048" w:type="dxa"/>
        <w:tblLayout w:type="fixed"/>
        <w:tblLook w:val="04A0"/>
      </w:tblPr>
      <w:tblGrid>
        <w:gridCol w:w="956"/>
        <w:gridCol w:w="1513"/>
        <w:gridCol w:w="1977"/>
        <w:gridCol w:w="1534"/>
        <w:gridCol w:w="1101"/>
        <w:gridCol w:w="967"/>
      </w:tblGrid>
      <w:tr w:rsidR="00BC01CE">
        <w:trPr>
          <w:trHeight w:val="112"/>
        </w:trPr>
        <w:tc>
          <w:tcPr>
            <w:tcW w:w="956" w:type="dxa"/>
            <w:vMerge w:val="restart"/>
          </w:tcPr>
          <w:p w:rsidR="00BC01CE" w:rsidRDefault="00155EF6">
            <w:pPr>
              <w:spacing w:line="360" w:lineRule="auto"/>
              <w:jc w:val="center"/>
              <w:rPr>
                <w:b/>
                <w:bCs/>
                <w:color w:val="000000"/>
                <w:sz w:val="24"/>
                <w:szCs w:val="21"/>
              </w:rPr>
            </w:pPr>
            <w:r>
              <w:rPr>
                <w:rFonts w:hint="eastAsia"/>
                <w:b/>
                <w:bCs/>
                <w:color w:val="000000"/>
                <w:sz w:val="24"/>
                <w:szCs w:val="21"/>
              </w:rPr>
              <w:t>姓名</w:t>
            </w:r>
          </w:p>
        </w:tc>
        <w:tc>
          <w:tcPr>
            <w:tcW w:w="6125" w:type="dxa"/>
            <w:gridSpan w:val="4"/>
          </w:tcPr>
          <w:p w:rsidR="00BC01CE" w:rsidRDefault="00155EF6">
            <w:pPr>
              <w:spacing w:line="360" w:lineRule="auto"/>
              <w:jc w:val="center"/>
            </w:pPr>
            <w:r>
              <w:rPr>
                <w:rFonts w:hint="eastAsia"/>
                <w:b/>
                <w:bCs/>
                <w:color w:val="000000"/>
                <w:sz w:val="24"/>
                <w:szCs w:val="21"/>
              </w:rPr>
              <w:t>联系方式</w:t>
            </w:r>
          </w:p>
        </w:tc>
        <w:tc>
          <w:tcPr>
            <w:tcW w:w="967" w:type="dxa"/>
            <w:vMerge w:val="restart"/>
          </w:tcPr>
          <w:p w:rsidR="00BC01CE" w:rsidRDefault="00155EF6">
            <w:pPr>
              <w:spacing w:line="360" w:lineRule="auto"/>
              <w:jc w:val="center"/>
            </w:pPr>
            <w:r>
              <w:rPr>
                <w:rFonts w:hint="eastAsia"/>
                <w:b/>
                <w:bCs/>
                <w:color w:val="000000"/>
                <w:sz w:val="24"/>
                <w:szCs w:val="21"/>
              </w:rPr>
              <w:t>接口联系</w:t>
            </w:r>
            <w:r>
              <w:rPr>
                <w:b/>
                <w:bCs/>
                <w:color w:val="000000"/>
                <w:sz w:val="24"/>
                <w:szCs w:val="21"/>
              </w:rPr>
              <w:t>人</w:t>
            </w:r>
          </w:p>
        </w:tc>
      </w:tr>
      <w:tr w:rsidR="00BC01CE">
        <w:trPr>
          <w:trHeight w:val="187"/>
        </w:trPr>
        <w:tc>
          <w:tcPr>
            <w:tcW w:w="956" w:type="dxa"/>
            <w:vMerge/>
          </w:tcPr>
          <w:p w:rsidR="00BC01CE" w:rsidRDefault="00BC01CE">
            <w:pPr>
              <w:spacing w:line="360" w:lineRule="auto"/>
              <w:ind w:firstLine="422"/>
              <w:jc w:val="center"/>
              <w:rPr>
                <w:b/>
              </w:rPr>
            </w:pPr>
          </w:p>
        </w:tc>
        <w:tc>
          <w:tcPr>
            <w:tcW w:w="1513" w:type="dxa"/>
          </w:tcPr>
          <w:p w:rsidR="00BC01CE" w:rsidRDefault="00155EF6">
            <w:pPr>
              <w:spacing w:line="360" w:lineRule="auto"/>
              <w:jc w:val="center"/>
              <w:rPr>
                <w:b/>
                <w:bCs/>
                <w:color w:val="000000"/>
                <w:sz w:val="24"/>
                <w:szCs w:val="21"/>
              </w:rPr>
            </w:pPr>
            <w:r>
              <w:rPr>
                <w:rFonts w:hint="eastAsia"/>
                <w:b/>
                <w:bCs/>
                <w:color w:val="000000"/>
                <w:sz w:val="24"/>
                <w:szCs w:val="21"/>
              </w:rPr>
              <w:t>联系电话</w:t>
            </w:r>
          </w:p>
        </w:tc>
        <w:tc>
          <w:tcPr>
            <w:tcW w:w="1977" w:type="dxa"/>
          </w:tcPr>
          <w:p w:rsidR="00BC01CE" w:rsidRDefault="00155EF6">
            <w:pPr>
              <w:spacing w:line="360" w:lineRule="auto"/>
              <w:ind w:firstLine="422"/>
              <w:jc w:val="center"/>
              <w:rPr>
                <w:b/>
                <w:bCs/>
                <w:color w:val="000000"/>
                <w:sz w:val="24"/>
                <w:szCs w:val="21"/>
              </w:rPr>
            </w:pPr>
            <w:r>
              <w:rPr>
                <w:rFonts w:hint="eastAsia"/>
                <w:b/>
                <w:bCs/>
                <w:color w:val="000000"/>
                <w:sz w:val="24"/>
                <w:szCs w:val="21"/>
              </w:rPr>
              <w:t>邮箱</w:t>
            </w:r>
          </w:p>
        </w:tc>
        <w:tc>
          <w:tcPr>
            <w:tcW w:w="1534" w:type="dxa"/>
          </w:tcPr>
          <w:p w:rsidR="00BC01CE" w:rsidRDefault="00155EF6">
            <w:pPr>
              <w:spacing w:line="360" w:lineRule="auto"/>
              <w:ind w:firstLine="422"/>
              <w:rPr>
                <w:b/>
                <w:bCs/>
                <w:color w:val="000000"/>
                <w:sz w:val="24"/>
                <w:szCs w:val="21"/>
              </w:rPr>
            </w:pPr>
            <w:proofErr w:type="gramStart"/>
            <w:r>
              <w:rPr>
                <w:rFonts w:hint="eastAsia"/>
                <w:b/>
                <w:bCs/>
                <w:sz w:val="24"/>
                <w:szCs w:val="24"/>
              </w:rPr>
              <w:t>微信</w:t>
            </w:r>
            <w:proofErr w:type="gramEnd"/>
          </w:p>
        </w:tc>
        <w:tc>
          <w:tcPr>
            <w:tcW w:w="1101" w:type="dxa"/>
          </w:tcPr>
          <w:p w:rsidR="00BC01CE" w:rsidRDefault="00155EF6">
            <w:pPr>
              <w:spacing w:line="360" w:lineRule="auto"/>
              <w:jc w:val="center"/>
            </w:pPr>
            <w:r>
              <w:rPr>
                <w:rFonts w:hint="eastAsia"/>
                <w:b/>
                <w:bCs/>
                <w:color w:val="000000"/>
                <w:sz w:val="24"/>
                <w:szCs w:val="21"/>
              </w:rPr>
              <w:t>地址</w:t>
            </w:r>
          </w:p>
        </w:tc>
        <w:tc>
          <w:tcPr>
            <w:tcW w:w="967" w:type="dxa"/>
            <w:vMerge/>
          </w:tcPr>
          <w:p w:rsidR="00BC01CE" w:rsidRDefault="00BC01CE">
            <w:pPr>
              <w:spacing w:line="360" w:lineRule="auto"/>
              <w:ind w:firstLine="422"/>
              <w:jc w:val="center"/>
            </w:pPr>
          </w:p>
        </w:tc>
      </w:tr>
      <w:tr w:rsidR="00BC01CE">
        <w:trPr>
          <w:trHeight w:val="323"/>
        </w:trPr>
        <w:tc>
          <w:tcPr>
            <w:tcW w:w="956" w:type="dxa"/>
          </w:tcPr>
          <w:p w:rsidR="00BC01CE" w:rsidRDefault="00155EF6">
            <w:pPr>
              <w:spacing w:line="360" w:lineRule="auto"/>
            </w:pPr>
            <w:r>
              <w:rPr>
                <w:rFonts w:hint="eastAsia"/>
              </w:rPr>
              <w:t>杨</w:t>
            </w:r>
            <w:proofErr w:type="gramStart"/>
            <w:r>
              <w:rPr>
                <w:rFonts w:hint="eastAsia"/>
              </w:rPr>
              <w:t>枨</w:t>
            </w:r>
            <w:proofErr w:type="gramEnd"/>
          </w:p>
        </w:tc>
        <w:tc>
          <w:tcPr>
            <w:tcW w:w="1513" w:type="dxa"/>
          </w:tcPr>
          <w:p w:rsidR="00BC01CE" w:rsidRDefault="00155EF6">
            <w:pPr>
              <w:spacing w:line="360" w:lineRule="auto"/>
              <w:jc w:val="left"/>
            </w:pPr>
            <w:r>
              <w:t>13357102333</w:t>
            </w:r>
          </w:p>
        </w:tc>
        <w:tc>
          <w:tcPr>
            <w:tcW w:w="1977" w:type="dxa"/>
          </w:tcPr>
          <w:p w:rsidR="00BC01CE" w:rsidRDefault="00BC01CE">
            <w:pPr>
              <w:spacing w:line="360" w:lineRule="auto"/>
              <w:jc w:val="left"/>
            </w:pPr>
            <w:hyperlink r:id="rId11" w:history="1">
              <w:r w:rsidR="00155EF6">
                <w:t>yangc@zucc.edu.cn</w:t>
              </w:r>
            </w:hyperlink>
          </w:p>
        </w:tc>
        <w:tc>
          <w:tcPr>
            <w:tcW w:w="1534" w:type="dxa"/>
          </w:tcPr>
          <w:p w:rsidR="00BC01CE" w:rsidRDefault="00155EF6">
            <w:pPr>
              <w:spacing w:line="360" w:lineRule="auto"/>
            </w:pPr>
            <w:proofErr w:type="spellStart"/>
            <w:r>
              <w:rPr>
                <w:rFonts w:hint="eastAsia"/>
              </w:rPr>
              <w:t>HolleyYang</w:t>
            </w:r>
            <w:proofErr w:type="spellEnd"/>
          </w:p>
        </w:tc>
        <w:tc>
          <w:tcPr>
            <w:tcW w:w="1101" w:type="dxa"/>
          </w:tcPr>
          <w:p w:rsidR="00BC01CE" w:rsidRDefault="00155EF6">
            <w:pPr>
              <w:spacing w:line="360" w:lineRule="auto"/>
            </w:pPr>
            <w:r>
              <w:rPr>
                <w:rFonts w:hint="eastAsia"/>
              </w:rPr>
              <w:t>理四</w:t>
            </w:r>
            <w:proofErr w:type="gramStart"/>
            <w:r>
              <w:t>504</w:t>
            </w:r>
            <w:proofErr w:type="gramEnd"/>
          </w:p>
        </w:tc>
        <w:tc>
          <w:tcPr>
            <w:tcW w:w="967" w:type="dxa"/>
          </w:tcPr>
          <w:p w:rsidR="00BC01CE" w:rsidRDefault="00155EF6">
            <w:pPr>
              <w:spacing w:line="360" w:lineRule="auto"/>
              <w:jc w:val="left"/>
            </w:pPr>
            <w:r>
              <w:rPr>
                <w:rFonts w:hint="eastAsia"/>
              </w:rPr>
              <w:t>沈启航</w:t>
            </w:r>
          </w:p>
        </w:tc>
      </w:tr>
      <w:tr w:rsidR="00BC01CE">
        <w:tc>
          <w:tcPr>
            <w:tcW w:w="956" w:type="dxa"/>
          </w:tcPr>
          <w:p w:rsidR="00BC01CE" w:rsidRDefault="00155EF6">
            <w:pPr>
              <w:spacing w:line="360" w:lineRule="auto"/>
            </w:pPr>
            <w:r>
              <w:rPr>
                <w:rFonts w:hint="eastAsia"/>
              </w:rPr>
              <w:t>侯宏仑</w:t>
            </w:r>
          </w:p>
        </w:tc>
        <w:tc>
          <w:tcPr>
            <w:tcW w:w="1513" w:type="dxa"/>
          </w:tcPr>
          <w:p w:rsidR="00BC01CE" w:rsidRDefault="00155EF6">
            <w:pPr>
              <w:spacing w:line="360" w:lineRule="auto"/>
              <w:jc w:val="left"/>
            </w:pPr>
            <w:r>
              <w:t>13071858629</w:t>
            </w:r>
          </w:p>
        </w:tc>
        <w:tc>
          <w:tcPr>
            <w:tcW w:w="1977" w:type="dxa"/>
          </w:tcPr>
          <w:p w:rsidR="00BC01CE" w:rsidRDefault="00BC01CE">
            <w:pPr>
              <w:spacing w:line="360" w:lineRule="auto"/>
              <w:jc w:val="left"/>
            </w:pPr>
            <w:hyperlink r:id="rId12" w:history="1">
              <w:r w:rsidR="00155EF6">
                <w:t>houhl@zucc.edu.cn</w:t>
              </w:r>
            </w:hyperlink>
          </w:p>
        </w:tc>
        <w:tc>
          <w:tcPr>
            <w:tcW w:w="1534" w:type="dxa"/>
          </w:tcPr>
          <w:p w:rsidR="00BC01CE" w:rsidRDefault="00155EF6">
            <w:pPr>
              <w:spacing w:line="360" w:lineRule="auto"/>
            </w:pPr>
            <w:proofErr w:type="spellStart"/>
            <w:r>
              <w:rPr>
                <w:rFonts w:hint="eastAsia"/>
              </w:rPr>
              <w:t>Tuuuuuuudou</w:t>
            </w:r>
            <w:proofErr w:type="spellEnd"/>
          </w:p>
        </w:tc>
        <w:tc>
          <w:tcPr>
            <w:tcW w:w="1101" w:type="dxa"/>
          </w:tcPr>
          <w:p w:rsidR="00BC01CE" w:rsidRDefault="00155EF6">
            <w:pPr>
              <w:spacing w:line="360" w:lineRule="auto"/>
            </w:pPr>
            <w:r>
              <w:rPr>
                <w:rFonts w:hint="eastAsia"/>
              </w:rPr>
              <w:t>理四</w:t>
            </w:r>
            <w:proofErr w:type="gramStart"/>
            <w:r>
              <w:t>501</w:t>
            </w:r>
            <w:proofErr w:type="gramEnd"/>
          </w:p>
        </w:tc>
        <w:tc>
          <w:tcPr>
            <w:tcW w:w="967" w:type="dxa"/>
          </w:tcPr>
          <w:p w:rsidR="00BC01CE" w:rsidRDefault="00155EF6">
            <w:pPr>
              <w:spacing w:line="360" w:lineRule="auto"/>
              <w:jc w:val="left"/>
            </w:pPr>
            <w:r>
              <w:rPr>
                <w:rFonts w:hint="eastAsia"/>
              </w:rPr>
              <w:t>叶柏成</w:t>
            </w:r>
          </w:p>
        </w:tc>
      </w:tr>
    </w:tbl>
    <w:p w:rsidR="00BC01CE" w:rsidRDefault="00BC01CE">
      <w:pPr>
        <w:spacing w:line="360" w:lineRule="auto"/>
      </w:pPr>
    </w:p>
    <w:p w:rsidR="00BC01CE" w:rsidRDefault="00155EF6">
      <w:pPr>
        <w:pStyle w:val="2"/>
        <w:spacing w:line="360" w:lineRule="auto"/>
      </w:pPr>
      <w:bookmarkStart w:id="75" w:name="_Toc529634268"/>
      <w:r>
        <w:rPr>
          <w:rFonts w:hint="eastAsia"/>
        </w:rPr>
        <w:lastRenderedPageBreak/>
        <w:t>3.</w:t>
      </w:r>
      <w:r>
        <w:rPr>
          <w:rFonts w:hint="eastAsia"/>
        </w:rPr>
        <w:t>3</w:t>
      </w:r>
      <w:r>
        <w:t xml:space="preserve"> </w:t>
      </w:r>
      <w:commentRangeStart w:id="76"/>
      <w:r>
        <w:rPr>
          <w:rFonts w:hint="eastAsia"/>
        </w:rPr>
        <w:t>进度</w:t>
      </w:r>
      <w:commentRangeEnd w:id="76"/>
      <w:r>
        <w:rPr>
          <w:rStyle w:val="ab"/>
          <w:rFonts w:asciiTheme="minorHAnsi" w:eastAsiaTheme="minorEastAsia" w:hAnsiTheme="minorHAnsi" w:cstheme="minorBidi"/>
          <w:b w:val="0"/>
          <w:bCs w:val="0"/>
        </w:rPr>
        <w:commentReference w:id="76"/>
      </w:r>
      <w:bookmarkEnd w:id="75"/>
    </w:p>
    <w:p w:rsidR="00BC01CE" w:rsidRDefault="00155EF6">
      <w:pPr>
        <w:pStyle w:val="3"/>
      </w:pPr>
      <w:bookmarkStart w:id="77" w:name="_Toc529634269"/>
      <w:r>
        <w:rPr>
          <w:rFonts w:hint="eastAsia"/>
        </w:rPr>
        <w:t>3.</w:t>
      </w:r>
      <w:r>
        <w:rPr>
          <w:rFonts w:hint="eastAsia"/>
        </w:rPr>
        <w:t>3</w:t>
      </w:r>
      <w:r>
        <w:rPr>
          <w:rFonts w:hint="eastAsia"/>
        </w:rPr>
        <w:t xml:space="preserve">.1 </w:t>
      </w:r>
      <w:proofErr w:type="gramStart"/>
      <w:r>
        <w:rPr>
          <w:rFonts w:hint="eastAsia"/>
        </w:rPr>
        <w:t>甘特图</w:t>
      </w:r>
      <w:bookmarkEnd w:id="77"/>
      <w:proofErr w:type="gramEnd"/>
    </w:p>
    <w:p w:rsidR="00BC01CE" w:rsidRDefault="00155EF6">
      <w:pPr>
        <w:spacing w:line="360" w:lineRule="auto"/>
      </w:pPr>
      <w:r>
        <w:rPr>
          <w:noProof/>
        </w:rPr>
        <w:drawing>
          <wp:inline distT="0" distB="0" distL="0" distR="0">
            <wp:extent cx="5274310" cy="2859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stretch>
                      <a:fillRect/>
                    </a:stretch>
                  </pic:blipFill>
                  <pic:spPr>
                    <a:xfrm>
                      <a:off x="0" y="0"/>
                      <a:ext cx="5274310" cy="2859405"/>
                    </a:xfrm>
                    <a:prstGeom prst="rect">
                      <a:avLst/>
                    </a:prstGeom>
                  </pic:spPr>
                </pic:pic>
              </a:graphicData>
            </a:graphic>
          </wp:inline>
        </w:drawing>
      </w:r>
    </w:p>
    <w:p w:rsidR="00BC01CE" w:rsidRDefault="00155EF6">
      <w:pPr>
        <w:spacing w:line="360" w:lineRule="auto"/>
      </w:pPr>
      <w:r>
        <w:rPr>
          <w:noProof/>
        </w:rPr>
        <w:drawing>
          <wp:inline distT="0" distB="0" distL="0" distR="0">
            <wp:extent cx="5274310" cy="2859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cstate="print"/>
                    <a:stretch>
                      <a:fillRect/>
                    </a:stretch>
                  </pic:blipFill>
                  <pic:spPr>
                    <a:xfrm>
                      <a:off x="0" y="0"/>
                      <a:ext cx="5274310" cy="2859405"/>
                    </a:xfrm>
                    <a:prstGeom prst="rect">
                      <a:avLst/>
                    </a:prstGeom>
                  </pic:spPr>
                </pic:pic>
              </a:graphicData>
            </a:graphic>
          </wp:inline>
        </w:drawing>
      </w:r>
    </w:p>
    <w:p w:rsidR="00BC01CE" w:rsidRDefault="00BC01CE">
      <w:pPr>
        <w:spacing w:line="360" w:lineRule="auto"/>
      </w:pPr>
    </w:p>
    <w:p w:rsidR="00BC01CE" w:rsidRDefault="00155EF6">
      <w:pPr>
        <w:pStyle w:val="3"/>
      </w:pPr>
      <w:bookmarkStart w:id="78" w:name="_Toc529634270"/>
      <w:r>
        <w:rPr>
          <w:rFonts w:hint="eastAsia"/>
        </w:rPr>
        <w:lastRenderedPageBreak/>
        <w:t>3.</w:t>
      </w:r>
      <w:r>
        <w:rPr>
          <w:rFonts w:hint="eastAsia"/>
        </w:rPr>
        <w:t>3</w:t>
      </w:r>
      <w:r>
        <w:rPr>
          <w:rFonts w:hint="eastAsia"/>
        </w:rPr>
        <w:t>.2</w:t>
      </w:r>
      <w:r>
        <w:t xml:space="preserve"> </w:t>
      </w:r>
      <w:r>
        <w:rPr>
          <w:rFonts w:hint="eastAsia"/>
        </w:rPr>
        <w:t>网络图</w:t>
      </w:r>
      <w:bookmarkEnd w:id="78"/>
    </w:p>
    <w:p w:rsidR="00BC01CE" w:rsidRDefault="00155EF6">
      <w:r>
        <w:rPr>
          <w:noProof/>
        </w:rPr>
        <w:drawing>
          <wp:inline distT="0" distB="0" distL="0" distR="0">
            <wp:extent cx="5274310" cy="2859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cstate="print"/>
                    <a:stretch>
                      <a:fillRect/>
                    </a:stretch>
                  </pic:blipFill>
                  <pic:spPr>
                    <a:xfrm>
                      <a:off x="0" y="0"/>
                      <a:ext cx="5274310" cy="2859405"/>
                    </a:xfrm>
                    <a:prstGeom prst="rect">
                      <a:avLst/>
                    </a:prstGeom>
                  </pic:spPr>
                </pic:pic>
              </a:graphicData>
            </a:graphic>
          </wp:inline>
        </w:drawing>
      </w:r>
    </w:p>
    <w:p w:rsidR="00BC01CE" w:rsidRDefault="00155EF6">
      <w:pPr>
        <w:pStyle w:val="2"/>
        <w:spacing w:line="360" w:lineRule="auto"/>
      </w:pPr>
      <w:bookmarkStart w:id="79" w:name="_Toc529634271"/>
      <w:r>
        <w:rPr>
          <w:rFonts w:hint="eastAsia"/>
        </w:rPr>
        <w:t>3.</w:t>
      </w:r>
      <w:r>
        <w:rPr>
          <w:rFonts w:hint="eastAsia"/>
        </w:rPr>
        <w:t>4</w:t>
      </w:r>
      <w:r>
        <w:t xml:space="preserve"> </w:t>
      </w:r>
      <w:r>
        <w:rPr>
          <w:rFonts w:hint="eastAsia"/>
        </w:rPr>
        <w:t>预算</w:t>
      </w:r>
      <w:bookmarkEnd w:id="79"/>
    </w:p>
    <w:p w:rsidR="00BC01CE" w:rsidRDefault="00155EF6">
      <w:pPr>
        <w:spacing w:line="360" w:lineRule="auto"/>
      </w:pPr>
      <w:r>
        <w:rPr>
          <w:rFonts w:hint="eastAsia"/>
        </w:rPr>
        <w:t>准备</w:t>
      </w:r>
      <w:r>
        <w:t>阶段</w:t>
      </w:r>
    </w:p>
    <w:tbl>
      <w:tblPr>
        <w:tblStyle w:val="ac"/>
        <w:tblW w:w="8296" w:type="dxa"/>
        <w:tblLayout w:type="fixed"/>
        <w:tblLook w:val="04A0"/>
      </w:tblPr>
      <w:tblGrid>
        <w:gridCol w:w="2074"/>
        <w:gridCol w:w="2074"/>
        <w:gridCol w:w="2074"/>
        <w:gridCol w:w="2074"/>
      </w:tblGrid>
      <w:tr w:rsidR="00BC01CE">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采购</w:t>
            </w:r>
            <w:r>
              <w:rPr>
                <w:b/>
                <w:bCs/>
                <w:color w:val="000000"/>
                <w:sz w:val="24"/>
                <w:szCs w:val="21"/>
              </w:rPr>
              <w:t>项目</w:t>
            </w:r>
          </w:p>
        </w:tc>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平均</w:t>
            </w:r>
            <w:proofErr w:type="gramStart"/>
            <w:r>
              <w:rPr>
                <w:b/>
                <w:bCs/>
                <w:color w:val="000000"/>
                <w:sz w:val="24"/>
                <w:szCs w:val="21"/>
              </w:rPr>
              <w:t>月投入</w:t>
            </w:r>
            <w:proofErr w:type="gramEnd"/>
            <w:r>
              <w:rPr>
                <w:rFonts w:hint="eastAsia"/>
                <w:b/>
                <w:bCs/>
                <w:color w:val="000000"/>
                <w:sz w:val="24"/>
                <w:szCs w:val="21"/>
              </w:rPr>
              <w:t>资金</w:t>
            </w:r>
          </w:p>
        </w:tc>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项目</w:t>
            </w:r>
            <w:r>
              <w:rPr>
                <w:b/>
                <w:bCs/>
                <w:color w:val="000000"/>
                <w:sz w:val="24"/>
                <w:szCs w:val="21"/>
              </w:rPr>
              <w:t>总投入</w:t>
            </w:r>
            <w:r>
              <w:rPr>
                <w:rFonts w:hint="eastAsia"/>
                <w:b/>
                <w:bCs/>
                <w:color w:val="000000"/>
                <w:sz w:val="24"/>
                <w:szCs w:val="21"/>
              </w:rPr>
              <w:t>资金</w:t>
            </w:r>
          </w:p>
        </w:tc>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备注</w:t>
            </w:r>
          </w:p>
        </w:tc>
      </w:tr>
      <w:tr w:rsidR="00BC01CE">
        <w:tc>
          <w:tcPr>
            <w:tcW w:w="2074" w:type="dxa"/>
          </w:tcPr>
          <w:p w:rsidR="00BC01CE" w:rsidRDefault="00155EF6">
            <w:pPr>
              <w:spacing w:line="360" w:lineRule="auto"/>
              <w:rPr>
                <w:szCs w:val="21"/>
              </w:rPr>
            </w:pPr>
            <w:proofErr w:type="gramStart"/>
            <w:r>
              <w:rPr>
                <w:rFonts w:hint="eastAsia"/>
                <w:szCs w:val="21"/>
              </w:rPr>
              <w:t>网盘</w:t>
            </w:r>
            <w:r>
              <w:rPr>
                <w:szCs w:val="21"/>
              </w:rPr>
              <w:t>会员</w:t>
            </w:r>
            <w:proofErr w:type="gramEnd"/>
          </w:p>
        </w:tc>
        <w:tc>
          <w:tcPr>
            <w:tcW w:w="2074" w:type="dxa"/>
          </w:tcPr>
          <w:p w:rsidR="00BC01CE" w:rsidRDefault="00155EF6">
            <w:pPr>
              <w:spacing w:line="360" w:lineRule="auto"/>
              <w:rPr>
                <w:szCs w:val="21"/>
              </w:rPr>
            </w:pPr>
            <w:r>
              <w:rPr>
                <w:rFonts w:hint="eastAsia"/>
                <w:szCs w:val="21"/>
              </w:rPr>
              <w:t>25</w:t>
            </w:r>
            <w:r>
              <w:rPr>
                <w:rFonts w:hint="eastAsia"/>
                <w:szCs w:val="21"/>
              </w:rPr>
              <w:t>元</w:t>
            </w:r>
          </w:p>
        </w:tc>
        <w:tc>
          <w:tcPr>
            <w:tcW w:w="2074" w:type="dxa"/>
          </w:tcPr>
          <w:p w:rsidR="00BC01CE" w:rsidRDefault="00155EF6">
            <w:pPr>
              <w:spacing w:line="360" w:lineRule="auto"/>
              <w:rPr>
                <w:szCs w:val="21"/>
              </w:rPr>
            </w:pPr>
            <w:r>
              <w:rPr>
                <w:rFonts w:hint="eastAsia"/>
                <w:szCs w:val="21"/>
              </w:rPr>
              <w:t>100</w:t>
            </w:r>
            <w:r>
              <w:rPr>
                <w:rFonts w:hint="eastAsia"/>
                <w:szCs w:val="21"/>
              </w:rPr>
              <w:t>元</w:t>
            </w:r>
          </w:p>
        </w:tc>
        <w:tc>
          <w:tcPr>
            <w:tcW w:w="2074" w:type="dxa"/>
          </w:tcPr>
          <w:p w:rsidR="00BC01CE" w:rsidRDefault="00BC01CE">
            <w:pPr>
              <w:spacing w:line="360" w:lineRule="auto"/>
              <w:rPr>
                <w:szCs w:val="21"/>
              </w:rPr>
            </w:pPr>
          </w:p>
        </w:tc>
      </w:tr>
      <w:tr w:rsidR="00BC01CE">
        <w:tc>
          <w:tcPr>
            <w:tcW w:w="2074" w:type="dxa"/>
          </w:tcPr>
          <w:p w:rsidR="00BC01CE" w:rsidRDefault="00155EF6">
            <w:pPr>
              <w:spacing w:line="360" w:lineRule="auto"/>
              <w:rPr>
                <w:szCs w:val="21"/>
              </w:rPr>
            </w:pPr>
            <w:r>
              <w:rPr>
                <w:rFonts w:hint="eastAsia"/>
                <w:szCs w:val="21"/>
              </w:rPr>
              <w:t>相关电子</w:t>
            </w:r>
            <w:r>
              <w:rPr>
                <w:szCs w:val="21"/>
              </w:rPr>
              <w:t>文档</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仅为</w:t>
            </w:r>
            <w:r>
              <w:rPr>
                <w:szCs w:val="21"/>
              </w:rPr>
              <w:t>学习使用</w:t>
            </w:r>
          </w:p>
        </w:tc>
      </w:tr>
      <w:tr w:rsidR="00BC01CE">
        <w:tc>
          <w:tcPr>
            <w:tcW w:w="2074" w:type="dxa"/>
          </w:tcPr>
          <w:p w:rsidR="00BC01CE" w:rsidRDefault="00155EF6">
            <w:pPr>
              <w:spacing w:line="360" w:lineRule="auto"/>
              <w:rPr>
                <w:szCs w:val="21"/>
              </w:rPr>
            </w:pPr>
            <w:r>
              <w:rPr>
                <w:rFonts w:hint="eastAsia"/>
                <w:szCs w:val="21"/>
              </w:rPr>
              <w:t>Office</w:t>
            </w:r>
            <w:r>
              <w:rPr>
                <w:szCs w:val="21"/>
              </w:rPr>
              <w:t>工具</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仅为</w:t>
            </w:r>
            <w:r>
              <w:rPr>
                <w:szCs w:val="21"/>
              </w:rPr>
              <w:t>学习使用</w:t>
            </w:r>
          </w:p>
        </w:tc>
      </w:tr>
      <w:tr w:rsidR="00BC01CE">
        <w:tc>
          <w:tcPr>
            <w:tcW w:w="2074" w:type="dxa"/>
          </w:tcPr>
          <w:p w:rsidR="00BC01CE" w:rsidRDefault="00155EF6">
            <w:pPr>
              <w:spacing w:line="360" w:lineRule="auto"/>
              <w:rPr>
                <w:szCs w:val="21"/>
              </w:rPr>
            </w:pPr>
            <w:r>
              <w:rPr>
                <w:rFonts w:hint="eastAsia"/>
                <w:szCs w:val="21"/>
              </w:rPr>
              <w:t>Project</w:t>
            </w:r>
            <w:r>
              <w:rPr>
                <w:szCs w:val="21"/>
              </w:rPr>
              <w:t>工具</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仅为</w:t>
            </w:r>
            <w:r>
              <w:rPr>
                <w:szCs w:val="21"/>
              </w:rPr>
              <w:t>学习使用</w:t>
            </w:r>
          </w:p>
        </w:tc>
      </w:tr>
      <w:tr w:rsidR="00BC01CE">
        <w:tc>
          <w:tcPr>
            <w:tcW w:w="2074" w:type="dxa"/>
          </w:tcPr>
          <w:p w:rsidR="00BC01CE" w:rsidRDefault="00155EF6">
            <w:pPr>
              <w:spacing w:line="360" w:lineRule="auto"/>
              <w:rPr>
                <w:szCs w:val="21"/>
              </w:rPr>
            </w:pPr>
            <w:r>
              <w:rPr>
                <w:rFonts w:hint="eastAsia"/>
                <w:szCs w:val="21"/>
              </w:rPr>
              <w:t>VMWARE</w:t>
            </w:r>
            <w:r>
              <w:rPr>
                <w:szCs w:val="21"/>
              </w:rPr>
              <w:t>虚拟机工具</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仅为</w:t>
            </w:r>
            <w:r>
              <w:rPr>
                <w:szCs w:val="21"/>
              </w:rPr>
              <w:t>学习使用</w:t>
            </w:r>
          </w:p>
        </w:tc>
      </w:tr>
      <w:tr w:rsidR="00BC01CE">
        <w:tc>
          <w:tcPr>
            <w:tcW w:w="2074" w:type="dxa"/>
          </w:tcPr>
          <w:p w:rsidR="00BC01CE" w:rsidRDefault="00155EF6">
            <w:pPr>
              <w:spacing w:line="360" w:lineRule="auto"/>
              <w:rPr>
                <w:szCs w:val="21"/>
              </w:rPr>
            </w:pPr>
            <w:proofErr w:type="spellStart"/>
            <w:r>
              <w:rPr>
                <w:rFonts w:hint="eastAsia"/>
                <w:szCs w:val="21"/>
              </w:rPr>
              <w:t>Axure</w:t>
            </w:r>
            <w:r>
              <w:rPr>
                <w:szCs w:val="21"/>
              </w:rPr>
              <w:t>RP</w:t>
            </w:r>
            <w:proofErr w:type="spellEnd"/>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仅为</w:t>
            </w:r>
            <w:r>
              <w:rPr>
                <w:szCs w:val="21"/>
              </w:rPr>
              <w:t>学习使用</w:t>
            </w:r>
          </w:p>
        </w:tc>
      </w:tr>
      <w:tr w:rsidR="00BC01CE">
        <w:tc>
          <w:tcPr>
            <w:tcW w:w="2074" w:type="dxa"/>
          </w:tcPr>
          <w:p w:rsidR="00BC01CE" w:rsidRDefault="00155EF6">
            <w:pPr>
              <w:spacing w:line="360" w:lineRule="auto"/>
              <w:rPr>
                <w:szCs w:val="21"/>
              </w:rPr>
            </w:pPr>
            <w:r>
              <w:rPr>
                <w:rFonts w:hint="eastAsia"/>
                <w:szCs w:val="21"/>
              </w:rPr>
              <w:t>UML</w:t>
            </w:r>
            <w:r>
              <w:rPr>
                <w:rFonts w:hint="eastAsia"/>
                <w:szCs w:val="21"/>
              </w:rPr>
              <w:t>相关</w:t>
            </w:r>
            <w:r>
              <w:rPr>
                <w:szCs w:val="21"/>
              </w:rPr>
              <w:t>工具</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仅为</w:t>
            </w:r>
            <w:r>
              <w:rPr>
                <w:szCs w:val="21"/>
              </w:rPr>
              <w:t>学习使用</w:t>
            </w:r>
          </w:p>
        </w:tc>
      </w:tr>
      <w:tr w:rsidR="00BC01CE">
        <w:tc>
          <w:tcPr>
            <w:tcW w:w="2074" w:type="dxa"/>
          </w:tcPr>
          <w:p w:rsidR="00BC01CE" w:rsidRDefault="00155EF6">
            <w:pPr>
              <w:spacing w:line="360" w:lineRule="auto"/>
              <w:rPr>
                <w:szCs w:val="21"/>
              </w:rPr>
            </w:pPr>
            <w:r>
              <w:rPr>
                <w:rFonts w:hint="eastAsia"/>
                <w:szCs w:val="21"/>
              </w:rPr>
              <w:t>个人</w:t>
            </w:r>
            <w:r>
              <w:rPr>
                <w:szCs w:val="21"/>
              </w:rPr>
              <w:t>电脑</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w:t>
            </w:r>
          </w:p>
        </w:tc>
        <w:tc>
          <w:tcPr>
            <w:tcW w:w="2074" w:type="dxa"/>
          </w:tcPr>
          <w:p w:rsidR="00BC01CE" w:rsidRDefault="00155EF6">
            <w:pPr>
              <w:spacing w:line="360" w:lineRule="auto"/>
              <w:rPr>
                <w:szCs w:val="21"/>
              </w:rPr>
            </w:pPr>
            <w:r>
              <w:rPr>
                <w:rFonts w:hint="eastAsia"/>
                <w:szCs w:val="21"/>
              </w:rPr>
              <w:t>组员自备</w:t>
            </w:r>
          </w:p>
        </w:tc>
      </w:tr>
      <w:tr w:rsidR="00BC01CE">
        <w:tc>
          <w:tcPr>
            <w:tcW w:w="2074" w:type="dxa"/>
          </w:tcPr>
          <w:p w:rsidR="00BC01CE" w:rsidRDefault="00155EF6">
            <w:pPr>
              <w:spacing w:line="360" w:lineRule="auto"/>
              <w:rPr>
                <w:szCs w:val="21"/>
              </w:rPr>
            </w:pPr>
            <w:r>
              <w:rPr>
                <w:rFonts w:hint="eastAsia"/>
                <w:szCs w:val="21"/>
              </w:rPr>
              <w:t>电费</w:t>
            </w:r>
          </w:p>
        </w:tc>
        <w:tc>
          <w:tcPr>
            <w:tcW w:w="2074" w:type="dxa"/>
          </w:tcPr>
          <w:p w:rsidR="00BC01CE" w:rsidRDefault="00155EF6">
            <w:pPr>
              <w:spacing w:line="360" w:lineRule="auto"/>
              <w:rPr>
                <w:szCs w:val="21"/>
              </w:rPr>
            </w:pPr>
            <w:r>
              <w:rPr>
                <w:rFonts w:hint="eastAsia"/>
                <w:szCs w:val="21"/>
              </w:rPr>
              <w:t>300</w:t>
            </w:r>
            <w:r>
              <w:rPr>
                <w:rFonts w:hint="eastAsia"/>
                <w:szCs w:val="21"/>
              </w:rPr>
              <w:t>元</w:t>
            </w:r>
          </w:p>
        </w:tc>
        <w:tc>
          <w:tcPr>
            <w:tcW w:w="2074" w:type="dxa"/>
          </w:tcPr>
          <w:p w:rsidR="00BC01CE" w:rsidRDefault="00155EF6">
            <w:pPr>
              <w:spacing w:line="360" w:lineRule="auto"/>
              <w:rPr>
                <w:szCs w:val="21"/>
              </w:rPr>
            </w:pPr>
            <w:r>
              <w:rPr>
                <w:rFonts w:hint="eastAsia"/>
                <w:szCs w:val="21"/>
              </w:rPr>
              <w:t>1200</w:t>
            </w:r>
            <w:r>
              <w:rPr>
                <w:rFonts w:hint="eastAsia"/>
                <w:szCs w:val="21"/>
              </w:rPr>
              <w:t>元</w:t>
            </w:r>
          </w:p>
        </w:tc>
        <w:tc>
          <w:tcPr>
            <w:tcW w:w="2074" w:type="dxa"/>
          </w:tcPr>
          <w:p w:rsidR="00BC01CE" w:rsidRDefault="00BC01CE">
            <w:pPr>
              <w:spacing w:line="360" w:lineRule="auto"/>
              <w:rPr>
                <w:szCs w:val="21"/>
              </w:rPr>
            </w:pPr>
          </w:p>
        </w:tc>
      </w:tr>
      <w:tr w:rsidR="00BC01CE">
        <w:tc>
          <w:tcPr>
            <w:tcW w:w="2074" w:type="dxa"/>
          </w:tcPr>
          <w:p w:rsidR="00BC01CE" w:rsidRDefault="00155EF6">
            <w:pPr>
              <w:spacing w:line="360" w:lineRule="auto"/>
              <w:rPr>
                <w:szCs w:val="21"/>
              </w:rPr>
            </w:pPr>
            <w:r>
              <w:rPr>
                <w:rFonts w:hint="eastAsia"/>
                <w:szCs w:val="21"/>
              </w:rPr>
              <w:t>宽带费用</w:t>
            </w:r>
          </w:p>
        </w:tc>
        <w:tc>
          <w:tcPr>
            <w:tcW w:w="2074" w:type="dxa"/>
          </w:tcPr>
          <w:p w:rsidR="00BC01CE" w:rsidRDefault="00155EF6">
            <w:pPr>
              <w:spacing w:line="360" w:lineRule="auto"/>
              <w:rPr>
                <w:szCs w:val="21"/>
              </w:rPr>
            </w:pPr>
            <w:r>
              <w:rPr>
                <w:rFonts w:hint="eastAsia"/>
                <w:szCs w:val="21"/>
              </w:rPr>
              <w:t>150</w:t>
            </w:r>
            <w:r>
              <w:rPr>
                <w:rFonts w:hint="eastAsia"/>
                <w:szCs w:val="21"/>
              </w:rPr>
              <w:t>元</w:t>
            </w:r>
          </w:p>
        </w:tc>
        <w:tc>
          <w:tcPr>
            <w:tcW w:w="2074" w:type="dxa"/>
          </w:tcPr>
          <w:p w:rsidR="00BC01CE" w:rsidRDefault="00155EF6">
            <w:pPr>
              <w:spacing w:line="360" w:lineRule="auto"/>
              <w:rPr>
                <w:szCs w:val="21"/>
              </w:rPr>
            </w:pPr>
            <w:r>
              <w:rPr>
                <w:rFonts w:hint="eastAsia"/>
                <w:szCs w:val="21"/>
              </w:rPr>
              <w:t>600</w:t>
            </w:r>
            <w:r>
              <w:rPr>
                <w:rFonts w:hint="eastAsia"/>
                <w:szCs w:val="21"/>
              </w:rPr>
              <w:t>元</w:t>
            </w:r>
          </w:p>
        </w:tc>
        <w:tc>
          <w:tcPr>
            <w:tcW w:w="2074" w:type="dxa"/>
          </w:tcPr>
          <w:p w:rsidR="00BC01CE" w:rsidRDefault="00BC01CE">
            <w:pPr>
              <w:spacing w:line="360" w:lineRule="auto"/>
              <w:rPr>
                <w:szCs w:val="21"/>
              </w:rPr>
            </w:pPr>
          </w:p>
        </w:tc>
      </w:tr>
      <w:tr w:rsidR="00BC01CE">
        <w:tc>
          <w:tcPr>
            <w:tcW w:w="2074" w:type="dxa"/>
          </w:tcPr>
          <w:p w:rsidR="00BC01CE" w:rsidRDefault="00155EF6">
            <w:pPr>
              <w:spacing w:line="360" w:lineRule="auto"/>
              <w:rPr>
                <w:szCs w:val="21"/>
              </w:rPr>
            </w:pPr>
            <w:r>
              <w:rPr>
                <w:rFonts w:hint="eastAsia"/>
                <w:szCs w:val="21"/>
              </w:rPr>
              <w:t>人力支出</w:t>
            </w:r>
          </w:p>
        </w:tc>
        <w:tc>
          <w:tcPr>
            <w:tcW w:w="2074" w:type="dxa"/>
          </w:tcPr>
          <w:p w:rsidR="00BC01CE" w:rsidRDefault="00155EF6">
            <w:pPr>
              <w:spacing w:line="360" w:lineRule="auto"/>
              <w:rPr>
                <w:szCs w:val="21"/>
              </w:rPr>
            </w:pPr>
            <w:r>
              <w:rPr>
                <w:rFonts w:hint="eastAsia"/>
                <w:szCs w:val="21"/>
              </w:rPr>
              <w:t>250</w:t>
            </w:r>
            <w:r>
              <w:rPr>
                <w:rFonts w:hint="eastAsia"/>
                <w:szCs w:val="21"/>
              </w:rPr>
              <w:t>元</w:t>
            </w:r>
          </w:p>
        </w:tc>
        <w:tc>
          <w:tcPr>
            <w:tcW w:w="2074" w:type="dxa"/>
          </w:tcPr>
          <w:p w:rsidR="00BC01CE" w:rsidRDefault="00155EF6">
            <w:pPr>
              <w:spacing w:line="360" w:lineRule="auto"/>
              <w:rPr>
                <w:szCs w:val="21"/>
              </w:rPr>
            </w:pPr>
            <w:r>
              <w:rPr>
                <w:rFonts w:hint="eastAsia"/>
                <w:szCs w:val="21"/>
              </w:rPr>
              <w:t>1000</w:t>
            </w:r>
            <w:r>
              <w:rPr>
                <w:rFonts w:hint="eastAsia"/>
                <w:szCs w:val="21"/>
              </w:rPr>
              <w:t>元</w:t>
            </w:r>
          </w:p>
        </w:tc>
        <w:tc>
          <w:tcPr>
            <w:tcW w:w="2074" w:type="dxa"/>
          </w:tcPr>
          <w:p w:rsidR="00BC01CE" w:rsidRDefault="00BC01CE">
            <w:pPr>
              <w:spacing w:line="360" w:lineRule="auto"/>
              <w:rPr>
                <w:szCs w:val="21"/>
              </w:rPr>
            </w:pPr>
          </w:p>
        </w:tc>
      </w:tr>
      <w:tr w:rsidR="00BC01CE">
        <w:tc>
          <w:tcPr>
            <w:tcW w:w="2074" w:type="dxa"/>
          </w:tcPr>
          <w:p w:rsidR="00BC01CE" w:rsidRDefault="00155EF6">
            <w:pPr>
              <w:spacing w:line="360" w:lineRule="auto"/>
              <w:rPr>
                <w:szCs w:val="21"/>
              </w:rPr>
            </w:pPr>
            <w:r>
              <w:rPr>
                <w:rFonts w:hint="eastAsia"/>
                <w:szCs w:val="21"/>
              </w:rPr>
              <w:t>总计</w:t>
            </w:r>
          </w:p>
        </w:tc>
        <w:tc>
          <w:tcPr>
            <w:tcW w:w="2074" w:type="dxa"/>
          </w:tcPr>
          <w:p w:rsidR="00BC01CE" w:rsidRDefault="00155EF6">
            <w:pPr>
              <w:spacing w:line="360" w:lineRule="auto"/>
              <w:rPr>
                <w:szCs w:val="21"/>
              </w:rPr>
            </w:pPr>
            <w:r>
              <w:rPr>
                <w:rFonts w:hint="eastAsia"/>
                <w:szCs w:val="21"/>
              </w:rPr>
              <w:t>725</w:t>
            </w:r>
            <w:r>
              <w:rPr>
                <w:rFonts w:hint="eastAsia"/>
                <w:szCs w:val="21"/>
              </w:rPr>
              <w:t>元</w:t>
            </w:r>
          </w:p>
        </w:tc>
        <w:tc>
          <w:tcPr>
            <w:tcW w:w="2074" w:type="dxa"/>
          </w:tcPr>
          <w:p w:rsidR="00BC01CE" w:rsidRDefault="00155EF6">
            <w:pPr>
              <w:spacing w:line="360" w:lineRule="auto"/>
              <w:rPr>
                <w:szCs w:val="21"/>
              </w:rPr>
            </w:pPr>
            <w:r>
              <w:rPr>
                <w:rFonts w:hint="eastAsia"/>
                <w:szCs w:val="21"/>
              </w:rPr>
              <w:t>2900</w:t>
            </w:r>
            <w:r>
              <w:rPr>
                <w:rFonts w:hint="eastAsia"/>
                <w:szCs w:val="21"/>
              </w:rPr>
              <w:t>元</w:t>
            </w:r>
          </w:p>
        </w:tc>
        <w:tc>
          <w:tcPr>
            <w:tcW w:w="2074" w:type="dxa"/>
          </w:tcPr>
          <w:p w:rsidR="00BC01CE" w:rsidRDefault="00BC01CE">
            <w:pPr>
              <w:spacing w:line="360" w:lineRule="auto"/>
              <w:rPr>
                <w:szCs w:val="21"/>
              </w:rPr>
            </w:pPr>
          </w:p>
        </w:tc>
      </w:tr>
    </w:tbl>
    <w:p w:rsidR="00BC01CE" w:rsidRDefault="00BC01CE">
      <w:pPr>
        <w:spacing w:line="360" w:lineRule="auto"/>
      </w:pPr>
    </w:p>
    <w:p w:rsidR="00BC01CE" w:rsidRDefault="00155EF6">
      <w:pPr>
        <w:spacing w:line="360" w:lineRule="auto"/>
      </w:pPr>
      <w:r>
        <w:rPr>
          <w:rFonts w:hint="eastAsia"/>
        </w:rPr>
        <w:t>实现</w:t>
      </w:r>
      <w:r>
        <w:t>阶段</w:t>
      </w:r>
    </w:p>
    <w:tbl>
      <w:tblPr>
        <w:tblStyle w:val="ac"/>
        <w:tblW w:w="8296" w:type="dxa"/>
        <w:tblLayout w:type="fixed"/>
        <w:tblLook w:val="04A0"/>
      </w:tblPr>
      <w:tblGrid>
        <w:gridCol w:w="2074"/>
        <w:gridCol w:w="2074"/>
        <w:gridCol w:w="2074"/>
        <w:gridCol w:w="2074"/>
      </w:tblGrid>
      <w:tr w:rsidR="00BC01CE">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采购</w:t>
            </w:r>
            <w:r>
              <w:rPr>
                <w:b/>
                <w:bCs/>
                <w:color w:val="000000"/>
                <w:sz w:val="24"/>
                <w:szCs w:val="21"/>
              </w:rPr>
              <w:t>项目</w:t>
            </w:r>
          </w:p>
        </w:tc>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平均</w:t>
            </w:r>
            <w:proofErr w:type="gramStart"/>
            <w:r>
              <w:rPr>
                <w:b/>
                <w:bCs/>
                <w:color w:val="000000"/>
                <w:sz w:val="24"/>
                <w:szCs w:val="21"/>
              </w:rPr>
              <w:t>月投入</w:t>
            </w:r>
            <w:proofErr w:type="gramEnd"/>
            <w:r>
              <w:rPr>
                <w:rFonts w:hint="eastAsia"/>
                <w:b/>
                <w:bCs/>
                <w:color w:val="000000"/>
                <w:sz w:val="24"/>
                <w:szCs w:val="21"/>
              </w:rPr>
              <w:t>资金</w:t>
            </w:r>
          </w:p>
        </w:tc>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项目</w:t>
            </w:r>
            <w:r>
              <w:rPr>
                <w:b/>
                <w:bCs/>
                <w:color w:val="000000"/>
                <w:sz w:val="24"/>
                <w:szCs w:val="21"/>
              </w:rPr>
              <w:t>总投入</w:t>
            </w:r>
            <w:r>
              <w:rPr>
                <w:rFonts w:hint="eastAsia"/>
                <w:b/>
                <w:bCs/>
                <w:color w:val="000000"/>
                <w:sz w:val="24"/>
                <w:szCs w:val="21"/>
              </w:rPr>
              <w:t>资金</w:t>
            </w:r>
          </w:p>
        </w:tc>
        <w:tc>
          <w:tcPr>
            <w:tcW w:w="2074" w:type="dxa"/>
          </w:tcPr>
          <w:p w:rsidR="00BC01CE" w:rsidRDefault="00155EF6">
            <w:pPr>
              <w:spacing w:line="360" w:lineRule="auto"/>
              <w:jc w:val="center"/>
              <w:rPr>
                <w:b/>
                <w:bCs/>
                <w:color w:val="000000"/>
                <w:sz w:val="24"/>
                <w:szCs w:val="21"/>
              </w:rPr>
            </w:pPr>
            <w:r>
              <w:rPr>
                <w:rFonts w:hint="eastAsia"/>
                <w:b/>
                <w:bCs/>
                <w:color w:val="000000"/>
                <w:sz w:val="24"/>
                <w:szCs w:val="21"/>
              </w:rPr>
              <w:t>备注</w:t>
            </w:r>
          </w:p>
        </w:tc>
      </w:tr>
      <w:tr w:rsidR="00BC01CE">
        <w:tc>
          <w:tcPr>
            <w:tcW w:w="2074" w:type="dxa"/>
          </w:tcPr>
          <w:p w:rsidR="00BC01CE" w:rsidRDefault="00155EF6">
            <w:pPr>
              <w:spacing w:line="360" w:lineRule="auto"/>
            </w:pPr>
            <w:r>
              <w:rPr>
                <w:rFonts w:hint="eastAsia"/>
              </w:rPr>
              <w:t>域名</w:t>
            </w:r>
          </w:p>
        </w:tc>
        <w:tc>
          <w:tcPr>
            <w:tcW w:w="2074" w:type="dxa"/>
          </w:tcPr>
          <w:p w:rsidR="00BC01CE" w:rsidRDefault="00155EF6">
            <w:pPr>
              <w:spacing w:line="360" w:lineRule="auto"/>
            </w:pPr>
            <w:r>
              <w:rPr>
                <w:rFonts w:hint="eastAsia"/>
              </w:rPr>
              <w:t>/</w:t>
            </w:r>
          </w:p>
        </w:tc>
        <w:tc>
          <w:tcPr>
            <w:tcW w:w="2074" w:type="dxa"/>
          </w:tcPr>
          <w:p w:rsidR="00BC01CE" w:rsidRDefault="00155EF6">
            <w:pPr>
              <w:spacing w:line="360" w:lineRule="auto"/>
            </w:pPr>
            <w:r>
              <w:rPr>
                <w:rFonts w:hint="eastAsia"/>
              </w:rPr>
              <w:t>/</w:t>
            </w:r>
          </w:p>
        </w:tc>
        <w:tc>
          <w:tcPr>
            <w:tcW w:w="2074" w:type="dxa"/>
          </w:tcPr>
          <w:p w:rsidR="00BC01CE" w:rsidRDefault="00BC01CE">
            <w:pPr>
              <w:spacing w:line="360" w:lineRule="auto"/>
            </w:pPr>
          </w:p>
        </w:tc>
      </w:tr>
      <w:tr w:rsidR="00BC01CE">
        <w:tc>
          <w:tcPr>
            <w:tcW w:w="2074" w:type="dxa"/>
          </w:tcPr>
          <w:p w:rsidR="00BC01CE" w:rsidRDefault="00155EF6">
            <w:pPr>
              <w:spacing w:line="360" w:lineRule="auto"/>
            </w:pPr>
            <w:r>
              <w:rPr>
                <w:rFonts w:hint="eastAsia"/>
              </w:rPr>
              <w:t>服务器</w:t>
            </w:r>
          </w:p>
        </w:tc>
        <w:tc>
          <w:tcPr>
            <w:tcW w:w="2074" w:type="dxa"/>
          </w:tcPr>
          <w:p w:rsidR="00BC01CE" w:rsidRDefault="00155EF6">
            <w:pPr>
              <w:spacing w:line="360" w:lineRule="auto"/>
            </w:pPr>
            <w:r>
              <w:rPr>
                <w:rFonts w:hint="eastAsia"/>
              </w:rPr>
              <w:t>32</w:t>
            </w:r>
            <w:r>
              <w:rPr>
                <w:rFonts w:hint="eastAsia"/>
                <w:szCs w:val="21"/>
              </w:rPr>
              <w:t>元</w:t>
            </w:r>
          </w:p>
        </w:tc>
        <w:tc>
          <w:tcPr>
            <w:tcW w:w="2074" w:type="dxa"/>
          </w:tcPr>
          <w:p w:rsidR="00BC01CE" w:rsidRDefault="00155EF6">
            <w:pPr>
              <w:spacing w:line="360" w:lineRule="auto"/>
            </w:pPr>
            <w:r>
              <w:rPr>
                <w:rFonts w:hint="eastAsia"/>
              </w:rPr>
              <w:t>128</w:t>
            </w:r>
            <w:r>
              <w:rPr>
                <w:rFonts w:hint="eastAsia"/>
                <w:szCs w:val="21"/>
              </w:rPr>
              <w:t>元</w:t>
            </w:r>
          </w:p>
        </w:tc>
        <w:tc>
          <w:tcPr>
            <w:tcW w:w="2074" w:type="dxa"/>
          </w:tcPr>
          <w:p w:rsidR="00BC01CE" w:rsidRDefault="00BC01CE">
            <w:pPr>
              <w:spacing w:line="360" w:lineRule="auto"/>
            </w:pPr>
          </w:p>
        </w:tc>
      </w:tr>
      <w:tr w:rsidR="00BC01CE">
        <w:tc>
          <w:tcPr>
            <w:tcW w:w="2074" w:type="dxa"/>
          </w:tcPr>
          <w:p w:rsidR="00BC01CE" w:rsidRDefault="00155EF6">
            <w:pPr>
              <w:spacing w:line="360" w:lineRule="auto"/>
            </w:pPr>
            <w:r>
              <w:rPr>
                <w:rFonts w:hint="eastAsia"/>
              </w:rPr>
              <w:t>总计</w:t>
            </w:r>
          </w:p>
        </w:tc>
        <w:tc>
          <w:tcPr>
            <w:tcW w:w="2074" w:type="dxa"/>
          </w:tcPr>
          <w:p w:rsidR="00BC01CE" w:rsidRDefault="00155EF6">
            <w:pPr>
              <w:spacing w:line="360" w:lineRule="auto"/>
            </w:pPr>
            <w:r>
              <w:rPr>
                <w:rFonts w:hint="eastAsia"/>
              </w:rPr>
              <w:t>32</w:t>
            </w:r>
            <w:r>
              <w:rPr>
                <w:rFonts w:hint="eastAsia"/>
                <w:szCs w:val="21"/>
              </w:rPr>
              <w:t>元</w:t>
            </w:r>
          </w:p>
        </w:tc>
        <w:tc>
          <w:tcPr>
            <w:tcW w:w="2074" w:type="dxa"/>
          </w:tcPr>
          <w:p w:rsidR="00BC01CE" w:rsidRDefault="00155EF6">
            <w:pPr>
              <w:spacing w:line="360" w:lineRule="auto"/>
            </w:pPr>
            <w:r>
              <w:rPr>
                <w:rFonts w:hint="eastAsia"/>
              </w:rPr>
              <w:t>128</w:t>
            </w:r>
            <w:r>
              <w:rPr>
                <w:rFonts w:hint="eastAsia"/>
                <w:szCs w:val="21"/>
              </w:rPr>
              <w:t>元</w:t>
            </w:r>
          </w:p>
        </w:tc>
        <w:tc>
          <w:tcPr>
            <w:tcW w:w="2074" w:type="dxa"/>
          </w:tcPr>
          <w:p w:rsidR="00BC01CE" w:rsidRDefault="00BC01CE">
            <w:pPr>
              <w:spacing w:line="360" w:lineRule="auto"/>
            </w:pPr>
          </w:p>
        </w:tc>
      </w:tr>
    </w:tbl>
    <w:p w:rsidR="00BC01CE" w:rsidRDefault="00155EF6">
      <w:pPr>
        <w:pStyle w:val="2"/>
        <w:spacing w:line="360" w:lineRule="auto"/>
      </w:pPr>
      <w:bookmarkStart w:id="80" w:name="_Toc529634272"/>
      <w:r>
        <w:rPr>
          <w:rFonts w:hint="eastAsia"/>
        </w:rPr>
        <w:t>3.</w:t>
      </w:r>
      <w:r>
        <w:rPr>
          <w:rFonts w:hint="eastAsia"/>
        </w:rPr>
        <w:t>5</w:t>
      </w:r>
      <w:r>
        <w:t xml:space="preserve"> </w:t>
      </w:r>
      <w:r>
        <w:rPr>
          <w:rFonts w:hint="eastAsia"/>
        </w:rPr>
        <w:t>关键问题</w:t>
      </w:r>
      <w:bookmarkStart w:id="81" w:name="_Toc525938484"/>
      <w:bookmarkEnd w:id="80"/>
    </w:p>
    <w:p w:rsidR="00BC01CE" w:rsidRDefault="00155EF6">
      <w:pPr>
        <w:spacing w:line="360" w:lineRule="auto"/>
        <w:rPr>
          <w:sz w:val="24"/>
          <w:szCs w:val="24"/>
        </w:rPr>
      </w:pPr>
      <w:r>
        <w:tab/>
      </w:r>
      <w:r>
        <w:rPr>
          <w:rFonts w:hint="eastAsia"/>
          <w:sz w:val="24"/>
          <w:szCs w:val="24"/>
        </w:rPr>
        <w:t>暂无</w:t>
      </w:r>
    </w:p>
    <w:p w:rsidR="00BC01CE" w:rsidRDefault="00155EF6">
      <w:pPr>
        <w:pStyle w:val="1"/>
        <w:spacing w:line="360" w:lineRule="auto"/>
        <w:rPr>
          <w:rFonts w:asciiTheme="majorEastAsia" w:hAnsiTheme="majorEastAsia"/>
        </w:rPr>
      </w:pPr>
      <w:bookmarkStart w:id="82" w:name="_Toc529634273"/>
      <w:r>
        <w:rPr>
          <w:rFonts w:asciiTheme="majorEastAsia" w:hAnsiTheme="majorEastAsia" w:hint="eastAsia"/>
        </w:rPr>
        <w:t>4</w:t>
      </w:r>
      <w:r>
        <w:rPr>
          <w:rFonts w:asciiTheme="majorEastAsia" w:hAnsiTheme="majorEastAsia"/>
        </w:rPr>
        <w:t xml:space="preserve"> </w:t>
      </w:r>
      <w:r>
        <w:rPr>
          <w:rFonts w:asciiTheme="majorEastAsia" w:hAnsiTheme="majorEastAsia" w:hint="eastAsia"/>
        </w:rPr>
        <w:t>支持条件</w:t>
      </w:r>
      <w:bookmarkEnd w:id="82"/>
    </w:p>
    <w:p w:rsidR="00BC01CE" w:rsidRDefault="00155EF6">
      <w:pPr>
        <w:pStyle w:val="2"/>
        <w:spacing w:line="360" w:lineRule="auto"/>
      </w:pPr>
      <w:bookmarkStart w:id="83" w:name="_Toc529634274"/>
      <w:bookmarkEnd w:id="81"/>
      <w:r>
        <w:rPr>
          <w:rFonts w:hint="eastAsia"/>
        </w:rPr>
        <w:t>4.1</w:t>
      </w:r>
      <w:r>
        <w:t xml:space="preserve"> </w:t>
      </w:r>
      <w:r>
        <w:rPr>
          <w:rFonts w:hint="eastAsia"/>
        </w:rPr>
        <w:t>计算机系统</w:t>
      </w:r>
      <w:r>
        <w:t>支持</w:t>
      </w:r>
      <w:bookmarkEnd w:id="83"/>
    </w:p>
    <w:p w:rsidR="00BC01CE" w:rsidRDefault="00155EF6">
      <w:pPr>
        <w:spacing w:line="360" w:lineRule="auto"/>
        <w:ind w:firstLineChars="180" w:firstLine="378"/>
        <w:rPr>
          <w:szCs w:val="21"/>
        </w:rPr>
      </w:pPr>
      <w:r>
        <w:rPr>
          <w:szCs w:val="21"/>
        </w:rPr>
        <w:t>WIN7/10</w:t>
      </w:r>
      <w:r>
        <w:rPr>
          <w:rFonts w:hint="eastAsia"/>
          <w:szCs w:val="21"/>
        </w:rPr>
        <w:t>操作系统电脑（已配置）</w:t>
      </w:r>
    </w:p>
    <w:p w:rsidR="00BC01CE" w:rsidRDefault="00155EF6">
      <w:pPr>
        <w:spacing w:line="360" w:lineRule="auto"/>
        <w:ind w:firstLineChars="180" w:firstLine="378"/>
        <w:rPr>
          <w:szCs w:val="21"/>
        </w:rPr>
      </w:pPr>
      <w:r>
        <w:rPr>
          <w:szCs w:val="21"/>
        </w:rPr>
        <w:t>E</w:t>
      </w:r>
      <w:r>
        <w:rPr>
          <w:rFonts w:hint="eastAsia"/>
          <w:szCs w:val="21"/>
        </w:rPr>
        <w:t>clipse</w:t>
      </w:r>
      <w:r>
        <w:rPr>
          <w:rFonts w:hint="eastAsia"/>
          <w:szCs w:val="21"/>
        </w:rPr>
        <w:t>开发环境（已配置）</w:t>
      </w:r>
    </w:p>
    <w:p w:rsidR="00BC01CE" w:rsidRDefault="00155EF6">
      <w:pPr>
        <w:spacing w:line="360" w:lineRule="auto"/>
        <w:ind w:firstLineChars="180" w:firstLine="378"/>
        <w:rPr>
          <w:szCs w:val="21"/>
        </w:rPr>
      </w:pPr>
      <w:proofErr w:type="spellStart"/>
      <w:r>
        <w:rPr>
          <w:szCs w:val="21"/>
        </w:rPr>
        <w:t>A</w:t>
      </w:r>
      <w:r>
        <w:rPr>
          <w:rFonts w:hint="eastAsia"/>
          <w:szCs w:val="21"/>
        </w:rPr>
        <w:t>xure</w:t>
      </w:r>
      <w:proofErr w:type="spellEnd"/>
      <w:r>
        <w:rPr>
          <w:szCs w:val="21"/>
        </w:rPr>
        <w:t xml:space="preserve"> RP</w:t>
      </w:r>
      <w:r>
        <w:rPr>
          <w:rFonts w:hint="eastAsia"/>
          <w:szCs w:val="21"/>
        </w:rPr>
        <w:t>8</w:t>
      </w:r>
      <w:r>
        <w:rPr>
          <w:rFonts w:hint="eastAsia"/>
          <w:szCs w:val="21"/>
        </w:rPr>
        <w:t>（已配置）</w:t>
      </w:r>
    </w:p>
    <w:p w:rsidR="00BC01CE" w:rsidRDefault="00155EF6">
      <w:pPr>
        <w:spacing w:line="360" w:lineRule="auto"/>
        <w:ind w:firstLineChars="180" w:firstLine="378"/>
        <w:rPr>
          <w:szCs w:val="21"/>
        </w:rPr>
      </w:pPr>
      <w:proofErr w:type="spellStart"/>
      <w:r>
        <w:rPr>
          <w:szCs w:val="21"/>
        </w:rPr>
        <w:t>G</w:t>
      </w:r>
      <w:r>
        <w:rPr>
          <w:rFonts w:hint="eastAsia"/>
          <w:szCs w:val="21"/>
        </w:rPr>
        <w:t>it</w:t>
      </w:r>
      <w:proofErr w:type="spellEnd"/>
      <w:r>
        <w:rPr>
          <w:szCs w:val="21"/>
        </w:rPr>
        <w:t xml:space="preserve"> B</w:t>
      </w:r>
      <w:r>
        <w:rPr>
          <w:rFonts w:hint="eastAsia"/>
          <w:szCs w:val="21"/>
        </w:rPr>
        <w:t>ash</w:t>
      </w:r>
      <w:r>
        <w:rPr>
          <w:szCs w:val="21"/>
        </w:rPr>
        <w:t xml:space="preserve"> </w:t>
      </w:r>
      <w:r>
        <w:rPr>
          <w:rFonts w:hint="eastAsia"/>
          <w:szCs w:val="21"/>
        </w:rPr>
        <w:t>配置管理工具（已配置）</w:t>
      </w:r>
    </w:p>
    <w:p w:rsidR="00BC01CE" w:rsidRDefault="00155EF6">
      <w:pPr>
        <w:spacing w:line="360" w:lineRule="auto"/>
        <w:ind w:firstLineChars="180" w:firstLine="378"/>
        <w:rPr>
          <w:szCs w:val="21"/>
        </w:rPr>
      </w:pPr>
      <w:r>
        <w:rPr>
          <w:szCs w:val="21"/>
        </w:rPr>
        <w:t>M</w:t>
      </w:r>
      <w:r>
        <w:rPr>
          <w:rFonts w:hint="eastAsia"/>
          <w:szCs w:val="21"/>
        </w:rPr>
        <w:t>ic</w:t>
      </w:r>
      <w:r>
        <w:rPr>
          <w:szCs w:val="21"/>
        </w:rPr>
        <w:t>rosoft office</w:t>
      </w:r>
      <w:r>
        <w:rPr>
          <w:rFonts w:hint="eastAsia"/>
          <w:szCs w:val="21"/>
        </w:rPr>
        <w:t xml:space="preserve"> </w:t>
      </w:r>
      <w:r>
        <w:rPr>
          <w:rFonts w:hint="eastAsia"/>
          <w:szCs w:val="21"/>
        </w:rPr>
        <w:t>文档</w:t>
      </w:r>
      <w:r>
        <w:rPr>
          <w:szCs w:val="21"/>
        </w:rPr>
        <w:t>编写工具</w:t>
      </w:r>
      <w:r>
        <w:rPr>
          <w:rFonts w:hint="eastAsia"/>
          <w:szCs w:val="21"/>
        </w:rPr>
        <w:t>（已配置）</w:t>
      </w:r>
    </w:p>
    <w:p w:rsidR="00BC01CE" w:rsidRDefault="00155EF6">
      <w:pPr>
        <w:spacing w:line="360" w:lineRule="auto"/>
        <w:ind w:firstLineChars="180" w:firstLine="378"/>
        <w:rPr>
          <w:szCs w:val="21"/>
        </w:rPr>
      </w:pPr>
      <w:r>
        <w:rPr>
          <w:szCs w:val="21"/>
        </w:rPr>
        <w:t>M</w:t>
      </w:r>
      <w:r>
        <w:rPr>
          <w:rFonts w:hint="eastAsia"/>
          <w:szCs w:val="21"/>
        </w:rPr>
        <w:t>ic</w:t>
      </w:r>
      <w:r>
        <w:rPr>
          <w:szCs w:val="21"/>
        </w:rPr>
        <w:t>rosoft Project</w:t>
      </w:r>
      <w:r>
        <w:rPr>
          <w:rFonts w:hint="eastAsia"/>
          <w:szCs w:val="21"/>
        </w:rPr>
        <w:t>项目管理工具（部分人员</w:t>
      </w:r>
      <w:r>
        <w:rPr>
          <w:szCs w:val="21"/>
        </w:rPr>
        <w:t>已</w:t>
      </w:r>
      <w:r>
        <w:rPr>
          <w:rFonts w:hint="eastAsia"/>
          <w:szCs w:val="21"/>
        </w:rPr>
        <w:t>配置）</w:t>
      </w:r>
    </w:p>
    <w:p w:rsidR="00BC01CE" w:rsidRDefault="00155EF6">
      <w:pPr>
        <w:spacing w:line="360" w:lineRule="auto"/>
        <w:ind w:firstLineChars="180" w:firstLine="378"/>
        <w:rPr>
          <w:szCs w:val="21"/>
        </w:rPr>
      </w:pPr>
      <w:proofErr w:type="spellStart"/>
      <w:r>
        <w:rPr>
          <w:szCs w:val="21"/>
        </w:rPr>
        <w:t>StarUML</w:t>
      </w:r>
      <w:proofErr w:type="spellEnd"/>
      <w:r>
        <w:rPr>
          <w:rFonts w:hint="eastAsia"/>
          <w:szCs w:val="21"/>
        </w:rPr>
        <w:t>分析与建模工具（已配置）</w:t>
      </w:r>
    </w:p>
    <w:p w:rsidR="00BC01CE" w:rsidRDefault="00155EF6">
      <w:pPr>
        <w:spacing w:line="360" w:lineRule="auto"/>
        <w:ind w:firstLineChars="180" w:firstLine="378"/>
        <w:rPr>
          <w:szCs w:val="21"/>
        </w:rPr>
      </w:pPr>
      <w:r>
        <w:rPr>
          <w:szCs w:val="21"/>
        </w:rPr>
        <w:t>IBM R</w:t>
      </w:r>
      <w:r>
        <w:rPr>
          <w:rFonts w:hint="eastAsia"/>
          <w:szCs w:val="21"/>
        </w:rPr>
        <w:t>ational</w:t>
      </w:r>
      <w:r>
        <w:rPr>
          <w:szCs w:val="21"/>
        </w:rPr>
        <w:t xml:space="preserve"> </w:t>
      </w:r>
      <w:proofErr w:type="spellStart"/>
      <w:r>
        <w:rPr>
          <w:szCs w:val="21"/>
        </w:rPr>
        <w:t>R</w:t>
      </w:r>
      <w:r>
        <w:rPr>
          <w:rFonts w:hint="eastAsia"/>
          <w:szCs w:val="21"/>
        </w:rPr>
        <w:t>equ</w:t>
      </w:r>
      <w:r>
        <w:rPr>
          <w:szCs w:val="21"/>
        </w:rPr>
        <w:t>isitePro</w:t>
      </w:r>
      <w:proofErr w:type="spellEnd"/>
      <w:r>
        <w:rPr>
          <w:szCs w:val="21"/>
        </w:rPr>
        <w:t xml:space="preserve"> </w:t>
      </w:r>
      <w:r>
        <w:rPr>
          <w:rFonts w:hint="eastAsia"/>
          <w:szCs w:val="21"/>
        </w:rPr>
        <w:t>软件需求管理工具（未配置，</w:t>
      </w:r>
      <w:r>
        <w:rPr>
          <w:szCs w:val="21"/>
        </w:rPr>
        <w:t>正在寻找替换工具</w:t>
      </w:r>
      <w:r>
        <w:rPr>
          <w:rFonts w:hint="eastAsia"/>
          <w:szCs w:val="21"/>
        </w:rPr>
        <w:t>）</w:t>
      </w:r>
    </w:p>
    <w:p w:rsidR="00BC01CE" w:rsidRDefault="00BC01CE">
      <w:pPr>
        <w:spacing w:line="360" w:lineRule="auto"/>
      </w:pPr>
    </w:p>
    <w:p w:rsidR="00BC01CE" w:rsidRDefault="00155EF6">
      <w:pPr>
        <w:pStyle w:val="2"/>
        <w:spacing w:line="360" w:lineRule="auto"/>
      </w:pPr>
      <w:bookmarkStart w:id="84" w:name="_Toc529634275"/>
      <w:r>
        <w:rPr>
          <w:rFonts w:hint="eastAsia"/>
        </w:rPr>
        <w:t>4.2</w:t>
      </w:r>
      <w:r>
        <w:t xml:space="preserve"> </w:t>
      </w:r>
      <w:r>
        <w:rPr>
          <w:rFonts w:hint="eastAsia"/>
        </w:rPr>
        <w:t>需由</w:t>
      </w:r>
      <w:r>
        <w:t>用户承担的工作</w:t>
      </w:r>
      <w:bookmarkEnd w:id="84"/>
    </w:p>
    <w:p w:rsidR="00BC01CE" w:rsidRDefault="00155EF6">
      <w:pPr>
        <w:spacing w:line="360" w:lineRule="auto"/>
        <w:ind w:firstLineChars="180" w:firstLine="378"/>
        <w:rPr>
          <w:szCs w:val="21"/>
        </w:rPr>
      </w:pPr>
      <w:r>
        <w:rPr>
          <w:rFonts w:hint="eastAsia"/>
          <w:szCs w:val="21"/>
        </w:rPr>
        <w:t>用户需要与开发人员进行多次的需求访谈（进行中）</w:t>
      </w:r>
    </w:p>
    <w:p w:rsidR="00BC01CE" w:rsidRDefault="00155EF6">
      <w:pPr>
        <w:spacing w:line="360" w:lineRule="auto"/>
        <w:ind w:firstLineChars="180" w:firstLine="378"/>
        <w:rPr>
          <w:szCs w:val="21"/>
        </w:rPr>
      </w:pPr>
      <w:r>
        <w:rPr>
          <w:rFonts w:hint="eastAsia"/>
          <w:szCs w:val="21"/>
        </w:rPr>
        <w:t>用户需要提供软件开发所需要经费（暂由小组内部承担）</w:t>
      </w:r>
    </w:p>
    <w:p w:rsidR="00BC01CE" w:rsidRDefault="00155EF6">
      <w:pPr>
        <w:spacing w:line="360" w:lineRule="auto"/>
        <w:ind w:firstLineChars="180" w:firstLine="378"/>
        <w:rPr>
          <w:szCs w:val="21"/>
        </w:rPr>
      </w:pPr>
      <w:r>
        <w:rPr>
          <w:rFonts w:hint="eastAsia"/>
          <w:szCs w:val="21"/>
        </w:rPr>
        <w:t>用户需积极配合开发人员的工作，保持联系</w:t>
      </w:r>
    </w:p>
    <w:p w:rsidR="00BC01CE" w:rsidRDefault="00155EF6">
      <w:pPr>
        <w:spacing w:line="360" w:lineRule="auto"/>
        <w:ind w:firstLineChars="180" w:firstLine="378"/>
        <w:rPr>
          <w:szCs w:val="21"/>
        </w:rPr>
      </w:pPr>
      <w:r>
        <w:rPr>
          <w:rFonts w:hint="eastAsia"/>
          <w:szCs w:val="21"/>
        </w:rPr>
        <w:t>当用户需求发生变更应及时通知开发人员</w:t>
      </w:r>
    </w:p>
    <w:p w:rsidR="00BC01CE" w:rsidRDefault="00155EF6">
      <w:pPr>
        <w:pStyle w:val="2"/>
        <w:spacing w:line="360" w:lineRule="auto"/>
      </w:pPr>
      <w:bookmarkStart w:id="85" w:name="_Toc529634276"/>
      <w:r>
        <w:rPr>
          <w:rFonts w:hint="eastAsia"/>
        </w:rPr>
        <w:lastRenderedPageBreak/>
        <w:t>4.3</w:t>
      </w:r>
      <w:r>
        <w:t xml:space="preserve"> </w:t>
      </w:r>
      <w:r>
        <w:rPr>
          <w:rFonts w:hint="eastAsia"/>
        </w:rPr>
        <w:t>外界提供条件</w:t>
      </w:r>
      <w:bookmarkStart w:id="86" w:name="_Toc525938485"/>
      <w:bookmarkEnd w:id="85"/>
    </w:p>
    <w:p w:rsidR="00BC01CE" w:rsidRDefault="00155EF6">
      <w:pPr>
        <w:spacing w:line="360" w:lineRule="auto"/>
        <w:ind w:firstLineChars="180" w:firstLine="378"/>
        <w:rPr>
          <w:szCs w:val="21"/>
        </w:rPr>
      </w:pPr>
      <w:r>
        <w:rPr>
          <w:rFonts w:hint="eastAsia"/>
          <w:szCs w:val="21"/>
        </w:rPr>
        <w:t>运行环境：在校园内</w:t>
      </w:r>
      <w:proofErr w:type="gramStart"/>
      <w:r>
        <w:rPr>
          <w:rFonts w:hint="eastAsia"/>
          <w:szCs w:val="21"/>
        </w:rPr>
        <w:t>网环境</w:t>
      </w:r>
      <w:proofErr w:type="gramEnd"/>
      <w:r>
        <w:rPr>
          <w:rFonts w:hint="eastAsia"/>
          <w:szCs w:val="21"/>
        </w:rPr>
        <w:t>内运行的服务器</w:t>
      </w:r>
      <w:r>
        <w:rPr>
          <w:rFonts w:hint="eastAsia"/>
          <w:szCs w:val="21"/>
        </w:rPr>
        <w:t xml:space="preserve">*1 </w:t>
      </w:r>
      <w:r>
        <w:rPr>
          <w:rFonts w:hint="eastAsia"/>
          <w:szCs w:val="21"/>
        </w:rPr>
        <w:t>计算机</w:t>
      </w:r>
      <w:r>
        <w:rPr>
          <w:rFonts w:hint="eastAsia"/>
          <w:szCs w:val="21"/>
        </w:rPr>
        <w:t>*4</w:t>
      </w:r>
      <w:r>
        <w:rPr>
          <w:rFonts w:hint="eastAsia"/>
          <w:szCs w:val="21"/>
        </w:rPr>
        <w:t>；百兆光纤宽带</w:t>
      </w:r>
    </w:p>
    <w:p w:rsidR="00BC01CE" w:rsidRDefault="00BC01CE">
      <w:pPr>
        <w:spacing w:line="360" w:lineRule="auto"/>
        <w:ind w:firstLineChars="180" w:firstLine="378"/>
        <w:rPr>
          <w:szCs w:val="21"/>
        </w:rPr>
      </w:pPr>
    </w:p>
    <w:p w:rsidR="00BC01CE" w:rsidRDefault="00155EF6">
      <w:pPr>
        <w:pStyle w:val="1"/>
      </w:pPr>
      <w:bookmarkStart w:id="87" w:name="_Toc529634277"/>
      <w:r>
        <w:rPr>
          <w:rFonts w:hint="eastAsia"/>
        </w:rPr>
        <w:t>5</w:t>
      </w:r>
      <w:r w:rsidR="00501E6D">
        <w:rPr>
          <w:rFonts w:hint="eastAsia"/>
        </w:rPr>
        <w:t xml:space="preserve"> </w:t>
      </w:r>
      <w:r>
        <w:rPr>
          <w:rFonts w:hint="eastAsia"/>
        </w:rPr>
        <w:t>整合管理计划</w:t>
      </w:r>
      <w:bookmarkEnd w:id="87"/>
    </w:p>
    <w:p w:rsidR="00BC01CE" w:rsidRDefault="00155EF6">
      <w:pPr>
        <w:pStyle w:val="1"/>
      </w:pPr>
      <w:bookmarkStart w:id="88" w:name="_Toc529634278"/>
      <w:r>
        <w:rPr>
          <w:rFonts w:hint="eastAsia"/>
        </w:rPr>
        <w:t>6</w:t>
      </w:r>
      <w:r w:rsidR="00501E6D">
        <w:rPr>
          <w:rFonts w:hint="eastAsia"/>
        </w:rPr>
        <w:t xml:space="preserve"> </w:t>
      </w:r>
      <w:r>
        <w:rPr>
          <w:rFonts w:hint="eastAsia"/>
        </w:rPr>
        <w:t>人力资源管理计划</w:t>
      </w:r>
      <w:bookmarkEnd w:id="86"/>
      <w:bookmarkEnd w:id="88"/>
    </w:p>
    <w:p w:rsidR="00BC01CE" w:rsidRDefault="00155EF6">
      <w:pPr>
        <w:pStyle w:val="1"/>
      </w:pPr>
      <w:bookmarkStart w:id="89" w:name="_Toc529634279"/>
      <w:r>
        <w:rPr>
          <w:rFonts w:hint="eastAsia"/>
        </w:rPr>
        <w:t>7</w:t>
      </w:r>
      <w:r w:rsidR="00501E6D">
        <w:rPr>
          <w:rFonts w:hint="eastAsia"/>
        </w:rPr>
        <w:t xml:space="preserve"> </w:t>
      </w:r>
      <w:r>
        <w:rPr>
          <w:rFonts w:hint="eastAsia"/>
        </w:rPr>
        <w:t>沟通管理计划</w:t>
      </w:r>
      <w:bookmarkEnd w:id="89"/>
    </w:p>
    <w:p w:rsidR="00BC01CE" w:rsidRDefault="00155EF6">
      <w:pPr>
        <w:pStyle w:val="1"/>
      </w:pPr>
      <w:bookmarkStart w:id="90" w:name="_Toc529634280"/>
      <w:r>
        <w:rPr>
          <w:rFonts w:hint="eastAsia"/>
        </w:rPr>
        <w:t>8</w:t>
      </w:r>
      <w:r w:rsidR="00501E6D">
        <w:rPr>
          <w:rFonts w:hint="eastAsia"/>
        </w:rPr>
        <w:t xml:space="preserve"> </w:t>
      </w:r>
      <w:r>
        <w:rPr>
          <w:rFonts w:hint="eastAsia"/>
        </w:rPr>
        <w:t>风险管理计划</w:t>
      </w:r>
      <w:bookmarkEnd w:id="90"/>
    </w:p>
    <w:p w:rsidR="00BC01CE" w:rsidRDefault="00155EF6">
      <w:pPr>
        <w:pStyle w:val="1"/>
      </w:pPr>
      <w:bookmarkStart w:id="91" w:name="_Toc529634281"/>
      <w:r>
        <w:rPr>
          <w:rFonts w:hint="eastAsia"/>
        </w:rPr>
        <w:t>9</w:t>
      </w:r>
      <w:r w:rsidR="00501E6D">
        <w:rPr>
          <w:rFonts w:hint="eastAsia"/>
        </w:rPr>
        <w:t xml:space="preserve"> </w:t>
      </w:r>
      <w:r>
        <w:rPr>
          <w:rFonts w:hint="eastAsia"/>
        </w:rPr>
        <w:t>范围</w:t>
      </w:r>
      <w:r>
        <w:rPr>
          <w:rFonts w:hint="eastAsia"/>
        </w:rPr>
        <w:t>管理计划</w:t>
      </w:r>
      <w:bookmarkEnd w:id="91"/>
    </w:p>
    <w:p w:rsidR="00BC01CE" w:rsidRDefault="00155EF6">
      <w:pPr>
        <w:pStyle w:val="1"/>
      </w:pPr>
      <w:bookmarkStart w:id="92" w:name="_Toc529634282"/>
      <w:r>
        <w:rPr>
          <w:rFonts w:hint="eastAsia"/>
        </w:rPr>
        <w:t>10</w:t>
      </w:r>
      <w:r w:rsidR="00501E6D">
        <w:rPr>
          <w:rFonts w:hint="eastAsia"/>
        </w:rPr>
        <w:t xml:space="preserve"> </w:t>
      </w:r>
      <w:r>
        <w:rPr>
          <w:rFonts w:hint="eastAsia"/>
        </w:rPr>
        <w:t>进度管理计划</w:t>
      </w:r>
      <w:bookmarkEnd w:id="92"/>
    </w:p>
    <w:p w:rsidR="00BC01CE" w:rsidRDefault="00155EF6">
      <w:pPr>
        <w:pStyle w:val="1"/>
      </w:pPr>
      <w:bookmarkStart w:id="93" w:name="_Toc529634283"/>
      <w:r>
        <w:rPr>
          <w:rFonts w:hint="eastAsia"/>
        </w:rPr>
        <w:t>11</w:t>
      </w:r>
      <w:r w:rsidR="00501E6D">
        <w:rPr>
          <w:rFonts w:hint="eastAsia"/>
        </w:rPr>
        <w:t xml:space="preserve"> </w:t>
      </w:r>
      <w:r>
        <w:rPr>
          <w:rFonts w:hint="eastAsia"/>
        </w:rPr>
        <w:t>成本管理计划</w:t>
      </w:r>
      <w:bookmarkEnd w:id="93"/>
    </w:p>
    <w:p w:rsidR="00BC01CE" w:rsidRDefault="00155EF6">
      <w:pPr>
        <w:pStyle w:val="1"/>
        <w:rPr>
          <w:rFonts w:hint="eastAsia"/>
        </w:rPr>
      </w:pPr>
      <w:bookmarkStart w:id="94" w:name="_Toc525938490"/>
      <w:bookmarkStart w:id="95" w:name="_Toc529634284"/>
      <w:r>
        <w:rPr>
          <w:rFonts w:hint="eastAsia"/>
        </w:rPr>
        <w:t>1</w:t>
      </w:r>
      <w:r>
        <w:rPr>
          <w:rFonts w:hint="eastAsia"/>
        </w:rPr>
        <w:t>2</w:t>
      </w:r>
      <w:r w:rsidR="00501E6D">
        <w:rPr>
          <w:rFonts w:hint="eastAsia"/>
        </w:rPr>
        <w:t xml:space="preserve"> </w:t>
      </w:r>
      <w:r>
        <w:rPr>
          <w:rFonts w:hint="eastAsia"/>
        </w:rPr>
        <w:t>采购</w:t>
      </w:r>
      <w:r>
        <w:t>管理</w:t>
      </w:r>
      <w:r>
        <w:rPr>
          <w:rFonts w:hint="eastAsia"/>
        </w:rPr>
        <w:t>计划</w:t>
      </w:r>
      <w:bookmarkEnd w:id="94"/>
      <w:bookmarkEnd w:id="95"/>
    </w:p>
    <w:p w:rsidR="00501E6D" w:rsidRPr="00501E6D" w:rsidRDefault="00501E6D" w:rsidP="00501E6D">
      <w:pPr>
        <w:pStyle w:val="1"/>
      </w:pPr>
      <w:bookmarkStart w:id="96" w:name="_Toc529634285"/>
      <w:r>
        <w:rPr>
          <w:rFonts w:hint="eastAsia"/>
        </w:rPr>
        <w:t xml:space="preserve">13 </w:t>
      </w:r>
      <w:r>
        <w:rPr>
          <w:rFonts w:hint="eastAsia"/>
        </w:rPr>
        <w:t>配置管理计划</w:t>
      </w:r>
      <w:bookmarkEnd w:id="96"/>
    </w:p>
    <w:sectPr w:rsidR="00501E6D" w:rsidRPr="00501E6D" w:rsidSect="00BC01CE">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6" w:author="沈启航" w:date="2018-10-20T22:20:00Z" w:initials="沈启航">
    <w:p w:rsidR="00BC01CE" w:rsidRDefault="00155EF6">
      <w:pPr>
        <w:pStyle w:val="a4"/>
      </w:pPr>
      <w:r>
        <w:rPr>
          <w:rFonts w:hint="eastAsia"/>
        </w:rPr>
        <w:t>详见</w:t>
      </w:r>
      <w:r>
        <w:t>PRD2018-G03-</w:t>
      </w:r>
      <w:proofErr w:type="gramStart"/>
      <w:r>
        <w:rPr>
          <w:rFonts w:hint="eastAsia"/>
        </w:rPr>
        <w:t>甘特图</w:t>
      </w:r>
      <w:proofErr w:type="gramEnd"/>
      <w:r>
        <w:rPr>
          <w:rFonts w:hint="eastAsia"/>
        </w:rPr>
        <w:t>.</w:t>
      </w:r>
      <w:proofErr w:type="spellStart"/>
      <w:proofErr w:type="gramStart"/>
      <w:r>
        <w:rPr>
          <w:rFonts w:hint="eastAsia"/>
        </w:rPr>
        <w:t>mpp</w:t>
      </w:r>
      <w:proofErr w:type="spellEnd"/>
      <w:proofErr w:type="gramEnd"/>
    </w:p>
    <w:p w:rsidR="00BC01CE" w:rsidRDefault="00155EF6">
      <w:pPr>
        <w:pStyle w:val="a4"/>
      </w:pPr>
      <w:r>
        <w:rPr>
          <w:rFonts w:hint="eastAsia"/>
        </w:rPr>
        <w:t>需要补充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378194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EF6" w:rsidRDefault="00155EF6" w:rsidP="00BC01CE">
      <w:r>
        <w:separator/>
      </w:r>
    </w:p>
  </w:endnote>
  <w:endnote w:type="continuationSeparator" w:id="0">
    <w:p w:rsidR="00155EF6" w:rsidRDefault="00155EF6" w:rsidP="00BC01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1CE" w:rsidRDefault="00BC01CE">
    <w:pPr>
      <w:pStyle w:val="a7"/>
      <w:jc w:val="center"/>
    </w:pPr>
    <w:sdt>
      <w:sdtPr>
        <w:id w:val="125209428"/>
      </w:sdtPr>
      <w:sdtContent>
        <w:sdt>
          <w:sdtPr>
            <w:id w:val="1728636285"/>
          </w:sdtPr>
          <w:sdtContent>
            <w:r w:rsidR="00155EF6">
              <w:rPr>
                <w:lang w:val="zh-CN"/>
              </w:rPr>
              <w:t xml:space="preserve"> </w:t>
            </w:r>
            <w:r>
              <w:rPr>
                <w:b/>
                <w:bCs/>
                <w:sz w:val="24"/>
                <w:szCs w:val="24"/>
              </w:rPr>
              <w:fldChar w:fldCharType="begin"/>
            </w:r>
            <w:r w:rsidR="00155EF6">
              <w:rPr>
                <w:b/>
                <w:bCs/>
              </w:rPr>
              <w:instrText>PAGE</w:instrText>
            </w:r>
            <w:r>
              <w:rPr>
                <w:b/>
                <w:bCs/>
                <w:sz w:val="24"/>
                <w:szCs w:val="24"/>
              </w:rPr>
              <w:fldChar w:fldCharType="separate"/>
            </w:r>
            <w:r w:rsidR="00501E6D">
              <w:rPr>
                <w:b/>
                <w:bCs/>
                <w:noProof/>
              </w:rPr>
              <w:t>10</w:t>
            </w:r>
            <w:r>
              <w:rPr>
                <w:b/>
                <w:bCs/>
                <w:sz w:val="24"/>
                <w:szCs w:val="24"/>
              </w:rPr>
              <w:fldChar w:fldCharType="end"/>
            </w:r>
            <w:r w:rsidR="00155EF6">
              <w:rPr>
                <w:lang w:val="zh-CN"/>
              </w:rPr>
              <w:t xml:space="preserve"> </w:t>
            </w:r>
            <w:r w:rsidR="00155EF6">
              <w:rPr>
                <w:lang w:val="zh-CN"/>
              </w:rPr>
              <w:t xml:space="preserve">/ </w:t>
            </w:r>
            <w:r>
              <w:rPr>
                <w:b/>
                <w:bCs/>
                <w:sz w:val="24"/>
                <w:szCs w:val="24"/>
              </w:rPr>
              <w:fldChar w:fldCharType="begin"/>
            </w:r>
            <w:r w:rsidR="00155EF6">
              <w:rPr>
                <w:b/>
                <w:bCs/>
              </w:rPr>
              <w:instrText>NUMPAGES</w:instrText>
            </w:r>
            <w:r>
              <w:rPr>
                <w:b/>
                <w:bCs/>
                <w:sz w:val="24"/>
                <w:szCs w:val="24"/>
              </w:rPr>
              <w:fldChar w:fldCharType="separate"/>
            </w:r>
            <w:r w:rsidR="00501E6D">
              <w:rPr>
                <w:b/>
                <w:bCs/>
                <w:noProof/>
              </w:rPr>
              <w:t>15</w:t>
            </w:r>
            <w:r>
              <w:rPr>
                <w:b/>
                <w:bCs/>
                <w:sz w:val="24"/>
                <w:szCs w:val="24"/>
              </w:rPr>
              <w:fldChar w:fldCharType="end"/>
            </w:r>
          </w:sdtContent>
        </w:sdt>
      </w:sdtContent>
    </w:sdt>
  </w:p>
  <w:p w:rsidR="00BC01CE" w:rsidRDefault="00BC01CE">
    <w:pPr>
      <w:pStyle w:val="a7"/>
      <w:ind w:left="112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EF6" w:rsidRDefault="00155EF6" w:rsidP="00BC01CE">
      <w:r>
        <w:separator/>
      </w:r>
    </w:p>
  </w:footnote>
  <w:footnote w:type="continuationSeparator" w:id="0">
    <w:p w:rsidR="00155EF6" w:rsidRDefault="00155EF6" w:rsidP="00BC01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1CE" w:rsidRDefault="00155EF6">
    <w:pPr>
      <w:pStyle w:val="a8"/>
    </w:pPr>
    <w:r>
      <w:t>PRD2018-G03-</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沈启航">
    <w15:presenceInfo w15:providerId="None" w15:userId="沈启航"/>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4A3B"/>
    <w:rsid w:val="0000795C"/>
    <w:rsid w:val="000403B9"/>
    <w:rsid w:val="00041139"/>
    <w:rsid w:val="000432C9"/>
    <w:rsid w:val="00060255"/>
    <w:rsid w:val="0006690B"/>
    <w:rsid w:val="0007762C"/>
    <w:rsid w:val="000A43F9"/>
    <w:rsid w:val="000B15E7"/>
    <w:rsid w:val="000B4564"/>
    <w:rsid w:val="000D0278"/>
    <w:rsid w:val="000F46BF"/>
    <w:rsid w:val="00130E8A"/>
    <w:rsid w:val="00142942"/>
    <w:rsid w:val="00155EF6"/>
    <w:rsid w:val="00166A8F"/>
    <w:rsid w:val="001739A5"/>
    <w:rsid w:val="001741FB"/>
    <w:rsid w:val="00181624"/>
    <w:rsid w:val="00187DA0"/>
    <w:rsid w:val="001A521C"/>
    <w:rsid w:val="001B2470"/>
    <w:rsid w:val="001B6740"/>
    <w:rsid w:val="001C6BB1"/>
    <w:rsid w:val="001D01ED"/>
    <w:rsid w:val="001F00C0"/>
    <w:rsid w:val="001F4C9B"/>
    <w:rsid w:val="001F61C2"/>
    <w:rsid w:val="00210251"/>
    <w:rsid w:val="00211256"/>
    <w:rsid w:val="002203D3"/>
    <w:rsid w:val="00262F07"/>
    <w:rsid w:val="0026441A"/>
    <w:rsid w:val="00267EB2"/>
    <w:rsid w:val="00283755"/>
    <w:rsid w:val="002B1B1C"/>
    <w:rsid w:val="002B5042"/>
    <w:rsid w:val="002C1922"/>
    <w:rsid w:val="002D60A8"/>
    <w:rsid w:val="002D6BF7"/>
    <w:rsid w:val="00302D82"/>
    <w:rsid w:val="00317AF9"/>
    <w:rsid w:val="00337512"/>
    <w:rsid w:val="00343EF3"/>
    <w:rsid w:val="003619F7"/>
    <w:rsid w:val="003938FD"/>
    <w:rsid w:val="003A3949"/>
    <w:rsid w:val="003B2899"/>
    <w:rsid w:val="003C16E4"/>
    <w:rsid w:val="003C4A5A"/>
    <w:rsid w:val="00445C07"/>
    <w:rsid w:val="00450797"/>
    <w:rsid w:val="00474335"/>
    <w:rsid w:val="0049670E"/>
    <w:rsid w:val="00501E6D"/>
    <w:rsid w:val="0050710E"/>
    <w:rsid w:val="0052504E"/>
    <w:rsid w:val="0052662B"/>
    <w:rsid w:val="00531633"/>
    <w:rsid w:val="0055660F"/>
    <w:rsid w:val="0057601C"/>
    <w:rsid w:val="0058056E"/>
    <w:rsid w:val="005D0492"/>
    <w:rsid w:val="005D2E79"/>
    <w:rsid w:val="005E6D6A"/>
    <w:rsid w:val="006438A5"/>
    <w:rsid w:val="00647FCA"/>
    <w:rsid w:val="006B2303"/>
    <w:rsid w:val="006F4B41"/>
    <w:rsid w:val="00744AD0"/>
    <w:rsid w:val="00746432"/>
    <w:rsid w:val="00760FC1"/>
    <w:rsid w:val="007A2052"/>
    <w:rsid w:val="007B0E9A"/>
    <w:rsid w:val="007D626D"/>
    <w:rsid w:val="007E4699"/>
    <w:rsid w:val="007E6D7B"/>
    <w:rsid w:val="007F1BF4"/>
    <w:rsid w:val="007F4A3B"/>
    <w:rsid w:val="007F5BE5"/>
    <w:rsid w:val="008032DF"/>
    <w:rsid w:val="00825A1D"/>
    <w:rsid w:val="00847D4B"/>
    <w:rsid w:val="00850ACA"/>
    <w:rsid w:val="0087530C"/>
    <w:rsid w:val="00880F47"/>
    <w:rsid w:val="00881E67"/>
    <w:rsid w:val="00896658"/>
    <w:rsid w:val="008A1E33"/>
    <w:rsid w:val="008E5682"/>
    <w:rsid w:val="008E7C49"/>
    <w:rsid w:val="008F6B60"/>
    <w:rsid w:val="009130EA"/>
    <w:rsid w:val="009146D5"/>
    <w:rsid w:val="00920911"/>
    <w:rsid w:val="00933BC9"/>
    <w:rsid w:val="00970B47"/>
    <w:rsid w:val="0097361C"/>
    <w:rsid w:val="00981015"/>
    <w:rsid w:val="009A58D9"/>
    <w:rsid w:val="009D785D"/>
    <w:rsid w:val="009E2C13"/>
    <w:rsid w:val="009E3052"/>
    <w:rsid w:val="00A26076"/>
    <w:rsid w:val="00A36AD6"/>
    <w:rsid w:val="00A50C49"/>
    <w:rsid w:val="00A81F5E"/>
    <w:rsid w:val="00A93AC6"/>
    <w:rsid w:val="00AA7E51"/>
    <w:rsid w:val="00AC692B"/>
    <w:rsid w:val="00AD20F2"/>
    <w:rsid w:val="00AF4865"/>
    <w:rsid w:val="00AF6952"/>
    <w:rsid w:val="00B0009D"/>
    <w:rsid w:val="00B10F3C"/>
    <w:rsid w:val="00B2062E"/>
    <w:rsid w:val="00B22397"/>
    <w:rsid w:val="00B417E1"/>
    <w:rsid w:val="00B62864"/>
    <w:rsid w:val="00B63DCF"/>
    <w:rsid w:val="00B72E95"/>
    <w:rsid w:val="00B77C4A"/>
    <w:rsid w:val="00B83EF5"/>
    <w:rsid w:val="00B85B06"/>
    <w:rsid w:val="00BC01CE"/>
    <w:rsid w:val="00BC1DCB"/>
    <w:rsid w:val="00BC446E"/>
    <w:rsid w:val="00BE275E"/>
    <w:rsid w:val="00BE4762"/>
    <w:rsid w:val="00C02982"/>
    <w:rsid w:val="00C07D11"/>
    <w:rsid w:val="00C14995"/>
    <w:rsid w:val="00C315CB"/>
    <w:rsid w:val="00CA6C5A"/>
    <w:rsid w:val="00CA79CE"/>
    <w:rsid w:val="00CC031C"/>
    <w:rsid w:val="00CC5AE8"/>
    <w:rsid w:val="00CE0E1F"/>
    <w:rsid w:val="00CE2959"/>
    <w:rsid w:val="00CF7F85"/>
    <w:rsid w:val="00D168B3"/>
    <w:rsid w:val="00D3475D"/>
    <w:rsid w:val="00D553BF"/>
    <w:rsid w:val="00D5767E"/>
    <w:rsid w:val="00D6082A"/>
    <w:rsid w:val="00D7708D"/>
    <w:rsid w:val="00D8532F"/>
    <w:rsid w:val="00DB5F6A"/>
    <w:rsid w:val="00DC3272"/>
    <w:rsid w:val="00DC3BA3"/>
    <w:rsid w:val="00DC463E"/>
    <w:rsid w:val="00DE50E9"/>
    <w:rsid w:val="00E1706A"/>
    <w:rsid w:val="00E27C08"/>
    <w:rsid w:val="00E53FE3"/>
    <w:rsid w:val="00E7026E"/>
    <w:rsid w:val="00E9740C"/>
    <w:rsid w:val="00EB15D9"/>
    <w:rsid w:val="00EB6FF3"/>
    <w:rsid w:val="00ED3E83"/>
    <w:rsid w:val="00EE4062"/>
    <w:rsid w:val="00F030D1"/>
    <w:rsid w:val="00F158A6"/>
    <w:rsid w:val="00F61F77"/>
    <w:rsid w:val="00F66D2E"/>
    <w:rsid w:val="00F67C31"/>
    <w:rsid w:val="00F815B2"/>
    <w:rsid w:val="00F851AB"/>
    <w:rsid w:val="00F85F84"/>
    <w:rsid w:val="00F9296D"/>
    <w:rsid w:val="00FC06D1"/>
    <w:rsid w:val="00FC3160"/>
    <w:rsid w:val="00FE5460"/>
    <w:rsid w:val="2BF34C44"/>
    <w:rsid w:val="342644B6"/>
    <w:rsid w:val="4F411A18"/>
    <w:rsid w:val="51AD7297"/>
    <w:rsid w:val="68FB1D6A"/>
    <w:rsid w:val="6A313C2F"/>
    <w:rsid w:val="6E247D27"/>
    <w:rsid w:val="71166AA7"/>
    <w:rsid w:val="7DBF28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semiHidden="0" w:uiPriority="39"/>
    <w:lsdException w:name="toc 5" w:semiHidden="0" w:uiPriority="39" w:qFormat="1"/>
    <w:lsdException w:name="toc 6" w:semiHidden="0" w:uiPriority="39"/>
    <w:lsdException w:name="toc 7" w:semiHidden="0" w:uiPriority="39" w:qFormat="1"/>
    <w:lsdException w:name="toc 8" w:semiHidden="0" w:uiPriority="39" w:qFormat="1"/>
    <w:lsdException w:name="toc 9" w:semiHidden="0"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1CE"/>
    <w:pPr>
      <w:widowControl w:val="0"/>
      <w:jc w:val="both"/>
    </w:pPr>
    <w:rPr>
      <w:kern w:val="2"/>
      <w:sz w:val="21"/>
      <w:szCs w:val="22"/>
    </w:rPr>
  </w:style>
  <w:style w:type="paragraph" w:styleId="1">
    <w:name w:val="heading 1"/>
    <w:next w:val="a"/>
    <w:link w:val="1Char"/>
    <w:uiPriority w:val="9"/>
    <w:qFormat/>
    <w:rsid w:val="00BC01CE"/>
    <w:pPr>
      <w:keepNext/>
      <w:keepLines/>
      <w:spacing w:before="340" w:after="330" w:line="578" w:lineRule="auto"/>
      <w:outlineLvl w:val="0"/>
    </w:pPr>
    <w:rPr>
      <w:rFonts w:asciiTheme="majorHAnsi" w:eastAsiaTheme="majorEastAsia" w:hAnsiTheme="majorHAnsi"/>
      <w:b/>
      <w:bCs/>
      <w:kern w:val="2"/>
      <w:sz w:val="44"/>
      <w:szCs w:val="22"/>
    </w:rPr>
  </w:style>
  <w:style w:type="paragraph" w:styleId="2">
    <w:name w:val="heading 2"/>
    <w:next w:val="a"/>
    <w:link w:val="2Char"/>
    <w:uiPriority w:val="9"/>
    <w:unhideWhenUsed/>
    <w:qFormat/>
    <w:rsid w:val="00BC01CE"/>
    <w:pPr>
      <w:keepNext/>
      <w:keepLines/>
      <w:spacing w:before="260" w:after="260" w:line="415" w:lineRule="auto"/>
      <w:jc w:val="both"/>
      <w:outlineLvl w:val="1"/>
    </w:pPr>
    <w:rPr>
      <w:rFonts w:asciiTheme="majorEastAsia" w:eastAsiaTheme="majorEastAsia" w:hAnsiTheme="majorEastAsia" w:cstheme="majorBidi"/>
      <w:b/>
      <w:bCs/>
      <w:kern w:val="2"/>
      <w:sz w:val="32"/>
      <w:szCs w:val="32"/>
    </w:rPr>
  </w:style>
  <w:style w:type="paragraph" w:styleId="3">
    <w:name w:val="heading 3"/>
    <w:next w:val="a"/>
    <w:link w:val="3Char"/>
    <w:uiPriority w:val="9"/>
    <w:unhideWhenUsed/>
    <w:qFormat/>
    <w:rsid w:val="00BC01CE"/>
    <w:pPr>
      <w:keepNext/>
      <w:keepLines/>
      <w:spacing w:before="260" w:after="260" w:line="415" w:lineRule="auto"/>
      <w:outlineLvl w:val="2"/>
    </w:pPr>
    <w:rPr>
      <w:rFonts w:asciiTheme="majorHAnsi" w:eastAsiaTheme="majorEastAsia" w:hAnsiTheme="majorHAnsi"/>
      <w:b/>
      <w:bCs/>
      <w:kern w:val="2"/>
      <w:sz w:val="30"/>
      <w:szCs w:val="32"/>
    </w:rPr>
  </w:style>
  <w:style w:type="paragraph" w:styleId="4">
    <w:name w:val="heading 4"/>
    <w:basedOn w:val="a"/>
    <w:next w:val="a"/>
    <w:link w:val="4Char"/>
    <w:uiPriority w:val="9"/>
    <w:unhideWhenUsed/>
    <w:qFormat/>
    <w:rsid w:val="00BC01C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C01C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sid w:val="00BC01CE"/>
    <w:rPr>
      <w:b/>
      <w:bCs/>
    </w:rPr>
  </w:style>
  <w:style w:type="paragraph" w:styleId="a4">
    <w:name w:val="annotation text"/>
    <w:basedOn w:val="a"/>
    <w:link w:val="Char0"/>
    <w:uiPriority w:val="99"/>
    <w:semiHidden/>
    <w:unhideWhenUsed/>
    <w:rsid w:val="00BC01CE"/>
    <w:pPr>
      <w:jc w:val="left"/>
    </w:pPr>
  </w:style>
  <w:style w:type="paragraph" w:styleId="7">
    <w:name w:val="toc 7"/>
    <w:basedOn w:val="a"/>
    <w:next w:val="a"/>
    <w:uiPriority w:val="39"/>
    <w:unhideWhenUsed/>
    <w:qFormat/>
    <w:rsid w:val="00BC01CE"/>
    <w:pPr>
      <w:ind w:leftChars="1200" w:left="2520"/>
    </w:pPr>
  </w:style>
  <w:style w:type="paragraph" w:styleId="50">
    <w:name w:val="toc 5"/>
    <w:basedOn w:val="a"/>
    <w:next w:val="a"/>
    <w:uiPriority w:val="39"/>
    <w:unhideWhenUsed/>
    <w:qFormat/>
    <w:rsid w:val="00BC01CE"/>
    <w:pPr>
      <w:ind w:leftChars="800" w:left="1680"/>
    </w:pPr>
  </w:style>
  <w:style w:type="paragraph" w:styleId="30">
    <w:name w:val="toc 3"/>
    <w:basedOn w:val="a"/>
    <w:next w:val="a"/>
    <w:uiPriority w:val="39"/>
    <w:unhideWhenUsed/>
    <w:qFormat/>
    <w:rsid w:val="00BC01CE"/>
    <w:pPr>
      <w:widowControl/>
      <w:spacing w:after="100" w:line="259" w:lineRule="auto"/>
      <w:ind w:left="440"/>
      <w:jc w:val="left"/>
    </w:pPr>
    <w:rPr>
      <w:rFonts w:cs="Times New Roman"/>
      <w:kern w:val="0"/>
      <w:sz w:val="22"/>
    </w:rPr>
  </w:style>
  <w:style w:type="paragraph" w:styleId="8">
    <w:name w:val="toc 8"/>
    <w:basedOn w:val="a"/>
    <w:next w:val="a"/>
    <w:uiPriority w:val="39"/>
    <w:unhideWhenUsed/>
    <w:qFormat/>
    <w:rsid w:val="00BC01CE"/>
    <w:pPr>
      <w:ind w:leftChars="1400" w:left="2940"/>
    </w:pPr>
  </w:style>
  <w:style w:type="paragraph" w:styleId="a5">
    <w:name w:val="Date"/>
    <w:basedOn w:val="a"/>
    <w:next w:val="a"/>
    <w:link w:val="Char1"/>
    <w:uiPriority w:val="99"/>
    <w:semiHidden/>
    <w:unhideWhenUsed/>
    <w:qFormat/>
    <w:rsid w:val="00BC01CE"/>
    <w:pPr>
      <w:ind w:leftChars="2500" w:left="100"/>
    </w:pPr>
  </w:style>
  <w:style w:type="paragraph" w:styleId="a6">
    <w:name w:val="Balloon Text"/>
    <w:basedOn w:val="a"/>
    <w:link w:val="Char2"/>
    <w:uiPriority w:val="99"/>
    <w:semiHidden/>
    <w:unhideWhenUsed/>
    <w:rsid w:val="00BC01CE"/>
    <w:rPr>
      <w:sz w:val="18"/>
      <w:szCs w:val="18"/>
    </w:rPr>
  </w:style>
  <w:style w:type="paragraph" w:styleId="a7">
    <w:name w:val="footer"/>
    <w:basedOn w:val="a"/>
    <w:link w:val="Char3"/>
    <w:uiPriority w:val="99"/>
    <w:unhideWhenUsed/>
    <w:rsid w:val="00BC01CE"/>
    <w:pPr>
      <w:tabs>
        <w:tab w:val="center" w:pos="4153"/>
        <w:tab w:val="right" w:pos="8306"/>
      </w:tabs>
      <w:snapToGrid w:val="0"/>
      <w:jc w:val="left"/>
    </w:pPr>
    <w:rPr>
      <w:sz w:val="18"/>
      <w:szCs w:val="18"/>
    </w:rPr>
  </w:style>
  <w:style w:type="paragraph" w:styleId="a8">
    <w:name w:val="header"/>
    <w:basedOn w:val="a"/>
    <w:link w:val="Char4"/>
    <w:uiPriority w:val="99"/>
    <w:unhideWhenUsed/>
    <w:rsid w:val="00BC01C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C01CE"/>
  </w:style>
  <w:style w:type="paragraph" w:styleId="40">
    <w:name w:val="toc 4"/>
    <w:basedOn w:val="a"/>
    <w:next w:val="a"/>
    <w:uiPriority w:val="39"/>
    <w:unhideWhenUsed/>
    <w:rsid w:val="00BC01CE"/>
    <w:pPr>
      <w:ind w:leftChars="600" w:left="1260"/>
    </w:pPr>
  </w:style>
  <w:style w:type="paragraph" w:styleId="a9">
    <w:name w:val="Subtitle"/>
    <w:basedOn w:val="a"/>
    <w:next w:val="a"/>
    <w:link w:val="Char5"/>
    <w:uiPriority w:val="11"/>
    <w:qFormat/>
    <w:rsid w:val="00BC01CE"/>
    <w:pPr>
      <w:spacing w:before="240" w:after="60" w:line="312" w:lineRule="auto"/>
      <w:jc w:val="center"/>
      <w:outlineLvl w:val="1"/>
    </w:pPr>
    <w:rPr>
      <w:rFonts w:asciiTheme="majorHAnsi" w:eastAsia="宋体" w:hAnsiTheme="majorHAnsi" w:cstheme="majorBidi"/>
      <w:b/>
      <w:bCs/>
      <w:kern w:val="28"/>
      <w:sz w:val="32"/>
      <w:szCs w:val="32"/>
    </w:rPr>
  </w:style>
  <w:style w:type="paragraph" w:styleId="6">
    <w:name w:val="toc 6"/>
    <w:basedOn w:val="a"/>
    <w:next w:val="a"/>
    <w:uiPriority w:val="39"/>
    <w:unhideWhenUsed/>
    <w:rsid w:val="00BC01CE"/>
    <w:pPr>
      <w:ind w:leftChars="1000" w:left="2100"/>
    </w:pPr>
  </w:style>
  <w:style w:type="paragraph" w:styleId="20">
    <w:name w:val="toc 2"/>
    <w:basedOn w:val="a"/>
    <w:next w:val="a"/>
    <w:uiPriority w:val="39"/>
    <w:unhideWhenUsed/>
    <w:rsid w:val="00BC01CE"/>
    <w:pPr>
      <w:widowControl/>
      <w:spacing w:after="100" w:line="259" w:lineRule="auto"/>
      <w:ind w:left="220"/>
      <w:jc w:val="left"/>
    </w:pPr>
    <w:rPr>
      <w:rFonts w:cs="Times New Roman"/>
      <w:kern w:val="0"/>
      <w:sz w:val="22"/>
    </w:rPr>
  </w:style>
  <w:style w:type="paragraph" w:styleId="9">
    <w:name w:val="toc 9"/>
    <w:basedOn w:val="a"/>
    <w:next w:val="a"/>
    <w:uiPriority w:val="39"/>
    <w:unhideWhenUsed/>
    <w:rsid w:val="00BC01CE"/>
    <w:pPr>
      <w:ind w:leftChars="1600" w:left="3360"/>
    </w:pPr>
  </w:style>
  <w:style w:type="character" w:styleId="aa">
    <w:name w:val="Hyperlink"/>
    <w:basedOn w:val="a0"/>
    <w:uiPriority w:val="99"/>
    <w:unhideWhenUsed/>
    <w:rsid w:val="00BC01CE"/>
    <w:rPr>
      <w:color w:val="0563C1" w:themeColor="hyperlink"/>
      <w:u w:val="single"/>
    </w:rPr>
  </w:style>
  <w:style w:type="character" w:styleId="ab">
    <w:name w:val="annotation reference"/>
    <w:basedOn w:val="a0"/>
    <w:uiPriority w:val="99"/>
    <w:semiHidden/>
    <w:unhideWhenUsed/>
    <w:rsid w:val="00BC01CE"/>
    <w:rPr>
      <w:sz w:val="21"/>
      <w:szCs w:val="21"/>
    </w:rPr>
  </w:style>
  <w:style w:type="table" w:styleId="ac">
    <w:name w:val="Table Grid"/>
    <w:basedOn w:val="a1"/>
    <w:uiPriority w:val="39"/>
    <w:qFormat/>
    <w:rsid w:val="00BC01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C01CE"/>
    <w:rPr>
      <w:rFonts w:asciiTheme="majorHAnsi" w:eastAsiaTheme="majorEastAsia" w:hAnsiTheme="majorHAnsi"/>
      <w:b/>
      <w:bCs/>
      <w:sz w:val="44"/>
    </w:rPr>
  </w:style>
  <w:style w:type="character" w:customStyle="1" w:styleId="2Char">
    <w:name w:val="标题 2 Char"/>
    <w:basedOn w:val="a0"/>
    <w:link w:val="2"/>
    <w:uiPriority w:val="9"/>
    <w:rsid w:val="00BC01CE"/>
    <w:rPr>
      <w:rFonts w:asciiTheme="majorEastAsia" w:eastAsiaTheme="majorEastAsia" w:hAnsiTheme="majorEastAsia" w:cstheme="majorBidi"/>
      <w:b/>
      <w:bCs/>
      <w:sz w:val="32"/>
      <w:szCs w:val="32"/>
    </w:rPr>
  </w:style>
  <w:style w:type="character" w:customStyle="1" w:styleId="3Char">
    <w:name w:val="标题 3 Char"/>
    <w:basedOn w:val="a0"/>
    <w:link w:val="3"/>
    <w:uiPriority w:val="9"/>
    <w:rsid w:val="00BC01CE"/>
    <w:rPr>
      <w:rFonts w:asciiTheme="majorHAnsi" w:eastAsiaTheme="majorEastAsia" w:hAnsiTheme="majorHAnsi"/>
      <w:b/>
      <w:bCs/>
      <w:sz w:val="30"/>
      <w:szCs w:val="32"/>
    </w:rPr>
  </w:style>
  <w:style w:type="character" w:customStyle="1" w:styleId="4Char">
    <w:name w:val="标题 4 Char"/>
    <w:basedOn w:val="a0"/>
    <w:link w:val="4"/>
    <w:uiPriority w:val="9"/>
    <w:rsid w:val="00BC01C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C01CE"/>
    <w:rPr>
      <w:b/>
      <w:bCs/>
      <w:sz w:val="28"/>
      <w:szCs w:val="28"/>
    </w:rPr>
  </w:style>
  <w:style w:type="character" w:customStyle="1" w:styleId="Char4">
    <w:name w:val="页眉 Char"/>
    <w:basedOn w:val="a0"/>
    <w:link w:val="a8"/>
    <w:uiPriority w:val="99"/>
    <w:rsid w:val="00BC01CE"/>
    <w:rPr>
      <w:sz w:val="18"/>
      <w:szCs w:val="18"/>
    </w:rPr>
  </w:style>
  <w:style w:type="character" w:customStyle="1" w:styleId="Char3">
    <w:name w:val="页脚 Char"/>
    <w:basedOn w:val="a0"/>
    <w:link w:val="a7"/>
    <w:uiPriority w:val="99"/>
    <w:rsid w:val="00BC01CE"/>
    <w:rPr>
      <w:sz w:val="18"/>
      <w:szCs w:val="18"/>
    </w:rPr>
  </w:style>
  <w:style w:type="character" w:customStyle="1" w:styleId="Char2">
    <w:name w:val="批注框文本 Char"/>
    <w:basedOn w:val="a0"/>
    <w:link w:val="a6"/>
    <w:uiPriority w:val="99"/>
    <w:semiHidden/>
    <w:rsid w:val="00BC01CE"/>
    <w:rPr>
      <w:sz w:val="18"/>
      <w:szCs w:val="18"/>
    </w:rPr>
  </w:style>
  <w:style w:type="paragraph" w:styleId="ad">
    <w:name w:val="List Paragraph"/>
    <w:basedOn w:val="a"/>
    <w:link w:val="Char6"/>
    <w:uiPriority w:val="34"/>
    <w:qFormat/>
    <w:rsid w:val="00BC01CE"/>
    <w:pPr>
      <w:ind w:firstLineChars="200" w:firstLine="420"/>
    </w:pPr>
  </w:style>
  <w:style w:type="character" w:customStyle="1" w:styleId="Char6">
    <w:name w:val="列出段落 Char"/>
    <w:basedOn w:val="a0"/>
    <w:link w:val="ad"/>
    <w:uiPriority w:val="34"/>
    <w:rsid w:val="00BC01CE"/>
  </w:style>
  <w:style w:type="paragraph" w:customStyle="1" w:styleId="TOC1">
    <w:name w:val="TOC 标题1"/>
    <w:basedOn w:val="1"/>
    <w:next w:val="a"/>
    <w:uiPriority w:val="39"/>
    <w:unhideWhenUsed/>
    <w:qFormat/>
    <w:rsid w:val="00BC01CE"/>
    <w:pPr>
      <w:spacing w:before="240" w:after="0" w:line="259" w:lineRule="auto"/>
      <w:outlineLvl w:val="9"/>
    </w:pPr>
    <w:rPr>
      <w:rFonts w:cstheme="majorBidi"/>
      <w:b w:val="0"/>
      <w:bCs w:val="0"/>
      <w:color w:val="2E74B5" w:themeColor="accent1" w:themeShade="BF"/>
      <w:kern w:val="0"/>
      <w:sz w:val="32"/>
      <w:szCs w:val="32"/>
    </w:rPr>
  </w:style>
  <w:style w:type="character" w:customStyle="1" w:styleId="Char1">
    <w:name w:val="日期 Char"/>
    <w:basedOn w:val="a0"/>
    <w:link w:val="a5"/>
    <w:uiPriority w:val="99"/>
    <w:semiHidden/>
    <w:rsid w:val="00BC01CE"/>
  </w:style>
  <w:style w:type="paragraph" w:customStyle="1" w:styleId="11">
    <w:name w:val="样式1"/>
    <w:basedOn w:val="a"/>
    <w:next w:val="a"/>
    <w:link w:val="12"/>
    <w:rsid w:val="00BC01CE"/>
    <w:rPr>
      <w:sz w:val="28"/>
      <w:szCs w:val="28"/>
    </w:rPr>
  </w:style>
  <w:style w:type="character" w:customStyle="1" w:styleId="12">
    <w:name w:val="样式1 字符"/>
    <w:basedOn w:val="Char6"/>
    <w:link w:val="11"/>
    <w:rsid w:val="00BC01CE"/>
    <w:rPr>
      <w:sz w:val="28"/>
      <w:szCs w:val="28"/>
    </w:rPr>
  </w:style>
  <w:style w:type="paragraph" w:customStyle="1" w:styleId="ae">
    <w:name w:val="一级标题"/>
    <w:next w:val="a"/>
    <w:link w:val="af"/>
    <w:qFormat/>
    <w:rsid w:val="00BC01CE"/>
    <w:rPr>
      <w:b/>
      <w:bCs/>
      <w:kern w:val="44"/>
      <w:sz w:val="32"/>
      <w:szCs w:val="44"/>
    </w:rPr>
  </w:style>
  <w:style w:type="character" w:customStyle="1" w:styleId="af">
    <w:name w:val="一级标题 字符"/>
    <w:basedOn w:val="a0"/>
    <w:link w:val="ae"/>
    <w:rsid w:val="00BC01CE"/>
    <w:rPr>
      <w:b/>
      <w:bCs/>
      <w:kern w:val="44"/>
      <w:sz w:val="32"/>
      <w:szCs w:val="44"/>
    </w:rPr>
  </w:style>
  <w:style w:type="paragraph" w:customStyle="1" w:styleId="af0">
    <w:name w:val="二级标题"/>
    <w:basedOn w:val="ae"/>
    <w:next w:val="a"/>
    <w:link w:val="af1"/>
    <w:rsid w:val="00BC01CE"/>
    <w:rPr>
      <w:sz w:val="30"/>
    </w:rPr>
  </w:style>
  <w:style w:type="character" w:customStyle="1" w:styleId="af1">
    <w:name w:val="二级标题 字符"/>
    <w:basedOn w:val="af"/>
    <w:link w:val="af0"/>
    <w:rsid w:val="00BC01CE"/>
    <w:rPr>
      <w:kern w:val="44"/>
      <w:sz w:val="30"/>
      <w:szCs w:val="44"/>
    </w:rPr>
  </w:style>
  <w:style w:type="paragraph" w:customStyle="1" w:styleId="af2">
    <w:name w:val="三级标题"/>
    <w:basedOn w:val="af0"/>
    <w:next w:val="a"/>
    <w:link w:val="af3"/>
    <w:rsid w:val="00BC01CE"/>
    <w:rPr>
      <w:sz w:val="28"/>
    </w:rPr>
  </w:style>
  <w:style w:type="character" w:customStyle="1" w:styleId="af3">
    <w:name w:val="三级标题 字符"/>
    <w:basedOn w:val="af1"/>
    <w:link w:val="af2"/>
    <w:qFormat/>
    <w:rsid w:val="00BC01CE"/>
    <w:rPr>
      <w:kern w:val="44"/>
      <w:sz w:val="28"/>
      <w:szCs w:val="44"/>
    </w:rPr>
  </w:style>
  <w:style w:type="paragraph" w:customStyle="1" w:styleId="af4">
    <w:name w:val="四级标题"/>
    <w:basedOn w:val="af2"/>
    <w:next w:val="a"/>
    <w:link w:val="af5"/>
    <w:qFormat/>
    <w:rsid w:val="00BC01CE"/>
    <w:rPr>
      <w:sz w:val="24"/>
    </w:rPr>
  </w:style>
  <w:style w:type="character" w:customStyle="1" w:styleId="af5">
    <w:name w:val="四级标题 字符"/>
    <w:basedOn w:val="af3"/>
    <w:link w:val="af4"/>
    <w:rsid w:val="00BC01CE"/>
    <w:rPr>
      <w:kern w:val="44"/>
      <w:sz w:val="24"/>
      <w:szCs w:val="44"/>
    </w:rPr>
  </w:style>
  <w:style w:type="character" w:customStyle="1" w:styleId="13">
    <w:name w:val="未处理的提及1"/>
    <w:basedOn w:val="a0"/>
    <w:uiPriority w:val="99"/>
    <w:semiHidden/>
    <w:unhideWhenUsed/>
    <w:rsid w:val="00BC01CE"/>
    <w:rPr>
      <w:color w:val="605E5C"/>
      <w:shd w:val="clear" w:color="auto" w:fill="E1DFDD"/>
    </w:rPr>
  </w:style>
  <w:style w:type="paragraph" w:styleId="af6">
    <w:name w:val="No Spacing"/>
    <w:uiPriority w:val="1"/>
    <w:qFormat/>
    <w:rsid w:val="00BC01CE"/>
    <w:pPr>
      <w:widowControl w:val="0"/>
      <w:jc w:val="both"/>
    </w:pPr>
    <w:rPr>
      <w:kern w:val="2"/>
      <w:sz w:val="21"/>
      <w:szCs w:val="22"/>
    </w:rPr>
  </w:style>
  <w:style w:type="character" w:customStyle="1" w:styleId="Char0">
    <w:name w:val="批注文字 Char"/>
    <w:basedOn w:val="a0"/>
    <w:link w:val="a4"/>
    <w:uiPriority w:val="99"/>
    <w:semiHidden/>
    <w:rsid w:val="00BC01CE"/>
  </w:style>
  <w:style w:type="character" w:customStyle="1" w:styleId="Char">
    <w:name w:val="批注主题 Char"/>
    <w:basedOn w:val="Char0"/>
    <w:link w:val="a3"/>
    <w:uiPriority w:val="99"/>
    <w:semiHidden/>
    <w:rsid w:val="00BC01CE"/>
    <w:rPr>
      <w:b/>
      <w:bCs/>
    </w:rPr>
  </w:style>
  <w:style w:type="character" w:customStyle="1" w:styleId="Char5">
    <w:name w:val="副标题 Char"/>
    <w:basedOn w:val="a0"/>
    <w:link w:val="a9"/>
    <w:uiPriority w:val="11"/>
    <w:rsid w:val="00BC01CE"/>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houhl@zucc.edu.c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houhl@zucc.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image" Target="media/image2.png"/><Relationship Id="rId22"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F57CE1-ED68-4A3B-B55C-FDA8EED0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1160</Words>
  <Characters>6615</Characters>
  <Application>Microsoft Office Word</Application>
  <DocSecurity>0</DocSecurity>
  <Lines>55</Lines>
  <Paragraphs>15</Paragraphs>
  <ScaleCrop>false</ScaleCrop>
  <Company>HP</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 QH</dc:creator>
  <cp:lastModifiedBy>s</cp:lastModifiedBy>
  <cp:revision>107</cp:revision>
  <dcterms:created xsi:type="dcterms:W3CDTF">2018-09-28T12:16:00Z</dcterms:created>
  <dcterms:modified xsi:type="dcterms:W3CDTF">2018-11-10T09:28:00Z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