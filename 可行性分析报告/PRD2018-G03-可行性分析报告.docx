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ind w:left="1120"/>
        <w:jc w:val="center"/>
        <w:rPr>
          <w:b/>
          <w:sz w:val="36"/>
        </w:rPr>
      </w:pPr>
    </w:p>
    <w:p w14:paraId="0CDD4996" w14:textId="6E44BC32" w:rsidR="00835FAF" w:rsidRDefault="00835FAF" w:rsidP="005E68A6">
      <w:pPr>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ind w:left="1120"/>
      </w:pPr>
    </w:p>
    <w:p w14:paraId="2AFC1BFE" w14:textId="77777777" w:rsidR="00835FAF" w:rsidRDefault="00835FAF" w:rsidP="00835FAF">
      <w:pPr>
        <w:ind w:left="1120"/>
      </w:pPr>
    </w:p>
    <w:p w14:paraId="24CA985F" w14:textId="77777777" w:rsidR="00835FAF" w:rsidRDefault="00835FAF" w:rsidP="00835FAF">
      <w:pPr>
        <w:ind w:left="1120"/>
      </w:pPr>
    </w:p>
    <w:p w14:paraId="0B4437BA" w14:textId="77777777" w:rsidR="00835FAF" w:rsidRDefault="00835FAF" w:rsidP="00835FAF">
      <w:pPr>
        <w:ind w:left="1120"/>
      </w:pPr>
    </w:p>
    <w:p w14:paraId="531A8B6C" w14:textId="77777777" w:rsidR="00835FAF" w:rsidRDefault="00835FAF" w:rsidP="00835FAF">
      <w:pPr>
        <w:ind w:left="1120"/>
      </w:pPr>
    </w:p>
    <w:p w14:paraId="3C63988F" w14:textId="77777777" w:rsidR="00835FAF" w:rsidRDefault="00835FAF" w:rsidP="00835FAF">
      <w:pPr>
        <w:ind w:left="1120"/>
      </w:pPr>
    </w:p>
    <w:p w14:paraId="53E0761F" w14:textId="77777777" w:rsidR="00835FAF" w:rsidRDefault="00835FAF" w:rsidP="00835FAF">
      <w:pPr>
        <w:ind w:left="1120"/>
      </w:pPr>
    </w:p>
    <w:p w14:paraId="65206ABC" w14:textId="77777777" w:rsidR="00835FAF" w:rsidRDefault="00835FAF" w:rsidP="00835FAF">
      <w:pPr>
        <w:ind w:left="1120"/>
      </w:pPr>
    </w:p>
    <w:p w14:paraId="3D10643B" w14:textId="77777777" w:rsidR="00C34869" w:rsidRDefault="00C34869" w:rsidP="00835FAF">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0262A4C8" w:rsidR="00835FAF" w:rsidRDefault="00835FAF" w:rsidP="00AF5593">
            <w:r>
              <w:rPr>
                <w:rFonts w:hint="eastAsia"/>
              </w:rPr>
              <w:t>[</w:t>
            </w:r>
            <w:r w:rsidR="00D87B70" w:rsidRPr="000403B9">
              <w:rPr>
                <w:rFonts w:hint="eastAsia"/>
              </w:rPr>
              <w:t>√</w:t>
            </w:r>
            <w:r>
              <w:rPr>
                <w:rFonts w:hint="eastAsia"/>
              </w:rPr>
              <w:t>]正</w:t>
            </w:r>
            <w:r>
              <w:t>式发布</w:t>
            </w:r>
          </w:p>
          <w:p w14:paraId="0BCEE43C" w14:textId="1D5847A1" w:rsidR="00835FAF" w:rsidRDefault="00835FAF" w:rsidP="00D87B70">
            <w:r>
              <w:rPr>
                <w:rFonts w:hint="eastAsia"/>
              </w:rPr>
              <w:t>[</w:t>
            </w:r>
            <w:r w:rsidR="00D87B70">
              <w:t xml:space="preserve">  </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44B0B8E3" w:rsidR="00835FAF" w:rsidRDefault="00835FAF" w:rsidP="00D87B70">
            <w:r>
              <w:rPr>
                <w:rFonts w:hint="eastAsia"/>
              </w:rPr>
              <w:t>0.1.</w:t>
            </w:r>
            <w:del w:id="1" w:author="Administrator" w:date="2018-11-08T22:58:00Z">
              <w:r w:rsidDel="008B6A8C">
                <w:delText>1</w:delText>
              </w:r>
            </w:del>
            <w:ins w:id="2" w:author="Administrator" w:date="2018-11-08T22:58:00Z">
              <w:del w:id="3" w:author="叶 柏成" w:date="2018-11-28T13:27:00Z">
                <w:r w:rsidR="008B6A8C" w:rsidDel="000A5245">
                  <w:delText>2</w:delText>
                </w:r>
              </w:del>
            </w:ins>
            <w:r w:rsidR="00D87B70">
              <w:t>5</w:t>
            </w:r>
          </w:p>
        </w:tc>
      </w:tr>
      <w:tr w:rsidR="00835FAF" w14:paraId="7E0B65B1" w14:textId="77777777" w:rsidTr="00AF5593">
        <w:trPr>
          <w:trHeight w:val="467"/>
        </w:trPr>
        <w:tc>
          <w:tcPr>
            <w:tcW w:w="2029" w:type="dxa"/>
            <w:vMerge/>
          </w:tcPr>
          <w:p w14:paraId="1BB35F41" w14:textId="77777777" w:rsidR="00835FAF" w:rsidRDefault="00835FAF" w:rsidP="00AF5593">
            <w:pPr>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3A5CC9F1" w:rsidR="00835FAF" w:rsidRDefault="00835FAF" w:rsidP="00D87B70">
            <w:r>
              <w:rPr>
                <w:rFonts w:hint="eastAsia"/>
              </w:rPr>
              <w:t>2018</w:t>
            </w:r>
            <w:r>
              <w:t>-</w:t>
            </w:r>
            <w:del w:id="4" w:author="Administrator" w:date="2018-11-08T22:58:00Z">
              <w:r w:rsidR="00CA12A8" w:rsidDel="008B6A8C">
                <w:delText>10</w:delText>
              </w:r>
            </w:del>
            <w:ins w:id="5" w:author="Administrator" w:date="2018-11-08T22:58:00Z">
              <w:r w:rsidR="008B6A8C">
                <w:t>1</w:t>
              </w:r>
            </w:ins>
            <w:r w:rsidR="00D87B70">
              <w:t>2</w:t>
            </w:r>
            <w:r>
              <w:t>-</w:t>
            </w:r>
            <w:r w:rsidR="00D87B70">
              <w:t>6</w:t>
            </w:r>
          </w:p>
        </w:tc>
      </w:tr>
    </w:tbl>
    <w:p w14:paraId="6BACDFFE" w14:textId="77777777" w:rsidR="00835FAF" w:rsidRDefault="00835FAF" w:rsidP="00C34869">
      <w:pPr>
        <w:pStyle w:val="a9"/>
      </w:pPr>
      <w:bookmarkStart w:id="6" w:name="_Toc526087982"/>
      <w:bookmarkStart w:id="7" w:name="_Toc531898375"/>
      <w:r>
        <w:rPr>
          <w:rFonts w:hint="eastAsia"/>
        </w:rPr>
        <w:lastRenderedPageBreak/>
        <w:t>历史版本</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8" w:author="Administrator" w:date="2018-11-08T20:00:00Z">
              <w:r>
                <w:rPr>
                  <w:rFonts w:hint="eastAsia"/>
                </w:rPr>
                <w:t>0.1.2</w:t>
              </w:r>
            </w:ins>
          </w:p>
        </w:tc>
        <w:tc>
          <w:tcPr>
            <w:tcW w:w="1701" w:type="dxa"/>
          </w:tcPr>
          <w:p w14:paraId="084A0B38" w14:textId="76F87CBB" w:rsidR="00835FAF" w:rsidRDefault="008655D0" w:rsidP="00AF5593">
            <w:ins w:id="9" w:author="Administrator" w:date="2018-11-08T20:00:00Z">
              <w:r>
                <w:rPr>
                  <w:rFonts w:hint="eastAsia"/>
                </w:rPr>
                <w:t>沈启航</w:t>
              </w:r>
            </w:ins>
          </w:p>
        </w:tc>
        <w:tc>
          <w:tcPr>
            <w:tcW w:w="1843" w:type="dxa"/>
          </w:tcPr>
          <w:p w14:paraId="1B9D2BA7" w14:textId="7879F555" w:rsidR="00835FAF" w:rsidRDefault="008655D0" w:rsidP="00AF5593">
            <w:ins w:id="10"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1" w:author="Administrator" w:date="2018-11-08T20:00:00Z">
              <w:r>
                <w:rPr>
                  <w:rFonts w:hint="eastAsia"/>
                </w:rPr>
                <w:t>2018/11/7-2018/11/8</w:t>
              </w:r>
            </w:ins>
          </w:p>
        </w:tc>
        <w:tc>
          <w:tcPr>
            <w:tcW w:w="1659" w:type="dxa"/>
          </w:tcPr>
          <w:p w14:paraId="5F297F5C" w14:textId="1A99222D" w:rsidR="00835FAF" w:rsidRDefault="008655D0" w:rsidP="00AF5593">
            <w:ins w:id="12" w:author="Administrator" w:date="2018-11-08T20:01:00Z">
              <w:r>
                <w:rPr>
                  <w:rFonts w:hint="eastAsia"/>
                </w:rPr>
                <w:t>加入</w:t>
              </w:r>
              <w:r>
                <w:t>SWOT分析，完善干系人信息</w:t>
              </w:r>
            </w:ins>
          </w:p>
        </w:tc>
      </w:tr>
      <w:tr w:rsidR="008B6A8C" w14:paraId="4BFDD23A" w14:textId="77777777" w:rsidTr="00AF5593">
        <w:trPr>
          <w:ins w:id="13" w:author="Administrator" w:date="2018-11-08T22:58:00Z"/>
        </w:trPr>
        <w:tc>
          <w:tcPr>
            <w:tcW w:w="1129" w:type="dxa"/>
          </w:tcPr>
          <w:p w14:paraId="2A781D49" w14:textId="446E8A55" w:rsidR="008B6A8C" w:rsidRDefault="002C16CB" w:rsidP="00AF5593">
            <w:pPr>
              <w:rPr>
                <w:ins w:id="14" w:author="Administrator" w:date="2018-11-08T22:58:00Z"/>
              </w:rPr>
            </w:pPr>
            <w:ins w:id="15" w:author="John" w:date="2018-11-10T13:59:00Z">
              <w:r>
                <w:rPr>
                  <w:rFonts w:hint="eastAsia"/>
                </w:rPr>
                <w:t>0.1.3</w:t>
              </w:r>
            </w:ins>
          </w:p>
        </w:tc>
        <w:tc>
          <w:tcPr>
            <w:tcW w:w="1701" w:type="dxa"/>
          </w:tcPr>
          <w:p w14:paraId="5D084C8A" w14:textId="0EA282A5" w:rsidR="008B6A8C" w:rsidRDefault="002C16CB" w:rsidP="00AF5593">
            <w:pPr>
              <w:rPr>
                <w:ins w:id="16" w:author="Administrator" w:date="2018-11-08T22:58:00Z"/>
              </w:rPr>
            </w:pPr>
            <w:ins w:id="17" w:author="John" w:date="2018-11-10T14:00:00Z">
              <w:r>
                <w:rPr>
                  <w:rFonts w:hint="eastAsia"/>
                </w:rPr>
                <w:t>徐哲远</w:t>
              </w:r>
            </w:ins>
          </w:p>
        </w:tc>
        <w:tc>
          <w:tcPr>
            <w:tcW w:w="1843" w:type="dxa"/>
          </w:tcPr>
          <w:p w14:paraId="226D2DDD" w14:textId="77777777" w:rsidR="008B6A8C" w:rsidRDefault="008B6A8C" w:rsidP="00AF5593">
            <w:pPr>
              <w:rPr>
                <w:ins w:id="18" w:author="Administrator" w:date="2018-11-08T22:58:00Z"/>
              </w:rPr>
            </w:pPr>
          </w:p>
        </w:tc>
        <w:tc>
          <w:tcPr>
            <w:tcW w:w="1964" w:type="dxa"/>
          </w:tcPr>
          <w:p w14:paraId="132D8EBB" w14:textId="77777777" w:rsidR="008B6A8C" w:rsidRDefault="002C16CB" w:rsidP="00AF5593">
            <w:pPr>
              <w:rPr>
                <w:ins w:id="19" w:author="John" w:date="2018-11-10T14:00:00Z"/>
              </w:rPr>
            </w:pPr>
            <w:ins w:id="20" w:author="John" w:date="2018-11-10T14:00:00Z">
              <w:r>
                <w:rPr>
                  <w:rFonts w:hint="eastAsia"/>
                </w:rPr>
                <w:t>2018/11/10-</w:t>
              </w:r>
            </w:ins>
          </w:p>
          <w:p w14:paraId="5185480F" w14:textId="77BECB63" w:rsidR="002C16CB" w:rsidRDefault="002C16CB" w:rsidP="00AF5593">
            <w:pPr>
              <w:rPr>
                <w:ins w:id="21" w:author="Administrator" w:date="2018-11-08T22:58:00Z"/>
              </w:rPr>
            </w:pPr>
            <w:ins w:id="22" w:author="John" w:date="2018-11-10T14:00:00Z">
              <w:r>
                <w:rPr>
                  <w:rFonts w:hint="eastAsia"/>
                </w:rPr>
                <w:t>2018/11/10</w:t>
              </w:r>
            </w:ins>
          </w:p>
        </w:tc>
        <w:tc>
          <w:tcPr>
            <w:tcW w:w="1659" w:type="dxa"/>
          </w:tcPr>
          <w:p w14:paraId="012A39F3" w14:textId="6C61007D" w:rsidR="008B6A8C" w:rsidRDefault="00067573" w:rsidP="00AF5593">
            <w:pPr>
              <w:rPr>
                <w:ins w:id="23" w:author="Administrator" w:date="2018-11-08T22:58:00Z"/>
              </w:rPr>
            </w:pPr>
            <w:ins w:id="24" w:author="John" w:date="2018-11-10T14:01:00Z">
              <w:r>
                <w:rPr>
                  <w:rFonts w:hint="eastAsia"/>
                </w:rPr>
                <w:t>根据I</w:t>
              </w:r>
            </w:ins>
            <w:ins w:id="25" w:author="John" w:date="2018-11-10T19:41:00Z">
              <w:r w:rsidR="003F10EA">
                <w:t>SO</w:t>
              </w:r>
            </w:ins>
            <w:ins w:id="26" w:author="John" w:date="2018-11-10T14:01:00Z">
              <w:r>
                <w:rPr>
                  <w:rFonts w:hint="eastAsia"/>
                </w:rPr>
                <w:t>目录</w:t>
              </w:r>
            </w:ins>
            <w:ins w:id="27" w:author="John" w:date="2018-11-10T14:02:00Z">
              <w:r>
                <w:rPr>
                  <w:rFonts w:hint="eastAsia"/>
                </w:rPr>
                <w:t>精简可行性分析报告</w:t>
              </w:r>
            </w:ins>
          </w:p>
        </w:tc>
      </w:tr>
      <w:tr w:rsidR="000A5245" w14:paraId="6C6D3175" w14:textId="77777777" w:rsidTr="00AF5593">
        <w:trPr>
          <w:ins w:id="28" w:author="叶 柏成" w:date="2018-11-28T13:27:00Z"/>
        </w:trPr>
        <w:tc>
          <w:tcPr>
            <w:tcW w:w="1129" w:type="dxa"/>
          </w:tcPr>
          <w:p w14:paraId="1DE7604D" w14:textId="7A3275E5" w:rsidR="000A5245" w:rsidRDefault="000A5245" w:rsidP="00AF5593">
            <w:pPr>
              <w:rPr>
                <w:ins w:id="29" w:author="叶 柏成" w:date="2018-11-28T13:27:00Z"/>
              </w:rPr>
            </w:pPr>
            <w:ins w:id="30" w:author="叶 柏成" w:date="2018-11-28T13:27:00Z">
              <w:r>
                <w:rPr>
                  <w:rFonts w:hint="eastAsia"/>
                </w:rPr>
                <w:t>0.1.4</w:t>
              </w:r>
            </w:ins>
          </w:p>
        </w:tc>
        <w:tc>
          <w:tcPr>
            <w:tcW w:w="1701" w:type="dxa"/>
          </w:tcPr>
          <w:p w14:paraId="50661A3A" w14:textId="45D55409" w:rsidR="000A5245" w:rsidRDefault="000A5245" w:rsidP="00AF5593">
            <w:pPr>
              <w:rPr>
                <w:ins w:id="31" w:author="叶 柏成" w:date="2018-11-28T13:27:00Z"/>
              </w:rPr>
            </w:pPr>
            <w:ins w:id="32" w:author="叶 柏成" w:date="2018-11-28T13:27:00Z">
              <w:r>
                <w:rPr>
                  <w:rFonts w:hint="eastAsia"/>
                </w:rPr>
                <w:t>叶柏成</w:t>
              </w:r>
            </w:ins>
          </w:p>
        </w:tc>
        <w:tc>
          <w:tcPr>
            <w:tcW w:w="1843" w:type="dxa"/>
          </w:tcPr>
          <w:p w14:paraId="7808FC02" w14:textId="77777777" w:rsidR="000A5245" w:rsidRDefault="000A5245" w:rsidP="00AF5593">
            <w:pPr>
              <w:rPr>
                <w:ins w:id="33" w:author="叶 柏成" w:date="2018-11-28T13:27:00Z"/>
              </w:rPr>
            </w:pPr>
          </w:p>
        </w:tc>
        <w:tc>
          <w:tcPr>
            <w:tcW w:w="1964" w:type="dxa"/>
          </w:tcPr>
          <w:p w14:paraId="3DE59F2E" w14:textId="0B670079" w:rsidR="000A5245" w:rsidRDefault="000A5245" w:rsidP="000A5245">
            <w:pPr>
              <w:rPr>
                <w:ins w:id="34" w:author="叶 柏成" w:date="2018-11-28T13:27:00Z"/>
              </w:rPr>
            </w:pPr>
            <w:ins w:id="35" w:author="叶 柏成" w:date="2018-11-28T13:27:00Z">
              <w:r>
                <w:t>2018/11/</w:t>
              </w:r>
              <w:r>
                <w:rPr>
                  <w:rFonts w:hint="eastAsia"/>
                </w:rPr>
                <w:t>28</w:t>
              </w:r>
              <w:r>
                <w:t>-</w:t>
              </w:r>
            </w:ins>
          </w:p>
          <w:p w14:paraId="0BB8C9DF" w14:textId="7E069936" w:rsidR="000A5245" w:rsidRDefault="000A5245" w:rsidP="000A5245">
            <w:pPr>
              <w:rPr>
                <w:ins w:id="36" w:author="叶 柏成" w:date="2018-11-28T13:27:00Z"/>
              </w:rPr>
            </w:pPr>
            <w:ins w:id="37" w:author="叶 柏成" w:date="2018-11-28T13:27:00Z">
              <w:r>
                <w:t>2018/11/</w:t>
              </w:r>
              <w:r>
                <w:rPr>
                  <w:rFonts w:hint="eastAsia"/>
                </w:rPr>
                <w:t>28</w:t>
              </w:r>
            </w:ins>
          </w:p>
        </w:tc>
        <w:tc>
          <w:tcPr>
            <w:tcW w:w="1659" w:type="dxa"/>
          </w:tcPr>
          <w:p w14:paraId="4B252E47" w14:textId="18F6304D" w:rsidR="000A5245" w:rsidRDefault="000A5245" w:rsidP="00AF5593">
            <w:pPr>
              <w:rPr>
                <w:ins w:id="38" w:author="叶 柏成" w:date="2018-11-28T13:27:00Z"/>
              </w:rPr>
            </w:pPr>
            <w:ins w:id="39" w:author="叶 柏成" w:date="2018-11-28T13:30:00Z">
              <w:r>
                <w:rPr>
                  <w:rFonts w:hint="eastAsia"/>
                </w:rPr>
                <w:t>修改操作可行性描述</w:t>
              </w:r>
            </w:ins>
          </w:p>
        </w:tc>
      </w:tr>
      <w:tr w:rsidR="00C968C4" w14:paraId="1227504D" w14:textId="77777777" w:rsidTr="00AF5593">
        <w:trPr>
          <w:ins w:id="40" w:author="沈启航" w:date="2018-12-06T20:06:00Z"/>
        </w:trPr>
        <w:tc>
          <w:tcPr>
            <w:tcW w:w="1129" w:type="dxa"/>
          </w:tcPr>
          <w:p w14:paraId="69BF07FF" w14:textId="09405099" w:rsidR="00C968C4" w:rsidRDefault="00C968C4" w:rsidP="00AF5593">
            <w:pPr>
              <w:rPr>
                <w:ins w:id="41" w:author="沈启航" w:date="2018-12-06T20:06:00Z"/>
              </w:rPr>
            </w:pPr>
            <w:ins w:id="42" w:author="沈启航" w:date="2018-12-06T20:06:00Z">
              <w:r>
                <w:rPr>
                  <w:rFonts w:hint="eastAsia"/>
                </w:rPr>
                <w:t>0.1.5</w:t>
              </w:r>
            </w:ins>
          </w:p>
        </w:tc>
        <w:tc>
          <w:tcPr>
            <w:tcW w:w="1701" w:type="dxa"/>
          </w:tcPr>
          <w:p w14:paraId="60A2AFC8" w14:textId="0360C106" w:rsidR="00C968C4" w:rsidRDefault="00C968C4" w:rsidP="00AF5593">
            <w:pPr>
              <w:rPr>
                <w:ins w:id="43" w:author="沈启航" w:date="2018-12-06T20:06:00Z"/>
              </w:rPr>
            </w:pPr>
            <w:ins w:id="44" w:author="沈启航" w:date="2018-12-06T20:07:00Z">
              <w:r>
                <w:rPr>
                  <w:rFonts w:hint="eastAsia"/>
                </w:rPr>
                <w:t>沈启航</w:t>
              </w:r>
            </w:ins>
          </w:p>
        </w:tc>
        <w:tc>
          <w:tcPr>
            <w:tcW w:w="1843" w:type="dxa"/>
          </w:tcPr>
          <w:p w14:paraId="5C3E65F2" w14:textId="77777777" w:rsidR="00C968C4" w:rsidRDefault="00C968C4" w:rsidP="00AF5593">
            <w:pPr>
              <w:rPr>
                <w:ins w:id="45" w:author="沈启航" w:date="2018-12-06T20:06:00Z"/>
              </w:rPr>
            </w:pPr>
          </w:p>
        </w:tc>
        <w:tc>
          <w:tcPr>
            <w:tcW w:w="1964" w:type="dxa"/>
          </w:tcPr>
          <w:p w14:paraId="60D9CA08" w14:textId="5EB5168A" w:rsidR="00C968C4" w:rsidRDefault="00C968C4" w:rsidP="000A5245">
            <w:pPr>
              <w:rPr>
                <w:ins w:id="46" w:author="沈启航" w:date="2018-12-06T20:06:00Z"/>
              </w:rPr>
            </w:pPr>
            <w:ins w:id="47" w:author="沈启航" w:date="2018-12-06T20:07:00Z">
              <w:r>
                <w:rPr>
                  <w:rFonts w:hint="eastAsia"/>
                </w:rPr>
                <w:t>2018/12/6-2018/12/6</w:t>
              </w:r>
            </w:ins>
          </w:p>
        </w:tc>
        <w:tc>
          <w:tcPr>
            <w:tcW w:w="1659" w:type="dxa"/>
          </w:tcPr>
          <w:p w14:paraId="1E287BEF" w14:textId="38E80BE7" w:rsidR="00C968C4" w:rsidRDefault="00C968C4" w:rsidP="00AF5593">
            <w:pPr>
              <w:rPr>
                <w:ins w:id="48" w:author="沈启航" w:date="2018-12-06T20:06:00Z"/>
                <w:rFonts w:hint="eastAsia"/>
              </w:rPr>
            </w:pPr>
            <w:ins w:id="49" w:author="沈启航" w:date="2018-12-06T20:07:00Z">
              <w:r>
                <w:rPr>
                  <w:rFonts w:hint="eastAsia"/>
                </w:rPr>
                <w:t>修改</w:t>
              </w:r>
              <w:r>
                <w:t>技术可行性中的可选方案</w:t>
              </w:r>
            </w:ins>
            <w:r w:rsidR="00D87B70">
              <w:rPr>
                <w:rFonts w:hint="eastAsia"/>
              </w:rPr>
              <w:t>，</w:t>
            </w:r>
            <w:r w:rsidR="00D87B70">
              <w:t>修改操作可行性</w:t>
            </w:r>
          </w:p>
        </w:tc>
      </w:tr>
    </w:tbl>
    <w:p w14:paraId="05AF2E99" w14:textId="77777777" w:rsidR="00835FAF" w:rsidRDefault="00835FAF" w:rsidP="00835FAF"/>
    <w:p w14:paraId="2C9B5F4D" w14:textId="77777777" w:rsidR="00835FAF" w:rsidRDefault="00835FAF" w:rsidP="00835FAF">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szCs w:val="21"/>
        </w:rPr>
      </w:sdtEndPr>
      <w:sdtContent>
        <w:p w14:paraId="08762E56" w14:textId="3520AE5F" w:rsidR="004172E7" w:rsidRDefault="004172E7">
          <w:pPr>
            <w:pStyle w:val="TOC"/>
          </w:pPr>
          <w:r>
            <w:rPr>
              <w:lang w:val="zh-CN"/>
            </w:rPr>
            <w:t>目录</w:t>
          </w:r>
        </w:p>
        <w:p w14:paraId="2AED6C0A" w14:textId="77777777" w:rsidR="00AB4B34" w:rsidRDefault="004172E7">
          <w:pPr>
            <w:pStyle w:val="20"/>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898375" w:history="1">
            <w:r w:rsidR="00AB4B34" w:rsidRPr="00D628D4">
              <w:rPr>
                <w:rStyle w:val="a5"/>
                <w:rFonts w:hint="eastAsia"/>
                <w:noProof/>
              </w:rPr>
              <w:t>历史版本</w:t>
            </w:r>
            <w:r w:rsidR="00AB4B34">
              <w:rPr>
                <w:noProof/>
                <w:webHidden/>
              </w:rPr>
              <w:tab/>
            </w:r>
            <w:r w:rsidR="00AB4B34">
              <w:rPr>
                <w:noProof/>
                <w:webHidden/>
              </w:rPr>
              <w:fldChar w:fldCharType="begin"/>
            </w:r>
            <w:r w:rsidR="00AB4B34">
              <w:rPr>
                <w:noProof/>
                <w:webHidden/>
              </w:rPr>
              <w:instrText xml:space="preserve"> PAGEREF _Toc531898375 \h </w:instrText>
            </w:r>
            <w:r w:rsidR="00AB4B34">
              <w:rPr>
                <w:noProof/>
                <w:webHidden/>
              </w:rPr>
            </w:r>
            <w:r w:rsidR="00AB4B34">
              <w:rPr>
                <w:noProof/>
                <w:webHidden/>
              </w:rPr>
              <w:fldChar w:fldCharType="separate"/>
            </w:r>
            <w:r w:rsidR="00AB4B34">
              <w:rPr>
                <w:noProof/>
                <w:webHidden/>
              </w:rPr>
              <w:t>2</w:t>
            </w:r>
            <w:r w:rsidR="00AB4B34">
              <w:rPr>
                <w:noProof/>
                <w:webHidden/>
              </w:rPr>
              <w:fldChar w:fldCharType="end"/>
            </w:r>
          </w:hyperlink>
        </w:p>
        <w:p w14:paraId="715677A6" w14:textId="77777777" w:rsidR="00AB4B34" w:rsidRDefault="00AB4B34">
          <w:pPr>
            <w:pStyle w:val="10"/>
            <w:tabs>
              <w:tab w:val="right" w:leader="dot" w:pos="8296"/>
            </w:tabs>
            <w:rPr>
              <w:noProof/>
              <w:szCs w:val="22"/>
            </w:rPr>
          </w:pPr>
          <w:hyperlink w:anchor="_Toc531898376" w:history="1">
            <w:r w:rsidRPr="00D628D4">
              <w:rPr>
                <w:rStyle w:val="a5"/>
                <w:noProof/>
              </w:rPr>
              <w:t>1</w:t>
            </w:r>
            <w:r w:rsidRPr="00D628D4">
              <w:rPr>
                <w:rStyle w:val="a5"/>
                <w:rFonts w:hint="eastAsia"/>
                <w:noProof/>
              </w:rPr>
              <w:t>引言</w:t>
            </w:r>
            <w:r>
              <w:rPr>
                <w:noProof/>
                <w:webHidden/>
              </w:rPr>
              <w:tab/>
            </w:r>
            <w:r>
              <w:rPr>
                <w:noProof/>
                <w:webHidden/>
              </w:rPr>
              <w:fldChar w:fldCharType="begin"/>
            </w:r>
            <w:r>
              <w:rPr>
                <w:noProof/>
                <w:webHidden/>
              </w:rPr>
              <w:instrText xml:space="preserve"> PAGEREF _Toc531898376 \h </w:instrText>
            </w:r>
            <w:r>
              <w:rPr>
                <w:noProof/>
                <w:webHidden/>
              </w:rPr>
            </w:r>
            <w:r>
              <w:rPr>
                <w:noProof/>
                <w:webHidden/>
              </w:rPr>
              <w:fldChar w:fldCharType="separate"/>
            </w:r>
            <w:r>
              <w:rPr>
                <w:noProof/>
                <w:webHidden/>
              </w:rPr>
              <w:t>6</w:t>
            </w:r>
            <w:r>
              <w:rPr>
                <w:noProof/>
                <w:webHidden/>
              </w:rPr>
              <w:fldChar w:fldCharType="end"/>
            </w:r>
          </w:hyperlink>
        </w:p>
        <w:p w14:paraId="1D39081A" w14:textId="77777777" w:rsidR="00AB4B34" w:rsidRDefault="00AB4B34">
          <w:pPr>
            <w:pStyle w:val="20"/>
            <w:tabs>
              <w:tab w:val="right" w:leader="dot" w:pos="8296"/>
            </w:tabs>
            <w:rPr>
              <w:noProof/>
              <w:szCs w:val="22"/>
            </w:rPr>
          </w:pPr>
          <w:hyperlink w:anchor="_Toc531898377" w:history="1">
            <w:r w:rsidRPr="00D628D4">
              <w:rPr>
                <w:rStyle w:val="a5"/>
                <w:noProof/>
              </w:rPr>
              <w:t>1.1</w:t>
            </w:r>
            <w:r w:rsidRPr="00D628D4">
              <w:rPr>
                <w:rStyle w:val="a5"/>
                <w:rFonts w:hint="eastAsia"/>
                <w:noProof/>
              </w:rPr>
              <w:t>文档编写目的</w:t>
            </w:r>
            <w:r>
              <w:rPr>
                <w:noProof/>
                <w:webHidden/>
              </w:rPr>
              <w:tab/>
            </w:r>
            <w:r>
              <w:rPr>
                <w:noProof/>
                <w:webHidden/>
              </w:rPr>
              <w:fldChar w:fldCharType="begin"/>
            </w:r>
            <w:r>
              <w:rPr>
                <w:noProof/>
                <w:webHidden/>
              </w:rPr>
              <w:instrText xml:space="preserve"> PAGEREF _Toc531898377 \h </w:instrText>
            </w:r>
            <w:r>
              <w:rPr>
                <w:noProof/>
                <w:webHidden/>
              </w:rPr>
            </w:r>
            <w:r>
              <w:rPr>
                <w:noProof/>
                <w:webHidden/>
              </w:rPr>
              <w:fldChar w:fldCharType="separate"/>
            </w:r>
            <w:r>
              <w:rPr>
                <w:noProof/>
                <w:webHidden/>
              </w:rPr>
              <w:t>6</w:t>
            </w:r>
            <w:r>
              <w:rPr>
                <w:noProof/>
                <w:webHidden/>
              </w:rPr>
              <w:fldChar w:fldCharType="end"/>
            </w:r>
          </w:hyperlink>
          <w:bookmarkStart w:id="50" w:name="_GoBack"/>
          <w:bookmarkEnd w:id="50"/>
        </w:p>
        <w:p w14:paraId="2FF89D65" w14:textId="77777777" w:rsidR="00AB4B34" w:rsidRDefault="00AB4B34">
          <w:pPr>
            <w:pStyle w:val="20"/>
            <w:tabs>
              <w:tab w:val="right" w:leader="dot" w:pos="8296"/>
            </w:tabs>
            <w:rPr>
              <w:noProof/>
              <w:szCs w:val="22"/>
            </w:rPr>
          </w:pPr>
          <w:hyperlink w:anchor="_Toc531898378" w:history="1">
            <w:r w:rsidRPr="00D628D4">
              <w:rPr>
                <w:rStyle w:val="a5"/>
                <w:noProof/>
              </w:rPr>
              <w:t>1.2</w:t>
            </w:r>
            <w:r w:rsidRPr="00D628D4">
              <w:rPr>
                <w:rStyle w:val="a5"/>
                <w:rFonts w:hint="eastAsia"/>
                <w:noProof/>
              </w:rPr>
              <w:t>背景</w:t>
            </w:r>
            <w:r>
              <w:rPr>
                <w:noProof/>
                <w:webHidden/>
              </w:rPr>
              <w:tab/>
            </w:r>
            <w:r>
              <w:rPr>
                <w:noProof/>
                <w:webHidden/>
              </w:rPr>
              <w:fldChar w:fldCharType="begin"/>
            </w:r>
            <w:r>
              <w:rPr>
                <w:noProof/>
                <w:webHidden/>
              </w:rPr>
              <w:instrText xml:space="preserve"> PAGEREF _Toc531898378 \h </w:instrText>
            </w:r>
            <w:r>
              <w:rPr>
                <w:noProof/>
                <w:webHidden/>
              </w:rPr>
            </w:r>
            <w:r>
              <w:rPr>
                <w:noProof/>
                <w:webHidden/>
              </w:rPr>
              <w:fldChar w:fldCharType="separate"/>
            </w:r>
            <w:r>
              <w:rPr>
                <w:noProof/>
                <w:webHidden/>
              </w:rPr>
              <w:t>6</w:t>
            </w:r>
            <w:r>
              <w:rPr>
                <w:noProof/>
                <w:webHidden/>
              </w:rPr>
              <w:fldChar w:fldCharType="end"/>
            </w:r>
          </w:hyperlink>
        </w:p>
        <w:p w14:paraId="6FBAFE43" w14:textId="77777777" w:rsidR="00AB4B34" w:rsidRDefault="00AB4B34">
          <w:pPr>
            <w:pStyle w:val="30"/>
            <w:tabs>
              <w:tab w:val="right" w:leader="dot" w:pos="8296"/>
            </w:tabs>
            <w:rPr>
              <w:noProof/>
              <w:szCs w:val="22"/>
            </w:rPr>
          </w:pPr>
          <w:hyperlink w:anchor="_Toc531898379" w:history="1">
            <w:r w:rsidRPr="00D628D4">
              <w:rPr>
                <w:rStyle w:val="a5"/>
                <w:noProof/>
              </w:rPr>
              <w:t>1.2.1</w:t>
            </w:r>
            <w:r w:rsidRPr="00D628D4">
              <w:rPr>
                <w:rStyle w:val="a5"/>
                <w:rFonts w:hint="eastAsia"/>
                <w:noProof/>
              </w:rPr>
              <w:t>项目名称</w:t>
            </w:r>
            <w:r>
              <w:rPr>
                <w:noProof/>
                <w:webHidden/>
              </w:rPr>
              <w:tab/>
            </w:r>
            <w:r>
              <w:rPr>
                <w:noProof/>
                <w:webHidden/>
              </w:rPr>
              <w:fldChar w:fldCharType="begin"/>
            </w:r>
            <w:r>
              <w:rPr>
                <w:noProof/>
                <w:webHidden/>
              </w:rPr>
              <w:instrText xml:space="preserve"> PAGEREF _Toc531898379 \h </w:instrText>
            </w:r>
            <w:r>
              <w:rPr>
                <w:noProof/>
                <w:webHidden/>
              </w:rPr>
            </w:r>
            <w:r>
              <w:rPr>
                <w:noProof/>
                <w:webHidden/>
              </w:rPr>
              <w:fldChar w:fldCharType="separate"/>
            </w:r>
            <w:r>
              <w:rPr>
                <w:noProof/>
                <w:webHidden/>
              </w:rPr>
              <w:t>6</w:t>
            </w:r>
            <w:r>
              <w:rPr>
                <w:noProof/>
                <w:webHidden/>
              </w:rPr>
              <w:fldChar w:fldCharType="end"/>
            </w:r>
          </w:hyperlink>
        </w:p>
        <w:p w14:paraId="73B9309F" w14:textId="77777777" w:rsidR="00AB4B34" w:rsidRDefault="00AB4B34">
          <w:pPr>
            <w:pStyle w:val="30"/>
            <w:tabs>
              <w:tab w:val="right" w:leader="dot" w:pos="8296"/>
            </w:tabs>
            <w:rPr>
              <w:noProof/>
              <w:szCs w:val="22"/>
            </w:rPr>
          </w:pPr>
          <w:hyperlink w:anchor="_Toc531898380" w:history="1">
            <w:r w:rsidRPr="00D628D4">
              <w:rPr>
                <w:rStyle w:val="a5"/>
                <w:noProof/>
              </w:rPr>
              <w:t>1.2.2</w:t>
            </w:r>
            <w:r w:rsidRPr="00D628D4">
              <w:rPr>
                <w:rStyle w:val="a5"/>
                <w:rFonts w:hint="eastAsia"/>
                <w:noProof/>
              </w:rPr>
              <w:t>项目提出者</w:t>
            </w:r>
            <w:r>
              <w:rPr>
                <w:noProof/>
                <w:webHidden/>
              </w:rPr>
              <w:tab/>
            </w:r>
            <w:r>
              <w:rPr>
                <w:noProof/>
                <w:webHidden/>
              </w:rPr>
              <w:fldChar w:fldCharType="begin"/>
            </w:r>
            <w:r>
              <w:rPr>
                <w:noProof/>
                <w:webHidden/>
              </w:rPr>
              <w:instrText xml:space="preserve"> PAGEREF _Toc531898380 \h </w:instrText>
            </w:r>
            <w:r>
              <w:rPr>
                <w:noProof/>
                <w:webHidden/>
              </w:rPr>
            </w:r>
            <w:r>
              <w:rPr>
                <w:noProof/>
                <w:webHidden/>
              </w:rPr>
              <w:fldChar w:fldCharType="separate"/>
            </w:r>
            <w:r>
              <w:rPr>
                <w:noProof/>
                <w:webHidden/>
              </w:rPr>
              <w:t>6</w:t>
            </w:r>
            <w:r>
              <w:rPr>
                <w:noProof/>
                <w:webHidden/>
              </w:rPr>
              <w:fldChar w:fldCharType="end"/>
            </w:r>
          </w:hyperlink>
        </w:p>
        <w:p w14:paraId="228B2D56" w14:textId="77777777" w:rsidR="00AB4B34" w:rsidRDefault="00AB4B34">
          <w:pPr>
            <w:pStyle w:val="30"/>
            <w:tabs>
              <w:tab w:val="right" w:leader="dot" w:pos="8296"/>
            </w:tabs>
            <w:rPr>
              <w:noProof/>
              <w:szCs w:val="22"/>
            </w:rPr>
          </w:pPr>
          <w:hyperlink w:anchor="_Toc531898381" w:history="1">
            <w:r w:rsidRPr="00D628D4">
              <w:rPr>
                <w:rStyle w:val="a5"/>
                <w:noProof/>
              </w:rPr>
              <w:t>1.2.3</w:t>
            </w:r>
            <w:r w:rsidRPr="00D628D4">
              <w:rPr>
                <w:rStyle w:val="a5"/>
                <w:rFonts w:hint="eastAsia"/>
                <w:noProof/>
              </w:rPr>
              <w:t>开发团队</w:t>
            </w:r>
            <w:r>
              <w:rPr>
                <w:noProof/>
                <w:webHidden/>
              </w:rPr>
              <w:tab/>
            </w:r>
            <w:r>
              <w:rPr>
                <w:noProof/>
                <w:webHidden/>
              </w:rPr>
              <w:fldChar w:fldCharType="begin"/>
            </w:r>
            <w:r>
              <w:rPr>
                <w:noProof/>
                <w:webHidden/>
              </w:rPr>
              <w:instrText xml:space="preserve"> PAGEREF _Toc531898381 \h </w:instrText>
            </w:r>
            <w:r>
              <w:rPr>
                <w:noProof/>
                <w:webHidden/>
              </w:rPr>
            </w:r>
            <w:r>
              <w:rPr>
                <w:noProof/>
                <w:webHidden/>
              </w:rPr>
              <w:fldChar w:fldCharType="separate"/>
            </w:r>
            <w:r>
              <w:rPr>
                <w:noProof/>
                <w:webHidden/>
              </w:rPr>
              <w:t>6</w:t>
            </w:r>
            <w:r>
              <w:rPr>
                <w:noProof/>
                <w:webHidden/>
              </w:rPr>
              <w:fldChar w:fldCharType="end"/>
            </w:r>
          </w:hyperlink>
        </w:p>
        <w:p w14:paraId="50571388" w14:textId="77777777" w:rsidR="00AB4B34" w:rsidRDefault="00AB4B34">
          <w:pPr>
            <w:pStyle w:val="30"/>
            <w:tabs>
              <w:tab w:val="right" w:leader="dot" w:pos="8296"/>
            </w:tabs>
            <w:rPr>
              <w:noProof/>
              <w:szCs w:val="22"/>
            </w:rPr>
          </w:pPr>
          <w:hyperlink w:anchor="_Toc531898382" w:history="1">
            <w:r w:rsidRPr="00D628D4">
              <w:rPr>
                <w:rStyle w:val="a5"/>
                <w:noProof/>
              </w:rPr>
              <w:t>1.2.4</w:t>
            </w:r>
            <w:r w:rsidRPr="00D628D4">
              <w:rPr>
                <w:rStyle w:val="a5"/>
                <w:rFonts w:hint="eastAsia"/>
                <w:noProof/>
              </w:rPr>
              <w:t>项目用户</w:t>
            </w:r>
            <w:r>
              <w:rPr>
                <w:noProof/>
                <w:webHidden/>
              </w:rPr>
              <w:tab/>
            </w:r>
            <w:r>
              <w:rPr>
                <w:noProof/>
                <w:webHidden/>
              </w:rPr>
              <w:fldChar w:fldCharType="begin"/>
            </w:r>
            <w:r>
              <w:rPr>
                <w:noProof/>
                <w:webHidden/>
              </w:rPr>
              <w:instrText xml:space="preserve"> PAGEREF _Toc531898382 \h </w:instrText>
            </w:r>
            <w:r>
              <w:rPr>
                <w:noProof/>
                <w:webHidden/>
              </w:rPr>
            </w:r>
            <w:r>
              <w:rPr>
                <w:noProof/>
                <w:webHidden/>
              </w:rPr>
              <w:fldChar w:fldCharType="separate"/>
            </w:r>
            <w:r>
              <w:rPr>
                <w:noProof/>
                <w:webHidden/>
              </w:rPr>
              <w:t>7</w:t>
            </w:r>
            <w:r>
              <w:rPr>
                <w:noProof/>
                <w:webHidden/>
              </w:rPr>
              <w:fldChar w:fldCharType="end"/>
            </w:r>
          </w:hyperlink>
        </w:p>
        <w:p w14:paraId="379539B3" w14:textId="77777777" w:rsidR="00AB4B34" w:rsidRDefault="00AB4B34">
          <w:pPr>
            <w:pStyle w:val="30"/>
            <w:tabs>
              <w:tab w:val="right" w:leader="dot" w:pos="8296"/>
            </w:tabs>
            <w:rPr>
              <w:noProof/>
              <w:szCs w:val="22"/>
            </w:rPr>
          </w:pPr>
          <w:hyperlink w:anchor="_Toc531898383" w:history="1">
            <w:r w:rsidRPr="00D628D4">
              <w:rPr>
                <w:rStyle w:val="a5"/>
                <w:noProof/>
              </w:rPr>
              <w:t>1.2.5</w:t>
            </w:r>
            <w:r w:rsidRPr="00D628D4">
              <w:rPr>
                <w:rStyle w:val="a5"/>
                <w:rFonts w:hint="eastAsia"/>
                <w:noProof/>
              </w:rPr>
              <w:t>实现环境</w:t>
            </w:r>
            <w:r>
              <w:rPr>
                <w:noProof/>
                <w:webHidden/>
              </w:rPr>
              <w:tab/>
            </w:r>
            <w:r>
              <w:rPr>
                <w:noProof/>
                <w:webHidden/>
              </w:rPr>
              <w:fldChar w:fldCharType="begin"/>
            </w:r>
            <w:r>
              <w:rPr>
                <w:noProof/>
                <w:webHidden/>
              </w:rPr>
              <w:instrText xml:space="preserve"> PAGEREF _Toc531898383 \h </w:instrText>
            </w:r>
            <w:r>
              <w:rPr>
                <w:noProof/>
                <w:webHidden/>
              </w:rPr>
            </w:r>
            <w:r>
              <w:rPr>
                <w:noProof/>
                <w:webHidden/>
              </w:rPr>
              <w:fldChar w:fldCharType="separate"/>
            </w:r>
            <w:r>
              <w:rPr>
                <w:noProof/>
                <w:webHidden/>
              </w:rPr>
              <w:t>7</w:t>
            </w:r>
            <w:r>
              <w:rPr>
                <w:noProof/>
                <w:webHidden/>
              </w:rPr>
              <w:fldChar w:fldCharType="end"/>
            </w:r>
          </w:hyperlink>
        </w:p>
        <w:p w14:paraId="72D35414" w14:textId="77777777" w:rsidR="00AB4B34" w:rsidRDefault="00AB4B34">
          <w:pPr>
            <w:pStyle w:val="30"/>
            <w:tabs>
              <w:tab w:val="right" w:leader="dot" w:pos="8296"/>
            </w:tabs>
            <w:rPr>
              <w:noProof/>
              <w:szCs w:val="22"/>
            </w:rPr>
          </w:pPr>
          <w:hyperlink w:anchor="_Toc531898384" w:history="1">
            <w:r w:rsidRPr="00D628D4">
              <w:rPr>
                <w:rStyle w:val="a5"/>
                <w:noProof/>
              </w:rPr>
              <w:t>1.2.6</w:t>
            </w:r>
            <w:r w:rsidRPr="00D628D4">
              <w:rPr>
                <w:rStyle w:val="a5"/>
                <w:rFonts w:hint="eastAsia"/>
                <w:noProof/>
              </w:rPr>
              <w:t>限制条件</w:t>
            </w:r>
            <w:r>
              <w:rPr>
                <w:noProof/>
                <w:webHidden/>
              </w:rPr>
              <w:tab/>
            </w:r>
            <w:r>
              <w:rPr>
                <w:noProof/>
                <w:webHidden/>
              </w:rPr>
              <w:fldChar w:fldCharType="begin"/>
            </w:r>
            <w:r>
              <w:rPr>
                <w:noProof/>
                <w:webHidden/>
              </w:rPr>
              <w:instrText xml:space="preserve"> PAGEREF _Toc531898384 \h </w:instrText>
            </w:r>
            <w:r>
              <w:rPr>
                <w:noProof/>
                <w:webHidden/>
              </w:rPr>
            </w:r>
            <w:r>
              <w:rPr>
                <w:noProof/>
                <w:webHidden/>
              </w:rPr>
              <w:fldChar w:fldCharType="separate"/>
            </w:r>
            <w:r>
              <w:rPr>
                <w:noProof/>
                <w:webHidden/>
              </w:rPr>
              <w:t>7</w:t>
            </w:r>
            <w:r>
              <w:rPr>
                <w:noProof/>
                <w:webHidden/>
              </w:rPr>
              <w:fldChar w:fldCharType="end"/>
            </w:r>
          </w:hyperlink>
        </w:p>
        <w:p w14:paraId="304D6B1E" w14:textId="77777777" w:rsidR="00AB4B34" w:rsidRDefault="00AB4B34">
          <w:pPr>
            <w:pStyle w:val="20"/>
            <w:tabs>
              <w:tab w:val="right" w:leader="dot" w:pos="8296"/>
            </w:tabs>
            <w:rPr>
              <w:noProof/>
              <w:szCs w:val="22"/>
            </w:rPr>
          </w:pPr>
          <w:hyperlink w:anchor="_Toc531898385" w:history="1">
            <w:r w:rsidRPr="00D628D4">
              <w:rPr>
                <w:rStyle w:val="a5"/>
                <w:noProof/>
              </w:rPr>
              <w:t>1.3</w:t>
            </w:r>
            <w:r w:rsidRPr="00D628D4">
              <w:rPr>
                <w:rStyle w:val="a5"/>
                <w:rFonts w:hint="eastAsia"/>
                <w:noProof/>
              </w:rPr>
              <w:t>术语定义</w:t>
            </w:r>
            <w:r>
              <w:rPr>
                <w:noProof/>
                <w:webHidden/>
              </w:rPr>
              <w:tab/>
            </w:r>
            <w:r>
              <w:rPr>
                <w:noProof/>
                <w:webHidden/>
              </w:rPr>
              <w:fldChar w:fldCharType="begin"/>
            </w:r>
            <w:r>
              <w:rPr>
                <w:noProof/>
                <w:webHidden/>
              </w:rPr>
              <w:instrText xml:space="preserve"> PAGEREF _Toc531898385 \h </w:instrText>
            </w:r>
            <w:r>
              <w:rPr>
                <w:noProof/>
                <w:webHidden/>
              </w:rPr>
            </w:r>
            <w:r>
              <w:rPr>
                <w:noProof/>
                <w:webHidden/>
              </w:rPr>
              <w:fldChar w:fldCharType="separate"/>
            </w:r>
            <w:r>
              <w:rPr>
                <w:noProof/>
                <w:webHidden/>
              </w:rPr>
              <w:t>8</w:t>
            </w:r>
            <w:r>
              <w:rPr>
                <w:noProof/>
                <w:webHidden/>
              </w:rPr>
              <w:fldChar w:fldCharType="end"/>
            </w:r>
          </w:hyperlink>
        </w:p>
        <w:p w14:paraId="25132E73" w14:textId="77777777" w:rsidR="00AB4B34" w:rsidRDefault="00AB4B34">
          <w:pPr>
            <w:pStyle w:val="20"/>
            <w:tabs>
              <w:tab w:val="right" w:leader="dot" w:pos="8296"/>
            </w:tabs>
            <w:rPr>
              <w:noProof/>
              <w:szCs w:val="22"/>
            </w:rPr>
          </w:pPr>
          <w:hyperlink w:anchor="_Toc531898386" w:history="1">
            <w:r w:rsidRPr="00D628D4">
              <w:rPr>
                <w:rStyle w:val="a5"/>
                <w:noProof/>
              </w:rPr>
              <w:t>1.4</w:t>
            </w:r>
            <w:r w:rsidRPr="00D628D4">
              <w:rPr>
                <w:rStyle w:val="a5"/>
                <w:rFonts w:hint="eastAsia"/>
                <w:noProof/>
              </w:rPr>
              <w:t>参考文献</w:t>
            </w:r>
            <w:r>
              <w:rPr>
                <w:noProof/>
                <w:webHidden/>
              </w:rPr>
              <w:tab/>
            </w:r>
            <w:r>
              <w:rPr>
                <w:noProof/>
                <w:webHidden/>
              </w:rPr>
              <w:fldChar w:fldCharType="begin"/>
            </w:r>
            <w:r>
              <w:rPr>
                <w:noProof/>
                <w:webHidden/>
              </w:rPr>
              <w:instrText xml:space="preserve"> PAGEREF _Toc531898386 \h </w:instrText>
            </w:r>
            <w:r>
              <w:rPr>
                <w:noProof/>
                <w:webHidden/>
              </w:rPr>
            </w:r>
            <w:r>
              <w:rPr>
                <w:noProof/>
                <w:webHidden/>
              </w:rPr>
              <w:fldChar w:fldCharType="separate"/>
            </w:r>
            <w:r>
              <w:rPr>
                <w:noProof/>
                <w:webHidden/>
              </w:rPr>
              <w:t>8</w:t>
            </w:r>
            <w:r>
              <w:rPr>
                <w:noProof/>
                <w:webHidden/>
              </w:rPr>
              <w:fldChar w:fldCharType="end"/>
            </w:r>
          </w:hyperlink>
        </w:p>
        <w:p w14:paraId="6BE9AF5E" w14:textId="77777777" w:rsidR="00AB4B34" w:rsidRDefault="00AB4B34">
          <w:pPr>
            <w:pStyle w:val="10"/>
            <w:tabs>
              <w:tab w:val="right" w:leader="dot" w:pos="8296"/>
            </w:tabs>
            <w:rPr>
              <w:noProof/>
              <w:szCs w:val="22"/>
            </w:rPr>
          </w:pPr>
          <w:hyperlink w:anchor="_Toc531898387" w:history="1">
            <w:r w:rsidRPr="00D628D4">
              <w:rPr>
                <w:rStyle w:val="a5"/>
                <w:noProof/>
              </w:rPr>
              <w:t>2</w:t>
            </w:r>
            <w:r w:rsidRPr="00D628D4">
              <w:rPr>
                <w:rStyle w:val="a5"/>
                <w:rFonts w:hint="eastAsia"/>
                <w:noProof/>
              </w:rPr>
              <w:t>可行性研究的前提</w:t>
            </w:r>
            <w:r>
              <w:rPr>
                <w:noProof/>
                <w:webHidden/>
              </w:rPr>
              <w:tab/>
            </w:r>
            <w:r>
              <w:rPr>
                <w:noProof/>
                <w:webHidden/>
              </w:rPr>
              <w:fldChar w:fldCharType="begin"/>
            </w:r>
            <w:r>
              <w:rPr>
                <w:noProof/>
                <w:webHidden/>
              </w:rPr>
              <w:instrText xml:space="preserve"> PAGEREF _Toc531898387 \h </w:instrText>
            </w:r>
            <w:r>
              <w:rPr>
                <w:noProof/>
                <w:webHidden/>
              </w:rPr>
            </w:r>
            <w:r>
              <w:rPr>
                <w:noProof/>
                <w:webHidden/>
              </w:rPr>
              <w:fldChar w:fldCharType="separate"/>
            </w:r>
            <w:r>
              <w:rPr>
                <w:noProof/>
                <w:webHidden/>
              </w:rPr>
              <w:t>9</w:t>
            </w:r>
            <w:r>
              <w:rPr>
                <w:noProof/>
                <w:webHidden/>
              </w:rPr>
              <w:fldChar w:fldCharType="end"/>
            </w:r>
          </w:hyperlink>
        </w:p>
        <w:p w14:paraId="7EF98ED3" w14:textId="77777777" w:rsidR="00AB4B34" w:rsidRDefault="00AB4B34">
          <w:pPr>
            <w:pStyle w:val="20"/>
            <w:tabs>
              <w:tab w:val="right" w:leader="dot" w:pos="8296"/>
            </w:tabs>
            <w:rPr>
              <w:noProof/>
              <w:szCs w:val="22"/>
            </w:rPr>
          </w:pPr>
          <w:hyperlink w:anchor="_Toc531898388" w:history="1">
            <w:r w:rsidRPr="00D628D4">
              <w:rPr>
                <w:rStyle w:val="a5"/>
                <w:noProof/>
              </w:rPr>
              <w:t>2.1</w:t>
            </w:r>
            <w:r w:rsidRPr="00D628D4">
              <w:rPr>
                <w:rStyle w:val="a5"/>
                <w:rFonts w:hint="eastAsia"/>
                <w:noProof/>
              </w:rPr>
              <w:t>项目的要求</w:t>
            </w:r>
            <w:r>
              <w:rPr>
                <w:noProof/>
                <w:webHidden/>
              </w:rPr>
              <w:tab/>
            </w:r>
            <w:r>
              <w:rPr>
                <w:noProof/>
                <w:webHidden/>
              </w:rPr>
              <w:fldChar w:fldCharType="begin"/>
            </w:r>
            <w:r>
              <w:rPr>
                <w:noProof/>
                <w:webHidden/>
              </w:rPr>
              <w:instrText xml:space="preserve"> PAGEREF _Toc531898388 \h </w:instrText>
            </w:r>
            <w:r>
              <w:rPr>
                <w:noProof/>
                <w:webHidden/>
              </w:rPr>
            </w:r>
            <w:r>
              <w:rPr>
                <w:noProof/>
                <w:webHidden/>
              </w:rPr>
              <w:fldChar w:fldCharType="separate"/>
            </w:r>
            <w:r>
              <w:rPr>
                <w:noProof/>
                <w:webHidden/>
              </w:rPr>
              <w:t>9</w:t>
            </w:r>
            <w:r>
              <w:rPr>
                <w:noProof/>
                <w:webHidden/>
              </w:rPr>
              <w:fldChar w:fldCharType="end"/>
            </w:r>
          </w:hyperlink>
        </w:p>
        <w:p w14:paraId="46E92139" w14:textId="77777777" w:rsidR="00AB4B34" w:rsidRDefault="00AB4B34">
          <w:pPr>
            <w:pStyle w:val="20"/>
            <w:tabs>
              <w:tab w:val="right" w:leader="dot" w:pos="8296"/>
            </w:tabs>
            <w:rPr>
              <w:noProof/>
              <w:szCs w:val="22"/>
            </w:rPr>
          </w:pPr>
          <w:hyperlink w:anchor="_Toc531898389" w:history="1">
            <w:r w:rsidRPr="00D628D4">
              <w:rPr>
                <w:rStyle w:val="a5"/>
                <w:noProof/>
              </w:rPr>
              <w:t>2.2</w:t>
            </w:r>
            <w:r w:rsidRPr="00D628D4">
              <w:rPr>
                <w:rStyle w:val="a5"/>
                <w:rFonts w:hint="eastAsia"/>
                <w:noProof/>
              </w:rPr>
              <w:t>项目的目标</w:t>
            </w:r>
            <w:r>
              <w:rPr>
                <w:noProof/>
                <w:webHidden/>
              </w:rPr>
              <w:tab/>
            </w:r>
            <w:r>
              <w:rPr>
                <w:noProof/>
                <w:webHidden/>
              </w:rPr>
              <w:fldChar w:fldCharType="begin"/>
            </w:r>
            <w:r>
              <w:rPr>
                <w:noProof/>
                <w:webHidden/>
              </w:rPr>
              <w:instrText xml:space="preserve"> PAGEREF _Toc531898389 \h </w:instrText>
            </w:r>
            <w:r>
              <w:rPr>
                <w:noProof/>
                <w:webHidden/>
              </w:rPr>
            </w:r>
            <w:r>
              <w:rPr>
                <w:noProof/>
                <w:webHidden/>
              </w:rPr>
              <w:fldChar w:fldCharType="separate"/>
            </w:r>
            <w:r>
              <w:rPr>
                <w:noProof/>
                <w:webHidden/>
              </w:rPr>
              <w:t>9</w:t>
            </w:r>
            <w:r>
              <w:rPr>
                <w:noProof/>
                <w:webHidden/>
              </w:rPr>
              <w:fldChar w:fldCharType="end"/>
            </w:r>
          </w:hyperlink>
        </w:p>
        <w:p w14:paraId="78AC6930" w14:textId="77777777" w:rsidR="00AB4B34" w:rsidRDefault="00AB4B34">
          <w:pPr>
            <w:pStyle w:val="20"/>
            <w:tabs>
              <w:tab w:val="right" w:leader="dot" w:pos="8296"/>
            </w:tabs>
            <w:rPr>
              <w:noProof/>
              <w:szCs w:val="22"/>
            </w:rPr>
          </w:pPr>
          <w:hyperlink w:anchor="_Toc531898390" w:history="1">
            <w:r w:rsidRPr="00D628D4">
              <w:rPr>
                <w:rStyle w:val="a5"/>
                <w:noProof/>
              </w:rPr>
              <w:t>2.3</w:t>
            </w:r>
            <w:r w:rsidRPr="00D628D4">
              <w:rPr>
                <w:rStyle w:val="a5"/>
                <w:rFonts w:hint="eastAsia"/>
                <w:noProof/>
              </w:rPr>
              <w:t>项目的环境、条件、假定和限制</w:t>
            </w:r>
            <w:r>
              <w:rPr>
                <w:noProof/>
                <w:webHidden/>
              </w:rPr>
              <w:tab/>
            </w:r>
            <w:r>
              <w:rPr>
                <w:noProof/>
                <w:webHidden/>
              </w:rPr>
              <w:fldChar w:fldCharType="begin"/>
            </w:r>
            <w:r>
              <w:rPr>
                <w:noProof/>
                <w:webHidden/>
              </w:rPr>
              <w:instrText xml:space="preserve"> PAGEREF _Toc531898390 \h </w:instrText>
            </w:r>
            <w:r>
              <w:rPr>
                <w:noProof/>
                <w:webHidden/>
              </w:rPr>
            </w:r>
            <w:r>
              <w:rPr>
                <w:noProof/>
                <w:webHidden/>
              </w:rPr>
              <w:fldChar w:fldCharType="separate"/>
            </w:r>
            <w:r>
              <w:rPr>
                <w:noProof/>
                <w:webHidden/>
              </w:rPr>
              <w:t>9</w:t>
            </w:r>
            <w:r>
              <w:rPr>
                <w:noProof/>
                <w:webHidden/>
              </w:rPr>
              <w:fldChar w:fldCharType="end"/>
            </w:r>
          </w:hyperlink>
        </w:p>
        <w:p w14:paraId="094C3C58" w14:textId="77777777" w:rsidR="00AB4B34" w:rsidRDefault="00AB4B34">
          <w:pPr>
            <w:pStyle w:val="30"/>
            <w:tabs>
              <w:tab w:val="right" w:leader="dot" w:pos="8296"/>
            </w:tabs>
            <w:rPr>
              <w:noProof/>
              <w:szCs w:val="22"/>
            </w:rPr>
          </w:pPr>
          <w:hyperlink w:anchor="_Toc531898391" w:history="1">
            <w:r w:rsidRPr="00D628D4">
              <w:rPr>
                <w:rStyle w:val="a5"/>
                <w:noProof/>
              </w:rPr>
              <w:t>2.3.1</w:t>
            </w:r>
            <w:r w:rsidRPr="00D628D4">
              <w:rPr>
                <w:rStyle w:val="a5"/>
                <w:rFonts w:hint="eastAsia"/>
                <w:noProof/>
              </w:rPr>
              <w:t>硬件、软件、运行环境和开发环境方面的条件和限制</w:t>
            </w:r>
            <w:r>
              <w:rPr>
                <w:noProof/>
                <w:webHidden/>
              </w:rPr>
              <w:tab/>
            </w:r>
            <w:r>
              <w:rPr>
                <w:noProof/>
                <w:webHidden/>
              </w:rPr>
              <w:fldChar w:fldCharType="begin"/>
            </w:r>
            <w:r>
              <w:rPr>
                <w:noProof/>
                <w:webHidden/>
              </w:rPr>
              <w:instrText xml:space="preserve"> PAGEREF _Toc531898391 \h </w:instrText>
            </w:r>
            <w:r>
              <w:rPr>
                <w:noProof/>
                <w:webHidden/>
              </w:rPr>
            </w:r>
            <w:r>
              <w:rPr>
                <w:noProof/>
                <w:webHidden/>
              </w:rPr>
              <w:fldChar w:fldCharType="separate"/>
            </w:r>
            <w:r>
              <w:rPr>
                <w:noProof/>
                <w:webHidden/>
              </w:rPr>
              <w:t>9</w:t>
            </w:r>
            <w:r>
              <w:rPr>
                <w:noProof/>
                <w:webHidden/>
              </w:rPr>
              <w:fldChar w:fldCharType="end"/>
            </w:r>
          </w:hyperlink>
        </w:p>
        <w:p w14:paraId="4CB3B0A5" w14:textId="77777777" w:rsidR="00AB4B34" w:rsidRDefault="00AB4B34">
          <w:pPr>
            <w:pStyle w:val="30"/>
            <w:tabs>
              <w:tab w:val="right" w:leader="dot" w:pos="8296"/>
            </w:tabs>
            <w:rPr>
              <w:noProof/>
              <w:szCs w:val="22"/>
            </w:rPr>
          </w:pPr>
          <w:hyperlink w:anchor="_Toc531898392" w:history="1">
            <w:r w:rsidRPr="00D628D4">
              <w:rPr>
                <w:rStyle w:val="a5"/>
                <w:noProof/>
              </w:rPr>
              <w:t>2.3.2</w:t>
            </w:r>
            <w:r w:rsidRPr="00D628D4">
              <w:rPr>
                <w:rStyle w:val="a5"/>
                <w:rFonts w:hint="eastAsia"/>
                <w:noProof/>
              </w:rPr>
              <w:t>项目经费限制</w:t>
            </w:r>
            <w:r>
              <w:rPr>
                <w:noProof/>
                <w:webHidden/>
              </w:rPr>
              <w:tab/>
            </w:r>
            <w:r>
              <w:rPr>
                <w:noProof/>
                <w:webHidden/>
              </w:rPr>
              <w:fldChar w:fldCharType="begin"/>
            </w:r>
            <w:r>
              <w:rPr>
                <w:noProof/>
                <w:webHidden/>
              </w:rPr>
              <w:instrText xml:space="preserve"> PAGEREF _Toc531898392 \h </w:instrText>
            </w:r>
            <w:r>
              <w:rPr>
                <w:noProof/>
                <w:webHidden/>
              </w:rPr>
            </w:r>
            <w:r>
              <w:rPr>
                <w:noProof/>
                <w:webHidden/>
              </w:rPr>
              <w:fldChar w:fldCharType="separate"/>
            </w:r>
            <w:r>
              <w:rPr>
                <w:noProof/>
                <w:webHidden/>
              </w:rPr>
              <w:t>10</w:t>
            </w:r>
            <w:r>
              <w:rPr>
                <w:noProof/>
                <w:webHidden/>
              </w:rPr>
              <w:fldChar w:fldCharType="end"/>
            </w:r>
          </w:hyperlink>
        </w:p>
        <w:p w14:paraId="248C7805" w14:textId="77777777" w:rsidR="00AB4B34" w:rsidRDefault="00AB4B34">
          <w:pPr>
            <w:pStyle w:val="30"/>
            <w:tabs>
              <w:tab w:val="right" w:leader="dot" w:pos="8296"/>
            </w:tabs>
            <w:rPr>
              <w:noProof/>
              <w:szCs w:val="22"/>
            </w:rPr>
          </w:pPr>
          <w:hyperlink w:anchor="_Toc531898393" w:history="1">
            <w:r w:rsidRPr="00D628D4">
              <w:rPr>
                <w:rStyle w:val="a5"/>
                <w:noProof/>
              </w:rPr>
              <w:t>2.3.3</w:t>
            </w:r>
            <w:r w:rsidRPr="00D628D4">
              <w:rPr>
                <w:rStyle w:val="a5"/>
                <w:rFonts w:hint="eastAsia"/>
                <w:noProof/>
              </w:rPr>
              <w:t>所建议系统的运行寿命的最小限制</w:t>
            </w:r>
            <w:r>
              <w:rPr>
                <w:noProof/>
                <w:webHidden/>
              </w:rPr>
              <w:tab/>
            </w:r>
            <w:r>
              <w:rPr>
                <w:noProof/>
                <w:webHidden/>
              </w:rPr>
              <w:fldChar w:fldCharType="begin"/>
            </w:r>
            <w:r>
              <w:rPr>
                <w:noProof/>
                <w:webHidden/>
              </w:rPr>
              <w:instrText xml:space="preserve"> PAGEREF _Toc531898393 \h </w:instrText>
            </w:r>
            <w:r>
              <w:rPr>
                <w:noProof/>
                <w:webHidden/>
              </w:rPr>
            </w:r>
            <w:r>
              <w:rPr>
                <w:noProof/>
                <w:webHidden/>
              </w:rPr>
              <w:fldChar w:fldCharType="separate"/>
            </w:r>
            <w:r>
              <w:rPr>
                <w:noProof/>
                <w:webHidden/>
              </w:rPr>
              <w:t>10</w:t>
            </w:r>
            <w:r>
              <w:rPr>
                <w:noProof/>
                <w:webHidden/>
              </w:rPr>
              <w:fldChar w:fldCharType="end"/>
            </w:r>
          </w:hyperlink>
        </w:p>
        <w:p w14:paraId="3BE515A2" w14:textId="77777777" w:rsidR="00AB4B34" w:rsidRDefault="00AB4B34">
          <w:pPr>
            <w:pStyle w:val="20"/>
            <w:tabs>
              <w:tab w:val="right" w:leader="dot" w:pos="8296"/>
            </w:tabs>
            <w:rPr>
              <w:noProof/>
              <w:szCs w:val="22"/>
            </w:rPr>
          </w:pPr>
          <w:hyperlink w:anchor="_Toc531898394" w:history="1">
            <w:r w:rsidRPr="00D628D4">
              <w:rPr>
                <w:rStyle w:val="a5"/>
                <w:noProof/>
              </w:rPr>
              <w:t>2.4</w:t>
            </w:r>
            <w:r w:rsidRPr="00D628D4">
              <w:rPr>
                <w:rStyle w:val="a5"/>
                <w:rFonts w:hint="eastAsia"/>
                <w:noProof/>
              </w:rPr>
              <w:t>进行可行性分析的方法</w:t>
            </w:r>
            <w:r>
              <w:rPr>
                <w:noProof/>
                <w:webHidden/>
              </w:rPr>
              <w:tab/>
            </w:r>
            <w:r>
              <w:rPr>
                <w:noProof/>
                <w:webHidden/>
              </w:rPr>
              <w:fldChar w:fldCharType="begin"/>
            </w:r>
            <w:r>
              <w:rPr>
                <w:noProof/>
                <w:webHidden/>
              </w:rPr>
              <w:instrText xml:space="preserve"> PAGEREF _Toc531898394 \h </w:instrText>
            </w:r>
            <w:r>
              <w:rPr>
                <w:noProof/>
                <w:webHidden/>
              </w:rPr>
            </w:r>
            <w:r>
              <w:rPr>
                <w:noProof/>
                <w:webHidden/>
              </w:rPr>
              <w:fldChar w:fldCharType="separate"/>
            </w:r>
            <w:r>
              <w:rPr>
                <w:noProof/>
                <w:webHidden/>
              </w:rPr>
              <w:t>10</w:t>
            </w:r>
            <w:r>
              <w:rPr>
                <w:noProof/>
                <w:webHidden/>
              </w:rPr>
              <w:fldChar w:fldCharType="end"/>
            </w:r>
          </w:hyperlink>
        </w:p>
        <w:p w14:paraId="5E7BBC12" w14:textId="77777777" w:rsidR="00AB4B34" w:rsidRDefault="00AB4B34">
          <w:pPr>
            <w:pStyle w:val="20"/>
            <w:tabs>
              <w:tab w:val="right" w:leader="dot" w:pos="8296"/>
            </w:tabs>
            <w:rPr>
              <w:noProof/>
              <w:szCs w:val="22"/>
            </w:rPr>
          </w:pPr>
          <w:hyperlink w:anchor="_Toc531898395" w:history="1">
            <w:r w:rsidRPr="00D628D4">
              <w:rPr>
                <w:rStyle w:val="a5"/>
                <w:noProof/>
              </w:rPr>
              <w:t>2.5</w:t>
            </w:r>
            <w:r w:rsidRPr="00D628D4">
              <w:rPr>
                <w:rStyle w:val="a5"/>
                <w:rFonts w:hint="eastAsia"/>
                <w:noProof/>
              </w:rPr>
              <w:t>评价尺度</w:t>
            </w:r>
            <w:r>
              <w:rPr>
                <w:noProof/>
                <w:webHidden/>
              </w:rPr>
              <w:tab/>
            </w:r>
            <w:r>
              <w:rPr>
                <w:noProof/>
                <w:webHidden/>
              </w:rPr>
              <w:fldChar w:fldCharType="begin"/>
            </w:r>
            <w:r>
              <w:rPr>
                <w:noProof/>
                <w:webHidden/>
              </w:rPr>
              <w:instrText xml:space="preserve"> PAGEREF _Toc531898395 \h </w:instrText>
            </w:r>
            <w:r>
              <w:rPr>
                <w:noProof/>
                <w:webHidden/>
              </w:rPr>
            </w:r>
            <w:r>
              <w:rPr>
                <w:noProof/>
                <w:webHidden/>
              </w:rPr>
              <w:fldChar w:fldCharType="separate"/>
            </w:r>
            <w:r>
              <w:rPr>
                <w:noProof/>
                <w:webHidden/>
              </w:rPr>
              <w:t>10</w:t>
            </w:r>
            <w:r>
              <w:rPr>
                <w:noProof/>
                <w:webHidden/>
              </w:rPr>
              <w:fldChar w:fldCharType="end"/>
            </w:r>
          </w:hyperlink>
        </w:p>
        <w:p w14:paraId="4BEADEAC" w14:textId="77777777" w:rsidR="00AB4B34" w:rsidRDefault="00AB4B34">
          <w:pPr>
            <w:pStyle w:val="10"/>
            <w:tabs>
              <w:tab w:val="right" w:leader="dot" w:pos="8296"/>
            </w:tabs>
            <w:rPr>
              <w:noProof/>
              <w:szCs w:val="22"/>
            </w:rPr>
          </w:pPr>
          <w:hyperlink w:anchor="_Toc531898396" w:history="1">
            <w:r w:rsidRPr="00D628D4">
              <w:rPr>
                <w:rStyle w:val="a5"/>
                <w:noProof/>
              </w:rPr>
              <w:t>3</w:t>
            </w:r>
            <w:r w:rsidRPr="00D628D4">
              <w:rPr>
                <w:rStyle w:val="a5"/>
                <w:rFonts w:hint="eastAsia"/>
                <w:noProof/>
              </w:rPr>
              <w:t>对现有系统进行分析</w:t>
            </w:r>
            <w:r>
              <w:rPr>
                <w:noProof/>
                <w:webHidden/>
              </w:rPr>
              <w:tab/>
            </w:r>
            <w:r>
              <w:rPr>
                <w:noProof/>
                <w:webHidden/>
              </w:rPr>
              <w:fldChar w:fldCharType="begin"/>
            </w:r>
            <w:r>
              <w:rPr>
                <w:noProof/>
                <w:webHidden/>
              </w:rPr>
              <w:instrText xml:space="preserve"> PAGEREF _Toc531898396 \h </w:instrText>
            </w:r>
            <w:r>
              <w:rPr>
                <w:noProof/>
                <w:webHidden/>
              </w:rPr>
            </w:r>
            <w:r>
              <w:rPr>
                <w:noProof/>
                <w:webHidden/>
              </w:rPr>
              <w:fldChar w:fldCharType="separate"/>
            </w:r>
            <w:r>
              <w:rPr>
                <w:noProof/>
                <w:webHidden/>
              </w:rPr>
              <w:t>11</w:t>
            </w:r>
            <w:r>
              <w:rPr>
                <w:noProof/>
                <w:webHidden/>
              </w:rPr>
              <w:fldChar w:fldCharType="end"/>
            </w:r>
          </w:hyperlink>
        </w:p>
        <w:p w14:paraId="0C6D480D" w14:textId="77777777" w:rsidR="00AB4B34" w:rsidRDefault="00AB4B34">
          <w:pPr>
            <w:pStyle w:val="20"/>
            <w:tabs>
              <w:tab w:val="right" w:leader="dot" w:pos="8296"/>
            </w:tabs>
            <w:rPr>
              <w:noProof/>
              <w:szCs w:val="22"/>
            </w:rPr>
          </w:pPr>
          <w:hyperlink w:anchor="_Toc531898397" w:history="1">
            <w:r w:rsidRPr="00D628D4">
              <w:rPr>
                <w:rStyle w:val="a5"/>
                <w:noProof/>
              </w:rPr>
              <w:t>3.1</w:t>
            </w:r>
            <w:r w:rsidRPr="00D628D4">
              <w:rPr>
                <w:rStyle w:val="a5"/>
                <w:rFonts w:hint="eastAsia"/>
                <w:noProof/>
              </w:rPr>
              <w:t>原有系统优缺点比较</w:t>
            </w:r>
            <w:r>
              <w:rPr>
                <w:noProof/>
                <w:webHidden/>
              </w:rPr>
              <w:tab/>
            </w:r>
            <w:r>
              <w:rPr>
                <w:noProof/>
                <w:webHidden/>
              </w:rPr>
              <w:fldChar w:fldCharType="begin"/>
            </w:r>
            <w:r>
              <w:rPr>
                <w:noProof/>
                <w:webHidden/>
              </w:rPr>
              <w:instrText xml:space="preserve"> PAGEREF _Toc531898397 \h </w:instrText>
            </w:r>
            <w:r>
              <w:rPr>
                <w:noProof/>
                <w:webHidden/>
              </w:rPr>
            </w:r>
            <w:r>
              <w:rPr>
                <w:noProof/>
                <w:webHidden/>
              </w:rPr>
              <w:fldChar w:fldCharType="separate"/>
            </w:r>
            <w:r>
              <w:rPr>
                <w:noProof/>
                <w:webHidden/>
              </w:rPr>
              <w:t>11</w:t>
            </w:r>
            <w:r>
              <w:rPr>
                <w:noProof/>
                <w:webHidden/>
              </w:rPr>
              <w:fldChar w:fldCharType="end"/>
            </w:r>
          </w:hyperlink>
        </w:p>
        <w:p w14:paraId="5771CCD9" w14:textId="77777777" w:rsidR="00AB4B34" w:rsidRDefault="00AB4B34">
          <w:pPr>
            <w:pStyle w:val="10"/>
            <w:tabs>
              <w:tab w:val="right" w:leader="dot" w:pos="8296"/>
            </w:tabs>
            <w:rPr>
              <w:noProof/>
              <w:szCs w:val="22"/>
            </w:rPr>
          </w:pPr>
          <w:hyperlink w:anchor="_Toc531898398" w:history="1">
            <w:r w:rsidRPr="00D628D4">
              <w:rPr>
                <w:rStyle w:val="a5"/>
                <w:noProof/>
              </w:rPr>
              <w:t>4</w:t>
            </w:r>
            <w:r w:rsidRPr="00D628D4">
              <w:rPr>
                <w:rStyle w:val="a5"/>
                <w:rFonts w:hint="eastAsia"/>
                <w:noProof/>
              </w:rPr>
              <w:t>所建议的系统</w:t>
            </w:r>
            <w:r>
              <w:rPr>
                <w:noProof/>
                <w:webHidden/>
              </w:rPr>
              <w:tab/>
            </w:r>
            <w:r>
              <w:rPr>
                <w:noProof/>
                <w:webHidden/>
              </w:rPr>
              <w:fldChar w:fldCharType="begin"/>
            </w:r>
            <w:r>
              <w:rPr>
                <w:noProof/>
                <w:webHidden/>
              </w:rPr>
              <w:instrText xml:space="preserve"> PAGEREF _Toc531898398 \h </w:instrText>
            </w:r>
            <w:r>
              <w:rPr>
                <w:noProof/>
                <w:webHidden/>
              </w:rPr>
            </w:r>
            <w:r>
              <w:rPr>
                <w:noProof/>
                <w:webHidden/>
              </w:rPr>
              <w:fldChar w:fldCharType="separate"/>
            </w:r>
            <w:r>
              <w:rPr>
                <w:noProof/>
                <w:webHidden/>
              </w:rPr>
              <w:t>11</w:t>
            </w:r>
            <w:r>
              <w:rPr>
                <w:noProof/>
                <w:webHidden/>
              </w:rPr>
              <w:fldChar w:fldCharType="end"/>
            </w:r>
          </w:hyperlink>
        </w:p>
        <w:p w14:paraId="43CC8E87" w14:textId="77777777" w:rsidR="00AB4B34" w:rsidRDefault="00AB4B34">
          <w:pPr>
            <w:pStyle w:val="20"/>
            <w:tabs>
              <w:tab w:val="right" w:leader="dot" w:pos="8296"/>
            </w:tabs>
            <w:rPr>
              <w:noProof/>
              <w:szCs w:val="22"/>
            </w:rPr>
          </w:pPr>
          <w:hyperlink w:anchor="_Toc531898399" w:history="1">
            <w:r w:rsidRPr="00D628D4">
              <w:rPr>
                <w:rStyle w:val="a5"/>
                <w:noProof/>
              </w:rPr>
              <w:t>4.1</w:t>
            </w:r>
            <w:r w:rsidRPr="00D628D4">
              <w:rPr>
                <w:rStyle w:val="a5"/>
                <w:rFonts w:hint="eastAsia"/>
                <w:noProof/>
              </w:rPr>
              <w:t>对所建议系统的说明</w:t>
            </w:r>
            <w:r>
              <w:rPr>
                <w:noProof/>
                <w:webHidden/>
              </w:rPr>
              <w:tab/>
            </w:r>
            <w:r>
              <w:rPr>
                <w:noProof/>
                <w:webHidden/>
              </w:rPr>
              <w:fldChar w:fldCharType="begin"/>
            </w:r>
            <w:r>
              <w:rPr>
                <w:noProof/>
                <w:webHidden/>
              </w:rPr>
              <w:instrText xml:space="preserve"> PAGEREF _Toc531898399 \h </w:instrText>
            </w:r>
            <w:r>
              <w:rPr>
                <w:noProof/>
                <w:webHidden/>
              </w:rPr>
            </w:r>
            <w:r>
              <w:rPr>
                <w:noProof/>
                <w:webHidden/>
              </w:rPr>
              <w:fldChar w:fldCharType="separate"/>
            </w:r>
            <w:r>
              <w:rPr>
                <w:noProof/>
                <w:webHidden/>
              </w:rPr>
              <w:t>12</w:t>
            </w:r>
            <w:r>
              <w:rPr>
                <w:noProof/>
                <w:webHidden/>
              </w:rPr>
              <w:fldChar w:fldCharType="end"/>
            </w:r>
          </w:hyperlink>
        </w:p>
        <w:p w14:paraId="1984A7E3" w14:textId="77777777" w:rsidR="00AB4B34" w:rsidRDefault="00AB4B34">
          <w:pPr>
            <w:pStyle w:val="20"/>
            <w:tabs>
              <w:tab w:val="right" w:leader="dot" w:pos="8296"/>
            </w:tabs>
            <w:rPr>
              <w:noProof/>
              <w:szCs w:val="22"/>
            </w:rPr>
          </w:pPr>
          <w:hyperlink w:anchor="_Toc531898400" w:history="1">
            <w:r w:rsidRPr="00D628D4">
              <w:rPr>
                <w:rStyle w:val="a5"/>
                <w:noProof/>
              </w:rPr>
              <w:t>4.2</w:t>
            </w:r>
            <w:r w:rsidRPr="00D628D4">
              <w:rPr>
                <w:rStyle w:val="a5"/>
                <w:rFonts w:hint="eastAsia"/>
                <w:noProof/>
              </w:rPr>
              <w:t>数据流程和处理流程</w:t>
            </w:r>
            <w:r>
              <w:rPr>
                <w:noProof/>
                <w:webHidden/>
              </w:rPr>
              <w:tab/>
            </w:r>
            <w:r>
              <w:rPr>
                <w:noProof/>
                <w:webHidden/>
              </w:rPr>
              <w:fldChar w:fldCharType="begin"/>
            </w:r>
            <w:r>
              <w:rPr>
                <w:noProof/>
                <w:webHidden/>
              </w:rPr>
              <w:instrText xml:space="preserve"> PAGEREF _Toc531898400 \h </w:instrText>
            </w:r>
            <w:r>
              <w:rPr>
                <w:noProof/>
                <w:webHidden/>
              </w:rPr>
            </w:r>
            <w:r>
              <w:rPr>
                <w:noProof/>
                <w:webHidden/>
              </w:rPr>
              <w:fldChar w:fldCharType="separate"/>
            </w:r>
            <w:r>
              <w:rPr>
                <w:noProof/>
                <w:webHidden/>
              </w:rPr>
              <w:t>13</w:t>
            </w:r>
            <w:r>
              <w:rPr>
                <w:noProof/>
                <w:webHidden/>
              </w:rPr>
              <w:fldChar w:fldCharType="end"/>
            </w:r>
          </w:hyperlink>
        </w:p>
        <w:p w14:paraId="112976F3" w14:textId="77777777" w:rsidR="00AB4B34" w:rsidRDefault="00AB4B34">
          <w:pPr>
            <w:pStyle w:val="20"/>
            <w:tabs>
              <w:tab w:val="right" w:leader="dot" w:pos="8296"/>
            </w:tabs>
            <w:rPr>
              <w:noProof/>
              <w:szCs w:val="22"/>
            </w:rPr>
          </w:pPr>
          <w:hyperlink w:anchor="_Toc531898401" w:history="1">
            <w:r w:rsidRPr="00D628D4">
              <w:rPr>
                <w:rStyle w:val="a5"/>
                <w:noProof/>
              </w:rPr>
              <w:t>4.3</w:t>
            </w:r>
            <w:r w:rsidRPr="00D628D4">
              <w:rPr>
                <w:rStyle w:val="a5"/>
                <w:rFonts w:hint="eastAsia"/>
                <w:noProof/>
              </w:rPr>
              <w:t>改进之处</w:t>
            </w:r>
            <w:r>
              <w:rPr>
                <w:noProof/>
                <w:webHidden/>
              </w:rPr>
              <w:tab/>
            </w:r>
            <w:r>
              <w:rPr>
                <w:noProof/>
                <w:webHidden/>
              </w:rPr>
              <w:fldChar w:fldCharType="begin"/>
            </w:r>
            <w:r>
              <w:rPr>
                <w:noProof/>
                <w:webHidden/>
              </w:rPr>
              <w:instrText xml:space="preserve"> PAGEREF _Toc531898401 \h </w:instrText>
            </w:r>
            <w:r>
              <w:rPr>
                <w:noProof/>
                <w:webHidden/>
              </w:rPr>
            </w:r>
            <w:r>
              <w:rPr>
                <w:noProof/>
                <w:webHidden/>
              </w:rPr>
              <w:fldChar w:fldCharType="separate"/>
            </w:r>
            <w:r>
              <w:rPr>
                <w:noProof/>
                <w:webHidden/>
              </w:rPr>
              <w:t>14</w:t>
            </w:r>
            <w:r>
              <w:rPr>
                <w:noProof/>
                <w:webHidden/>
              </w:rPr>
              <w:fldChar w:fldCharType="end"/>
            </w:r>
          </w:hyperlink>
        </w:p>
        <w:p w14:paraId="7EC506B0" w14:textId="77777777" w:rsidR="00AB4B34" w:rsidRDefault="00AB4B34">
          <w:pPr>
            <w:pStyle w:val="20"/>
            <w:tabs>
              <w:tab w:val="right" w:leader="dot" w:pos="8296"/>
            </w:tabs>
            <w:rPr>
              <w:noProof/>
              <w:szCs w:val="22"/>
            </w:rPr>
          </w:pPr>
          <w:hyperlink w:anchor="_Toc531898402" w:history="1">
            <w:r w:rsidRPr="00D628D4">
              <w:rPr>
                <w:rStyle w:val="a5"/>
                <w:rFonts w:ascii="宋体" w:hAnsi="宋体"/>
                <w:noProof/>
              </w:rPr>
              <w:t>4.4</w:t>
            </w:r>
            <w:r w:rsidRPr="00D628D4">
              <w:rPr>
                <w:rStyle w:val="a5"/>
                <w:rFonts w:ascii="宋体" w:hAnsi="宋体" w:hint="eastAsia"/>
                <w:noProof/>
              </w:rPr>
              <w:t>影响</w:t>
            </w:r>
            <w:r>
              <w:rPr>
                <w:noProof/>
                <w:webHidden/>
              </w:rPr>
              <w:tab/>
            </w:r>
            <w:r>
              <w:rPr>
                <w:noProof/>
                <w:webHidden/>
              </w:rPr>
              <w:fldChar w:fldCharType="begin"/>
            </w:r>
            <w:r>
              <w:rPr>
                <w:noProof/>
                <w:webHidden/>
              </w:rPr>
              <w:instrText xml:space="preserve"> PAGEREF _Toc531898402 \h </w:instrText>
            </w:r>
            <w:r>
              <w:rPr>
                <w:noProof/>
                <w:webHidden/>
              </w:rPr>
            </w:r>
            <w:r>
              <w:rPr>
                <w:noProof/>
                <w:webHidden/>
              </w:rPr>
              <w:fldChar w:fldCharType="separate"/>
            </w:r>
            <w:r>
              <w:rPr>
                <w:noProof/>
                <w:webHidden/>
              </w:rPr>
              <w:t>14</w:t>
            </w:r>
            <w:r>
              <w:rPr>
                <w:noProof/>
                <w:webHidden/>
              </w:rPr>
              <w:fldChar w:fldCharType="end"/>
            </w:r>
          </w:hyperlink>
        </w:p>
        <w:p w14:paraId="679E99E7" w14:textId="77777777" w:rsidR="00AB4B34" w:rsidRDefault="00AB4B34">
          <w:pPr>
            <w:pStyle w:val="30"/>
            <w:tabs>
              <w:tab w:val="right" w:leader="dot" w:pos="8296"/>
            </w:tabs>
            <w:rPr>
              <w:noProof/>
              <w:szCs w:val="22"/>
            </w:rPr>
          </w:pPr>
          <w:hyperlink w:anchor="_Toc531898403" w:history="1">
            <w:r w:rsidRPr="00D628D4">
              <w:rPr>
                <w:rStyle w:val="a5"/>
                <w:noProof/>
              </w:rPr>
              <w:t>4.4.1</w:t>
            </w:r>
            <w:r w:rsidRPr="00D628D4">
              <w:rPr>
                <w:rStyle w:val="a5"/>
                <w:rFonts w:hint="eastAsia"/>
                <w:noProof/>
              </w:rPr>
              <w:t>对设备的影响</w:t>
            </w:r>
            <w:r>
              <w:rPr>
                <w:noProof/>
                <w:webHidden/>
              </w:rPr>
              <w:tab/>
            </w:r>
            <w:r>
              <w:rPr>
                <w:noProof/>
                <w:webHidden/>
              </w:rPr>
              <w:fldChar w:fldCharType="begin"/>
            </w:r>
            <w:r>
              <w:rPr>
                <w:noProof/>
                <w:webHidden/>
              </w:rPr>
              <w:instrText xml:space="preserve"> PAGEREF _Toc531898403 \h </w:instrText>
            </w:r>
            <w:r>
              <w:rPr>
                <w:noProof/>
                <w:webHidden/>
              </w:rPr>
            </w:r>
            <w:r>
              <w:rPr>
                <w:noProof/>
                <w:webHidden/>
              </w:rPr>
              <w:fldChar w:fldCharType="separate"/>
            </w:r>
            <w:r>
              <w:rPr>
                <w:noProof/>
                <w:webHidden/>
              </w:rPr>
              <w:t>15</w:t>
            </w:r>
            <w:r>
              <w:rPr>
                <w:noProof/>
                <w:webHidden/>
              </w:rPr>
              <w:fldChar w:fldCharType="end"/>
            </w:r>
          </w:hyperlink>
        </w:p>
        <w:p w14:paraId="4A831872" w14:textId="77777777" w:rsidR="00AB4B34" w:rsidRDefault="00AB4B34">
          <w:pPr>
            <w:pStyle w:val="30"/>
            <w:tabs>
              <w:tab w:val="right" w:leader="dot" w:pos="8296"/>
            </w:tabs>
            <w:rPr>
              <w:noProof/>
              <w:szCs w:val="22"/>
            </w:rPr>
          </w:pPr>
          <w:hyperlink w:anchor="_Toc531898404" w:history="1">
            <w:r w:rsidRPr="00D628D4">
              <w:rPr>
                <w:rStyle w:val="a5"/>
                <w:noProof/>
              </w:rPr>
              <w:t>4.4.2</w:t>
            </w:r>
            <w:r w:rsidRPr="00D628D4">
              <w:rPr>
                <w:rStyle w:val="a5"/>
                <w:rFonts w:hint="eastAsia"/>
                <w:noProof/>
              </w:rPr>
              <w:t>对软件的影响</w:t>
            </w:r>
            <w:r>
              <w:rPr>
                <w:noProof/>
                <w:webHidden/>
              </w:rPr>
              <w:tab/>
            </w:r>
            <w:r>
              <w:rPr>
                <w:noProof/>
                <w:webHidden/>
              </w:rPr>
              <w:fldChar w:fldCharType="begin"/>
            </w:r>
            <w:r>
              <w:rPr>
                <w:noProof/>
                <w:webHidden/>
              </w:rPr>
              <w:instrText xml:space="preserve"> PAGEREF _Toc531898404 \h </w:instrText>
            </w:r>
            <w:r>
              <w:rPr>
                <w:noProof/>
                <w:webHidden/>
              </w:rPr>
            </w:r>
            <w:r>
              <w:rPr>
                <w:noProof/>
                <w:webHidden/>
              </w:rPr>
              <w:fldChar w:fldCharType="separate"/>
            </w:r>
            <w:r>
              <w:rPr>
                <w:noProof/>
                <w:webHidden/>
              </w:rPr>
              <w:t>15</w:t>
            </w:r>
            <w:r>
              <w:rPr>
                <w:noProof/>
                <w:webHidden/>
              </w:rPr>
              <w:fldChar w:fldCharType="end"/>
            </w:r>
          </w:hyperlink>
        </w:p>
        <w:p w14:paraId="224DABFA" w14:textId="77777777" w:rsidR="00AB4B34" w:rsidRDefault="00AB4B34">
          <w:pPr>
            <w:pStyle w:val="30"/>
            <w:tabs>
              <w:tab w:val="right" w:leader="dot" w:pos="8296"/>
            </w:tabs>
            <w:rPr>
              <w:noProof/>
              <w:szCs w:val="22"/>
            </w:rPr>
          </w:pPr>
          <w:hyperlink w:anchor="_Toc531898405" w:history="1">
            <w:r w:rsidRPr="00D628D4">
              <w:rPr>
                <w:rStyle w:val="a5"/>
                <w:noProof/>
              </w:rPr>
              <w:t>4.4.3</w:t>
            </w:r>
            <w:r w:rsidRPr="00D628D4">
              <w:rPr>
                <w:rStyle w:val="a5"/>
                <w:rFonts w:hint="eastAsia"/>
                <w:noProof/>
              </w:rPr>
              <w:t>对开发的影响</w:t>
            </w:r>
            <w:r>
              <w:rPr>
                <w:noProof/>
                <w:webHidden/>
              </w:rPr>
              <w:tab/>
            </w:r>
            <w:r>
              <w:rPr>
                <w:noProof/>
                <w:webHidden/>
              </w:rPr>
              <w:fldChar w:fldCharType="begin"/>
            </w:r>
            <w:r>
              <w:rPr>
                <w:noProof/>
                <w:webHidden/>
              </w:rPr>
              <w:instrText xml:space="preserve"> PAGEREF _Toc531898405 \h </w:instrText>
            </w:r>
            <w:r>
              <w:rPr>
                <w:noProof/>
                <w:webHidden/>
              </w:rPr>
            </w:r>
            <w:r>
              <w:rPr>
                <w:noProof/>
                <w:webHidden/>
              </w:rPr>
              <w:fldChar w:fldCharType="separate"/>
            </w:r>
            <w:r>
              <w:rPr>
                <w:noProof/>
                <w:webHidden/>
              </w:rPr>
              <w:t>15</w:t>
            </w:r>
            <w:r>
              <w:rPr>
                <w:noProof/>
                <w:webHidden/>
              </w:rPr>
              <w:fldChar w:fldCharType="end"/>
            </w:r>
          </w:hyperlink>
        </w:p>
        <w:p w14:paraId="18CB5224" w14:textId="77777777" w:rsidR="00AB4B34" w:rsidRDefault="00AB4B34">
          <w:pPr>
            <w:pStyle w:val="30"/>
            <w:tabs>
              <w:tab w:val="right" w:leader="dot" w:pos="8296"/>
            </w:tabs>
            <w:rPr>
              <w:noProof/>
              <w:szCs w:val="22"/>
            </w:rPr>
          </w:pPr>
          <w:hyperlink w:anchor="_Toc531898406" w:history="1">
            <w:r w:rsidRPr="00D628D4">
              <w:rPr>
                <w:rStyle w:val="a5"/>
                <w:noProof/>
              </w:rPr>
              <w:t>4.4.4</w:t>
            </w:r>
            <w:r w:rsidRPr="00D628D4">
              <w:rPr>
                <w:rStyle w:val="a5"/>
                <w:rFonts w:hint="eastAsia"/>
                <w:noProof/>
              </w:rPr>
              <w:t>对地点和设施的影响</w:t>
            </w:r>
            <w:r>
              <w:rPr>
                <w:noProof/>
                <w:webHidden/>
              </w:rPr>
              <w:tab/>
            </w:r>
            <w:r>
              <w:rPr>
                <w:noProof/>
                <w:webHidden/>
              </w:rPr>
              <w:fldChar w:fldCharType="begin"/>
            </w:r>
            <w:r>
              <w:rPr>
                <w:noProof/>
                <w:webHidden/>
              </w:rPr>
              <w:instrText xml:space="preserve"> PAGEREF _Toc531898406 \h </w:instrText>
            </w:r>
            <w:r>
              <w:rPr>
                <w:noProof/>
                <w:webHidden/>
              </w:rPr>
            </w:r>
            <w:r>
              <w:rPr>
                <w:noProof/>
                <w:webHidden/>
              </w:rPr>
              <w:fldChar w:fldCharType="separate"/>
            </w:r>
            <w:r>
              <w:rPr>
                <w:noProof/>
                <w:webHidden/>
              </w:rPr>
              <w:t>15</w:t>
            </w:r>
            <w:r>
              <w:rPr>
                <w:noProof/>
                <w:webHidden/>
              </w:rPr>
              <w:fldChar w:fldCharType="end"/>
            </w:r>
          </w:hyperlink>
        </w:p>
        <w:p w14:paraId="4B1AEB05" w14:textId="77777777" w:rsidR="00AB4B34" w:rsidRDefault="00AB4B34">
          <w:pPr>
            <w:pStyle w:val="30"/>
            <w:tabs>
              <w:tab w:val="right" w:leader="dot" w:pos="8296"/>
            </w:tabs>
            <w:rPr>
              <w:noProof/>
              <w:szCs w:val="22"/>
            </w:rPr>
          </w:pPr>
          <w:hyperlink w:anchor="_Toc531898407" w:history="1">
            <w:r w:rsidRPr="00D628D4">
              <w:rPr>
                <w:rStyle w:val="a5"/>
                <w:noProof/>
              </w:rPr>
              <w:t xml:space="preserve">4.4.5 </w:t>
            </w:r>
            <w:r w:rsidRPr="00D628D4">
              <w:rPr>
                <w:rStyle w:val="a5"/>
                <w:rFonts w:hint="eastAsia"/>
                <w:noProof/>
              </w:rPr>
              <w:t>对经费的影响</w:t>
            </w:r>
            <w:r>
              <w:rPr>
                <w:noProof/>
                <w:webHidden/>
              </w:rPr>
              <w:tab/>
            </w:r>
            <w:r>
              <w:rPr>
                <w:noProof/>
                <w:webHidden/>
              </w:rPr>
              <w:fldChar w:fldCharType="begin"/>
            </w:r>
            <w:r>
              <w:rPr>
                <w:noProof/>
                <w:webHidden/>
              </w:rPr>
              <w:instrText xml:space="preserve"> PAGEREF _Toc531898407 \h </w:instrText>
            </w:r>
            <w:r>
              <w:rPr>
                <w:noProof/>
                <w:webHidden/>
              </w:rPr>
            </w:r>
            <w:r>
              <w:rPr>
                <w:noProof/>
                <w:webHidden/>
              </w:rPr>
              <w:fldChar w:fldCharType="separate"/>
            </w:r>
            <w:r>
              <w:rPr>
                <w:noProof/>
                <w:webHidden/>
              </w:rPr>
              <w:t>15</w:t>
            </w:r>
            <w:r>
              <w:rPr>
                <w:noProof/>
                <w:webHidden/>
              </w:rPr>
              <w:fldChar w:fldCharType="end"/>
            </w:r>
          </w:hyperlink>
        </w:p>
        <w:p w14:paraId="62B704A4" w14:textId="77777777" w:rsidR="00AB4B34" w:rsidRDefault="00AB4B34">
          <w:pPr>
            <w:pStyle w:val="20"/>
            <w:tabs>
              <w:tab w:val="right" w:leader="dot" w:pos="8296"/>
            </w:tabs>
            <w:rPr>
              <w:noProof/>
              <w:szCs w:val="22"/>
            </w:rPr>
          </w:pPr>
          <w:hyperlink w:anchor="_Toc531898408" w:history="1">
            <w:r w:rsidRPr="00D628D4">
              <w:rPr>
                <w:rStyle w:val="a5"/>
                <w:rFonts w:ascii="宋体" w:hAnsi="宋体"/>
                <w:noProof/>
              </w:rPr>
              <w:t>4.5</w:t>
            </w:r>
            <w:r w:rsidRPr="00D628D4">
              <w:rPr>
                <w:rStyle w:val="a5"/>
                <w:rFonts w:ascii="宋体" w:hAnsi="宋体" w:hint="eastAsia"/>
                <w:noProof/>
              </w:rPr>
              <w:t>局限性</w:t>
            </w:r>
            <w:r>
              <w:rPr>
                <w:noProof/>
                <w:webHidden/>
              </w:rPr>
              <w:tab/>
            </w:r>
            <w:r>
              <w:rPr>
                <w:noProof/>
                <w:webHidden/>
              </w:rPr>
              <w:fldChar w:fldCharType="begin"/>
            </w:r>
            <w:r>
              <w:rPr>
                <w:noProof/>
                <w:webHidden/>
              </w:rPr>
              <w:instrText xml:space="preserve"> PAGEREF _Toc531898408 \h </w:instrText>
            </w:r>
            <w:r>
              <w:rPr>
                <w:noProof/>
                <w:webHidden/>
              </w:rPr>
            </w:r>
            <w:r>
              <w:rPr>
                <w:noProof/>
                <w:webHidden/>
              </w:rPr>
              <w:fldChar w:fldCharType="separate"/>
            </w:r>
            <w:r>
              <w:rPr>
                <w:noProof/>
                <w:webHidden/>
              </w:rPr>
              <w:t>15</w:t>
            </w:r>
            <w:r>
              <w:rPr>
                <w:noProof/>
                <w:webHidden/>
              </w:rPr>
              <w:fldChar w:fldCharType="end"/>
            </w:r>
          </w:hyperlink>
        </w:p>
        <w:p w14:paraId="223A0203" w14:textId="77777777" w:rsidR="00AB4B34" w:rsidRDefault="00AB4B34">
          <w:pPr>
            <w:pStyle w:val="20"/>
            <w:tabs>
              <w:tab w:val="right" w:leader="dot" w:pos="8296"/>
            </w:tabs>
            <w:rPr>
              <w:noProof/>
              <w:szCs w:val="22"/>
            </w:rPr>
          </w:pPr>
          <w:hyperlink w:anchor="_Toc531898409" w:history="1">
            <w:r w:rsidRPr="00D628D4">
              <w:rPr>
                <w:rStyle w:val="a5"/>
                <w:noProof/>
              </w:rPr>
              <w:t>4.6</w:t>
            </w:r>
            <w:r w:rsidRPr="00D628D4">
              <w:rPr>
                <w:rStyle w:val="a5"/>
                <w:rFonts w:hint="eastAsia"/>
                <w:noProof/>
              </w:rPr>
              <w:t>技术可行性</w:t>
            </w:r>
            <w:r>
              <w:rPr>
                <w:noProof/>
                <w:webHidden/>
              </w:rPr>
              <w:tab/>
            </w:r>
            <w:r>
              <w:rPr>
                <w:noProof/>
                <w:webHidden/>
              </w:rPr>
              <w:fldChar w:fldCharType="begin"/>
            </w:r>
            <w:r>
              <w:rPr>
                <w:noProof/>
                <w:webHidden/>
              </w:rPr>
              <w:instrText xml:space="preserve"> PAGEREF _Toc531898409 \h </w:instrText>
            </w:r>
            <w:r>
              <w:rPr>
                <w:noProof/>
                <w:webHidden/>
              </w:rPr>
            </w:r>
            <w:r>
              <w:rPr>
                <w:noProof/>
                <w:webHidden/>
              </w:rPr>
              <w:fldChar w:fldCharType="separate"/>
            </w:r>
            <w:r>
              <w:rPr>
                <w:noProof/>
                <w:webHidden/>
              </w:rPr>
              <w:t>16</w:t>
            </w:r>
            <w:r>
              <w:rPr>
                <w:noProof/>
                <w:webHidden/>
              </w:rPr>
              <w:fldChar w:fldCharType="end"/>
            </w:r>
          </w:hyperlink>
        </w:p>
        <w:p w14:paraId="266BFF4A" w14:textId="77777777" w:rsidR="00AB4B34" w:rsidRDefault="00AB4B34">
          <w:pPr>
            <w:pStyle w:val="30"/>
            <w:tabs>
              <w:tab w:val="right" w:leader="dot" w:pos="8296"/>
            </w:tabs>
            <w:rPr>
              <w:noProof/>
              <w:szCs w:val="22"/>
            </w:rPr>
          </w:pPr>
          <w:hyperlink w:anchor="_Toc531898410" w:history="1">
            <w:r w:rsidRPr="00D628D4">
              <w:rPr>
                <w:rStyle w:val="a5"/>
                <w:noProof/>
              </w:rPr>
              <w:t xml:space="preserve">4.6.1 </w:t>
            </w:r>
            <w:r w:rsidRPr="00D628D4">
              <w:rPr>
                <w:rStyle w:val="a5"/>
                <w:rFonts w:hint="eastAsia"/>
                <w:noProof/>
              </w:rPr>
              <w:t>角色与职责</w:t>
            </w:r>
            <w:r>
              <w:rPr>
                <w:noProof/>
                <w:webHidden/>
              </w:rPr>
              <w:tab/>
            </w:r>
            <w:r>
              <w:rPr>
                <w:noProof/>
                <w:webHidden/>
              </w:rPr>
              <w:fldChar w:fldCharType="begin"/>
            </w:r>
            <w:r>
              <w:rPr>
                <w:noProof/>
                <w:webHidden/>
              </w:rPr>
              <w:instrText xml:space="preserve"> PAGEREF _Toc531898410 \h </w:instrText>
            </w:r>
            <w:r>
              <w:rPr>
                <w:noProof/>
                <w:webHidden/>
              </w:rPr>
            </w:r>
            <w:r>
              <w:rPr>
                <w:noProof/>
                <w:webHidden/>
              </w:rPr>
              <w:fldChar w:fldCharType="separate"/>
            </w:r>
            <w:r>
              <w:rPr>
                <w:noProof/>
                <w:webHidden/>
              </w:rPr>
              <w:t>16</w:t>
            </w:r>
            <w:r>
              <w:rPr>
                <w:noProof/>
                <w:webHidden/>
              </w:rPr>
              <w:fldChar w:fldCharType="end"/>
            </w:r>
          </w:hyperlink>
        </w:p>
        <w:p w14:paraId="182D7754" w14:textId="77777777" w:rsidR="00AB4B34" w:rsidRDefault="00AB4B34">
          <w:pPr>
            <w:pStyle w:val="30"/>
            <w:tabs>
              <w:tab w:val="right" w:leader="dot" w:pos="8296"/>
            </w:tabs>
            <w:rPr>
              <w:noProof/>
              <w:szCs w:val="22"/>
            </w:rPr>
          </w:pPr>
          <w:hyperlink w:anchor="_Toc531898411" w:history="1">
            <w:r w:rsidRPr="00D628D4">
              <w:rPr>
                <w:rStyle w:val="a5"/>
                <w:noProof/>
              </w:rPr>
              <w:t>4.6.2</w:t>
            </w:r>
            <w:r w:rsidRPr="00D628D4">
              <w:rPr>
                <w:rStyle w:val="a5"/>
                <w:rFonts w:hint="eastAsia"/>
                <w:noProof/>
              </w:rPr>
              <w:t>人员</w:t>
            </w:r>
            <w:r>
              <w:rPr>
                <w:noProof/>
                <w:webHidden/>
              </w:rPr>
              <w:tab/>
            </w:r>
            <w:r>
              <w:rPr>
                <w:noProof/>
                <w:webHidden/>
              </w:rPr>
              <w:fldChar w:fldCharType="begin"/>
            </w:r>
            <w:r>
              <w:rPr>
                <w:noProof/>
                <w:webHidden/>
              </w:rPr>
              <w:instrText xml:space="preserve"> PAGEREF _Toc531898411 \h </w:instrText>
            </w:r>
            <w:r>
              <w:rPr>
                <w:noProof/>
                <w:webHidden/>
              </w:rPr>
            </w:r>
            <w:r>
              <w:rPr>
                <w:noProof/>
                <w:webHidden/>
              </w:rPr>
              <w:fldChar w:fldCharType="separate"/>
            </w:r>
            <w:r>
              <w:rPr>
                <w:noProof/>
                <w:webHidden/>
              </w:rPr>
              <w:t>17</w:t>
            </w:r>
            <w:r>
              <w:rPr>
                <w:noProof/>
                <w:webHidden/>
              </w:rPr>
              <w:fldChar w:fldCharType="end"/>
            </w:r>
          </w:hyperlink>
        </w:p>
        <w:p w14:paraId="234782E5" w14:textId="77777777" w:rsidR="00AB4B34" w:rsidRDefault="00AB4B34">
          <w:pPr>
            <w:pStyle w:val="30"/>
            <w:tabs>
              <w:tab w:val="right" w:leader="dot" w:pos="8296"/>
            </w:tabs>
            <w:rPr>
              <w:noProof/>
              <w:szCs w:val="22"/>
            </w:rPr>
          </w:pPr>
          <w:hyperlink w:anchor="_Toc531898412" w:history="1">
            <w:r w:rsidRPr="00D628D4">
              <w:rPr>
                <w:rStyle w:val="a5"/>
                <w:noProof/>
              </w:rPr>
              <w:t>4.6.3</w:t>
            </w:r>
            <w:r w:rsidRPr="00D628D4">
              <w:rPr>
                <w:rStyle w:val="a5"/>
                <w:rFonts w:hint="eastAsia"/>
                <w:noProof/>
              </w:rPr>
              <w:t>环境资源</w:t>
            </w:r>
            <w:r>
              <w:rPr>
                <w:noProof/>
                <w:webHidden/>
              </w:rPr>
              <w:tab/>
            </w:r>
            <w:r>
              <w:rPr>
                <w:noProof/>
                <w:webHidden/>
              </w:rPr>
              <w:fldChar w:fldCharType="begin"/>
            </w:r>
            <w:r>
              <w:rPr>
                <w:noProof/>
                <w:webHidden/>
              </w:rPr>
              <w:instrText xml:space="preserve"> PAGEREF _Toc531898412 \h </w:instrText>
            </w:r>
            <w:r>
              <w:rPr>
                <w:noProof/>
                <w:webHidden/>
              </w:rPr>
            </w:r>
            <w:r>
              <w:rPr>
                <w:noProof/>
                <w:webHidden/>
              </w:rPr>
              <w:fldChar w:fldCharType="separate"/>
            </w:r>
            <w:r>
              <w:rPr>
                <w:noProof/>
                <w:webHidden/>
              </w:rPr>
              <w:t>18</w:t>
            </w:r>
            <w:r>
              <w:rPr>
                <w:noProof/>
                <w:webHidden/>
              </w:rPr>
              <w:fldChar w:fldCharType="end"/>
            </w:r>
          </w:hyperlink>
        </w:p>
        <w:p w14:paraId="09755992" w14:textId="77777777" w:rsidR="00AB4B34" w:rsidRDefault="00AB4B34">
          <w:pPr>
            <w:pStyle w:val="30"/>
            <w:tabs>
              <w:tab w:val="right" w:leader="dot" w:pos="8296"/>
            </w:tabs>
            <w:rPr>
              <w:noProof/>
              <w:szCs w:val="22"/>
            </w:rPr>
          </w:pPr>
          <w:hyperlink w:anchor="_Toc531898413" w:history="1">
            <w:r w:rsidRPr="00D628D4">
              <w:rPr>
                <w:rStyle w:val="a5"/>
                <w:noProof/>
              </w:rPr>
              <w:t>4.6.4</w:t>
            </w:r>
            <w:r w:rsidRPr="00D628D4">
              <w:rPr>
                <w:rStyle w:val="a5"/>
                <w:rFonts w:hint="eastAsia"/>
                <w:noProof/>
              </w:rPr>
              <w:t>投资</w:t>
            </w:r>
            <w:r>
              <w:rPr>
                <w:noProof/>
                <w:webHidden/>
              </w:rPr>
              <w:tab/>
            </w:r>
            <w:r>
              <w:rPr>
                <w:noProof/>
                <w:webHidden/>
              </w:rPr>
              <w:fldChar w:fldCharType="begin"/>
            </w:r>
            <w:r>
              <w:rPr>
                <w:noProof/>
                <w:webHidden/>
              </w:rPr>
              <w:instrText xml:space="preserve"> PAGEREF _Toc531898413 \h </w:instrText>
            </w:r>
            <w:r>
              <w:rPr>
                <w:noProof/>
                <w:webHidden/>
              </w:rPr>
            </w:r>
            <w:r>
              <w:rPr>
                <w:noProof/>
                <w:webHidden/>
              </w:rPr>
              <w:fldChar w:fldCharType="separate"/>
            </w:r>
            <w:r>
              <w:rPr>
                <w:noProof/>
                <w:webHidden/>
              </w:rPr>
              <w:t>18</w:t>
            </w:r>
            <w:r>
              <w:rPr>
                <w:noProof/>
                <w:webHidden/>
              </w:rPr>
              <w:fldChar w:fldCharType="end"/>
            </w:r>
          </w:hyperlink>
        </w:p>
        <w:p w14:paraId="75F9E95D" w14:textId="77777777" w:rsidR="00AB4B34" w:rsidRDefault="00AB4B34">
          <w:pPr>
            <w:pStyle w:val="30"/>
            <w:tabs>
              <w:tab w:val="right" w:leader="dot" w:pos="8296"/>
            </w:tabs>
            <w:rPr>
              <w:noProof/>
              <w:szCs w:val="22"/>
            </w:rPr>
          </w:pPr>
          <w:hyperlink w:anchor="_Toc531898414" w:history="1">
            <w:r w:rsidRPr="00D628D4">
              <w:rPr>
                <w:rStyle w:val="a5"/>
                <w:noProof/>
              </w:rPr>
              <w:t>4.6.5</w:t>
            </w:r>
            <w:r w:rsidRPr="00D628D4">
              <w:rPr>
                <w:rStyle w:val="a5"/>
                <w:rFonts w:hint="eastAsia"/>
                <w:noProof/>
              </w:rPr>
              <w:t>关键技术分析</w:t>
            </w:r>
            <w:r>
              <w:rPr>
                <w:noProof/>
                <w:webHidden/>
              </w:rPr>
              <w:tab/>
            </w:r>
            <w:r>
              <w:rPr>
                <w:noProof/>
                <w:webHidden/>
              </w:rPr>
              <w:fldChar w:fldCharType="begin"/>
            </w:r>
            <w:r>
              <w:rPr>
                <w:noProof/>
                <w:webHidden/>
              </w:rPr>
              <w:instrText xml:space="preserve"> PAGEREF _Toc531898414 \h </w:instrText>
            </w:r>
            <w:r>
              <w:rPr>
                <w:noProof/>
                <w:webHidden/>
              </w:rPr>
            </w:r>
            <w:r>
              <w:rPr>
                <w:noProof/>
                <w:webHidden/>
              </w:rPr>
              <w:fldChar w:fldCharType="separate"/>
            </w:r>
            <w:r>
              <w:rPr>
                <w:noProof/>
                <w:webHidden/>
              </w:rPr>
              <w:t>19</w:t>
            </w:r>
            <w:r>
              <w:rPr>
                <w:noProof/>
                <w:webHidden/>
              </w:rPr>
              <w:fldChar w:fldCharType="end"/>
            </w:r>
          </w:hyperlink>
        </w:p>
        <w:p w14:paraId="0F7A7EE3" w14:textId="77777777" w:rsidR="00AB4B34" w:rsidRDefault="00AB4B34">
          <w:pPr>
            <w:pStyle w:val="20"/>
            <w:tabs>
              <w:tab w:val="right" w:leader="dot" w:pos="8296"/>
            </w:tabs>
            <w:rPr>
              <w:noProof/>
              <w:szCs w:val="22"/>
            </w:rPr>
          </w:pPr>
          <w:hyperlink w:anchor="_Toc531898415" w:history="1">
            <w:r w:rsidRPr="00D628D4">
              <w:rPr>
                <w:rStyle w:val="a5"/>
                <w:noProof/>
              </w:rPr>
              <w:t xml:space="preserve">4.7 </w:t>
            </w:r>
            <w:r w:rsidRPr="00D628D4">
              <w:rPr>
                <w:rStyle w:val="a5"/>
                <w:rFonts w:hint="eastAsia"/>
                <w:noProof/>
              </w:rPr>
              <w:t>可选择的系统方案</w:t>
            </w:r>
            <w:r>
              <w:rPr>
                <w:noProof/>
                <w:webHidden/>
              </w:rPr>
              <w:tab/>
            </w:r>
            <w:r>
              <w:rPr>
                <w:noProof/>
                <w:webHidden/>
              </w:rPr>
              <w:fldChar w:fldCharType="begin"/>
            </w:r>
            <w:r>
              <w:rPr>
                <w:noProof/>
                <w:webHidden/>
              </w:rPr>
              <w:instrText xml:space="preserve"> PAGEREF _Toc531898415 \h </w:instrText>
            </w:r>
            <w:r>
              <w:rPr>
                <w:noProof/>
                <w:webHidden/>
              </w:rPr>
            </w:r>
            <w:r>
              <w:rPr>
                <w:noProof/>
                <w:webHidden/>
              </w:rPr>
              <w:fldChar w:fldCharType="separate"/>
            </w:r>
            <w:r>
              <w:rPr>
                <w:noProof/>
                <w:webHidden/>
              </w:rPr>
              <w:t>21</w:t>
            </w:r>
            <w:r>
              <w:rPr>
                <w:noProof/>
                <w:webHidden/>
              </w:rPr>
              <w:fldChar w:fldCharType="end"/>
            </w:r>
          </w:hyperlink>
        </w:p>
        <w:p w14:paraId="696285BB" w14:textId="77777777" w:rsidR="00AB4B34" w:rsidRDefault="00AB4B34">
          <w:pPr>
            <w:pStyle w:val="10"/>
            <w:tabs>
              <w:tab w:val="right" w:leader="dot" w:pos="8296"/>
            </w:tabs>
            <w:rPr>
              <w:noProof/>
              <w:szCs w:val="22"/>
            </w:rPr>
          </w:pPr>
          <w:hyperlink w:anchor="_Toc531898416" w:history="1">
            <w:r w:rsidRPr="00D628D4">
              <w:rPr>
                <w:rStyle w:val="a5"/>
                <w:noProof/>
              </w:rPr>
              <w:t>5</w:t>
            </w:r>
            <w:r w:rsidRPr="00D628D4">
              <w:rPr>
                <w:rStyle w:val="a5"/>
                <w:rFonts w:hint="eastAsia"/>
                <w:noProof/>
              </w:rPr>
              <w:t>经济可行性</w:t>
            </w:r>
            <w:r w:rsidRPr="00D628D4">
              <w:rPr>
                <w:rStyle w:val="a5"/>
                <w:noProof/>
              </w:rPr>
              <w:t>(</w:t>
            </w:r>
            <w:r w:rsidRPr="00D628D4">
              <w:rPr>
                <w:rStyle w:val="a5"/>
                <w:rFonts w:hint="eastAsia"/>
                <w:noProof/>
              </w:rPr>
              <w:t>投资与效益分析</w:t>
            </w:r>
            <w:r w:rsidRPr="00D628D4">
              <w:rPr>
                <w:rStyle w:val="a5"/>
                <w:noProof/>
              </w:rPr>
              <w:t>)</w:t>
            </w:r>
            <w:r>
              <w:rPr>
                <w:noProof/>
                <w:webHidden/>
              </w:rPr>
              <w:tab/>
            </w:r>
            <w:r>
              <w:rPr>
                <w:noProof/>
                <w:webHidden/>
              </w:rPr>
              <w:fldChar w:fldCharType="begin"/>
            </w:r>
            <w:r>
              <w:rPr>
                <w:noProof/>
                <w:webHidden/>
              </w:rPr>
              <w:instrText xml:space="preserve"> PAGEREF _Toc531898416 \h </w:instrText>
            </w:r>
            <w:r>
              <w:rPr>
                <w:noProof/>
                <w:webHidden/>
              </w:rPr>
            </w:r>
            <w:r>
              <w:rPr>
                <w:noProof/>
                <w:webHidden/>
              </w:rPr>
              <w:fldChar w:fldCharType="separate"/>
            </w:r>
            <w:r>
              <w:rPr>
                <w:noProof/>
                <w:webHidden/>
              </w:rPr>
              <w:t>23</w:t>
            </w:r>
            <w:r>
              <w:rPr>
                <w:noProof/>
                <w:webHidden/>
              </w:rPr>
              <w:fldChar w:fldCharType="end"/>
            </w:r>
          </w:hyperlink>
        </w:p>
        <w:p w14:paraId="03B14AC7" w14:textId="77777777" w:rsidR="00AB4B34" w:rsidRDefault="00AB4B34">
          <w:pPr>
            <w:pStyle w:val="20"/>
            <w:tabs>
              <w:tab w:val="right" w:leader="dot" w:pos="8296"/>
            </w:tabs>
            <w:rPr>
              <w:noProof/>
              <w:szCs w:val="22"/>
            </w:rPr>
          </w:pPr>
          <w:hyperlink w:anchor="_Toc531898417" w:history="1">
            <w:r w:rsidRPr="00D628D4">
              <w:rPr>
                <w:rStyle w:val="a5"/>
                <w:noProof/>
              </w:rPr>
              <w:t>5.1</w:t>
            </w:r>
            <w:r w:rsidRPr="00D628D4">
              <w:rPr>
                <w:rStyle w:val="a5"/>
                <w:rFonts w:hint="eastAsia"/>
                <w:noProof/>
              </w:rPr>
              <w:t>投资</w:t>
            </w:r>
            <w:r>
              <w:rPr>
                <w:noProof/>
                <w:webHidden/>
              </w:rPr>
              <w:tab/>
            </w:r>
            <w:r>
              <w:rPr>
                <w:noProof/>
                <w:webHidden/>
              </w:rPr>
              <w:fldChar w:fldCharType="begin"/>
            </w:r>
            <w:r>
              <w:rPr>
                <w:noProof/>
                <w:webHidden/>
              </w:rPr>
              <w:instrText xml:space="preserve"> PAGEREF _Toc531898417 \h </w:instrText>
            </w:r>
            <w:r>
              <w:rPr>
                <w:noProof/>
                <w:webHidden/>
              </w:rPr>
            </w:r>
            <w:r>
              <w:rPr>
                <w:noProof/>
                <w:webHidden/>
              </w:rPr>
              <w:fldChar w:fldCharType="separate"/>
            </w:r>
            <w:r>
              <w:rPr>
                <w:noProof/>
                <w:webHidden/>
              </w:rPr>
              <w:t>23</w:t>
            </w:r>
            <w:r>
              <w:rPr>
                <w:noProof/>
                <w:webHidden/>
              </w:rPr>
              <w:fldChar w:fldCharType="end"/>
            </w:r>
          </w:hyperlink>
        </w:p>
        <w:p w14:paraId="438E60BA" w14:textId="77777777" w:rsidR="00AB4B34" w:rsidRDefault="00AB4B34">
          <w:pPr>
            <w:pStyle w:val="30"/>
            <w:tabs>
              <w:tab w:val="right" w:leader="dot" w:pos="8296"/>
            </w:tabs>
            <w:rPr>
              <w:noProof/>
              <w:szCs w:val="22"/>
            </w:rPr>
          </w:pPr>
          <w:hyperlink w:anchor="_Toc531898418" w:history="1">
            <w:r w:rsidRPr="00D628D4">
              <w:rPr>
                <w:rStyle w:val="a5"/>
                <w:noProof/>
              </w:rPr>
              <w:t>5.1.1</w:t>
            </w:r>
            <w:r w:rsidRPr="00D628D4">
              <w:rPr>
                <w:rStyle w:val="a5"/>
                <w:rFonts w:hint="eastAsia"/>
                <w:noProof/>
              </w:rPr>
              <w:t>基本建设投资</w:t>
            </w:r>
            <w:r>
              <w:rPr>
                <w:noProof/>
                <w:webHidden/>
              </w:rPr>
              <w:tab/>
            </w:r>
            <w:r>
              <w:rPr>
                <w:noProof/>
                <w:webHidden/>
              </w:rPr>
              <w:fldChar w:fldCharType="begin"/>
            </w:r>
            <w:r>
              <w:rPr>
                <w:noProof/>
                <w:webHidden/>
              </w:rPr>
              <w:instrText xml:space="preserve"> PAGEREF _Toc531898418 \h </w:instrText>
            </w:r>
            <w:r>
              <w:rPr>
                <w:noProof/>
                <w:webHidden/>
              </w:rPr>
            </w:r>
            <w:r>
              <w:rPr>
                <w:noProof/>
                <w:webHidden/>
              </w:rPr>
              <w:fldChar w:fldCharType="separate"/>
            </w:r>
            <w:r>
              <w:rPr>
                <w:noProof/>
                <w:webHidden/>
              </w:rPr>
              <w:t>23</w:t>
            </w:r>
            <w:r>
              <w:rPr>
                <w:noProof/>
                <w:webHidden/>
              </w:rPr>
              <w:fldChar w:fldCharType="end"/>
            </w:r>
          </w:hyperlink>
        </w:p>
        <w:p w14:paraId="48218E65" w14:textId="77777777" w:rsidR="00AB4B34" w:rsidRDefault="00AB4B34">
          <w:pPr>
            <w:pStyle w:val="30"/>
            <w:tabs>
              <w:tab w:val="right" w:leader="dot" w:pos="8296"/>
            </w:tabs>
            <w:rPr>
              <w:noProof/>
              <w:szCs w:val="22"/>
            </w:rPr>
          </w:pPr>
          <w:hyperlink w:anchor="_Toc531898419" w:history="1">
            <w:r w:rsidRPr="00D628D4">
              <w:rPr>
                <w:rStyle w:val="a5"/>
                <w:noProof/>
              </w:rPr>
              <w:t xml:space="preserve">5.1.2 </w:t>
            </w:r>
            <w:r w:rsidRPr="00D628D4">
              <w:rPr>
                <w:rStyle w:val="a5"/>
                <w:rFonts w:hint="eastAsia"/>
                <w:noProof/>
              </w:rPr>
              <w:t>其他一次性支出</w:t>
            </w:r>
            <w:r>
              <w:rPr>
                <w:noProof/>
                <w:webHidden/>
              </w:rPr>
              <w:tab/>
            </w:r>
            <w:r>
              <w:rPr>
                <w:noProof/>
                <w:webHidden/>
              </w:rPr>
              <w:fldChar w:fldCharType="begin"/>
            </w:r>
            <w:r>
              <w:rPr>
                <w:noProof/>
                <w:webHidden/>
              </w:rPr>
              <w:instrText xml:space="preserve"> PAGEREF _Toc531898419 \h </w:instrText>
            </w:r>
            <w:r>
              <w:rPr>
                <w:noProof/>
                <w:webHidden/>
              </w:rPr>
            </w:r>
            <w:r>
              <w:rPr>
                <w:noProof/>
                <w:webHidden/>
              </w:rPr>
              <w:fldChar w:fldCharType="separate"/>
            </w:r>
            <w:r>
              <w:rPr>
                <w:noProof/>
                <w:webHidden/>
              </w:rPr>
              <w:t>23</w:t>
            </w:r>
            <w:r>
              <w:rPr>
                <w:noProof/>
                <w:webHidden/>
              </w:rPr>
              <w:fldChar w:fldCharType="end"/>
            </w:r>
          </w:hyperlink>
        </w:p>
        <w:p w14:paraId="4A6095D4" w14:textId="77777777" w:rsidR="00AB4B34" w:rsidRDefault="00AB4B34">
          <w:pPr>
            <w:pStyle w:val="30"/>
            <w:tabs>
              <w:tab w:val="right" w:leader="dot" w:pos="8296"/>
            </w:tabs>
            <w:rPr>
              <w:noProof/>
              <w:szCs w:val="22"/>
            </w:rPr>
          </w:pPr>
          <w:hyperlink w:anchor="_Toc531898420" w:history="1">
            <w:r w:rsidRPr="00D628D4">
              <w:rPr>
                <w:rStyle w:val="a5"/>
                <w:noProof/>
              </w:rPr>
              <w:t>5.1.3</w:t>
            </w:r>
            <w:r w:rsidRPr="00D628D4">
              <w:rPr>
                <w:rStyle w:val="a5"/>
                <w:rFonts w:hint="eastAsia"/>
                <w:noProof/>
              </w:rPr>
              <w:t>非一次性支出</w:t>
            </w:r>
            <w:r>
              <w:rPr>
                <w:noProof/>
                <w:webHidden/>
              </w:rPr>
              <w:tab/>
            </w:r>
            <w:r>
              <w:rPr>
                <w:noProof/>
                <w:webHidden/>
              </w:rPr>
              <w:fldChar w:fldCharType="begin"/>
            </w:r>
            <w:r>
              <w:rPr>
                <w:noProof/>
                <w:webHidden/>
              </w:rPr>
              <w:instrText xml:space="preserve"> PAGEREF _Toc531898420 \h </w:instrText>
            </w:r>
            <w:r>
              <w:rPr>
                <w:noProof/>
                <w:webHidden/>
              </w:rPr>
            </w:r>
            <w:r>
              <w:rPr>
                <w:noProof/>
                <w:webHidden/>
              </w:rPr>
              <w:fldChar w:fldCharType="separate"/>
            </w:r>
            <w:r>
              <w:rPr>
                <w:noProof/>
                <w:webHidden/>
              </w:rPr>
              <w:t>24</w:t>
            </w:r>
            <w:r>
              <w:rPr>
                <w:noProof/>
                <w:webHidden/>
              </w:rPr>
              <w:fldChar w:fldCharType="end"/>
            </w:r>
          </w:hyperlink>
        </w:p>
        <w:p w14:paraId="7660B762" w14:textId="77777777" w:rsidR="00AB4B34" w:rsidRDefault="00AB4B34">
          <w:pPr>
            <w:pStyle w:val="20"/>
            <w:tabs>
              <w:tab w:val="right" w:leader="dot" w:pos="8296"/>
            </w:tabs>
            <w:rPr>
              <w:noProof/>
              <w:szCs w:val="22"/>
            </w:rPr>
          </w:pPr>
          <w:hyperlink w:anchor="_Toc531898421" w:history="1">
            <w:r w:rsidRPr="00D628D4">
              <w:rPr>
                <w:rStyle w:val="a5"/>
                <w:rFonts w:ascii="宋体" w:hAnsi="宋体"/>
                <w:noProof/>
              </w:rPr>
              <w:t>5.2</w:t>
            </w:r>
            <w:r w:rsidRPr="00D628D4">
              <w:rPr>
                <w:rStyle w:val="a5"/>
                <w:rFonts w:ascii="宋体" w:hAnsi="宋体" w:hint="eastAsia"/>
                <w:noProof/>
              </w:rPr>
              <w:t>预期经济效益</w:t>
            </w:r>
            <w:r>
              <w:rPr>
                <w:noProof/>
                <w:webHidden/>
              </w:rPr>
              <w:tab/>
            </w:r>
            <w:r>
              <w:rPr>
                <w:noProof/>
                <w:webHidden/>
              </w:rPr>
              <w:fldChar w:fldCharType="begin"/>
            </w:r>
            <w:r>
              <w:rPr>
                <w:noProof/>
                <w:webHidden/>
              </w:rPr>
              <w:instrText xml:space="preserve"> PAGEREF _Toc531898421 \h </w:instrText>
            </w:r>
            <w:r>
              <w:rPr>
                <w:noProof/>
                <w:webHidden/>
              </w:rPr>
            </w:r>
            <w:r>
              <w:rPr>
                <w:noProof/>
                <w:webHidden/>
              </w:rPr>
              <w:fldChar w:fldCharType="separate"/>
            </w:r>
            <w:r>
              <w:rPr>
                <w:noProof/>
                <w:webHidden/>
              </w:rPr>
              <w:t>24</w:t>
            </w:r>
            <w:r>
              <w:rPr>
                <w:noProof/>
                <w:webHidden/>
              </w:rPr>
              <w:fldChar w:fldCharType="end"/>
            </w:r>
          </w:hyperlink>
        </w:p>
        <w:p w14:paraId="776834D7" w14:textId="77777777" w:rsidR="00AB4B34" w:rsidRDefault="00AB4B34">
          <w:pPr>
            <w:pStyle w:val="30"/>
            <w:tabs>
              <w:tab w:val="right" w:leader="dot" w:pos="8296"/>
            </w:tabs>
            <w:rPr>
              <w:noProof/>
              <w:szCs w:val="22"/>
            </w:rPr>
          </w:pPr>
          <w:hyperlink w:anchor="_Toc531898422" w:history="1">
            <w:r w:rsidRPr="00D628D4">
              <w:rPr>
                <w:rStyle w:val="a5"/>
                <w:noProof/>
              </w:rPr>
              <w:t>5.2.1</w:t>
            </w:r>
            <w:r w:rsidRPr="00D628D4">
              <w:rPr>
                <w:rStyle w:val="a5"/>
                <w:rFonts w:hint="eastAsia"/>
                <w:noProof/>
              </w:rPr>
              <w:t>一次性收益</w:t>
            </w:r>
            <w:r>
              <w:rPr>
                <w:noProof/>
                <w:webHidden/>
              </w:rPr>
              <w:tab/>
            </w:r>
            <w:r>
              <w:rPr>
                <w:noProof/>
                <w:webHidden/>
              </w:rPr>
              <w:fldChar w:fldCharType="begin"/>
            </w:r>
            <w:r>
              <w:rPr>
                <w:noProof/>
                <w:webHidden/>
              </w:rPr>
              <w:instrText xml:space="preserve"> PAGEREF _Toc531898422 \h </w:instrText>
            </w:r>
            <w:r>
              <w:rPr>
                <w:noProof/>
                <w:webHidden/>
              </w:rPr>
            </w:r>
            <w:r>
              <w:rPr>
                <w:noProof/>
                <w:webHidden/>
              </w:rPr>
              <w:fldChar w:fldCharType="separate"/>
            </w:r>
            <w:r>
              <w:rPr>
                <w:noProof/>
                <w:webHidden/>
              </w:rPr>
              <w:t>24</w:t>
            </w:r>
            <w:r>
              <w:rPr>
                <w:noProof/>
                <w:webHidden/>
              </w:rPr>
              <w:fldChar w:fldCharType="end"/>
            </w:r>
          </w:hyperlink>
        </w:p>
        <w:p w14:paraId="73C02140" w14:textId="77777777" w:rsidR="00AB4B34" w:rsidRDefault="00AB4B34">
          <w:pPr>
            <w:pStyle w:val="30"/>
            <w:tabs>
              <w:tab w:val="right" w:leader="dot" w:pos="8296"/>
            </w:tabs>
            <w:rPr>
              <w:noProof/>
              <w:szCs w:val="22"/>
            </w:rPr>
          </w:pPr>
          <w:hyperlink w:anchor="_Toc531898423" w:history="1">
            <w:r w:rsidRPr="00D628D4">
              <w:rPr>
                <w:rStyle w:val="a5"/>
                <w:noProof/>
              </w:rPr>
              <w:t>5.2.2</w:t>
            </w:r>
            <w:r w:rsidRPr="00D628D4">
              <w:rPr>
                <w:rStyle w:val="a5"/>
                <w:rFonts w:hint="eastAsia"/>
                <w:noProof/>
              </w:rPr>
              <w:t>非一次性收益</w:t>
            </w:r>
            <w:r>
              <w:rPr>
                <w:noProof/>
                <w:webHidden/>
              </w:rPr>
              <w:tab/>
            </w:r>
            <w:r>
              <w:rPr>
                <w:noProof/>
                <w:webHidden/>
              </w:rPr>
              <w:fldChar w:fldCharType="begin"/>
            </w:r>
            <w:r>
              <w:rPr>
                <w:noProof/>
                <w:webHidden/>
              </w:rPr>
              <w:instrText xml:space="preserve"> PAGEREF _Toc531898423 \h </w:instrText>
            </w:r>
            <w:r>
              <w:rPr>
                <w:noProof/>
                <w:webHidden/>
              </w:rPr>
            </w:r>
            <w:r>
              <w:rPr>
                <w:noProof/>
                <w:webHidden/>
              </w:rPr>
              <w:fldChar w:fldCharType="separate"/>
            </w:r>
            <w:r>
              <w:rPr>
                <w:noProof/>
                <w:webHidden/>
              </w:rPr>
              <w:t>24</w:t>
            </w:r>
            <w:r>
              <w:rPr>
                <w:noProof/>
                <w:webHidden/>
              </w:rPr>
              <w:fldChar w:fldCharType="end"/>
            </w:r>
          </w:hyperlink>
        </w:p>
        <w:p w14:paraId="2CC88BE9" w14:textId="77777777" w:rsidR="00AB4B34" w:rsidRDefault="00AB4B34">
          <w:pPr>
            <w:pStyle w:val="30"/>
            <w:tabs>
              <w:tab w:val="right" w:leader="dot" w:pos="8296"/>
            </w:tabs>
            <w:rPr>
              <w:noProof/>
              <w:szCs w:val="22"/>
            </w:rPr>
          </w:pPr>
          <w:hyperlink w:anchor="_Toc531898424" w:history="1">
            <w:r w:rsidRPr="00D628D4">
              <w:rPr>
                <w:rStyle w:val="a5"/>
                <w:noProof/>
              </w:rPr>
              <w:t>5.2.3</w:t>
            </w:r>
            <w:r w:rsidRPr="00D628D4">
              <w:rPr>
                <w:rStyle w:val="a5"/>
                <w:rFonts w:hint="eastAsia"/>
                <w:noProof/>
              </w:rPr>
              <w:t>不可定量的收益</w:t>
            </w:r>
            <w:r>
              <w:rPr>
                <w:noProof/>
                <w:webHidden/>
              </w:rPr>
              <w:tab/>
            </w:r>
            <w:r>
              <w:rPr>
                <w:noProof/>
                <w:webHidden/>
              </w:rPr>
              <w:fldChar w:fldCharType="begin"/>
            </w:r>
            <w:r>
              <w:rPr>
                <w:noProof/>
                <w:webHidden/>
              </w:rPr>
              <w:instrText xml:space="preserve"> PAGEREF _Toc531898424 \h </w:instrText>
            </w:r>
            <w:r>
              <w:rPr>
                <w:noProof/>
                <w:webHidden/>
              </w:rPr>
            </w:r>
            <w:r>
              <w:rPr>
                <w:noProof/>
                <w:webHidden/>
              </w:rPr>
              <w:fldChar w:fldCharType="separate"/>
            </w:r>
            <w:r>
              <w:rPr>
                <w:noProof/>
                <w:webHidden/>
              </w:rPr>
              <w:t>24</w:t>
            </w:r>
            <w:r>
              <w:rPr>
                <w:noProof/>
                <w:webHidden/>
              </w:rPr>
              <w:fldChar w:fldCharType="end"/>
            </w:r>
          </w:hyperlink>
        </w:p>
        <w:p w14:paraId="24AC46A2" w14:textId="77777777" w:rsidR="00AB4B34" w:rsidRDefault="00AB4B34">
          <w:pPr>
            <w:pStyle w:val="30"/>
            <w:tabs>
              <w:tab w:val="right" w:leader="dot" w:pos="8296"/>
            </w:tabs>
            <w:rPr>
              <w:noProof/>
              <w:szCs w:val="22"/>
            </w:rPr>
          </w:pPr>
          <w:hyperlink w:anchor="_Toc531898425" w:history="1">
            <w:r w:rsidRPr="00D628D4">
              <w:rPr>
                <w:rStyle w:val="a5"/>
                <w:noProof/>
              </w:rPr>
              <w:t xml:space="preserve">5.2.4 </w:t>
            </w:r>
            <w:r w:rsidRPr="00D628D4">
              <w:rPr>
                <w:rStyle w:val="a5"/>
                <w:rFonts w:hint="eastAsia"/>
                <w:noProof/>
              </w:rPr>
              <w:t>收益</w:t>
            </w:r>
            <w:r w:rsidRPr="00D628D4">
              <w:rPr>
                <w:rStyle w:val="a5"/>
                <w:noProof/>
              </w:rPr>
              <w:t>/</w:t>
            </w:r>
            <w:r w:rsidRPr="00D628D4">
              <w:rPr>
                <w:rStyle w:val="a5"/>
                <w:rFonts w:hint="eastAsia"/>
                <w:noProof/>
              </w:rPr>
              <w:t>投资比</w:t>
            </w:r>
            <w:r>
              <w:rPr>
                <w:noProof/>
                <w:webHidden/>
              </w:rPr>
              <w:tab/>
            </w:r>
            <w:r>
              <w:rPr>
                <w:noProof/>
                <w:webHidden/>
              </w:rPr>
              <w:fldChar w:fldCharType="begin"/>
            </w:r>
            <w:r>
              <w:rPr>
                <w:noProof/>
                <w:webHidden/>
              </w:rPr>
              <w:instrText xml:space="preserve"> PAGEREF _Toc531898425 \h </w:instrText>
            </w:r>
            <w:r>
              <w:rPr>
                <w:noProof/>
                <w:webHidden/>
              </w:rPr>
            </w:r>
            <w:r>
              <w:rPr>
                <w:noProof/>
                <w:webHidden/>
              </w:rPr>
              <w:fldChar w:fldCharType="separate"/>
            </w:r>
            <w:r>
              <w:rPr>
                <w:noProof/>
                <w:webHidden/>
              </w:rPr>
              <w:t>24</w:t>
            </w:r>
            <w:r>
              <w:rPr>
                <w:noProof/>
                <w:webHidden/>
              </w:rPr>
              <w:fldChar w:fldCharType="end"/>
            </w:r>
          </w:hyperlink>
        </w:p>
        <w:p w14:paraId="001E784B" w14:textId="77777777" w:rsidR="00AB4B34" w:rsidRDefault="00AB4B34">
          <w:pPr>
            <w:pStyle w:val="30"/>
            <w:tabs>
              <w:tab w:val="right" w:leader="dot" w:pos="8296"/>
            </w:tabs>
            <w:rPr>
              <w:noProof/>
              <w:szCs w:val="22"/>
            </w:rPr>
          </w:pPr>
          <w:hyperlink w:anchor="_Toc531898426" w:history="1">
            <w:r w:rsidRPr="00D628D4">
              <w:rPr>
                <w:rStyle w:val="a5"/>
                <w:noProof/>
              </w:rPr>
              <w:t xml:space="preserve">5.2.5 </w:t>
            </w:r>
            <w:r w:rsidRPr="00D628D4">
              <w:rPr>
                <w:rStyle w:val="a5"/>
                <w:rFonts w:hint="eastAsia"/>
                <w:noProof/>
              </w:rPr>
              <w:t>投资回收周期</w:t>
            </w:r>
            <w:r>
              <w:rPr>
                <w:noProof/>
                <w:webHidden/>
              </w:rPr>
              <w:tab/>
            </w:r>
            <w:r>
              <w:rPr>
                <w:noProof/>
                <w:webHidden/>
              </w:rPr>
              <w:fldChar w:fldCharType="begin"/>
            </w:r>
            <w:r>
              <w:rPr>
                <w:noProof/>
                <w:webHidden/>
              </w:rPr>
              <w:instrText xml:space="preserve"> PAGEREF _Toc531898426 \h </w:instrText>
            </w:r>
            <w:r>
              <w:rPr>
                <w:noProof/>
                <w:webHidden/>
              </w:rPr>
            </w:r>
            <w:r>
              <w:rPr>
                <w:noProof/>
                <w:webHidden/>
              </w:rPr>
              <w:fldChar w:fldCharType="separate"/>
            </w:r>
            <w:r>
              <w:rPr>
                <w:noProof/>
                <w:webHidden/>
              </w:rPr>
              <w:t>24</w:t>
            </w:r>
            <w:r>
              <w:rPr>
                <w:noProof/>
                <w:webHidden/>
              </w:rPr>
              <w:fldChar w:fldCharType="end"/>
            </w:r>
          </w:hyperlink>
        </w:p>
        <w:p w14:paraId="2BF974A5" w14:textId="77777777" w:rsidR="00AB4B34" w:rsidRDefault="00AB4B34">
          <w:pPr>
            <w:pStyle w:val="10"/>
            <w:tabs>
              <w:tab w:val="right" w:leader="dot" w:pos="8296"/>
            </w:tabs>
            <w:rPr>
              <w:noProof/>
              <w:szCs w:val="22"/>
            </w:rPr>
          </w:pPr>
          <w:hyperlink w:anchor="_Toc531898427" w:history="1">
            <w:r w:rsidRPr="00D628D4">
              <w:rPr>
                <w:rStyle w:val="a5"/>
                <w:noProof/>
              </w:rPr>
              <w:t>6</w:t>
            </w:r>
            <w:r w:rsidRPr="00D628D4">
              <w:rPr>
                <w:rStyle w:val="a5"/>
                <w:rFonts w:hint="eastAsia"/>
                <w:noProof/>
              </w:rPr>
              <w:t>社会因素方面的可能性</w:t>
            </w:r>
            <w:r>
              <w:rPr>
                <w:noProof/>
                <w:webHidden/>
              </w:rPr>
              <w:tab/>
            </w:r>
            <w:r>
              <w:rPr>
                <w:noProof/>
                <w:webHidden/>
              </w:rPr>
              <w:fldChar w:fldCharType="begin"/>
            </w:r>
            <w:r>
              <w:rPr>
                <w:noProof/>
                <w:webHidden/>
              </w:rPr>
              <w:instrText xml:space="preserve"> PAGEREF _Toc531898427 \h </w:instrText>
            </w:r>
            <w:r>
              <w:rPr>
                <w:noProof/>
                <w:webHidden/>
              </w:rPr>
            </w:r>
            <w:r>
              <w:rPr>
                <w:noProof/>
                <w:webHidden/>
              </w:rPr>
              <w:fldChar w:fldCharType="separate"/>
            </w:r>
            <w:r>
              <w:rPr>
                <w:noProof/>
                <w:webHidden/>
              </w:rPr>
              <w:t>25</w:t>
            </w:r>
            <w:r>
              <w:rPr>
                <w:noProof/>
                <w:webHidden/>
              </w:rPr>
              <w:fldChar w:fldCharType="end"/>
            </w:r>
          </w:hyperlink>
        </w:p>
        <w:p w14:paraId="1BFC958B" w14:textId="77777777" w:rsidR="00AB4B34" w:rsidRDefault="00AB4B34">
          <w:pPr>
            <w:pStyle w:val="20"/>
            <w:tabs>
              <w:tab w:val="right" w:leader="dot" w:pos="8296"/>
            </w:tabs>
            <w:rPr>
              <w:noProof/>
              <w:szCs w:val="22"/>
            </w:rPr>
          </w:pPr>
          <w:hyperlink w:anchor="_Toc531898428" w:history="1">
            <w:r w:rsidRPr="00D628D4">
              <w:rPr>
                <w:rStyle w:val="a5"/>
                <w:noProof/>
              </w:rPr>
              <w:t>6.1</w:t>
            </w:r>
            <w:r w:rsidRPr="00D628D4">
              <w:rPr>
                <w:rStyle w:val="a5"/>
                <w:rFonts w:hint="eastAsia"/>
                <w:noProof/>
              </w:rPr>
              <w:t>法律可行性</w:t>
            </w:r>
            <w:r>
              <w:rPr>
                <w:noProof/>
                <w:webHidden/>
              </w:rPr>
              <w:tab/>
            </w:r>
            <w:r>
              <w:rPr>
                <w:noProof/>
                <w:webHidden/>
              </w:rPr>
              <w:fldChar w:fldCharType="begin"/>
            </w:r>
            <w:r>
              <w:rPr>
                <w:noProof/>
                <w:webHidden/>
              </w:rPr>
              <w:instrText xml:space="preserve"> PAGEREF _Toc531898428 \h </w:instrText>
            </w:r>
            <w:r>
              <w:rPr>
                <w:noProof/>
                <w:webHidden/>
              </w:rPr>
            </w:r>
            <w:r>
              <w:rPr>
                <w:noProof/>
                <w:webHidden/>
              </w:rPr>
              <w:fldChar w:fldCharType="separate"/>
            </w:r>
            <w:r>
              <w:rPr>
                <w:noProof/>
                <w:webHidden/>
              </w:rPr>
              <w:t>25</w:t>
            </w:r>
            <w:r>
              <w:rPr>
                <w:noProof/>
                <w:webHidden/>
              </w:rPr>
              <w:fldChar w:fldCharType="end"/>
            </w:r>
          </w:hyperlink>
        </w:p>
        <w:p w14:paraId="4401AED1" w14:textId="77777777" w:rsidR="00AB4B34" w:rsidRDefault="00AB4B34">
          <w:pPr>
            <w:pStyle w:val="20"/>
            <w:tabs>
              <w:tab w:val="right" w:leader="dot" w:pos="8296"/>
            </w:tabs>
            <w:rPr>
              <w:noProof/>
              <w:szCs w:val="22"/>
            </w:rPr>
          </w:pPr>
          <w:hyperlink w:anchor="_Toc531898429" w:history="1">
            <w:r w:rsidRPr="00D628D4">
              <w:rPr>
                <w:rStyle w:val="a5"/>
                <w:noProof/>
              </w:rPr>
              <w:t>6.2</w:t>
            </w:r>
            <w:r w:rsidRPr="00D628D4">
              <w:rPr>
                <w:rStyle w:val="a5"/>
                <w:rFonts w:hint="eastAsia"/>
                <w:noProof/>
              </w:rPr>
              <w:t>操作可行性</w:t>
            </w:r>
            <w:r>
              <w:rPr>
                <w:noProof/>
                <w:webHidden/>
              </w:rPr>
              <w:tab/>
            </w:r>
            <w:r>
              <w:rPr>
                <w:noProof/>
                <w:webHidden/>
              </w:rPr>
              <w:fldChar w:fldCharType="begin"/>
            </w:r>
            <w:r>
              <w:rPr>
                <w:noProof/>
                <w:webHidden/>
              </w:rPr>
              <w:instrText xml:space="preserve"> PAGEREF _Toc531898429 \h </w:instrText>
            </w:r>
            <w:r>
              <w:rPr>
                <w:noProof/>
                <w:webHidden/>
              </w:rPr>
            </w:r>
            <w:r>
              <w:rPr>
                <w:noProof/>
                <w:webHidden/>
              </w:rPr>
              <w:fldChar w:fldCharType="separate"/>
            </w:r>
            <w:r>
              <w:rPr>
                <w:noProof/>
                <w:webHidden/>
              </w:rPr>
              <w:t>25</w:t>
            </w:r>
            <w:r>
              <w:rPr>
                <w:noProof/>
                <w:webHidden/>
              </w:rPr>
              <w:fldChar w:fldCharType="end"/>
            </w:r>
          </w:hyperlink>
        </w:p>
        <w:p w14:paraId="0F9C600B" w14:textId="77777777" w:rsidR="00AB4B34" w:rsidRDefault="00AB4B34">
          <w:pPr>
            <w:pStyle w:val="20"/>
            <w:tabs>
              <w:tab w:val="right" w:leader="dot" w:pos="8296"/>
            </w:tabs>
            <w:rPr>
              <w:noProof/>
              <w:szCs w:val="22"/>
            </w:rPr>
          </w:pPr>
          <w:hyperlink w:anchor="_Toc531898430" w:history="1">
            <w:r w:rsidRPr="00D628D4">
              <w:rPr>
                <w:rStyle w:val="a5"/>
                <w:noProof/>
              </w:rPr>
              <w:t>6.3</w:t>
            </w:r>
            <w:r w:rsidRPr="00D628D4">
              <w:rPr>
                <w:rStyle w:val="a5"/>
                <w:rFonts w:hint="eastAsia"/>
                <w:noProof/>
              </w:rPr>
              <w:t>用户使用可行性</w:t>
            </w:r>
            <w:r>
              <w:rPr>
                <w:noProof/>
                <w:webHidden/>
              </w:rPr>
              <w:tab/>
            </w:r>
            <w:r>
              <w:rPr>
                <w:noProof/>
                <w:webHidden/>
              </w:rPr>
              <w:fldChar w:fldCharType="begin"/>
            </w:r>
            <w:r>
              <w:rPr>
                <w:noProof/>
                <w:webHidden/>
              </w:rPr>
              <w:instrText xml:space="preserve"> PAGEREF _Toc531898430 \h </w:instrText>
            </w:r>
            <w:r>
              <w:rPr>
                <w:noProof/>
                <w:webHidden/>
              </w:rPr>
            </w:r>
            <w:r>
              <w:rPr>
                <w:noProof/>
                <w:webHidden/>
              </w:rPr>
              <w:fldChar w:fldCharType="separate"/>
            </w:r>
            <w:r>
              <w:rPr>
                <w:noProof/>
                <w:webHidden/>
              </w:rPr>
              <w:t>25</w:t>
            </w:r>
            <w:r>
              <w:rPr>
                <w:noProof/>
                <w:webHidden/>
              </w:rPr>
              <w:fldChar w:fldCharType="end"/>
            </w:r>
          </w:hyperlink>
        </w:p>
        <w:p w14:paraId="7D1D50D9" w14:textId="77777777" w:rsidR="00AB4B34" w:rsidRDefault="00AB4B34">
          <w:pPr>
            <w:pStyle w:val="10"/>
            <w:tabs>
              <w:tab w:val="right" w:leader="dot" w:pos="8296"/>
            </w:tabs>
            <w:rPr>
              <w:noProof/>
              <w:szCs w:val="22"/>
            </w:rPr>
          </w:pPr>
          <w:hyperlink w:anchor="_Toc531898431" w:history="1">
            <w:r w:rsidRPr="00D628D4">
              <w:rPr>
                <w:rStyle w:val="a5"/>
                <w:noProof/>
              </w:rPr>
              <w:t>7</w:t>
            </w:r>
            <w:r w:rsidRPr="00D628D4">
              <w:rPr>
                <w:rStyle w:val="a5"/>
                <w:rFonts w:hint="eastAsia"/>
                <w:noProof/>
              </w:rPr>
              <w:t>可行性分析报告总结</w:t>
            </w:r>
            <w:r>
              <w:rPr>
                <w:noProof/>
                <w:webHidden/>
              </w:rPr>
              <w:tab/>
            </w:r>
            <w:r>
              <w:rPr>
                <w:noProof/>
                <w:webHidden/>
              </w:rPr>
              <w:fldChar w:fldCharType="begin"/>
            </w:r>
            <w:r>
              <w:rPr>
                <w:noProof/>
                <w:webHidden/>
              </w:rPr>
              <w:instrText xml:space="preserve"> PAGEREF _Toc531898431 \h </w:instrText>
            </w:r>
            <w:r>
              <w:rPr>
                <w:noProof/>
                <w:webHidden/>
              </w:rPr>
            </w:r>
            <w:r>
              <w:rPr>
                <w:noProof/>
                <w:webHidden/>
              </w:rPr>
              <w:fldChar w:fldCharType="separate"/>
            </w:r>
            <w:r>
              <w:rPr>
                <w:noProof/>
                <w:webHidden/>
              </w:rPr>
              <w:t>26</w:t>
            </w:r>
            <w:r>
              <w:rPr>
                <w:noProof/>
                <w:webHidden/>
              </w:rPr>
              <w:fldChar w:fldCharType="end"/>
            </w:r>
          </w:hyperlink>
        </w:p>
        <w:p w14:paraId="38DC5A21" w14:textId="628F8E26" w:rsidR="004172E7" w:rsidRDefault="004172E7">
          <w:r>
            <w:rPr>
              <w:b/>
              <w:bCs/>
              <w:lang w:val="zh-CN"/>
            </w:rPr>
            <w:lastRenderedPageBreak/>
            <w:fldChar w:fldCharType="end"/>
          </w:r>
        </w:p>
      </w:sdtContent>
    </w:sdt>
    <w:p w14:paraId="2EAB9A01" w14:textId="5185EE6F" w:rsidR="007613F1" w:rsidRDefault="007613F1"/>
    <w:p w14:paraId="1A1903ED" w14:textId="77777777" w:rsidR="007613F1" w:rsidRDefault="007613F1">
      <w:r>
        <w:br w:type="page"/>
      </w:r>
    </w:p>
    <w:p w14:paraId="64A13599" w14:textId="51F760B2" w:rsidR="00BC4722" w:rsidRDefault="007613F1" w:rsidP="00D87B70">
      <w:pPr>
        <w:pStyle w:val="1"/>
        <w:rPr>
          <w:rFonts w:hint="eastAsia"/>
        </w:rPr>
      </w:pPr>
      <w:bookmarkStart w:id="51" w:name="_Toc531898376"/>
      <w:r>
        <w:rPr>
          <w:rFonts w:hint="eastAsia"/>
        </w:rPr>
        <w:lastRenderedPageBreak/>
        <w:t>1</w:t>
      </w:r>
      <w:r>
        <w:rPr>
          <w:rFonts w:hint="eastAsia"/>
        </w:rPr>
        <w:t>引言</w:t>
      </w:r>
      <w:bookmarkEnd w:id="51"/>
    </w:p>
    <w:p w14:paraId="794B21DC" w14:textId="2D502F12" w:rsidR="005D1913" w:rsidRDefault="005D1913" w:rsidP="005D1913">
      <w:pPr>
        <w:pStyle w:val="2"/>
      </w:pPr>
      <w:bookmarkStart w:id="52" w:name="_Toc531898377"/>
      <w:moveToRangeStart w:id="53" w:author="John" w:date="2018-11-11T17:14:00Z" w:name="move529719788"/>
      <w:moveTo w:id="54" w:author="John" w:date="2018-11-11T17:14:00Z">
        <w:r>
          <w:t>1.</w:t>
        </w:r>
      </w:moveTo>
      <w:r w:rsidR="00D87B70">
        <w:t>1</w:t>
      </w:r>
      <w:moveTo w:id="55" w:author="John" w:date="2018-11-11T17:14:00Z">
        <w:del w:id="56" w:author="John" w:date="2018-11-11T17:14:00Z">
          <w:r w:rsidDel="005D1913">
            <w:delText>5</w:delText>
          </w:r>
        </w:del>
      </w:moveTo>
      <w:ins w:id="57" w:author="John" w:date="2018-11-11T17:23:00Z">
        <w:r w:rsidR="00896B8F">
          <w:rPr>
            <w:rFonts w:hint="eastAsia"/>
          </w:rPr>
          <w:t>文档编写目的</w:t>
        </w:r>
      </w:ins>
      <w:bookmarkEnd w:id="52"/>
      <w:moveTo w:id="58" w:author="John" w:date="2018-11-11T17:14:00Z">
        <w:del w:id="59" w:author="John" w:date="2018-11-11T17:23:00Z">
          <w:r w:rsidDel="00896B8F">
            <w:delText>文档概述</w:delText>
          </w:r>
        </w:del>
      </w:moveTo>
    </w:p>
    <w:p w14:paraId="525EE35E" w14:textId="77777777" w:rsidR="005D1913" w:rsidRPr="00292CE8" w:rsidRDefault="005D1913" w:rsidP="005D1913">
      <w:pPr>
        <w:pStyle w:val="a7"/>
        <w:rPr>
          <w:rFonts w:ascii="宋体" w:hAnsi="宋体"/>
        </w:rPr>
      </w:pPr>
      <w:moveTo w:id="60" w:author="John" w:date="2018-11-11T17:14:00Z">
        <w:r>
          <w:rPr>
            <w:rFonts w:ascii="宋体" w:hAnsi="宋体"/>
          </w:rPr>
          <w:tab/>
        </w:r>
        <w:r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To>
    </w:p>
    <w:moveToRangeEnd w:id="53"/>
    <w:p w14:paraId="540323F3" w14:textId="77777777" w:rsidR="003609CC" w:rsidRPr="005D1913" w:rsidRDefault="003609CC" w:rsidP="003609CC"/>
    <w:p w14:paraId="17922B31" w14:textId="133A400E" w:rsidR="00BC4722" w:rsidRDefault="00BC4722" w:rsidP="00BC4722">
      <w:pPr>
        <w:pStyle w:val="2"/>
        <w:rPr>
          <w:ins w:id="61" w:author="John" w:date="2018-11-11T17:15:00Z"/>
        </w:rPr>
      </w:pPr>
      <w:bookmarkStart w:id="62" w:name="_Toc531898378"/>
      <w:r>
        <w:t>1.</w:t>
      </w:r>
      <w:r w:rsidR="00D87B70">
        <w:t>2</w:t>
      </w:r>
      <w:del w:id="63" w:author="John" w:date="2018-11-11T17:14:00Z">
        <w:r w:rsidDel="005D1913">
          <w:delText>2</w:delText>
        </w:r>
      </w:del>
      <w:r>
        <w:t>背景</w:t>
      </w:r>
      <w:bookmarkEnd w:id="62"/>
    </w:p>
    <w:p w14:paraId="46A48439" w14:textId="7DCC2AB4" w:rsidR="005D1913" w:rsidRDefault="005D1913">
      <w:pPr>
        <w:pStyle w:val="3"/>
        <w:rPr>
          <w:ins w:id="64" w:author="John" w:date="2018-11-11T17:15:00Z"/>
        </w:rPr>
        <w:pPrChange w:id="65" w:author="John" w:date="2018-11-11T17:19:00Z">
          <w:pPr/>
        </w:pPrChange>
      </w:pPr>
      <w:bookmarkStart w:id="66" w:name="_Toc531898379"/>
      <w:ins w:id="67" w:author="John" w:date="2018-11-11T17:15:00Z">
        <w:r>
          <w:rPr>
            <w:rFonts w:hint="eastAsia"/>
          </w:rPr>
          <w:t>1</w:t>
        </w:r>
        <w:r>
          <w:t>.</w:t>
        </w:r>
      </w:ins>
      <w:r w:rsidR="00D87B70">
        <w:t>2</w:t>
      </w:r>
      <w:ins w:id="68" w:author="John" w:date="2018-11-11T17:15:00Z">
        <w:r>
          <w:t>.</w:t>
        </w:r>
        <w:r>
          <w:rPr>
            <w:rFonts w:hint="eastAsia"/>
          </w:rPr>
          <w:t>1</w:t>
        </w:r>
      </w:ins>
      <w:ins w:id="69" w:author="John" w:date="2018-11-11T17:19:00Z">
        <w:r w:rsidR="009B3021">
          <w:rPr>
            <w:rFonts w:hint="eastAsia"/>
          </w:rPr>
          <w:t>项目名称</w:t>
        </w:r>
      </w:ins>
      <w:bookmarkEnd w:id="66"/>
    </w:p>
    <w:p w14:paraId="3AC4155B" w14:textId="4134DAA3" w:rsidR="005D1913" w:rsidRPr="005D1913" w:rsidRDefault="005D1913">
      <w:pPr>
        <w:ind w:firstLine="420"/>
        <w:rPr>
          <w:rPrChange w:id="70" w:author="John" w:date="2018-11-11T17:15:00Z">
            <w:rPr/>
          </w:rPrChange>
        </w:rPr>
        <w:pPrChange w:id="71" w:author="John" w:date="2018-11-11T17:19:00Z">
          <w:pPr>
            <w:pStyle w:val="2"/>
          </w:pPr>
        </w:pPrChange>
      </w:pPr>
      <w:ins w:id="72" w:author="John" w:date="2018-11-11T17:15:00Z">
        <w:r>
          <w:rPr>
            <w:rFonts w:hint="eastAsia"/>
          </w:rPr>
          <w:t>软件工程系列课程教学辅助网站</w:t>
        </w:r>
      </w:ins>
    </w:p>
    <w:p w14:paraId="2F3E2CF9" w14:textId="3BEE5EFC" w:rsidR="00896B8F" w:rsidRPr="00896B8F" w:rsidRDefault="00BC4722">
      <w:pPr>
        <w:pStyle w:val="3"/>
      </w:pPr>
      <w:bookmarkStart w:id="73" w:name="_Toc531898380"/>
      <w:r>
        <w:t>1.</w:t>
      </w:r>
      <w:r w:rsidR="00D87B70">
        <w:t>2</w:t>
      </w:r>
      <w:del w:id="74" w:author="John" w:date="2018-11-11T17:14:00Z">
        <w:r w:rsidDel="005D1913">
          <w:delText>2</w:delText>
        </w:r>
      </w:del>
      <w:r>
        <w:t>.</w:t>
      </w:r>
      <w:ins w:id="75" w:author="John" w:date="2018-11-11T17:15:00Z">
        <w:r w:rsidR="005D1913">
          <w:rPr>
            <w:rFonts w:hint="eastAsia"/>
          </w:rPr>
          <w:t>2</w:t>
        </w:r>
      </w:ins>
      <w:del w:id="76" w:author="John" w:date="2018-11-11T17:15:00Z">
        <w:r w:rsidDel="005D1913">
          <w:delText>1</w:delText>
        </w:r>
      </w:del>
      <w:r>
        <w:t>项目提出者</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r w:rsidRPr="00AF5593">
              <w:rPr>
                <w:rFonts w:hint="eastAsia"/>
              </w:rPr>
              <w:t>杨枨</w:t>
            </w:r>
          </w:p>
        </w:tc>
        <w:tc>
          <w:tcPr>
            <w:tcW w:w="2074" w:type="dxa"/>
          </w:tcPr>
          <w:p w14:paraId="6E202423" w14:textId="77777777" w:rsidR="003609CC" w:rsidRPr="00AF5593" w:rsidRDefault="003609CC" w:rsidP="00AF5593">
            <w:r w:rsidRPr="00AF5593">
              <w:t>13357102333</w:t>
            </w:r>
          </w:p>
        </w:tc>
        <w:tc>
          <w:tcPr>
            <w:tcW w:w="2074" w:type="dxa"/>
          </w:tcPr>
          <w:p w14:paraId="621746A1" w14:textId="77777777" w:rsidR="003609CC" w:rsidRPr="00AF5593" w:rsidRDefault="003609CC" w:rsidP="00AF5593">
            <w:r w:rsidRPr="00AF5593">
              <w:t>yangc@zucc.edu.cn</w:t>
            </w:r>
          </w:p>
        </w:tc>
        <w:tc>
          <w:tcPr>
            <w:tcW w:w="2074" w:type="dxa"/>
          </w:tcPr>
          <w:p w14:paraId="31FD6854" w14:textId="77777777" w:rsidR="003609CC" w:rsidRPr="00AF5593" w:rsidRDefault="003609CC" w:rsidP="00AF5593">
            <w:r w:rsidRPr="00AF5593">
              <w:rPr>
                <w:rFonts w:hint="eastAsia"/>
              </w:rPr>
              <w:t>理四504</w:t>
            </w:r>
          </w:p>
        </w:tc>
      </w:tr>
      <w:tr w:rsidR="003609CC" w:rsidRPr="00B10F3C" w14:paraId="15FA789A" w14:textId="77777777" w:rsidTr="00AF5593">
        <w:tc>
          <w:tcPr>
            <w:tcW w:w="2074" w:type="dxa"/>
          </w:tcPr>
          <w:p w14:paraId="267D7AD4" w14:textId="77777777" w:rsidR="003609CC" w:rsidRPr="00AF5593" w:rsidRDefault="003609CC" w:rsidP="00AF5593">
            <w:r w:rsidRPr="00AF5593">
              <w:rPr>
                <w:rFonts w:hint="eastAsia"/>
              </w:rPr>
              <w:t>侯宏仑</w:t>
            </w:r>
          </w:p>
        </w:tc>
        <w:tc>
          <w:tcPr>
            <w:tcW w:w="2074" w:type="dxa"/>
          </w:tcPr>
          <w:p w14:paraId="36DDE53E" w14:textId="77777777" w:rsidR="003609CC" w:rsidRPr="00AF5593" w:rsidRDefault="003609CC" w:rsidP="00AF5593">
            <w:r w:rsidRPr="00AF5593">
              <w:t>13071858629</w:t>
            </w:r>
          </w:p>
        </w:tc>
        <w:tc>
          <w:tcPr>
            <w:tcW w:w="2074" w:type="dxa"/>
          </w:tcPr>
          <w:p w14:paraId="79B04746" w14:textId="77777777" w:rsidR="003609CC" w:rsidRPr="00AF5593" w:rsidRDefault="003609CC" w:rsidP="00AF5593">
            <w:r w:rsidRPr="00AF5593">
              <w:t>houhl@zucc.edu.cn</w:t>
            </w:r>
          </w:p>
        </w:tc>
        <w:tc>
          <w:tcPr>
            <w:tcW w:w="2074" w:type="dxa"/>
          </w:tcPr>
          <w:p w14:paraId="7AAB3AC4" w14:textId="77777777" w:rsidR="003609CC" w:rsidRPr="00AF5593" w:rsidRDefault="003609CC" w:rsidP="00AF5593">
            <w:r w:rsidRPr="00AF5593">
              <w:rPr>
                <w:rFonts w:hint="eastAsia"/>
              </w:rPr>
              <w:t>理四501</w:t>
            </w:r>
          </w:p>
        </w:tc>
      </w:tr>
    </w:tbl>
    <w:p w14:paraId="56E9408A" w14:textId="2D06CB5E" w:rsidR="00896B8F" w:rsidRDefault="00896B8F" w:rsidP="00896B8F">
      <w:pPr>
        <w:pStyle w:val="3"/>
        <w:rPr>
          <w:ins w:id="77" w:author="John" w:date="2018-11-11T17:24:00Z"/>
        </w:rPr>
      </w:pPr>
      <w:bookmarkStart w:id="78" w:name="_Toc531898381"/>
      <w:ins w:id="79" w:author="John" w:date="2018-11-11T17:24:00Z">
        <w:r>
          <w:t>1.</w:t>
        </w:r>
      </w:ins>
      <w:r w:rsidR="00D87B70">
        <w:t>2</w:t>
      </w:r>
      <w:ins w:id="80" w:author="John" w:date="2018-11-11T17:24:00Z">
        <w:r>
          <w:t>.</w:t>
        </w:r>
        <w:r>
          <w:rPr>
            <w:rFonts w:hint="eastAsia"/>
          </w:rPr>
          <w:t>3</w:t>
        </w:r>
        <w:r>
          <w:t>开发团队</w:t>
        </w:r>
        <w:bookmarkEnd w:id="78"/>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896B8F" w:rsidRPr="00B10F3C" w14:paraId="2D04380C" w14:textId="77777777" w:rsidTr="000A5245">
        <w:trPr>
          <w:ins w:id="81" w:author="John" w:date="2018-11-11T17:24:00Z"/>
        </w:trPr>
        <w:tc>
          <w:tcPr>
            <w:tcW w:w="1317" w:type="dxa"/>
          </w:tcPr>
          <w:p w14:paraId="4D5DD05D" w14:textId="77777777" w:rsidR="00896B8F" w:rsidRPr="00292CE8" w:rsidRDefault="00896B8F" w:rsidP="000A5245">
            <w:pPr>
              <w:pStyle w:val="a7"/>
              <w:jc w:val="center"/>
              <w:rPr>
                <w:ins w:id="82" w:author="John" w:date="2018-11-11T17:24:00Z"/>
                <w:rFonts w:ascii="宋体" w:hAnsi="宋体"/>
              </w:rPr>
            </w:pPr>
            <w:ins w:id="83" w:author="John" w:date="2018-11-11T17:24:00Z">
              <w:r w:rsidRPr="00292CE8">
                <w:rPr>
                  <w:rFonts w:ascii="宋体" w:hAnsi="宋体" w:hint="eastAsia"/>
                </w:rPr>
                <w:t>姓名</w:t>
              </w:r>
            </w:ins>
          </w:p>
        </w:tc>
        <w:tc>
          <w:tcPr>
            <w:tcW w:w="1317" w:type="dxa"/>
          </w:tcPr>
          <w:p w14:paraId="230F5EA5" w14:textId="77777777" w:rsidR="00896B8F" w:rsidRPr="00292CE8" w:rsidRDefault="00896B8F" w:rsidP="000A5245">
            <w:pPr>
              <w:pStyle w:val="a7"/>
              <w:jc w:val="center"/>
              <w:rPr>
                <w:ins w:id="84" w:author="John" w:date="2018-11-11T17:24:00Z"/>
                <w:rFonts w:ascii="宋体" w:hAnsi="宋体"/>
              </w:rPr>
            </w:pPr>
            <w:ins w:id="85" w:author="John" w:date="2018-11-11T17:24:00Z">
              <w:r w:rsidRPr="00292CE8">
                <w:rPr>
                  <w:rFonts w:ascii="宋体" w:hAnsi="宋体" w:hint="eastAsia"/>
                </w:rPr>
                <w:t>角色</w:t>
              </w:r>
            </w:ins>
          </w:p>
        </w:tc>
        <w:tc>
          <w:tcPr>
            <w:tcW w:w="1579" w:type="dxa"/>
          </w:tcPr>
          <w:p w14:paraId="1FAEB822" w14:textId="77777777" w:rsidR="00896B8F" w:rsidRPr="00292CE8" w:rsidRDefault="00896B8F" w:rsidP="000A5245">
            <w:pPr>
              <w:pStyle w:val="a7"/>
              <w:jc w:val="center"/>
              <w:rPr>
                <w:ins w:id="86" w:author="John" w:date="2018-11-11T17:24:00Z"/>
                <w:rFonts w:ascii="宋体" w:hAnsi="宋体"/>
              </w:rPr>
            </w:pPr>
            <w:ins w:id="87" w:author="John" w:date="2018-11-11T17:24:00Z">
              <w:r w:rsidRPr="00292CE8">
                <w:rPr>
                  <w:rFonts w:ascii="宋体" w:hAnsi="宋体" w:hint="eastAsia"/>
                </w:rPr>
                <w:t>手机号码</w:t>
              </w:r>
            </w:ins>
          </w:p>
        </w:tc>
        <w:tc>
          <w:tcPr>
            <w:tcW w:w="2736" w:type="dxa"/>
          </w:tcPr>
          <w:p w14:paraId="0CDAC22D" w14:textId="77777777" w:rsidR="00896B8F" w:rsidRPr="00292CE8" w:rsidRDefault="00896B8F" w:rsidP="000A5245">
            <w:pPr>
              <w:pStyle w:val="a7"/>
              <w:jc w:val="center"/>
              <w:rPr>
                <w:ins w:id="88" w:author="John" w:date="2018-11-11T17:24:00Z"/>
                <w:rFonts w:ascii="宋体" w:hAnsi="宋体"/>
              </w:rPr>
            </w:pPr>
            <w:ins w:id="89" w:author="John" w:date="2018-11-11T17:24:00Z">
              <w:r w:rsidRPr="00292CE8">
                <w:rPr>
                  <w:rFonts w:ascii="宋体" w:hAnsi="宋体" w:hint="eastAsia"/>
                </w:rPr>
                <w:t>邮箱</w:t>
              </w:r>
            </w:ins>
          </w:p>
        </w:tc>
        <w:tc>
          <w:tcPr>
            <w:tcW w:w="1347" w:type="dxa"/>
          </w:tcPr>
          <w:p w14:paraId="3F57F950" w14:textId="77777777" w:rsidR="00896B8F" w:rsidRPr="00292CE8" w:rsidRDefault="00896B8F" w:rsidP="000A5245">
            <w:pPr>
              <w:pStyle w:val="a7"/>
              <w:jc w:val="center"/>
              <w:rPr>
                <w:ins w:id="90" w:author="John" w:date="2018-11-11T17:24:00Z"/>
                <w:rFonts w:ascii="宋体" w:hAnsi="宋体"/>
              </w:rPr>
            </w:pPr>
            <w:ins w:id="91" w:author="John" w:date="2018-11-11T17:24:00Z">
              <w:r w:rsidRPr="00292CE8">
                <w:rPr>
                  <w:rFonts w:ascii="宋体" w:hAnsi="宋体" w:hint="eastAsia"/>
                </w:rPr>
                <w:t>地址</w:t>
              </w:r>
            </w:ins>
          </w:p>
        </w:tc>
      </w:tr>
      <w:tr w:rsidR="00896B8F" w:rsidRPr="00B10F3C" w14:paraId="297238E0" w14:textId="77777777" w:rsidTr="000A5245">
        <w:trPr>
          <w:ins w:id="92" w:author="John" w:date="2018-11-11T17:24:00Z"/>
        </w:trPr>
        <w:tc>
          <w:tcPr>
            <w:tcW w:w="1317" w:type="dxa"/>
          </w:tcPr>
          <w:p w14:paraId="15E6F0DD" w14:textId="77777777" w:rsidR="00896B8F" w:rsidRPr="00292CE8" w:rsidRDefault="00896B8F" w:rsidP="000A5245">
            <w:pPr>
              <w:pStyle w:val="a7"/>
              <w:jc w:val="center"/>
              <w:rPr>
                <w:ins w:id="93" w:author="John" w:date="2018-11-11T17:24:00Z"/>
                <w:rFonts w:ascii="宋体" w:hAnsi="宋体"/>
              </w:rPr>
            </w:pPr>
            <w:ins w:id="94" w:author="John" w:date="2018-11-11T17:24:00Z">
              <w:r w:rsidRPr="00292CE8">
                <w:rPr>
                  <w:rFonts w:ascii="宋体" w:hAnsi="宋体" w:hint="eastAsia"/>
                </w:rPr>
                <w:t>沈启航</w:t>
              </w:r>
            </w:ins>
          </w:p>
        </w:tc>
        <w:tc>
          <w:tcPr>
            <w:tcW w:w="1317" w:type="dxa"/>
          </w:tcPr>
          <w:p w14:paraId="57B31338" w14:textId="77777777" w:rsidR="00896B8F" w:rsidRPr="00292CE8" w:rsidRDefault="00896B8F" w:rsidP="000A5245">
            <w:pPr>
              <w:pStyle w:val="a7"/>
              <w:jc w:val="center"/>
              <w:rPr>
                <w:ins w:id="95" w:author="John" w:date="2018-11-11T17:24:00Z"/>
                <w:rFonts w:ascii="宋体" w:hAnsi="宋体"/>
              </w:rPr>
            </w:pPr>
            <w:ins w:id="96" w:author="John" w:date="2018-11-11T17:24:00Z">
              <w:r w:rsidRPr="00292CE8">
                <w:rPr>
                  <w:rFonts w:ascii="宋体" w:hAnsi="宋体" w:hint="eastAsia"/>
                </w:rPr>
                <w:t>组长</w:t>
              </w:r>
            </w:ins>
          </w:p>
        </w:tc>
        <w:tc>
          <w:tcPr>
            <w:tcW w:w="1579" w:type="dxa"/>
          </w:tcPr>
          <w:p w14:paraId="0BF52962" w14:textId="77777777" w:rsidR="00896B8F" w:rsidRPr="00292CE8" w:rsidRDefault="00896B8F" w:rsidP="000A5245">
            <w:pPr>
              <w:pStyle w:val="a7"/>
              <w:jc w:val="center"/>
              <w:rPr>
                <w:ins w:id="97" w:author="John" w:date="2018-11-11T17:24:00Z"/>
                <w:rFonts w:ascii="宋体" w:hAnsi="宋体"/>
              </w:rPr>
            </w:pPr>
            <w:ins w:id="98" w:author="John" w:date="2018-11-11T17:24:00Z">
              <w:r w:rsidRPr="00292CE8">
                <w:rPr>
                  <w:rFonts w:ascii="宋体" w:hAnsi="宋体"/>
                </w:rPr>
                <w:t>15988122404</w:t>
              </w:r>
            </w:ins>
          </w:p>
        </w:tc>
        <w:tc>
          <w:tcPr>
            <w:tcW w:w="2736" w:type="dxa"/>
          </w:tcPr>
          <w:p w14:paraId="57414681" w14:textId="77777777" w:rsidR="00896B8F" w:rsidRPr="00292CE8" w:rsidRDefault="00896B8F" w:rsidP="000A5245">
            <w:pPr>
              <w:pStyle w:val="a7"/>
              <w:jc w:val="center"/>
              <w:rPr>
                <w:ins w:id="99" w:author="John" w:date="2018-11-11T17:24:00Z"/>
                <w:rFonts w:ascii="宋体" w:hAnsi="宋体"/>
              </w:rPr>
            </w:pPr>
            <w:ins w:id="100" w:author="John" w:date="2018-11-11T17:24:00Z">
              <w:r w:rsidRPr="00292CE8">
                <w:rPr>
                  <w:rFonts w:ascii="宋体" w:hAnsi="宋体"/>
                </w:rPr>
                <w:t>3160140</w:t>
              </w:r>
              <w:r w:rsidRPr="00292CE8">
                <w:rPr>
                  <w:rFonts w:ascii="宋体" w:hAnsi="宋体" w:hint="eastAsia"/>
                </w:rPr>
                <w:t>4</w:t>
              </w:r>
              <w:r w:rsidRPr="00292CE8">
                <w:rPr>
                  <w:rFonts w:ascii="宋体" w:hAnsi="宋体"/>
                </w:rPr>
                <w:t>@stu.zucc.edu.cn</w:t>
              </w:r>
            </w:ins>
          </w:p>
        </w:tc>
        <w:tc>
          <w:tcPr>
            <w:tcW w:w="1347" w:type="dxa"/>
          </w:tcPr>
          <w:p w14:paraId="7E3A9BA6" w14:textId="77777777" w:rsidR="00896B8F" w:rsidRPr="00292CE8" w:rsidRDefault="00896B8F" w:rsidP="000A5245">
            <w:pPr>
              <w:pStyle w:val="a7"/>
              <w:jc w:val="center"/>
              <w:rPr>
                <w:ins w:id="101" w:author="John" w:date="2018-11-11T17:24:00Z"/>
                <w:rFonts w:ascii="宋体" w:hAnsi="宋体"/>
              </w:rPr>
            </w:pPr>
            <w:ins w:id="102"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-614</w:t>
              </w:r>
            </w:ins>
          </w:p>
        </w:tc>
      </w:tr>
      <w:tr w:rsidR="00896B8F" w:rsidRPr="00B10F3C" w14:paraId="61B1978B" w14:textId="77777777" w:rsidTr="000A5245">
        <w:trPr>
          <w:ins w:id="103" w:author="John" w:date="2018-11-11T17:24:00Z"/>
        </w:trPr>
        <w:tc>
          <w:tcPr>
            <w:tcW w:w="1317" w:type="dxa"/>
          </w:tcPr>
          <w:p w14:paraId="1DFCAFBC" w14:textId="77777777" w:rsidR="00896B8F" w:rsidRPr="00292CE8" w:rsidRDefault="00896B8F" w:rsidP="000A5245">
            <w:pPr>
              <w:pStyle w:val="a7"/>
              <w:jc w:val="center"/>
              <w:rPr>
                <w:ins w:id="104" w:author="John" w:date="2018-11-11T17:24:00Z"/>
                <w:rFonts w:ascii="宋体" w:hAnsi="宋体"/>
              </w:rPr>
            </w:pPr>
            <w:ins w:id="105" w:author="John" w:date="2018-11-11T17:24:00Z">
              <w:r w:rsidRPr="00292CE8">
                <w:rPr>
                  <w:rFonts w:ascii="宋体" w:hAnsi="宋体" w:hint="eastAsia"/>
                </w:rPr>
                <w:t>叶柏成</w:t>
              </w:r>
            </w:ins>
          </w:p>
        </w:tc>
        <w:tc>
          <w:tcPr>
            <w:tcW w:w="1317" w:type="dxa"/>
          </w:tcPr>
          <w:p w14:paraId="01EE8848" w14:textId="77777777" w:rsidR="00896B8F" w:rsidRPr="00292CE8" w:rsidRDefault="00896B8F" w:rsidP="000A5245">
            <w:pPr>
              <w:pStyle w:val="a7"/>
              <w:jc w:val="center"/>
              <w:rPr>
                <w:ins w:id="106" w:author="John" w:date="2018-11-11T17:24:00Z"/>
                <w:rFonts w:ascii="宋体" w:hAnsi="宋体"/>
              </w:rPr>
            </w:pPr>
            <w:ins w:id="107" w:author="John" w:date="2018-11-11T17:24:00Z">
              <w:r w:rsidRPr="00292CE8">
                <w:rPr>
                  <w:rFonts w:ascii="宋体" w:hAnsi="宋体" w:hint="eastAsia"/>
                </w:rPr>
                <w:t>组员</w:t>
              </w:r>
            </w:ins>
          </w:p>
        </w:tc>
        <w:tc>
          <w:tcPr>
            <w:tcW w:w="1579" w:type="dxa"/>
          </w:tcPr>
          <w:p w14:paraId="36EEE27C" w14:textId="77777777" w:rsidR="00896B8F" w:rsidRPr="00292CE8" w:rsidRDefault="00896B8F" w:rsidP="000A5245">
            <w:pPr>
              <w:pStyle w:val="a7"/>
              <w:jc w:val="center"/>
              <w:rPr>
                <w:ins w:id="108" w:author="John" w:date="2018-11-11T17:24:00Z"/>
                <w:rFonts w:ascii="宋体" w:hAnsi="宋体"/>
              </w:rPr>
            </w:pPr>
            <w:ins w:id="109" w:author="John" w:date="2018-11-11T17:24:00Z">
              <w:r w:rsidRPr="00292CE8">
                <w:rPr>
                  <w:rFonts w:ascii="宋体" w:hAnsi="宋体" w:hint="eastAsia"/>
                </w:rPr>
                <w:t>13588025779</w:t>
              </w:r>
            </w:ins>
          </w:p>
        </w:tc>
        <w:tc>
          <w:tcPr>
            <w:tcW w:w="2736" w:type="dxa"/>
          </w:tcPr>
          <w:p w14:paraId="05738EF6" w14:textId="77777777" w:rsidR="00896B8F" w:rsidRPr="00292CE8" w:rsidRDefault="00896B8F" w:rsidP="000A5245">
            <w:pPr>
              <w:pStyle w:val="a7"/>
              <w:jc w:val="center"/>
              <w:rPr>
                <w:ins w:id="110" w:author="John" w:date="2018-11-11T17:24:00Z"/>
                <w:rFonts w:ascii="宋体" w:hAnsi="宋体"/>
              </w:rPr>
            </w:pPr>
            <w:ins w:id="111" w:author="John" w:date="2018-11-11T17:24:00Z">
              <w:r w:rsidRPr="00292CE8">
                <w:rPr>
                  <w:rFonts w:ascii="宋体" w:hAnsi="宋体"/>
                </w:rPr>
                <w:t>316014</w:t>
              </w:r>
              <w:r w:rsidRPr="00292CE8">
                <w:rPr>
                  <w:rFonts w:ascii="宋体" w:hAnsi="宋体" w:hint="eastAsia"/>
                </w:rPr>
                <w:t>11</w:t>
              </w:r>
              <w:r w:rsidRPr="00292CE8">
                <w:rPr>
                  <w:rFonts w:ascii="宋体" w:hAnsi="宋体"/>
                </w:rPr>
                <w:t>@stu.zucc.edu.cn</w:t>
              </w:r>
            </w:ins>
          </w:p>
        </w:tc>
        <w:tc>
          <w:tcPr>
            <w:tcW w:w="1347" w:type="dxa"/>
          </w:tcPr>
          <w:p w14:paraId="3D402AAA" w14:textId="77777777" w:rsidR="00896B8F" w:rsidRPr="00292CE8" w:rsidRDefault="00896B8F" w:rsidP="000A5245">
            <w:pPr>
              <w:pStyle w:val="a7"/>
              <w:jc w:val="center"/>
              <w:rPr>
                <w:ins w:id="112" w:author="John" w:date="2018-11-11T17:24:00Z"/>
                <w:rFonts w:ascii="宋体" w:hAnsi="宋体"/>
              </w:rPr>
            </w:pPr>
            <w:ins w:id="113"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615</w:t>
              </w:r>
            </w:ins>
          </w:p>
        </w:tc>
      </w:tr>
      <w:tr w:rsidR="00896B8F" w:rsidRPr="00B10F3C" w14:paraId="15E2324D" w14:textId="77777777" w:rsidTr="000A5245">
        <w:trPr>
          <w:ins w:id="114" w:author="John" w:date="2018-11-11T17:24:00Z"/>
        </w:trPr>
        <w:tc>
          <w:tcPr>
            <w:tcW w:w="1317" w:type="dxa"/>
          </w:tcPr>
          <w:p w14:paraId="750F9CE3" w14:textId="77777777" w:rsidR="00896B8F" w:rsidRPr="00292CE8" w:rsidRDefault="00896B8F" w:rsidP="000A5245">
            <w:pPr>
              <w:pStyle w:val="a7"/>
              <w:jc w:val="center"/>
              <w:rPr>
                <w:ins w:id="115" w:author="John" w:date="2018-11-11T17:24:00Z"/>
                <w:rFonts w:ascii="宋体" w:hAnsi="宋体"/>
              </w:rPr>
            </w:pPr>
            <w:ins w:id="116" w:author="John" w:date="2018-11-11T17:24:00Z">
              <w:r w:rsidRPr="00292CE8">
                <w:rPr>
                  <w:rFonts w:ascii="宋体" w:hAnsi="宋体" w:hint="eastAsia"/>
                </w:rPr>
                <w:t>杨以恒</w:t>
              </w:r>
            </w:ins>
          </w:p>
        </w:tc>
        <w:tc>
          <w:tcPr>
            <w:tcW w:w="1317" w:type="dxa"/>
          </w:tcPr>
          <w:p w14:paraId="7302B828" w14:textId="77777777" w:rsidR="00896B8F" w:rsidRPr="00292CE8" w:rsidRDefault="00896B8F" w:rsidP="000A5245">
            <w:pPr>
              <w:pStyle w:val="a7"/>
              <w:jc w:val="center"/>
              <w:rPr>
                <w:ins w:id="117" w:author="John" w:date="2018-11-11T17:24:00Z"/>
                <w:rFonts w:ascii="宋体" w:hAnsi="宋体"/>
              </w:rPr>
            </w:pPr>
            <w:ins w:id="118" w:author="John" w:date="2018-11-11T17:24:00Z">
              <w:r w:rsidRPr="00292CE8">
                <w:rPr>
                  <w:rFonts w:ascii="宋体" w:hAnsi="宋体" w:hint="eastAsia"/>
                </w:rPr>
                <w:t>组员</w:t>
              </w:r>
            </w:ins>
          </w:p>
        </w:tc>
        <w:tc>
          <w:tcPr>
            <w:tcW w:w="1579" w:type="dxa"/>
          </w:tcPr>
          <w:p w14:paraId="4A5FD4EF" w14:textId="77777777" w:rsidR="00896B8F" w:rsidRPr="00292CE8" w:rsidRDefault="00896B8F" w:rsidP="000A5245">
            <w:pPr>
              <w:pStyle w:val="a7"/>
              <w:jc w:val="center"/>
              <w:rPr>
                <w:ins w:id="119" w:author="John" w:date="2018-11-11T17:24:00Z"/>
                <w:rFonts w:ascii="宋体" w:hAnsi="宋体"/>
              </w:rPr>
            </w:pPr>
            <w:ins w:id="120" w:author="John" w:date="2018-11-11T17:24:00Z">
              <w:r w:rsidRPr="00292CE8">
                <w:rPr>
                  <w:rFonts w:ascii="宋体" w:hAnsi="宋体"/>
                </w:rPr>
                <w:t>18989678901</w:t>
              </w:r>
            </w:ins>
          </w:p>
        </w:tc>
        <w:tc>
          <w:tcPr>
            <w:tcW w:w="2736" w:type="dxa"/>
          </w:tcPr>
          <w:p w14:paraId="5978BF25" w14:textId="77777777" w:rsidR="00896B8F" w:rsidRPr="00292CE8" w:rsidRDefault="00896B8F" w:rsidP="000A5245">
            <w:pPr>
              <w:pStyle w:val="a7"/>
              <w:jc w:val="center"/>
              <w:rPr>
                <w:ins w:id="121" w:author="John" w:date="2018-11-11T17:24:00Z"/>
                <w:rFonts w:ascii="宋体" w:hAnsi="宋体"/>
              </w:rPr>
            </w:pPr>
            <w:ins w:id="122" w:author="John" w:date="2018-11-11T17:24:00Z">
              <w:r w:rsidRPr="00292CE8">
                <w:rPr>
                  <w:rFonts w:ascii="宋体" w:hAnsi="宋体"/>
                </w:rPr>
                <w:t>316014</w:t>
              </w:r>
              <w:r w:rsidRPr="00292CE8">
                <w:rPr>
                  <w:rFonts w:ascii="宋体" w:hAnsi="宋体" w:hint="eastAsia"/>
                </w:rPr>
                <w:t>10</w:t>
              </w:r>
              <w:r w:rsidRPr="00292CE8">
                <w:rPr>
                  <w:rFonts w:ascii="宋体" w:hAnsi="宋体"/>
                </w:rPr>
                <w:t>@stu.zucc.edu.cn</w:t>
              </w:r>
            </w:ins>
          </w:p>
        </w:tc>
        <w:tc>
          <w:tcPr>
            <w:tcW w:w="1347" w:type="dxa"/>
          </w:tcPr>
          <w:p w14:paraId="0849E4FB" w14:textId="77777777" w:rsidR="00896B8F" w:rsidRPr="00292CE8" w:rsidRDefault="00896B8F" w:rsidP="000A5245">
            <w:pPr>
              <w:pStyle w:val="a7"/>
              <w:jc w:val="center"/>
              <w:rPr>
                <w:ins w:id="123" w:author="John" w:date="2018-11-11T17:24:00Z"/>
                <w:rFonts w:ascii="宋体" w:hAnsi="宋体"/>
              </w:rPr>
            </w:pPr>
            <w:ins w:id="124" w:author="John" w:date="2018-11-11T17:24:00Z">
              <w:r w:rsidRPr="00292CE8">
                <w:rPr>
                  <w:rFonts w:ascii="宋体" w:hAnsi="宋体" w:hint="eastAsia"/>
                </w:rPr>
                <w:t>弘毅</w:t>
              </w:r>
              <w:r w:rsidRPr="00292CE8">
                <w:rPr>
                  <w:rFonts w:ascii="宋体" w:hAnsi="宋体"/>
                </w:rPr>
                <w:t>B</w:t>
              </w:r>
              <w:r w:rsidRPr="00292CE8">
                <w:rPr>
                  <w:rFonts w:ascii="宋体" w:hAnsi="宋体" w:hint="eastAsia"/>
                </w:rPr>
                <w:t>1-615</w:t>
              </w:r>
            </w:ins>
          </w:p>
        </w:tc>
      </w:tr>
      <w:tr w:rsidR="00896B8F" w:rsidRPr="00B10F3C" w14:paraId="454268CE" w14:textId="77777777" w:rsidTr="000A5245">
        <w:trPr>
          <w:ins w:id="125" w:author="John" w:date="2018-11-11T17:24:00Z"/>
        </w:trPr>
        <w:tc>
          <w:tcPr>
            <w:tcW w:w="1317" w:type="dxa"/>
          </w:tcPr>
          <w:p w14:paraId="21B06188" w14:textId="77777777" w:rsidR="00896B8F" w:rsidRPr="00292CE8" w:rsidRDefault="00896B8F" w:rsidP="000A5245">
            <w:pPr>
              <w:pStyle w:val="a7"/>
              <w:jc w:val="center"/>
              <w:rPr>
                <w:ins w:id="126" w:author="John" w:date="2018-11-11T17:24:00Z"/>
                <w:rFonts w:ascii="宋体" w:hAnsi="宋体"/>
              </w:rPr>
            </w:pPr>
            <w:ins w:id="127" w:author="John" w:date="2018-11-11T17:24:00Z">
              <w:r w:rsidRPr="00292CE8">
                <w:rPr>
                  <w:rFonts w:ascii="宋体" w:hAnsi="宋体" w:hint="eastAsia"/>
                </w:rPr>
                <w:t>徐哲远</w:t>
              </w:r>
            </w:ins>
          </w:p>
        </w:tc>
        <w:tc>
          <w:tcPr>
            <w:tcW w:w="1317" w:type="dxa"/>
          </w:tcPr>
          <w:p w14:paraId="069A62AB" w14:textId="77777777" w:rsidR="00896B8F" w:rsidRPr="00292CE8" w:rsidRDefault="00896B8F" w:rsidP="000A5245">
            <w:pPr>
              <w:pStyle w:val="a7"/>
              <w:jc w:val="center"/>
              <w:rPr>
                <w:ins w:id="128" w:author="John" w:date="2018-11-11T17:24:00Z"/>
                <w:rFonts w:ascii="宋体" w:hAnsi="宋体"/>
              </w:rPr>
            </w:pPr>
            <w:ins w:id="129" w:author="John" w:date="2018-11-11T17:24:00Z">
              <w:r w:rsidRPr="00292CE8">
                <w:rPr>
                  <w:rFonts w:ascii="宋体" w:hAnsi="宋体" w:hint="eastAsia"/>
                </w:rPr>
                <w:t>组员</w:t>
              </w:r>
            </w:ins>
          </w:p>
        </w:tc>
        <w:tc>
          <w:tcPr>
            <w:tcW w:w="1579" w:type="dxa"/>
          </w:tcPr>
          <w:p w14:paraId="6BC7FFCD" w14:textId="77777777" w:rsidR="00896B8F" w:rsidRPr="00292CE8" w:rsidRDefault="00896B8F" w:rsidP="000A5245">
            <w:pPr>
              <w:pStyle w:val="a7"/>
              <w:jc w:val="center"/>
              <w:rPr>
                <w:ins w:id="130" w:author="John" w:date="2018-11-11T17:24:00Z"/>
                <w:rFonts w:ascii="宋体" w:hAnsi="宋体"/>
              </w:rPr>
            </w:pPr>
            <w:ins w:id="131" w:author="John" w:date="2018-11-11T17:24:00Z">
              <w:r w:rsidRPr="00292CE8">
                <w:rPr>
                  <w:rFonts w:ascii="宋体" w:hAnsi="宋体"/>
                </w:rPr>
                <w:t>15968805302</w:t>
              </w:r>
            </w:ins>
          </w:p>
        </w:tc>
        <w:tc>
          <w:tcPr>
            <w:tcW w:w="2736" w:type="dxa"/>
          </w:tcPr>
          <w:p w14:paraId="72AD58D3" w14:textId="77777777" w:rsidR="00896B8F" w:rsidRPr="00292CE8" w:rsidRDefault="00896B8F" w:rsidP="000A5245">
            <w:pPr>
              <w:pStyle w:val="a7"/>
              <w:jc w:val="center"/>
              <w:rPr>
                <w:ins w:id="132" w:author="John" w:date="2018-11-11T17:24:00Z"/>
                <w:rFonts w:ascii="宋体" w:hAnsi="宋体"/>
              </w:rPr>
            </w:pPr>
            <w:ins w:id="133" w:author="John" w:date="2018-11-11T17:24:00Z">
              <w:r w:rsidRPr="00292CE8">
                <w:rPr>
                  <w:rFonts w:ascii="宋体" w:hAnsi="宋体"/>
                </w:rPr>
                <w:t>31601409@stu.zucc.edu.cn</w:t>
              </w:r>
            </w:ins>
          </w:p>
        </w:tc>
        <w:tc>
          <w:tcPr>
            <w:tcW w:w="1347" w:type="dxa"/>
          </w:tcPr>
          <w:p w14:paraId="7F359281" w14:textId="77777777" w:rsidR="00896B8F" w:rsidRPr="00292CE8" w:rsidRDefault="00896B8F" w:rsidP="000A5245">
            <w:pPr>
              <w:pStyle w:val="a7"/>
              <w:jc w:val="center"/>
              <w:rPr>
                <w:ins w:id="134" w:author="John" w:date="2018-11-11T17:24:00Z"/>
                <w:rFonts w:ascii="宋体" w:hAnsi="宋体"/>
              </w:rPr>
            </w:pPr>
            <w:ins w:id="135" w:author="John" w:date="2018-11-11T17:24:00Z">
              <w:r w:rsidRPr="00292CE8">
                <w:rPr>
                  <w:rFonts w:ascii="宋体" w:hAnsi="宋体" w:hint="eastAsia"/>
                </w:rPr>
                <w:t>弘毅B1-615</w:t>
              </w:r>
            </w:ins>
          </w:p>
        </w:tc>
      </w:tr>
      <w:tr w:rsidR="00896B8F" w:rsidRPr="00B10F3C" w14:paraId="039761C9" w14:textId="77777777" w:rsidTr="000A5245">
        <w:trPr>
          <w:ins w:id="136" w:author="John" w:date="2018-11-11T17:24:00Z"/>
        </w:trPr>
        <w:tc>
          <w:tcPr>
            <w:tcW w:w="1317" w:type="dxa"/>
          </w:tcPr>
          <w:p w14:paraId="1FBB901D" w14:textId="77777777" w:rsidR="00896B8F" w:rsidRPr="00292CE8" w:rsidRDefault="00896B8F" w:rsidP="000A5245">
            <w:pPr>
              <w:pStyle w:val="a7"/>
              <w:jc w:val="center"/>
              <w:rPr>
                <w:ins w:id="137" w:author="John" w:date="2018-11-11T17:24:00Z"/>
                <w:rFonts w:ascii="宋体" w:hAnsi="宋体"/>
              </w:rPr>
            </w:pPr>
            <w:ins w:id="138" w:author="John" w:date="2018-11-11T17:24:00Z">
              <w:r w:rsidRPr="00292CE8">
                <w:rPr>
                  <w:rFonts w:ascii="宋体" w:hAnsi="宋体" w:hint="eastAsia"/>
                </w:rPr>
                <w:t>骆佳俊</w:t>
              </w:r>
            </w:ins>
          </w:p>
        </w:tc>
        <w:tc>
          <w:tcPr>
            <w:tcW w:w="1317" w:type="dxa"/>
          </w:tcPr>
          <w:p w14:paraId="799463E0" w14:textId="77777777" w:rsidR="00896B8F" w:rsidRPr="00292CE8" w:rsidRDefault="00896B8F" w:rsidP="000A5245">
            <w:pPr>
              <w:pStyle w:val="a7"/>
              <w:jc w:val="center"/>
              <w:rPr>
                <w:ins w:id="139" w:author="John" w:date="2018-11-11T17:24:00Z"/>
                <w:rFonts w:ascii="宋体" w:hAnsi="宋体"/>
              </w:rPr>
            </w:pPr>
            <w:ins w:id="140" w:author="John" w:date="2018-11-11T17:24:00Z">
              <w:r w:rsidRPr="00292CE8">
                <w:rPr>
                  <w:rFonts w:ascii="宋体" w:hAnsi="宋体" w:hint="eastAsia"/>
                </w:rPr>
                <w:t>组员</w:t>
              </w:r>
            </w:ins>
          </w:p>
        </w:tc>
        <w:tc>
          <w:tcPr>
            <w:tcW w:w="1579" w:type="dxa"/>
          </w:tcPr>
          <w:p w14:paraId="4CC8832F" w14:textId="77777777" w:rsidR="00896B8F" w:rsidRPr="00292CE8" w:rsidRDefault="00896B8F" w:rsidP="000A5245">
            <w:pPr>
              <w:pStyle w:val="a7"/>
              <w:jc w:val="center"/>
              <w:rPr>
                <w:ins w:id="141" w:author="John" w:date="2018-11-11T17:24:00Z"/>
                <w:rFonts w:ascii="宋体" w:hAnsi="宋体"/>
              </w:rPr>
            </w:pPr>
            <w:ins w:id="142" w:author="John" w:date="2018-11-11T17:24:00Z">
              <w:r w:rsidRPr="00292CE8">
                <w:rPr>
                  <w:rFonts w:ascii="宋体" w:hAnsi="宋体"/>
                </w:rPr>
                <w:t>18058735546</w:t>
              </w:r>
            </w:ins>
          </w:p>
        </w:tc>
        <w:tc>
          <w:tcPr>
            <w:tcW w:w="2736" w:type="dxa"/>
          </w:tcPr>
          <w:p w14:paraId="435D70D3" w14:textId="77777777" w:rsidR="00896B8F" w:rsidRPr="00292CE8" w:rsidRDefault="00896B8F" w:rsidP="000A5245">
            <w:pPr>
              <w:pStyle w:val="a7"/>
              <w:jc w:val="center"/>
              <w:rPr>
                <w:ins w:id="143" w:author="John" w:date="2018-11-11T17:24:00Z"/>
                <w:rFonts w:ascii="宋体" w:hAnsi="宋体"/>
              </w:rPr>
            </w:pPr>
            <w:ins w:id="144" w:author="John" w:date="2018-11-11T17:24:00Z">
              <w:r w:rsidRPr="00292CE8">
                <w:rPr>
                  <w:rFonts w:ascii="宋体" w:hAnsi="宋体"/>
                </w:rPr>
                <w:t>31601</w:t>
              </w:r>
              <w:r w:rsidRPr="00292CE8">
                <w:rPr>
                  <w:rFonts w:ascii="宋体" w:hAnsi="宋体" w:hint="eastAsia"/>
                </w:rPr>
                <w:t>215</w:t>
              </w:r>
              <w:r w:rsidRPr="00292CE8">
                <w:rPr>
                  <w:rFonts w:ascii="宋体" w:hAnsi="宋体"/>
                </w:rPr>
                <w:t>@stu.zucc.edu.cn</w:t>
              </w:r>
            </w:ins>
          </w:p>
        </w:tc>
        <w:tc>
          <w:tcPr>
            <w:tcW w:w="1347" w:type="dxa"/>
          </w:tcPr>
          <w:p w14:paraId="72BE24D1" w14:textId="77777777" w:rsidR="00896B8F" w:rsidRPr="00292CE8" w:rsidRDefault="00896B8F" w:rsidP="000A5245">
            <w:pPr>
              <w:pStyle w:val="a7"/>
              <w:jc w:val="center"/>
              <w:rPr>
                <w:ins w:id="145" w:author="John" w:date="2018-11-11T17:24:00Z"/>
                <w:rFonts w:ascii="宋体" w:hAnsi="宋体"/>
              </w:rPr>
            </w:pPr>
            <w:ins w:id="146" w:author="John" w:date="2018-11-11T17:24:00Z">
              <w:r w:rsidRPr="00292CE8">
                <w:rPr>
                  <w:rFonts w:ascii="宋体" w:hAnsi="宋体" w:hint="eastAsia"/>
                </w:rPr>
                <w:t>弘毅B2-206</w:t>
              </w:r>
            </w:ins>
          </w:p>
        </w:tc>
      </w:tr>
    </w:tbl>
    <w:p w14:paraId="3CBB12BF" w14:textId="3A36BE1A" w:rsidR="00896B8F" w:rsidDel="000A5245" w:rsidRDefault="00896B8F">
      <w:pPr>
        <w:rPr>
          <w:ins w:id="147" w:author="John" w:date="2018-11-11T17:24:00Z"/>
          <w:del w:id="148" w:author="叶 柏成" w:date="2018-11-28T13:31:00Z"/>
        </w:rPr>
        <w:pPrChange w:id="149" w:author="John" w:date="2018-11-11T17:24:00Z">
          <w:pPr>
            <w:pStyle w:val="3"/>
          </w:pPr>
        </w:pPrChange>
      </w:pPr>
    </w:p>
    <w:p w14:paraId="161A9DFA" w14:textId="469012BF" w:rsidR="009B3021" w:rsidRDefault="009B3021" w:rsidP="009B3021">
      <w:pPr>
        <w:pStyle w:val="3"/>
        <w:rPr>
          <w:ins w:id="150" w:author="John" w:date="2018-11-11T17:18:00Z"/>
        </w:rPr>
      </w:pPr>
      <w:bookmarkStart w:id="151" w:name="_Toc531898382"/>
      <w:ins w:id="152" w:author="John" w:date="2018-11-11T17:18:00Z">
        <w:r>
          <w:t>1.</w:t>
        </w:r>
      </w:ins>
      <w:r w:rsidR="00D87B70">
        <w:t>2</w:t>
      </w:r>
      <w:ins w:id="153" w:author="John" w:date="2018-11-11T17:18:00Z">
        <w:r>
          <w:t>.</w:t>
        </w:r>
      </w:ins>
      <w:ins w:id="154" w:author="John" w:date="2018-11-11T17:24:00Z">
        <w:r w:rsidR="00896B8F">
          <w:rPr>
            <w:rFonts w:hint="eastAsia"/>
          </w:rPr>
          <w:t>4</w:t>
        </w:r>
      </w:ins>
      <w:ins w:id="155" w:author="John" w:date="2018-11-11T17:18:00Z">
        <w:r>
          <w:t>项目用户</w:t>
        </w:r>
        <w:bookmarkEnd w:id="151"/>
      </w:ins>
    </w:p>
    <w:tbl>
      <w:tblPr>
        <w:tblStyle w:val="a6"/>
        <w:tblW w:w="0" w:type="auto"/>
        <w:tblLook w:val="04A0" w:firstRow="1" w:lastRow="0" w:firstColumn="1" w:lastColumn="0" w:noHBand="0" w:noVBand="1"/>
      </w:tblPr>
      <w:tblGrid>
        <w:gridCol w:w="1980"/>
        <w:gridCol w:w="6316"/>
      </w:tblGrid>
      <w:tr w:rsidR="009B3021" w14:paraId="4EAC7433" w14:textId="77777777" w:rsidTr="009B3021">
        <w:trPr>
          <w:ins w:id="156" w:author="John" w:date="2018-11-11T17:18:00Z"/>
        </w:trPr>
        <w:tc>
          <w:tcPr>
            <w:tcW w:w="1980" w:type="dxa"/>
          </w:tcPr>
          <w:p w14:paraId="162B32D9" w14:textId="77777777" w:rsidR="009B3021" w:rsidRPr="00292CE8" w:rsidRDefault="009B3021" w:rsidP="009B3021">
            <w:pPr>
              <w:pStyle w:val="a7"/>
              <w:jc w:val="center"/>
              <w:rPr>
                <w:ins w:id="157" w:author="John" w:date="2018-11-11T17:18:00Z"/>
                <w:rFonts w:ascii="宋体" w:hAnsi="宋体"/>
              </w:rPr>
            </w:pPr>
            <w:ins w:id="158" w:author="John" w:date="2018-11-11T17:18:00Z">
              <w:r w:rsidRPr="00292CE8">
                <w:rPr>
                  <w:rFonts w:ascii="宋体" w:hAnsi="宋体" w:hint="eastAsia"/>
                </w:rPr>
                <w:t>用户类别</w:t>
              </w:r>
            </w:ins>
          </w:p>
        </w:tc>
        <w:tc>
          <w:tcPr>
            <w:tcW w:w="6316" w:type="dxa"/>
          </w:tcPr>
          <w:p w14:paraId="124A7D0F" w14:textId="77777777" w:rsidR="009B3021" w:rsidRPr="00292CE8" w:rsidRDefault="009B3021" w:rsidP="009B3021">
            <w:pPr>
              <w:pStyle w:val="a7"/>
              <w:jc w:val="center"/>
              <w:rPr>
                <w:ins w:id="159" w:author="John" w:date="2018-11-11T17:18:00Z"/>
                <w:rFonts w:ascii="宋体" w:hAnsi="宋体"/>
              </w:rPr>
            </w:pPr>
            <w:ins w:id="160" w:author="John" w:date="2018-11-11T17:18:00Z">
              <w:r w:rsidRPr="00292CE8">
                <w:rPr>
                  <w:rFonts w:ascii="宋体" w:hAnsi="宋体" w:hint="eastAsia"/>
                </w:rPr>
                <w:t>具体说明</w:t>
              </w:r>
            </w:ins>
          </w:p>
        </w:tc>
      </w:tr>
      <w:tr w:rsidR="009B3021" w14:paraId="1448B0EE" w14:textId="77777777" w:rsidTr="009B3021">
        <w:trPr>
          <w:ins w:id="161" w:author="John" w:date="2018-11-11T17:18:00Z"/>
        </w:trPr>
        <w:tc>
          <w:tcPr>
            <w:tcW w:w="1980" w:type="dxa"/>
          </w:tcPr>
          <w:p w14:paraId="48F2BADE" w14:textId="77777777" w:rsidR="009B3021" w:rsidRPr="00292CE8" w:rsidRDefault="009B3021" w:rsidP="009B3021">
            <w:pPr>
              <w:pStyle w:val="a7"/>
              <w:jc w:val="left"/>
              <w:rPr>
                <w:ins w:id="162" w:author="John" w:date="2018-11-11T17:18:00Z"/>
                <w:rFonts w:ascii="宋体" w:hAnsi="宋体"/>
              </w:rPr>
            </w:pPr>
            <w:ins w:id="163" w:author="John" w:date="2018-11-11T17:18:00Z">
              <w:r w:rsidRPr="00292CE8">
                <w:rPr>
                  <w:rFonts w:ascii="宋体" w:hAnsi="宋体" w:hint="eastAsia"/>
                </w:rPr>
                <w:t>教师</w:t>
              </w:r>
            </w:ins>
          </w:p>
        </w:tc>
        <w:tc>
          <w:tcPr>
            <w:tcW w:w="6316" w:type="dxa"/>
          </w:tcPr>
          <w:p w14:paraId="22F7B788" w14:textId="77777777" w:rsidR="009B3021" w:rsidRPr="00292CE8" w:rsidRDefault="009B3021" w:rsidP="009B3021">
            <w:pPr>
              <w:pStyle w:val="a7"/>
              <w:jc w:val="left"/>
              <w:rPr>
                <w:ins w:id="164" w:author="John" w:date="2018-11-11T17:18:00Z"/>
                <w:rFonts w:ascii="宋体" w:hAnsi="宋体"/>
              </w:rPr>
            </w:pPr>
            <w:ins w:id="165" w:author="John" w:date="2018-11-11T17:18:00Z">
              <w:r w:rsidRPr="00292CE8">
                <w:rPr>
                  <w:rFonts w:ascii="宋体" w:hAnsi="宋体" w:hint="eastAsia"/>
                </w:rPr>
                <w:t>软件工程课程的授课教师</w:t>
              </w:r>
            </w:ins>
          </w:p>
        </w:tc>
      </w:tr>
      <w:tr w:rsidR="009B3021" w14:paraId="49BCC46F" w14:textId="77777777" w:rsidTr="009B3021">
        <w:trPr>
          <w:ins w:id="166" w:author="John" w:date="2018-11-11T17:18:00Z"/>
        </w:trPr>
        <w:tc>
          <w:tcPr>
            <w:tcW w:w="1980" w:type="dxa"/>
          </w:tcPr>
          <w:p w14:paraId="43B849BE" w14:textId="77777777" w:rsidR="009B3021" w:rsidRPr="00292CE8" w:rsidRDefault="009B3021" w:rsidP="009B3021">
            <w:pPr>
              <w:pStyle w:val="a7"/>
              <w:jc w:val="left"/>
              <w:rPr>
                <w:ins w:id="167" w:author="John" w:date="2018-11-11T17:18:00Z"/>
                <w:rFonts w:ascii="宋体" w:hAnsi="宋体"/>
              </w:rPr>
            </w:pPr>
            <w:ins w:id="168" w:author="John" w:date="2018-11-11T17:18:00Z">
              <w:r w:rsidRPr="00292CE8">
                <w:rPr>
                  <w:rFonts w:ascii="宋体" w:hAnsi="宋体" w:hint="eastAsia"/>
                </w:rPr>
                <w:t>注册学生</w:t>
              </w:r>
            </w:ins>
          </w:p>
        </w:tc>
        <w:tc>
          <w:tcPr>
            <w:tcW w:w="6316" w:type="dxa"/>
          </w:tcPr>
          <w:p w14:paraId="0FF1C91B" w14:textId="77777777" w:rsidR="009B3021" w:rsidRPr="00292CE8" w:rsidRDefault="009B3021" w:rsidP="009B3021">
            <w:pPr>
              <w:pStyle w:val="a7"/>
              <w:jc w:val="left"/>
              <w:rPr>
                <w:ins w:id="169" w:author="John" w:date="2018-11-11T17:18:00Z"/>
                <w:rFonts w:ascii="宋体" w:hAnsi="宋体"/>
              </w:rPr>
            </w:pPr>
            <w:ins w:id="170" w:author="John" w:date="2018-11-11T17:18:00Z">
              <w:r w:rsidRPr="00292CE8">
                <w:rPr>
                  <w:rFonts w:ascii="宋体" w:hAnsi="宋体" w:hint="eastAsia"/>
                </w:rPr>
                <w:t>该课程的注册学生，即当前学期选修该课程的学生</w:t>
              </w:r>
            </w:ins>
          </w:p>
        </w:tc>
      </w:tr>
      <w:tr w:rsidR="009B3021" w14:paraId="7AF9B96E" w14:textId="77777777" w:rsidTr="009B3021">
        <w:trPr>
          <w:ins w:id="171" w:author="John" w:date="2018-11-11T17:18:00Z"/>
        </w:trPr>
        <w:tc>
          <w:tcPr>
            <w:tcW w:w="1980" w:type="dxa"/>
          </w:tcPr>
          <w:p w14:paraId="69C8B5EE" w14:textId="77777777" w:rsidR="009B3021" w:rsidRPr="00292CE8" w:rsidRDefault="009B3021" w:rsidP="009B3021">
            <w:pPr>
              <w:pStyle w:val="a7"/>
              <w:jc w:val="left"/>
              <w:rPr>
                <w:ins w:id="172" w:author="John" w:date="2018-11-11T17:18:00Z"/>
                <w:rFonts w:ascii="宋体" w:hAnsi="宋体"/>
              </w:rPr>
            </w:pPr>
            <w:ins w:id="173" w:author="John" w:date="2018-11-11T17:18:00Z">
              <w:r w:rsidRPr="00292CE8">
                <w:rPr>
                  <w:rFonts w:ascii="宋体" w:hAnsi="宋体" w:hint="eastAsia"/>
                </w:rPr>
                <w:t>游客</w:t>
              </w:r>
            </w:ins>
          </w:p>
        </w:tc>
        <w:tc>
          <w:tcPr>
            <w:tcW w:w="6316" w:type="dxa"/>
          </w:tcPr>
          <w:p w14:paraId="53F862F8" w14:textId="77777777" w:rsidR="009B3021" w:rsidRPr="00292CE8" w:rsidRDefault="009B3021" w:rsidP="009B3021">
            <w:pPr>
              <w:pStyle w:val="a7"/>
              <w:jc w:val="left"/>
              <w:rPr>
                <w:ins w:id="174" w:author="John" w:date="2018-11-11T17:18:00Z"/>
                <w:rFonts w:ascii="宋体" w:hAnsi="宋体"/>
              </w:rPr>
            </w:pPr>
            <w:ins w:id="175" w:author="John" w:date="2018-11-11T17:18:00Z">
              <w:r w:rsidRPr="00292CE8">
                <w:rPr>
                  <w:rFonts w:ascii="宋体" w:hAnsi="宋体" w:hint="eastAsia"/>
                </w:rPr>
                <w:t>当前学期未选该课程，但对该课程有兴趣的学生，通常指软件学院低年级学生，也泛指所有可能</w:t>
              </w:r>
              <w:r w:rsidRPr="00292CE8">
                <w:rPr>
                  <w:rFonts w:ascii="宋体" w:hAnsi="宋体"/>
                </w:rPr>
                <w:t>使用者</w:t>
              </w:r>
            </w:ins>
          </w:p>
        </w:tc>
      </w:tr>
      <w:tr w:rsidR="009B3021" w14:paraId="5AD6E38E" w14:textId="77777777" w:rsidTr="009B3021">
        <w:trPr>
          <w:ins w:id="176" w:author="John" w:date="2018-11-11T17:18:00Z"/>
        </w:trPr>
        <w:tc>
          <w:tcPr>
            <w:tcW w:w="1980" w:type="dxa"/>
          </w:tcPr>
          <w:p w14:paraId="594B9C08" w14:textId="77777777" w:rsidR="009B3021" w:rsidRPr="00292CE8" w:rsidRDefault="009B3021" w:rsidP="009B3021">
            <w:pPr>
              <w:pStyle w:val="a7"/>
              <w:jc w:val="left"/>
              <w:rPr>
                <w:ins w:id="177" w:author="John" w:date="2018-11-11T17:18:00Z"/>
                <w:rFonts w:ascii="宋体" w:hAnsi="宋体"/>
              </w:rPr>
            </w:pPr>
            <w:ins w:id="178" w:author="John" w:date="2018-11-11T17:18:00Z">
              <w:r w:rsidRPr="00292CE8">
                <w:rPr>
                  <w:rFonts w:ascii="宋体" w:hAnsi="宋体" w:hint="eastAsia"/>
                </w:rPr>
                <w:t>管理员</w:t>
              </w:r>
            </w:ins>
          </w:p>
        </w:tc>
        <w:tc>
          <w:tcPr>
            <w:tcW w:w="6316" w:type="dxa"/>
          </w:tcPr>
          <w:p w14:paraId="44ADCE79" w14:textId="77777777" w:rsidR="009B3021" w:rsidRPr="00292CE8" w:rsidRDefault="009B3021" w:rsidP="009B3021">
            <w:pPr>
              <w:pStyle w:val="a7"/>
              <w:jc w:val="left"/>
              <w:rPr>
                <w:ins w:id="179" w:author="John" w:date="2018-11-11T17:18:00Z"/>
                <w:rFonts w:ascii="宋体" w:hAnsi="宋体"/>
              </w:rPr>
            </w:pPr>
            <w:ins w:id="180" w:author="John" w:date="2018-11-11T17:18:00Z">
              <w:r w:rsidRPr="00292CE8">
                <w:rPr>
                  <w:rFonts w:ascii="宋体" w:hAnsi="宋体" w:hint="eastAsia"/>
                </w:rPr>
                <w:t>该系统</w:t>
              </w:r>
              <w:r w:rsidRPr="00292CE8">
                <w:rPr>
                  <w:rFonts w:ascii="宋体" w:hAnsi="宋体"/>
                </w:rPr>
                <w:t>的管理员</w:t>
              </w:r>
            </w:ins>
          </w:p>
        </w:tc>
      </w:tr>
    </w:tbl>
    <w:p w14:paraId="104CE93D" w14:textId="53455C96" w:rsidR="009B3021" w:rsidRDefault="009B3021" w:rsidP="009B3021">
      <w:pPr>
        <w:pStyle w:val="3"/>
        <w:rPr>
          <w:ins w:id="181" w:author="John" w:date="2018-11-11T17:20:00Z"/>
        </w:rPr>
      </w:pPr>
      <w:bookmarkStart w:id="182" w:name="_Toc531898383"/>
      <w:ins w:id="183" w:author="John" w:date="2018-11-11T17:20:00Z">
        <w:r>
          <w:t>1.</w:t>
        </w:r>
      </w:ins>
      <w:r w:rsidR="00D87B70">
        <w:t>2</w:t>
      </w:r>
      <w:ins w:id="184" w:author="John" w:date="2018-11-11T17:20:00Z">
        <w:r>
          <w:t>.</w:t>
        </w:r>
      </w:ins>
      <w:ins w:id="185" w:author="John" w:date="2018-11-11T17:24:00Z">
        <w:r w:rsidR="00896B8F">
          <w:rPr>
            <w:rFonts w:hint="eastAsia"/>
          </w:rPr>
          <w:t>5</w:t>
        </w:r>
      </w:ins>
      <w:ins w:id="186" w:author="John" w:date="2018-11-11T17:20:00Z">
        <w:r>
          <w:t>实现环境</w:t>
        </w:r>
        <w:bookmarkEnd w:id="182"/>
      </w:ins>
    </w:p>
    <w:p w14:paraId="719C78BD" w14:textId="77777777" w:rsidR="009B3021" w:rsidRPr="00292CE8" w:rsidRDefault="009B3021" w:rsidP="009B3021">
      <w:pPr>
        <w:pStyle w:val="a7"/>
        <w:rPr>
          <w:ins w:id="187" w:author="John" w:date="2018-11-11T17:20:00Z"/>
          <w:rFonts w:ascii="宋体" w:hAnsi="宋体"/>
        </w:rPr>
      </w:pPr>
      <w:ins w:id="188" w:author="John" w:date="2018-11-11T17:20:00Z">
        <w:r>
          <w:rPr>
            <w:rFonts w:ascii="宋体" w:hAnsi="宋体"/>
          </w:rPr>
          <w:tab/>
        </w:r>
        <w:r w:rsidRPr="00292CE8">
          <w:rPr>
            <w:rFonts w:ascii="宋体" w:hAnsi="宋体" w:hint="eastAsia"/>
          </w:rPr>
          <w:t>成功地开发该</w:t>
        </w:r>
        <w:r>
          <w:rPr>
            <w:rFonts w:ascii="宋体" w:hAnsi="宋体" w:hint="eastAsia"/>
          </w:rPr>
          <w:t>软件</w:t>
        </w:r>
        <w:r w:rsidRPr="00292CE8">
          <w:rPr>
            <w:rFonts w:ascii="宋体" w:hAnsi="宋体" w:hint="eastAsia"/>
          </w:rPr>
          <w:t>，</w:t>
        </w:r>
        <w:r w:rsidRPr="00292CE8">
          <w:rPr>
            <w:rFonts w:ascii="宋体" w:hAnsi="宋体"/>
          </w:rPr>
          <w:t xml:space="preserve"> 我们首先得得到教师和学院的支持和认可；还需要得到教师，同学的高度配合。其次我们团队有较好的合作精神，工作能力和有空余时间</w:t>
        </w:r>
        <w:r w:rsidRPr="00292CE8">
          <w:rPr>
            <w:rFonts w:ascii="宋体" w:hAnsi="宋体" w:hint="eastAsia"/>
          </w:rPr>
          <w:t>。以下为我们的开发环境。</w:t>
        </w:r>
      </w:ins>
    </w:p>
    <w:tbl>
      <w:tblPr>
        <w:tblStyle w:val="a6"/>
        <w:tblW w:w="8296" w:type="dxa"/>
        <w:tblInd w:w="97" w:type="dxa"/>
        <w:tblLook w:val="04A0" w:firstRow="1" w:lastRow="0" w:firstColumn="1" w:lastColumn="0" w:noHBand="0" w:noVBand="1"/>
        <w:tblPrChange w:id="189" w:author="叶 柏成" w:date="2018-11-28T13:31:00Z">
          <w:tblPr>
            <w:tblStyle w:val="a6"/>
            <w:tblW w:w="0" w:type="auto"/>
            <w:tblLook w:val="04A0" w:firstRow="1" w:lastRow="0" w:firstColumn="1" w:lastColumn="0" w:noHBand="0" w:noVBand="1"/>
          </w:tblPr>
        </w:tblPrChange>
      </w:tblPr>
      <w:tblGrid>
        <w:gridCol w:w="1838"/>
        <w:gridCol w:w="6458"/>
        <w:tblGridChange w:id="190">
          <w:tblGrid>
            <w:gridCol w:w="1838"/>
            <w:gridCol w:w="6458"/>
          </w:tblGrid>
        </w:tblGridChange>
      </w:tblGrid>
      <w:tr w:rsidR="009B3021" w:rsidRPr="00AF5593" w14:paraId="027977FC" w14:textId="77777777" w:rsidTr="000A5245">
        <w:trPr>
          <w:ins w:id="191" w:author="John" w:date="2018-11-11T17:20:00Z"/>
        </w:trPr>
        <w:tc>
          <w:tcPr>
            <w:tcW w:w="1838" w:type="dxa"/>
            <w:tcPrChange w:id="192" w:author="叶 柏成" w:date="2018-11-28T13:31:00Z">
              <w:tcPr>
                <w:tcW w:w="1838" w:type="dxa"/>
              </w:tcPr>
            </w:tcPrChange>
          </w:tcPr>
          <w:p w14:paraId="1AD0D19D" w14:textId="77777777" w:rsidR="009B3021" w:rsidRPr="00292CE8" w:rsidRDefault="009B3021" w:rsidP="009B3021">
            <w:pPr>
              <w:ind w:firstLine="420"/>
              <w:rPr>
                <w:ins w:id="193" w:author="John" w:date="2018-11-11T17:20:00Z"/>
                <w:rFonts w:ascii="宋体" w:eastAsia="宋体" w:hAnsi="宋体"/>
                <w:szCs w:val="24"/>
              </w:rPr>
            </w:pPr>
            <w:ins w:id="194" w:author="John" w:date="2018-11-11T17:20:00Z">
              <w:r w:rsidRPr="00292CE8">
                <w:rPr>
                  <w:rFonts w:ascii="宋体" w:eastAsia="宋体" w:hAnsi="宋体" w:hint="eastAsia"/>
                  <w:szCs w:val="24"/>
                </w:rPr>
                <w:t>服务器</w:t>
              </w:r>
            </w:ins>
          </w:p>
        </w:tc>
        <w:tc>
          <w:tcPr>
            <w:tcW w:w="6458" w:type="dxa"/>
            <w:tcPrChange w:id="195" w:author="叶 柏成" w:date="2018-11-28T13:31:00Z">
              <w:tcPr>
                <w:tcW w:w="6458" w:type="dxa"/>
              </w:tcPr>
            </w:tcPrChange>
          </w:tcPr>
          <w:p w14:paraId="58063DB0" w14:textId="77777777" w:rsidR="009B3021" w:rsidRPr="00292CE8" w:rsidRDefault="009B3021" w:rsidP="009B3021">
            <w:pPr>
              <w:ind w:firstLine="420"/>
              <w:rPr>
                <w:ins w:id="196" w:author="John" w:date="2018-11-11T17:20:00Z"/>
                <w:rFonts w:ascii="宋体" w:eastAsia="宋体" w:hAnsi="宋体"/>
                <w:szCs w:val="24"/>
              </w:rPr>
            </w:pPr>
            <w:ins w:id="197" w:author="John" w:date="2018-11-11T17:20:00Z">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ins>
          </w:p>
        </w:tc>
      </w:tr>
      <w:tr w:rsidR="009B3021" w:rsidRPr="00AF5593" w14:paraId="1B1961DE" w14:textId="77777777" w:rsidTr="000A5245">
        <w:trPr>
          <w:ins w:id="198" w:author="John" w:date="2018-11-11T17:20:00Z"/>
        </w:trPr>
        <w:tc>
          <w:tcPr>
            <w:tcW w:w="1838" w:type="dxa"/>
            <w:tcPrChange w:id="199" w:author="叶 柏成" w:date="2018-11-28T13:31:00Z">
              <w:tcPr>
                <w:tcW w:w="1838" w:type="dxa"/>
              </w:tcPr>
            </w:tcPrChange>
          </w:tcPr>
          <w:p w14:paraId="08FCB95F" w14:textId="77777777" w:rsidR="009B3021" w:rsidRPr="00292CE8" w:rsidRDefault="009B3021" w:rsidP="009B3021">
            <w:pPr>
              <w:ind w:firstLine="420"/>
              <w:rPr>
                <w:ins w:id="200" w:author="John" w:date="2018-11-11T17:20:00Z"/>
                <w:rFonts w:ascii="宋体" w:eastAsia="宋体" w:hAnsi="宋体"/>
                <w:szCs w:val="24"/>
              </w:rPr>
            </w:pPr>
            <w:ins w:id="201" w:author="John" w:date="2018-11-11T17:20:00Z">
              <w:r w:rsidRPr="00292CE8">
                <w:rPr>
                  <w:rFonts w:ascii="宋体" w:eastAsia="宋体" w:hAnsi="宋体" w:hint="eastAsia"/>
                  <w:szCs w:val="24"/>
                </w:rPr>
                <w:t>开发平台</w:t>
              </w:r>
            </w:ins>
          </w:p>
        </w:tc>
        <w:tc>
          <w:tcPr>
            <w:tcW w:w="6458" w:type="dxa"/>
            <w:tcPrChange w:id="202" w:author="叶 柏成" w:date="2018-11-28T13:31:00Z">
              <w:tcPr>
                <w:tcW w:w="6458" w:type="dxa"/>
              </w:tcPr>
            </w:tcPrChange>
          </w:tcPr>
          <w:p w14:paraId="6260152E" w14:textId="77777777" w:rsidR="009B3021" w:rsidRPr="00292CE8" w:rsidRDefault="009B3021" w:rsidP="009B3021">
            <w:pPr>
              <w:ind w:firstLine="420"/>
              <w:rPr>
                <w:ins w:id="203" w:author="John" w:date="2018-11-11T17:20:00Z"/>
                <w:rFonts w:ascii="宋体" w:eastAsia="宋体" w:hAnsi="宋体"/>
                <w:szCs w:val="24"/>
              </w:rPr>
            </w:pPr>
            <w:ins w:id="204" w:author="John" w:date="2018-11-11T17:20:00Z">
              <w:r w:rsidRPr="00292CE8">
                <w:rPr>
                  <w:rFonts w:ascii="宋体" w:eastAsia="宋体" w:hAnsi="宋体"/>
                  <w:szCs w:val="24"/>
                </w:rPr>
                <w:t>Eclipse开发环境</w:t>
              </w:r>
            </w:ins>
          </w:p>
        </w:tc>
      </w:tr>
      <w:tr w:rsidR="009B3021" w:rsidRPr="00AF5593" w14:paraId="7A0305E7" w14:textId="77777777" w:rsidTr="000A5245">
        <w:trPr>
          <w:ins w:id="205" w:author="John" w:date="2018-11-11T17:20:00Z"/>
        </w:trPr>
        <w:tc>
          <w:tcPr>
            <w:tcW w:w="1838" w:type="dxa"/>
            <w:tcPrChange w:id="206" w:author="叶 柏成" w:date="2018-11-28T13:31:00Z">
              <w:tcPr>
                <w:tcW w:w="1838" w:type="dxa"/>
              </w:tcPr>
            </w:tcPrChange>
          </w:tcPr>
          <w:p w14:paraId="37CC35E0" w14:textId="77777777" w:rsidR="009B3021" w:rsidRPr="00292CE8" w:rsidRDefault="009B3021" w:rsidP="009B3021">
            <w:pPr>
              <w:ind w:firstLine="420"/>
              <w:rPr>
                <w:ins w:id="207" w:author="John" w:date="2018-11-11T17:20:00Z"/>
                <w:rFonts w:ascii="宋体" w:eastAsia="宋体" w:hAnsi="宋体"/>
                <w:szCs w:val="24"/>
              </w:rPr>
            </w:pPr>
            <w:ins w:id="208" w:author="John" w:date="2018-11-11T17:20:00Z">
              <w:r>
                <w:rPr>
                  <w:rFonts w:ascii="宋体" w:eastAsia="宋体" w:hAnsi="宋体" w:hint="eastAsia"/>
                  <w:szCs w:val="24"/>
                </w:rPr>
                <w:t>A</w:t>
              </w:r>
              <w:r>
                <w:rPr>
                  <w:rFonts w:ascii="宋体" w:eastAsia="宋体" w:hAnsi="宋体"/>
                  <w:szCs w:val="24"/>
                </w:rPr>
                <w:t>PP</w:t>
              </w:r>
              <w:r w:rsidRPr="00292CE8">
                <w:rPr>
                  <w:rFonts w:ascii="宋体" w:eastAsia="宋体" w:hAnsi="宋体" w:hint="eastAsia"/>
                  <w:szCs w:val="24"/>
                </w:rPr>
                <w:t>前端</w:t>
              </w:r>
            </w:ins>
          </w:p>
        </w:tc>
        <w:tc>
          <w:tcPr>
            <w:tcW w:w="6458" w:type="dxa"/>
            <w:tcPrChange w:id="209" w:author="叶 柏成" w:date="2018-11-28T13:31:00Z">
              <w:tcPr>
                <w:tcW w:w="6458" w:type="dxa"/>
              </w:tcPr>
            </w:tcPrChange>
          </w:tcPr>
          <w:p w14:paraId="303B9D01" w14:textId="10FA65D4" w:rsidR="009B3021" w:rsidRPr="00292CE8" w:rsidRDefault="00D87B70" w:rsidP="009B3021">
            <w:pPr>
              <w:ind w:firstLine="420"/>
              <w:rPr>
                <w:ins w:id="210" w:author="John" w:date="2018-11-11T17:20:00Z"/>
                <w:rFonts w:ascii="宋体" w:eastAsia="宋体" w:hAnsi="宋体"/>
                <w:szCs w:val="24"/>
              </w:rPr>
            </w:pPr>
            <w:r>
              <w:rPr>
                <w:rFonts w:ascii="宋体" w:eastAsia="宋体" w:hAnsi="宋体"/>
                <w:szCs w:val="24"/>
              </w:rPr>
              <w:t>HTML5+CSS+JavaScript</w:t>
            </w:r>
          </w:p>
        </w:tc>
      </w:tr>
      <w:tr w:rsidR="009B3021" w:rsidRPr="00AF5593" w14:paraId="0C310070" w14:textId="77777777" w:rsidTr="000A5245">
        <w:trPr>
          <w:ins w:id="211" w:author="John" w:date="2018-11-11T17:20:00Z"/>
        </w:trPr>
        <w:tc>
          <w:tcPr>
            <w:tcW w:w="1838" w:type="dxa"/>
            <w:tcPrChange w:id="212" w:author="叶 柏成" w:date="2018-11-28T13:31:00Z">
              <w:tcPr>
                <w:tcW w:w="1838" w:type="dxa"/>
              </w:tcPr>
            </w:tcPrChange>
          </w:tcPr>
          <w:p w14:paraId="61066740" w14:textId="77777777" w:rsidR="009B3021" w:rsidRPr="00292CE8" w:rsidRDefault="009B3021" w:rsidP="009B3021">
            <w:pPr>
              <w:ind w:firstLine="420"/>
              <w:rPr>
                <w:ins w:id="213" w:author="John" w:date="2018-11-11T17:20:00Z"/>
                <w:rFonts w:ascii="宋体" w:eastAsia="宋体" w:hAnsi="宋体"/>
                <w:szCs w:val="24"/>
              </w:rPr>
            </w:pPr>
            <w:ins w:id="214" w:author="John" w:date="2018-11-11T17:20:00Z">
              <w:r w:rsidRPr="00292CE8">
                <w:rPr>
                  <w:rFonts w:ascii="宋体" w:eastAsia="宋体" w:hAnsi="宋体" w:hint="eastAsia"/>
                  <w:szCs w:val="24"/>
                </w:rPr>
                <w:t>网页后台</w:t>
              </w:r>
            </w:ins>
          </w:p>
        </w:tc>
        <w:tc>
          <w:tcPr>
            <w:tcW w:w="6458" w:type="dxa"/>
            <w:tcPrChange w:id="215" w:author="叶 柏成" w:date="2018-11-28T13:31:00Z">
              <w:tcPr>
                <w:tcW w:w="6458" w:type="dxa"/>
              </w:tcPr>
            </w:tcPrChange>
          </w:tcPr>
          <w:p w14:paraId="4DB3F7AA" w14:textId="23F90DA4" w:rsidR="009B3021" w:rsidRPr="00292CE8" w:rsidRDefault="00D87B70" w:rsidP="009B3021">
            <w:pPr>
              <w:ind w:firstLine="420"/>
              <w:rPr>
                <w:ins w:id="216" w:author="John" w:date="2018-11-11T17:20:00Z"/>
                <w:rFonts w:ascii="宋体" w:eastAsia="宋体" w:hAnsi="宋体"/>
                <w:szCs w:val="24"/>
              </w:rPr>
            </w:pPr>
            <w:r>
              <w:rPr>
                <w:rFonts w:ascii="宋体" w:eastAsia="宋体" w:hAnsi="宋体"/>
                <w:szCs w:val="24"/>
              </w:rPr>
              <w:t>Java</w:t>
            </w:r>
          </w:p>
        </w:tc>
      </w:tr>
      <w:tr w:rsidR="009B3021" w:rsidRPr="00AF5593" w14:paraId="2B4DD644" w14:textId="77777777" w:rsidTr="000A5245">
        <w:trPr>
          <w:ins w:id="217" w:author="John" w:date="2018-11-11T17:20:00Z"/>
        </w:trPr>
        <w:tc>
          <w:tcPr>
            <w:tcW w:w="1838" w:type="dxa"/>
            <w:tcPrChange w:id="218" w:author="叶 柏成" w:date="2018-11-28T13:31:00Z">
              <w:tcPr>
                <w:tcW w:w="1838" w:type="dxa"/>
              </w:tcPr>
            </w:tcPrChange>
          </w:tcPr>
          <w:p w14:paraId="4EEA8DB2" w14:textId="77777777" w:rsidR="009B3021" w:rsidRPr="00292CE8" w:rsidRDefault="009B3021" w:rsidP="009B3021">
            <w:pPr>
              <w:ind w:firstLine="420"/>
              <w:rPr>
                <w:ins w:id="219" w:author="John" w:date="2018-11-11T17:20:00Z"/>
                <w:rFonts w:ascii="宋体" w:eastAsia="宋体" w:hAnsi="宋体"/>
                <w:szCs w:val="24"/>
              </w:rPr>
            </w:pPr>
            <w:ins w:id="220" w:author="John" w:date="2018-11-11T17:20:00Z">
              <w:r w:rsidRPr="00292CE8">
                <w:rPr>
                  <w:rFonts w:ascii="宋体" w:eastAsia="宋体" w:hAnsi="宋体" w:hint="eastAsia"/>
                  <w:szCs w:val="24"/>
                </w:rPr>
                <w:t>数据库</w:t>
              </w:r>
            </w:ins>
          </w:p>
        </w:tc>
        <w:tc>
          <w:tcPr>
            <w:tcW w:w="6458" w:type="dxa"/>
            <w:tcPrChange w:id="221" w:author="叶 柏成" w:date="2018-11-28T13:31:00Z">
              <w:tcPr>
                <w:tcW w:w="6458" w:type="dxa"/>
              </w:tcPr>
            </w:tcPrChange>
          </w:tcPr>
          <w:p w14:paraId="174ACAAC" w14:textId="52C60E0C" w:rsidR="009B3021" w:rsidRPr="00292CE8" w:rsidRDefault="00D87B70" w:rsidP="009B3021">
            <w:pPr>
              <w:ind w:firstLine="420"/>
              <w:rPr>
                <w:ins w:id="222" w:author="John" w:date="2018-11-11T17:20:00Z"/>
                <w:rFonts w:ascii="宋体" w:eastAsia="宋体" w:hAnsi="宋体"/>
                <w:szCs w:val="24"/>
              </w:rPr>
            </w:pPr>
            <w:r>
              <w:rPr>
                <w:rFonts w:ascii="宋体" w:eastAsia="宋体" w:hAnsi="宋体"/>
                <w:szCs w:val="24"/>
              </w:rPr>
              <w:t>MySQL</w:t>
            </w:r>
          </w:p>
        </w:tc>
      </w:tr>
      <w:tr w:rsidR="009B3021" w:rsidRPr="00AF5593" w14:paraId="5BA4E7FE" w14:textId="77777777" w:rsidTr="000A5245">
        <w:trPr>
          <w:ins w:id="223" w:author="John" w:date="2018-11-11T17:20:00Z"/>
        </w:trPr>
        <w:tc>
          <w:tcPr>
            <w:tcW w:w="1838" w:type="dxa"/>
            <w:tcPrChange w:id="224" w:author="叶 柏成" w:date="2018-11-28T13:31:00Z">
              <w:tcPr>
                <w:tcW w:w="1838" w:type="dxa"/>
              </w:tcPr>
            </w:tcPrChange>
          </w:tcPr>
          <w:p w14:paraId="6421C7DE" w14:textId="77777777" w:rsidR="009B3021" w:rsidRPr="00292CE8" w:rsidRDefault="009B3021" w:rsidP="009B3021">
            <w:pPr>
              <w:ind w:firstLine="420"/>
              <w:rPr>
                <w:ins w:id="225" w:author="John" w:date="2018-11-11T17:20:00Z"/>
                <w:rFonts w:ascii="宋体" w:eastAsia="宋体" w:hAnsi="宋体"/>
                <w:szCs w:val="24"/>
              </w:rPr>
            </w:pPr>
            <w:ins w:id="226" w:author="John" w:date="2018-11-11T17:20:00Z">
              <w:r w:rsidRPr="00292CE8">
                <w:rPr>
                  <w:rFonts w:ascii="宋体" w:eastAsia="宋体" w:hAnsi="宋体" w:hint="eastAsia"/>
                  <w:szCs w:val="24"/>
                </w:rPr>
                <w:t>配置管理</w:t>
              </w:r>
            </w:ins>
          </w:p>
        </w:tc>
        <w:tc>
          <w:tcPr>
            <w:tcW w:w="6458" w:type="dxa"/>
            <w:tcPrChange w:id="227" w:author="叶 柏成" w:date="2018-11-28T13:31:00Z">
              <w:tcPr>
                <w:tcW w:w="6458" w:type="dxa"/>
              </w:tcPr>
            </w:tcPrChange>
          </w:tcPr>
          <w:p w14:paraId="7EFD6F54" w14:textId="77777777" w:rsidR="009B3021" w:rsidRPr="00292CE8" w:rsidRDefault="009B3021" w:rsidP="009B3021">
            <w:pPr>
              <w:ind w:firstLine="420"/>
              <w:rPr>
                <w:ins w:id="228" w:author="John" w:date="2018-11-11T17:20:00Z"/>
                <w:rFonts w:ascii="宋体" w:eastAsia="宋体" w:hAnsi="宋体"/>
                <w:szCs w:val="24"/>
              </w:rPr>
            </w:pPr>
            <w:ins w:id="229" w:author="John" w:date="2018-11-11T17:20:00Z">
              <w:r w:rsidRPr="00292CE8">
                <w:rPr>
                  <w:rFonts w:ascii="宋体" w:eastAsia="宋体" w:hAnsi="宋体"/>
                  <w:szCs w:val="24"/>
                </w:rPr>
                <w:t xml:space="preserve">Git </w:t>
              </w:r>
            </w:ins>
          </w:p>
        </w:tc>
      </w:tr>
      <w:tr w:rsidR="009B3021" w:rsidRPr="00AF5593" w14:paraId="6DCA5787" w14:textId="77777777" w:rsidTr="000A5245">
        <w:trPr>
          <w:ins w:id="230" w:author="John" w:date="2018-11-11T17:20:00Z"/>
        </w:trPr>
        <w:tc>
          <w:tcPr>
            <w:tcW w:w="1838" w:type="dxa"/>
            <w:tcPrChange w:id="231" w:author="叶 柏成" w:date="2018-11-28T13:31:00Z">
              <w:tcPr>
                <w:tcW w:w="1838" w:type="dxa"/>
              </w:tcPr>
            </w:tcPrChange>
          </w:tcPr>
          <w:p w14:paraId="6064EC7D" w14:textId="77777777" w:rsidR="009B3021" w:rsidRPr="00292CE8" w:rsidRDefault="009B3021" w:rsidP="009B3021">
            <w:pPr>
              <w:ind w:firstLine="420"/>
              <w:rPr>
                <w:ins w:id="232" w:author="John" w:date="2018-11-11T17:20:00Z"/>
                <w:rFonts w:ascii="宋体" w:eastAsia="宋体" w:hAnsi="宋体"/>
                <w:szCs w:val="24"/>
              </w:rPr>
            </w:pPr>
            <w:ins w:id="233" w:author="John" w:date="2018-11-11T17:20:00Z">
              <w:r w:rsidRPr="00292CE8">
                <w:rPr>
                  <w:rFonts w:ascii="宋体" w:eastAsia="宋体" w:hAnsi="宋体" w:hint="eastAsia"/>
                  <w:szCs w:val="24"/>
                </w:rPr>
                <w:t>文档管理</w:t>
              </w:r>
            </w:ins>
          </w:p>
        </w:tc>
        <w:tc>
          <w:tcPr>
            <w:tcW w:w="6458" w:type="dxa"/>
            <w:tcPrChange w:id="234" w:author="叶 柏成" w:date="2018-11-28T13:31:00Z">
              <w:tcPr>
                <w:tcW w:w="6458" w:type="dxa"/>
              </w:tcPr>
            </w:tcPrChange>
          </w:tcPr>
          <w:p w14:paraId="1AD162DC" w14:textId="77777777" w:rsidR="009B3021" w:rsidRPr="00292CE8" w:rsidRDefault="009B3021" w:rsidP="009B3021">
            <w:pPr>
              <w:ind w:firstLine="420"/>
              <w:rPr>
                <w:ins w:id="235" w:author="John" w:date="2018-11-11T17:20:00Z"/>
                <w:rFonts w:ascii="宋体" w:eastAsia="宋体" w:hAnsi="宋体"/>
                <w:szCs w:val="24"/>
              </w:rPr>
            </w:pPr>
            <w:ins w:id="236" w:author="John" w:date="2018-11-11T17:20:00Z">
              <w:r w:rsidRPr="00292CE8">
                <w:rPr>
                  <w:rFonts w:ascii="宋体" w:eastAsia="宋体" w:hAnsi="宋体"/>
                  <w:szCs w:val="24"/>
                </w:rPr>
                <w:t>Microsoft office</w:t>
              </w:r>
            </w:ins>
          </w:p>
        </w:tc>
      </w:tr>
      <w:tr w:rsidR="009B3021" w:rsidRPr="00AF5593" w14:paraId="1A8E17AA" w14:textId="77777777" w:rsidTr="000A5245">
        <w:trPr>
          <w:ins w:id="237" w:author="John" w:date="2018-11-11T17:20:00Z"/>
        </w:trPr>
        <w:tc>
          <w:tcPr>
            <w:tcW w:w="1838" w:type="dxa"/>
            <w:tcPrChange w:id="238" w:author="叶 柏成" w:date="2018-11-28T13:31:00Z">
              <w:tcPr>
                <w:tcW w:w="1838" w:type="dxa"/>
              </w:tcPr>
            </w:tcPrChange>
          </w:tcPr>
          <w:p w14:paraId="068CCC6F" w14:textId="77777777" w:rsidR="009B3021" w:rsidRPr="00292CE8" w:rsidRDefault="009B3021" w:rsidP="009B3021">
            <w:pPr>
              <w:ind w:firstLine="420"/>
              <w:rPr>
                <w:ins w:id="239" w:author="John" w:date="2018-11-11T17:20:00Z"/>
                <w:rFonts w:ascii="宋体" w:eastAsia="宋体" w:hAnsi="宋体"/>
                <w:szCs w:val="24"/>
              </w:rPr>
            </w:pPr>
            <w:ins w:id="240" w:author="John" w:date="2018-11-11T17:20:00Z">
              <w:r w:rsidRPr="00292CE8">
                <w:rPr>
                  <w:rFonts w:ascii="宋体" w:eastAsia="宋体" w:hAnsi="宋体" w:hint="eastAsia"/>
                  <w:szCs w:val="24"/>
                </w:rPr>
                <w:t>项目管理</w:t>
              </w:r>
            </w:ins>
          </w:p>
        </w:tc>
        <w:tc>
          <w:tcPr>
            <w:tcW w:w="6458" w:type="dxa"/>
            <w:tcPrChange w:id="241" w:author="叶 柏成" w:date="2018-11-28T13:31:00Z">
              <w:tcPr>
                <w:tcW w:w="6458" w:type="dxa"/>
              </w:tcPr>
            </w:tcPrChange>
          </w:tcPr>
          <w:p w14:paraId="628B7180" w14:textId="77777777" w:rsidR="009B3021" w:rsidRPr="00292CE8" w:rsidRDefault="009B3021" w:rsidP="009B3021">
            <w:pPr>
              <w:ind w:firstLine="420"/>
              <w:rPr>
                <w:ins w:id="242" w:author="John" w:date="2018-11-11T17:20:00Z"/>
                <w:rFonts w:ascii="宋体" w:eastAsia="宋体" w:hAnsi="宋体"/>
                <w:szCs w:val="24"/>
              </w:rPr>
            </w:pPr>
            <w:ins w:id="243" w:author="John" w:date="2018-11-11T17:20:00Z">
              <w:r w:rsidRPr="00292CE8">
                <w:rPr>
                  <w:rFonts w:ascii="宋体" w:eastAsia="宋体" w:hAnsi="宋体"/>
                  <w:szCs w:val="24"/>
                </w:rPr>
                <w:t>Microsoft Project</w:t>
              </w:r>
            </w:ins>
          </w:p>
        </w:tc>
      </w:tr>
      <w:tr w:rsidR="009B3021" w:rsidRPr="00AF5593" w14:paraId="6C925495" w14:textId="77777777" w:rsidTr="000A5245">
        <w:trPr>
          <w:ins w:id="244" w:author="John" w:date="2018-11-11T17:20:00Z"/>
        </w:trPr>
        <w:tc>
          <w:tcPr>
            <w:tcW w:w="1838" w:type="dxa"/>
            <w:tcPrChange w:id="245" w:author="叶 柏成" w:date="2018-11-28T13:31:00Z">
              <w:tcPr>
                <w:tcW w:w="1838" w:type="dxa"/>
              </w:tcPr>
            </w:tcPrChange>
          </w:tcPr>
          <w:p w14:paraId="582E9844" w14:textId="77777777" w:rsidR="009B3021" w:rsidRPr="00292CE8" w:rsidRDefault="009B3021" w:rsidP="009B3021">
            <w:pPr>
              <w:ind w:firstLine="420"/>
              <w:rPr>
                <w:ins w:id="246" w:author="John" w:date="2018-11-11T17:20:00Z"/>
                <w:rFonts w:ascii="宋体" w:eastAsia="宋体" w:hAnsi="宋体"/>
                <w:szCs w:val="24"/>
              </w:rPr>
            </w:pPr>
            <w:ins w:id="247" w:author="John" w:date="2018-11-11T17:20:00Z">
              <w:r w:rsidRPr="00292CE8">
                <w:rPr>
                  <w:rFonts w:ascii="宋体" w:eastAsia="宋体" w:hAnsi="宋体" w:hint="eastAsia"/>
                  <w:szCs w:val="24"/>
                </w:rPr>
                <w:t>分析与建模工具</w:t>
              </w:r>
            </w:ins>
          </w:p>
        </w:tc>
        <w:tc>
          <w:tcPr>
            <w:tcW w:w="6458" w:type="dxa"/>
            <w:tcPrChange w:id="248" w:author="叶 柏成" w:date="2018-11-28T13:31:00Z">
              <w:tcPr>
                <w:tcW w:w="6458" w:type="dxa"/>
              </w:tcPr>
            </w:tcPrChange>
          </w:tcPr>
          <w:p w14:paraId="0E945BCC" w14:textId="77777777" w:rsidR="009B3021" w:rsidRPr="00292CE8" w:rsidRDefault="009B3021" w:rsidP="009B3021">
            <w:pPr>
              <w:ind w:firstLine="420"/>
              <w:rPr>
                <w:ins w:id="249" w:author="John" w:date="2018-11-11T17:20:00Z"/>
                <w:rFonts w:ascii="宋体" w:eastAsia="宋体" w:hAnsi="宋体"/>
                <w:szCs w:val="24"/>
              </w:rPr>
            </w:pPr>
            <w:ins w:id="250" w:author="John" w:date="2018-11-11T17:20:00Z">
              <w:r>
                <w:rPr>
                  <w:rFonts w:ascii="宋体" w:eastAsia="宋体" w:hAnsi="宋体"/>
                  <w:szCs w:val="24"/>
                </w:rPr>
                <w:t>starUML</w:t>
              </w:r>
            </w:ins>
          </w:p>
        </w:tc>
      </w:tr>
      <w:tr w:rsidR="009B3021" w:rsidRPr="00AF5593" w14:paraId="06C5D246" w14:textId="77777777" w:rsidTr="000A5245">
        <w:trPr>
          <w:ins w:id="251" w:author="John" w:date="2018-11-11T17:20:00Z"/>
        </w:trPr>
        <w:tc>
          <w:tcPr>
            <w:tcW w:w="1838" w:type="dxa"/>
            <w:tcPrChange w:id="252" w:author="叶 柏成" w:date="2018-11-28T13:31:00Z">
              <w:tcPr>
                <w:tcW w:w="1838" w:type="dxa"/>
              </w:tcPr>
            </w:tcPrChange>
          </w:tcPr>
          <w:p w14:paraId="44C3D02A" w14:textId="77777777" w:rsidR="009B3021" w:rsidRPr="00292CE8" w:rsidRDefault="009B3021" w:rsidP="009B3021">
            <w:pPr>
              <w:ind w:firstLine="420"/>
              <w:rPr>
                <w:ins w:id="253" w:author="John" w:date="2018-11-11T17:20:00Z"/>
                <w:rFonts w:ascii="宋体" w:eastAsia="宋体" w:hAnsi="宋体"/>
                <w:szCs w:val="24"/>
              </w:rPr>
            </w:pPr>
            <w:ins w:id="254" w:author="John" w:date="2018-11-11T17:20:00Z">
              <w:r w:rsidRPr="00292CE8">
                <w:rPr>
                  <w:rFonts w:ascii="宋体" w:eastAsia="宋体" w:hAnsi="宋体" w:hint="eastAsia"/>
                  <w:szCs w:val="24"/>
                </w:rPr>
                <w:t>原型设计工具</w:t>
              </w:r>
            </w:ins>
          </w:p>
        </w:tc>
        <w:tc>
          <w:tcPr>
            <w:tcW w:w="6458" w:type="dxa"/>
            <w:tcPrChange w:id="255" w:author="叶 柏成" w:date="2018-11-28T13:31:00Z">
              <w:tcPr>
                <w:tcW w:w="6458" w:type="dxa"/>
              </w:tcPr>
            </w:tcPrChange>
          </w:tcPr>
          <w:p w14:paraId="2715B4CD" w14:textId="4D5F7DC0" w:rsidR="009B3021" w:rsidRPr="00292CE8" w:rsidRDefault="009B3021" w:rsidP="009B3021">
            <w:pPr>
              <w:ind w:firstLine="420"/>
              <w:rPr>
                <w:ins w:id="256" w:author="John" w:date="2018-11-11T17:20:00Z"/>
                <w:rFonts w:ascii="宋体" w:eastAsia="宋体" w:hAnsi="宋体"/>
                <w:szCs w:val="24"/>
              </w:rPr>
            </w:pPr>
            <w:ins w:id="257" w:author="John" w:date="2018-11-11T17:21:00Z">
              <w:r>
                <w:rPr>
                  <w:rFonts w:ascii="宋体" w:eastAsia="宋体" w:hAnsi="宋体" w:hint="eastAsia"/>
                  <w:szCs w:val="24"/>
                </w:rPr>
                <w:t>A</w:t>
              </w:r>
              <w:r>
                <w:rPr>
                  <w:rFonts w:ascii="宋体" w:eastAsia="宋体" w:hAnsi="宋体"/>
                  <w:szCs w:val="24"/>
                </w:rPr>
                <w:t>xureRP</w:t>
              </w:r>
            </w:ins>
          </w:p>
        </w:tc>
      </w:tr>
    </w:tbl>
    <w:p w14:paraId="6E208AF0" w14:textId="01BEE943" w:rsidR="009B3021" w:rsidRPr="003609CC" w:rsidDel="000A5245" w:rsidRDefault="009B3021" w:rsidP="009B3021">
      <w:pPr>
        <w:rPr>
          <w:ins w:id="258" w:author="John" w:date="2018-11-11T17:20:00Z"/>
          <w:del w:id="259" w:author="叶 柏成" w:date="2018-11-28T13:31:00Z"/>
        </w:rPr>
      </w:pPr>
    </w:p>
    <w:p w14:paraId="717F0C46" w14:textId="71CDB745" w:rsidR="009B3021" w:rsidRDefault="009B3021" w:rsidP="009B3021">
      <w:pPr>
        <w:pStyle w:val="3"/>
        <w:rPr>
          <w:ins w:id="260" w:author="John" w:date="2018-11-11T17:20:00Z"/>
        </w:rPr>
      </w:pPr>
      <w:bookmarkStart w:id="261" w:name="_Toc531898384"/>
      <w:ins w:id="262" w:author="John" w:date="2018-11-11T17:20:00Z">
        <w:r>
          <w:t>1.</w:t>
        </w:r>
      </w:ins>
      <w:r w:rsidR="00D87B70">
        <w:t>2</w:t>
      </w:r>
      <w:ins w:id="263" w:author="John" w:date="2018-11-11T17:20:00Z">
        <w:r>
          <w:t>.</w:t>
        </w:r>
      </w:ins>
      <w:ins w:id="264" w:author="John" w:date="2018-11-11T17:49:00Z">
        <w:r w:rsidR="00865225">
          <w:rPr>
            <w:rFonts w:hint="eastAsia"/>
          </w:rPr>
          <w:t>6</w:t>
        </w:r>
      </w:ins>
      <w:ins w:id="265" w:author="John" w:date="2018-11-11T17:20:00Z">
        <w:r>
          <w:t>限制条件</w:t>
        </w:r>
        <w:bookmarkEnd w:id="261"/>
      </w:ins>
    </w:p>
    <w:tbl>
      <w:tblPr>
        <w:tblStyle w:val="a6"/>
        <w:tblW w:w="0" w:type="auto"/>
        <w:tblLook w:val="04A0" w:firstRow="1" w:lastRow="0" w:firstColumn="1" w:lastColumn="0" w:noHBand="0" w:noVBand="1"/>
      </w:tblPr>
      <w:tblGrid>
        <w:gridCol w:w="1555"/>
        <w:gridCol w:w="6741"/>
      </w:tblGrid>
      <w:tr w:rsidR="009B3021" w14:paraId="35C2E6F1" w14:textId="77777777" w:rsidTr="009B3021">
        <w:trPr>
          <w:ins w:id="266" w:author="John" w:date="2018-11-11T17:20:00Z"/>
        </w:trPr>
        <w:tc>
          <w:tcPr>
            <w:tcW w:w="1555" w:type="dxa"/>
          </w:tcPr>
          <w:p w14:paraId="3206D9A2" w14:textId="77777777" w:rsidR="009B3021" w:rsidRPr="00292CE8" w:rsidRDefault="009B3021" w:rsidP="009B3021">
            <w:pPr>
              <w:ind w:firstLine="420"/>
              <w:rPr>
                <w:ins w:id="267" w:author="John" w:date="2018-11-11T17:20:00Z"/>
                <w:rFonts w:ascii="宋体" w:eastAsia="宋体" w:hAnsi="宋体"/>
                <w:szCs w:val="24"/>
              </w:rPr>
            </w:pPr>
            <w:ins w:id="268" w:author="John" w:date="2018-11-11T17:20:00Z">
              <w:r w:rsidRPr="00292CE8">
                <w:rPr>
                  <w:rFonts w:ascii="宋体" w:eastAsia="宋体" w:hAnsi="宋体" w:hint="eastAsia"/>
                  <w:szCs w:val="24"/>
                </w:rPr>
                <w:t>经济限制</w:t>
              </w:r>
            </w:ins>
          </w:p>
        </w:tc>
        <w:tc>
          <w:tcPr>
            <w:tcW w:w="6741" w:type="dxa"/>
          </w:tcPr>
          <w:p w14:paraId="4BD7ED99" w14:textId="77777777" w:rsidR="009B3021" w:rsidRPr="00292CE8" w:rsidRDefault="009B3021" w:rsidP="009B3021">
            <w:pPr>
              <w:ind w:firstLine="420"/>
              <w:rPr>
                <w:ins w:id="269" w:author="John" w:date="2018-11-11T17:20:00Z"/>
                <w:rFonts w:ascii="宋体" w:eastAsia="宋体" w:hAnsi="宋体"/>
                <w:szCs w:val="24"/>
              </w:rPr>
            </w:pPr>
            <w:ins w:id="270" w:author="John" w:date="2018-11-11T17:20: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9B3021" w14:paraId="4A433F5A" w14:textId="77777777" w:rsidTr="009B3021">
        <w:trPr>
          <w:ins w:id="271" w:author="John" w:date="2018-11-11T17:20:00Z"/>
        </w:trPr>
        <w:tc>
          <w:tcPr>
            <w:tcW w:w="1555" w:type="dxa"/>
          </w:tcPr>
          <w:p w14:paraId="112275A8" w14:textId="77777777" w:rsidR="009B3021" w:rsidRPr="00292CE8" w:rsidRDefault="009B3021" w:rsidP="009B3021">
            <w:pPr>
              <w:ind w:firstLine="420"/>
              <w:rPr>
                <w:ins w:id="272" w:author="John" w:date="2018-11-11T17:20:00Z"/>
                <w:rFonts w:ascii="宋体" w:eastAsia="宋体" w:hAnsi="宋体"/>
                <w:szCs w:val="24"/>
              </w:rPr>
            </w:pPr>
            <w:ins w:id="273" w:author="John" w:date="2018-11-11T17:20:00Z">
              <w:r w:rsidRPr="00292CE8">
                <w:rPr>
                  <w:rFonts w:ascii="宋体" w:eastAsia="宋体" w:hAnsi="宋体" w:hint="eastAsia"/>
                  <w:szCs w:val="24"/>
                </w:rPr>
                <w:lastRenderedPageBreak/>
                <w:t>技术限制</w:t>
              </w:r>
            </w:ins>
          </w:p>
        </w:tc>
        <w:tc>
          <w:tcPr>
            <w:tcW w:w="6741" w:type="dxa"/>
          </w:tcPr>
          <w:p w14:paraId="72087A28" w14:textId="77777777" w:rsidR="009B3021" w:rsidRPr="00292CE8" w:rsidRDefault="009B3021" w:rsidP="009B3021">
            <w:pPr>
              <w:ind w:firstLine="420"/>
              <w:rPr>
                <w:ins w:id="274" w:author="John" w:date="2018-11-11T17:20:00Z"/>
                <w:rFonts w:ascii="宋体" w:eastAsia="宋体" w:hAnsi="宋体"/>
                <w:szCs w:val="24"/>
              </w:rPr>
            </w:pPr>
            <w:ins w:id="275" w:author="John" w:date="2018-11-11T17:20:00Z">
              <w:r w:rsidRPr="00292CE8">
                <w:rPr>
                  <w:rFonts w:ascii="宋体" w:eastAsia="宋体" w:hAnsi="宋体" w:hint="eastAsia"/>
                  <w:szCs w:val="24"/>
                </w:rPr>
                <w:t>开发人员对软件使用技术掌握不熟</w:t>
              </w:r>
            </w:ins>
          </w:p>
        </w:tc>
      </w:tr>
      <w:tr w:rsidR="009B3021" w14:paraId="2CA26A1F" w14:textId="77777777" w:rsidTr="009B3021">
        <w:trPr>
          <w:ins w:id="276" w:author="John" w:date="2018-11-11T17:20:00Z"/>
        </w:trPr>
        <w:tc>
          <w:tcPr>
            <w:tcW w:w="1555" w:type="dxa"/>
          </w:tcPr>
          <w:p w14:paraId="10E22C0D" w14:textId="77777777" w:rsidR="009B3021" w:rsidRPr="00292CE8" w:rsidRDefault="009B3021" w:rsidP="009B3021">
            <w:pPr>
              <w:ind w:firstLine="420"/>
              <w:rPr>
                <w:ins w:id="277" w:author="John" w:date="2018-11-11T17:20:00Z"/>
                <w:rFonts w:ascii="宋体" w:eastAsia="宋体" w:hAnsi="宋体"/>
                <w:szCs w:val="24"/>
              </w:rPr>
            </w:pPr>
            <w:ins w:id="278" w:author="John" w:date="2018-11-11T17:20:00Z">
              <w:r w:rsidRPr="00292CE8">
                <w:rPr>
                  <w:rFonts w:ascii="宋体" w:eastAsia="宋体" w:hAnsi="宋体" w:hint="eastAsia"/>
                  <w:szCs w:val="24"/>
                </w:rPr>
                <w:t>时间限制</w:t>
              </w:r>
            </w:ins>
          </w:p>
        </w:tc>
        <w:tc>
          <w:tcPr>
            <w:tcW w:w="6741" w:type="dxa"/>
          </w:tcPr>
          <w:p w14:paraId="4FC0A5B8" w14:textId="77777777" w:rsidR="009B3021" w:rsidRPr="00292CE8" w:rsidRDefault="009B3021" w:rsidP="009B3021">
            <w:pPr>
              <w:ind w:firstLine="420"/>
              <w:rPr>
                <w:ins w:id="279" w:author="John" w:date="2018-11-11T17:20:00Z"/>
                <w:rFonts w:ascii="宋体" w:eastAsia="宋体" w:hAnsi="宋体"/>
                <w:szCs w:val="24"/>
              </w:rPr>
            </w:pPr>
            <w:ins w:id="280" w:author="John" w:date="2018-11-11T17:20:00Z">
              <w:r>
                <w:rPr>
                  <w:rFonts w:ascii="宋体" w:eastAsia="宋体" w:hAnsi="宋体" w:hint="eastAsia"/>
                  <w:szCs w:val="24"/>
                </w:rPr>
                <w:t>周二到</w:t>
              </w:r>
              <w:r>
                <w:rPr>
                  <w:rFonts w:ascii="宋体" w:eastAsia="宋体" w:hAnsi="宋体"/>
                  <w:szCs w:val="24"/>
                </w:rPr>
                <w:t>周五</w:t>
              </w:r>
              <w:r w:rsidRPr="00292CE8">
                <w:rPr>
                  <w:rFonts w:ascii="宋体" w:eastAsia="宋体" w:hAnsi="宋体" w:hint="eastAsia"/>
                  <w:szCs w:val="24"/>
                </w:rPr>
                <w:t>每天1小时工作时间</w:t>
              </w:r>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9B3021" w14:paraId="1D42C9C1" w14:textId="77777777" w:rsidTr="009B3021">
        <w:trPr>
          <w:ins w:id="281" w:author="John" w:date="2018-11-11T17:20:00Z"/>
        </w:trPr>
        <w:tc>
          <w:tcPr>
            <w:tcW w:w="1555" w:type="dxa"/>
          </w:tcPr>
          <w:p w14:paraId="6DCDFEC7" w14:textId="77777777" w:rsidR="009B3021" w:rsidRPr="00292CE8" w:rsidRDefault="009B3021" w:rsidP="009B3021">
            <w:pPr>
              <w:ind w:firstLine="420"/>
              <w:rPr>
                <w:ins w:id="282" w:author="John" w:date="2018-11-11T17:20:00Z"/>
                <w:rFonts w:ascii="宋体" w:eastAsia="宋体" w:hAnsi="宋体"/>
                <w:szCs w:val="24"/>
              </w:rPr>
            </w:pPr>
            <w:ins w:id="283" w:author="John" w:date="2018-11-11T17:20:00Z">
              <w:r w:rsidRPr="00292CE8">
                <w:rPr>
                  <w:rFonts w:ascii="宋体" w:eastAsia="宋体" w:hAnsi="宋体" w:hint="eastAsia"/>
                  <w:szCs w:val="24"/>
                </w:rPr>
                <w:t>法律限制</w:t>
              </w:r>
            </w:ins>
          </w:p>
        </w:tc>
        <w:tc>
          <w:tcPr>
            <w:tcW w:w="6741" w:type="dxa"/>
          </w:tcPr>
          <w:p w14:paraId="12B3F821" w14:textId="77777777" w:rsidR="009B3021" w:rsidRPr="00292CE8" w:rsidRDefault="009B3021" w:rsidP="009B3021">
            <w:pPr>
              <w:ind w:firstLine="420"/>
              <w:rPr>
                <w:ins w:id="284" w:author="John" w:date="2018-11-11T17:20:00Z"/>
                <w:rFonts w:ascii="宋体" w:eastAsia="宋体" w:hAnsi="宋体"/>
                <w:szCs w:val="24"/>
              </w:rPr>
            </w:pPr>
            <w:ins w:id="285" w:author="John" w:date="2018-11-11T17:20:00Z">
              <w:r w:rsidRPr="00292CE8">
                <w:rPr>
                  <w:rFonts w:ascii="宋体" w:eastAsia="宋体" w:hAnsi="宋体" w:hint="eastAsia"/>
                  <w:szCs w:val="24"/>
                </w:rPr>
                <w:t>本项目依法依规执行</w:t>
              </w:r>
            </w:ins>
          </w:p>
        </w:tc>
      </w:tr>
    </w:tbl>
    <w:p w14:paraId="28E9A20F" w14:textId="39423F4B" w:rsidR="003609CC" w:rsidRPr="003609CC" w:rsidDel="009B3021" w:rsidRDefault="003609CC" w:rsidP="003609CC">
      <w:pPr>
        <w:rPr>
          <w:del w:id="286" w:author="John" w:date="2018-11-11T17:22:00Z"/>
        </w:rPr>
      </w:pPr>
    </w:p>
    <w:p w14:paraId="6BE8D2F0" w14:textId="0F74AD3F" w:rsidR="00BC4722" w:rsidDel="009B3021" w:rsidRDefault="00BC4722">
      <w:pPr>
        <w:pStyle w:val="3"/>
        <w:rPr>
          <w:del w:id="287" w:author="John" w:date="2018-11-11T17:21:00Z"/>
        </w:rPr>
      </w:pPr>
      <w:del w:id="288" w:author="John" w:date="2018-11-11T17:21:00Z">
        <w:r w:rsidDel="009B3021">
          <w:delText>1.</w:delText>
        </w:r>
      </w:del>
      <w:del w:id="289" w:author="John" w:date="2018-11-11T17:14:00Z">
        <w:r w:rsidDel="005D1913">
          <w:delText>2</w:delText>
        </w:r>
      </w:del>
      <w:del w:id="290" w:author="John" w:date="2018-11-11T17:21:00Z">
        <w:r w:rsidDel="009B3021">
          <w:delText>.</w:delText>
        </w:r>
      </w:del>
      <w:del w:id="291" w:author="John" w:date="2018-11-11T17:16:00Z">
        <w:r w:rsidDel="005D1913">
          <w:delText>2</w:delText>
        </w:r>
      </w:del>
      <w:del w:id="292" w:author="John" w:date="2018-11-11T17:21:00Z">
        <w:r w:rsidDel="009B3021">
          <w:delText>项目要求</w:delText>
        </w:r>
      </w:del>
    </w:p>
    <w:p w14:paraId="70472FFC" w14:textId="35C3D75A" w:rsidR="003609CC" w:rsidRPr="00292CE8" w:rsidDel="009B3021" w:rsidRDefault="00292CE8" w:rsidP="00292CE8">
      <w:pPr>
        <w:pStyle w:val="a7"/>
        <w:rPr>
          <w:del w:id="293" w:author="John" w:date="2018-11-11T17:21:00Z"/>
          <w:rFonts w:ascii="宋体" w:hAnsi="宋体"/>
        </w:rPr>
      </w:pPr>
      <w:del w:id="294" w:author="John" w:date="2018-11-11T17:21:00Z">
        <w:r w:rsidDel="009B3021">
          <w:rPr>
            <w:rFonts w:ascii="宋体" w:hAnsi="宋体"/>
          </w:rPr>
          <w:tab/>
        </w:r>
        <w:r w:rsidR="003609CC" w:rsidRPr="00292CE8" w:rsidDel="009B3021">
          <w:rPr>
            <w:rFonts w:ascii="宋体" w:hAnsi="宋体"/>
          </w:rPr>
          <w:delText>“软件工程</w:delText>
        </w:r>
        <w:r w:rsidR="003609CC" w:rsidRPr="00292CE8" w:rsidDel="009B3021">
          <w:rPr>
            <w:rFonts w:ascii="宋体" w:hAnsi="宋体" w:hint="eastAsia"/>
          </w:rPr>
          <w:delText>系列课程教学辅助</w:delText>
        </w:r>
        <w:r w:rsidR="003609CC" w:rsidRPr="00292CE8" w:rsidDel="009B3021">
          <w:rPr>
            <w:rFonts w:ascii="宋体" w:hAnsi="宋体"/>
          </w:rPr>
          <w:delText>网站”是软件工程相关课程教学和学习的辅助工具，</w:delText>
        </w:r>
        <w:r w:rsidR="003609CC" w:rsidRPr="00292CE8" w:rsidDel="009B3021">
          <w:rPr>
            <w:rFonts w:ascii="宋体" w:hAnsi="宋体" w:hint="eastAsia"/>
          </w:rPr>
          <w:delText>要求能够做到以下方面：</w:delText>
        </w:r>
        <w:r w:rsidR="003609CC" w:rsidRPr="00292CE8" w:rsidDel="009B3021">
          <w:rPr>
            <w:rFonts w:ascii="宋体" w:hAnsi="宋体"/>
          </w:rPr>
          <w:delText>方便为教师得到学生对上课效果的反馈并可以及时地调整，方便教师点评学生作业；方便学生得到教学资源，反馈对该课的意见，提出疑问并得到教师的答复；为学生提供交流的平台，互相讨论，互相学习，共同进步 ；能够</w:delText>
        </w:r>
      </w:del>
      <w:del w:id="295" w:author="John" w:date="2018-11-10T20:12:00Z">
        <w:r w:rsidR="003609CC" w:rsidRPr="00292CE8" w:rsidDel="00F079D3">
          <w:rPr>
            <w:rFonts w:ascii="宋体" w:hAnsi="宋体"/>
          </w:rPr>
          <w:delText>使</w:delText>
        </w:r>
      </w:del>
      <w:del w:id="296" w:author="John" w:date="2018-11-11T17:21:00Z">
        <w:r w:rsidR="003609CC" w:rsidRPr="00292CE8" w:rsidDel="009B3021">
          <w:rPr>
            <w:rFonts w:ascii="宋体" w:hAnsi="宋体"/>
          </w:rPr>
          <w:delText>对该课程感兴趣的学生了解软件工程各个子领域的发展情况以及教师的情况。该</w:delText>
        </w:r>
      </w:del>
      <w:del w:id="297" w:author="John" w:date="2018-11-10T20:25:00Z">
        <w:r w:rsidR="003609CC" w:rsidRPr="00292CE8" w:rsidDel="00FB1372">
          <w:rPr>
            <w:rFonts w:ascii="宋体" w:hAnsi="宋体"/>
          </w:rPr>
          <w:delText>网站</w:delText>
        </w:r>
      </w:del>
      <w:del w:id="298" w:author="John" w:date="2018-11-11T17:21:00Z">
        <w:r w:rsidR="003609CC" w:rsidRPr="00292CE8" w:rsidDel="009B3021">
          <w:rPr>
            <w:rFonts w:ascii="宋体" w:hAnsi="宋体" w:hint="eastAsia"/>
          </w:rPr>
          <w:delText>能够</w:delText>
        </w:r>
        <w:r w:rsidR="003609CC" w:rsidRPr="00292CE8" w:rsidDel="009B3021">
          <w:rPr>
            <w:rFonts w:ascii="宋体" w:hAnsi="宋体"/>
          </w:rPr>
          <w:delText>推动项目管理,需求工程,对象建模等软件工程学科的发展。</w:delText>
        </w:r>
      </w:del>
    </w:p>
    <w:p w14:paraId="44F1681D" w14:textId="3529744F" w:rsidR="003609CC" w:rsidRPr="003609CC" w:rsidDel="009B3021" w:rsidRDefault="003609CC" w:rsidP="003609CC">
      <w:pPr>
        <w:rPr>
          <w:del w:id="299" w:author="John" w:date="2018-11-11T17:21:00Z"/>
        </w:rPr>
      </w:pPr>
    </w:p>
    <w:p w14:paraId="5DF123CB" w14:textId="12701314" w:rsidR="00BC4722" w:rsidDel="009B3021" w:rsidRDefault="00BC4722">
      <w:pPr>
        <w:pStyle w:val="3"/>
        <w:rPr>
          <w:del w:id="300" w:author="John" w:date="2018-11-11T17:21:00Z"/>
        </w:rPr>
      </w:pPr>
      <w:del w:id="301" w:author="John" w:date="2018-11-11T17:21:00Z">
        <w:r w:rsidDel="009B3021">
          <w:delText>1.2.3项目目标</w:delText>
        </w:r>
      </w:del>
    </w:p>
    <w:p w14:paraId="76EC36F8" w14:textId="0DC77E3A" w:rsidR="003609CC" w:rsidRPr="00292CE8" w:rsidDel="009B3021" w:rsidRDefault="00292CE8" w:rsidP="00292CE8">
      <w:pPr>
        <w:pStyle w:val="a7"/>
        <w:rPr>
          <w:del w:id="302" w:author="John" w:date="2018-11-11T17:21:00Z"/>
          <w:rFonts w:ascii="宋体" w:hAnsi="宋体"/>
        </w:rPr>
      </w:pPr>
      <w:del w:id="303" w:author="John" w:date="2018-11-11T17:21:00Z">
        <w:r w:rsidDel="009B3021">
          <w:rPr>
            <w:rFonts w:ascii="宋体" w:hAnsi="宋体"/>
          </w:rPr>
          <w:tab/>
        </w:r>
        <w:r w:rsidR="003609CC" w:rsidRPr="00292CE8" w:rsidDel="009B3021">
          <w:rPr>
            <w:rFonts w:ascii="宋体" w:hAnsi="宋体" w:hint="eastAsia"/>
          </w:rPr>
          <w:delText>一方面，虽然如今有很多教学</w:delText>
        </w:r>
      </w:del>
      <w:del w:id="304" w:author="John" w:date="2018-11-10T20:25:00Z">
        <w:r w:rsidR="003609CC" w:rsidRPr="00292CE8" w:rsidDel="00FB1372">
          <w:rPr>
            <w:rFonts w:ascii="宋体" w:hAnsi="宋体" w:hint="eastAsia"/>
          </w:rPr>
          <w:delText>网站</w:delText>
        </w:r>
      </w:del>
      <w:del w:id="305" w:author="John" w:date="2018-11-11T17:21:00Z">
        <w:r w:rsidR="003609CC" w:rsidRPr="00292CE8" w:rsidDel="009B3021">
          <w:rPr>
            <w:rFonts w:ascii="宋体" w:hAnsi="宋体" w:hint="eastAsia"/>
          </w:rPr>
          <w:delText>，但是专门针对</w:delText>
        </w:r>
      </w:del>
      <w:del w:id="306" w:author="John" w:date="2018-11-10T20:13:00Z">
        <w:r w:rsidR="003609CC" w:rsidRPr="00292CE8" w:rsidDel="00F079D3">
          <w:rPr>
            <w:rFonts w:ascii="宋体" w:hAnsi="宋体" w:hint="eastAsia"/>
          </w:rPr>
          <w:delText>一门新开的</w:delText>
        </w:r>
      </w:del>
      <w:del w:id="307" w:author="John" w:date="2018-11-10T20:14:00Z">
        <w:r w:rsidR="003609CC" w:rsidRPr="00292CE8" w:rsidDel="00F079D3">
          <w:rPr>
            <w:rFonts w:ascii="宋体" w:hAnsi="宋体" w:hint="eastAsia"/>
          </w:rPr>
          <w:delText>大学</w:delText>
        </w:r>
      </w:del>
      <w:del w:id="308" w:author="John" w:date="2018-11-11T17:21:00Z">
        <w:r w:rsidR="003609CC" w:rsidRPr="00292CE8" w:rsidDel="009B3021">
          <w:rPr>
            <w:rFonts w:ascii="宋体" w:hAnsi="宋体" w:hint="eastAsia"/>
          </w:rPr>
          <w:delText>课程和</w:delText>
        </w:r>
      </w:del>
      <w:del w:id="309" w:author="John" w:date="2018-11-10T20:14:00Z">
        <w:r w:rsidR="003609CC" w:rsidRPr="00292CE8" w:rsidDel="00F079D3">
          <w:rPr>
            <w:rFonts w:ascii="宋体" w:hAnsi="宋体" w:hint="eastAsia"/>
          </w:rPr>
          <w:delText>一位专门的</w:delText>
        </w:r>
      </w:del>
      <w:del w:id="310" w:author="John" w:date="2018-11-11T17:21:00Z">
        <w:r w:rsidR="003609CC" w:rsidRPr="00292CE8" w:rsidDel="009B3021">
          <w:rPr>
            <w:rFonts w:ascii="宋体" w:hAnsi="宋体" w:hint="eastAsia"/>
          </w:rPr>
          <w:delText>教师；</w:delText>
        </w:r>
      </w:del>
      <w:del w:id="311" w:author="John" w:date="2018-11-10T20:15:00Z">
        <w:r w:rsidR="003609CC" w:rsidRPr="00292CE8" w:rsidDel="00F079D3">
          <w:rPr>
            <w:rFonts w:ascii="宋体" w:hAnsi="宋体" w:hint="eastAsia"/>
          </w:rPr>
          <w:delText>又</w:delText>
        </w:r>
      </w:del>
      <w:del w:id="312" w:author="John" w:date="2018-11-11T17:21:00Z">
        <w:r w:rsidR="003609CC" w:rsidRPr="00292CE8" w:rsidDel="009B3021">
          <w:rPr>
            <w:rFonts w:ascii="宋体" w:hAnsi="宋体" w:hint="eastAsia"/>
          </w:rPr>
          <w:delText>为学生之间提供交流平台的</w:delText>
        </w:r>
      </w:del>
      <w:del w:id="313" w:author="John" w:date="2018-11-10T20:15:00Z">
        <w:r w:rsidR="003609CC" w:rsidRPr="00292CE8" w:rsidDel="00F079D3">
          <w:rPr>
            <w:rFonts w:ascii="宋体" w:hAnsi="宋体" w:hint="eastAsia"/>
          </w:rPr>
          <w:delText>网站</w:delText>
        </w:r>
      </w:del>
      <w:del w:id="314" w:author="John" w:date="2018-11-11T17:21:00Z">
        <w:r w:rsidR="003609CC" w:rsidRPr="00292CE8" w:rsidDel="009B3021">
          <w:rPr>
            <w:rFonts w:ascii="宋体" w:hAnsi="宋体" w:hint="eastAsia"/>
          </w:rPr>
          <w:delText>为数不多。因此，该项目的目标是：</w:delText>
        </w:r>
      </w:del>
      <w:del w:id="315" w:author="John" w:date="2018-11-10T20:17:00Z">
        <w:r w:rsidR="003609CC" w:rsidRPr="00292CE8" w:rsidDel="00F079D3">
          <w:rPr>
            <w:rFonts w:ascii="宋体" w:hAnsi="宋体" w:hint="eastAsia"/>
          </w:rPr>
          <w:delText>实现</w:delText>
        </w:r>
      </w:del>
      <w:del w:id="316" w:author="John" w:date="2018-11-11T17:21:00Z">
        <w:r w:rsidR="003609CC" w:rsidRPr="00292CE8" w:rsidDel="009B3021">
          <w:rPr>
            <w:rFonts w:ascii="宋体" w:hAnsi="宋体" w:hint="eastAsia"/>
          </w:rPr>
          <w:delText>这</w:delText>
        </w:r>
      </w:del>
      <w:del w:id="317" w:author="John" w:date="2018-11-10T20:17:00Z">
        <w:r w:rsidR="003609CC" w:rsidRPr="00292CE8" w:rsidDel="00F079D3">
          <w:rPr>
            <w:rFonts w:ascii="宋体" w:hAnsi="宋体" w:hint="eastAsia"/>
          </w:rPr>
          <w:delText>个网站</w:delText>
        </w:r>
      </w:del>
      <w:del w:id="318" w:author="John" w:date="2018-11-11T17:21:00Z">
        <w:r w:rsidR="003609CC" w:rsidRPr="00292CE8" w:rsidDel="009B3021">
          <w:rPr>
            <w:rFonts w:ascii="宋体" w:hAnsi="宋体" w:hint="eastAsia"/>
          </w:rPr>
          <w:delText>作为一个开课的辅助工具，有利于教师的教学和学生的学习；也为软件工程系列课程的成熟</w:delText>
        </w:r>
      </w:del>
      <w:del w:id="319" w:author="John" w:date="2018-11-10T20:18:00Z">
        <w:r w:rsidR="003609CC" w:rsidRPr="00292CE8" w:rsidDel="00020E7A">
          <w:rPr>
            <w:rFonts w:ascii="宋体" w:hAnsi="宋体" w:hint="eastAsia"/>
          </w:rPr>
          <w:delText>记录下足迹</w:delText>
        </w:r>
      </w:del>
      <w:del w:id="320" w:author="John" w:date="2018-11-11T17:21:00Z">
        <w:r w:rsidR="003609CC" w:rsidRPr="00292CE8" w:rsidDel="009B3021">
          <w:rPr>
            <w:rFonts w:ascii="宋体" w:hAnsi="宋体" w:hint="eastAsia"/>
          </w:rPr>
          <w:delText>。另一方面，这个</w:delText>
        </w:r>
      </w:del>
      <w:del w:id="321" w:author="John" w:date="2018-11-10T20:18:00Z">
        <w:r w:rsidR="003609CC" w:rsidRPr="00292CE8" w:rsidDel="00020E7A">
          <w:rPr>
            <w:rFonts w:ascii="宋体" w:hAnsi="宋体" w:hint="eastAsia"/>
          </w:rPr>
          <w:delText>网站</w:delText>
        </w:r>
      </w:del>
      <w:del w:id="322" w:author="John" w:date="2018-11-11T17:21:00Z">
        <w:r w:rsidR="003609CC" w:rsidRPr="00292CE8" w:rsidDel="009B3021">
          <w:rPr>
            <w:rFonts w:ascii="宋体" w:hAnsi="宋体" w:hint="eastAsia"/>
          </w:rPr>
          <w:delText>可以作为热爱软件工程爱好者的交流平台，通过分享经验交流心得，提高大家的知识。</w:delText>
        </w:r>
      </w:del>
    </w:p>
    <w:p w14:paraId="7608D04D" w14:textId="3ACBB828" w:rsidR="003609CC" w:rsidRPr="003609CC" w:rsidDel="009B3021" w:rsidRDefault="003609CC" w:rsidP="003609CC">
      <w:pPr>
        <w:rPr>
          <w:del w:id="323" w:author="John" w:date="2018-11-11T17:22:00Z"/>
        </w:rPr>
      </w:pPr>
    </w:p>
    <w:p w14:paraId="06F6FE16" w14:textId="41510470" w:rsidR="00BC4722" w:rsidDel="009B3021" w:rsidRDefault="00BC4722">
      <w:pPr>
        <w:pStyle w:val="3"/>
        <w:rPr>
          <w:del w:id="324" w:author="John" w:date="2018-11-11T17:20:00Z"/>
        </w:rPr>
      </w:pPr>
      <w:del w:id="325" w:author="John" w:date="2018-11-11T17:20:00Z">
        <w:r w:rsidDel="009B3021">
          <w:delText>1.2.4实现环境</w:delText>
        </w:r>
      </w:del>
    </w:p>
    <w:p w14:paraId="2AAF23DA" w14:textId="118C4E61" w:rsidR="003609CC" w:rsidRPr="00292CE8" w:rsidDel="009B3021" w:rsidRDefault="00292CE8" w:rsidP="00292CE8">
      <w:pPr>
        <w:pStyle w:val="a7"/>
        <w:rPr>
          <w:del w:id="326" w:author="John" w:date="2018-11-11T17:20:00Z"/>
          <w:rFonts w:ascii="宋体" w:hAnsi="宋体"/>
        </w:rPr>
      </w:pPr>
      <w:del w:id="327" w:author="John" w:date="2018-11-11T17:20:00Z">
        <w:r w:rsidDel="009B3021">
          <w:rPr>
            <w:rFonts w:ascii="宋体" w:hAnsi="宋体"/>
          </w:rPr>
          <w:tab/>
        </w:r>
        <w:r w:rsidR="003609CC" w:rsidRPr="00292CE8" w:rsidDel="009B3021">
          <w:rPr>
            <w:rFonts w:ascii="宋体" w:hAnsi="宋体" w:hint="eastAsia"/>
          </w:rPr>
          <w:delText>成功地开发该</w:delText>
        </w:r>
      </w:del>
      <w:del w:id="328" w:author="John" w:date="2018-11-10T20:19:00Z">
        <w:r w:rsidR="003609CC" w:rsidRPr="00292CE8" w:rsidDel="00FB1372">
          <w:rPr>
            <w:rFonts w:ascii="宋体" w:hAnsi="宋体" w:hint="eastAsia"/>
          </w:rPr>
          <w:delText>网站</w:delText>
        </w:r>
      </w:del>
      <w:del w:id="329" w:author="John" w:date="2018-11-11T17:20:00Z">
        <w:r w:rsidR="003609CC" w:rsidRPr="00292CE8" w:rsidDel="009B3021">
          <w:rPr>
            <w:rFonts w:ascii="宋体" w:hAnsi="宋体" w:hint="eastAsia"/>
          </w:rPr>
          <w:delText>，</w:delText>
        </w:r>
        <w:r w:rsidR="003609CC" w:rsidRPr="00292CE8" w:rsidDel="009B3021">
          <w:rPr>
            <w:rFonts w:ascii="宋体" w:hAnsi="宋体"/>
          </w:rPr>
          <w:delText xml:space="preserve"> 我们首先得得到教师和学院的支持和认可；还需要得到教师，同学的高度配合。其次我们团队有较好的合作精神，工作能力和有空余时间</w:delText>
        </w:r>
        <w:r w:rsidR="003609CC" w:rsidRPr="00292CE8" w:rsidDel="009B3021">
          <w:rPr>
            <w:rFonts w:ascii="宋体" w:hAnsi="宋体" w:hint="eastAsia"/>
          </w:rPr>
          <w:delText>。以下为我们的开发环境。</w:delText>
        </w:r>
      </w:del>
    </w:p>
    <w:tbl>
      <w:tblPr>
        <w:tblStyle w:val="a6"/>
        <w:tblW w:w="0" w:type="auto"/>
        <w:tblLook w:val="04A0" w:firstRow="1" w:lastRow="0" w:firstColumn="1" w:lastColumn="0" w:noHBand="0" w:noVBand="1"/>
      </w:tblPr>
      <w:tblGrid>
        <w:gridCol w:w="1838"/>
        <w:gridCol w:w="6458"/>
      </w:tblGrid>
      <w:tr w:rsidR="003609CC" w:rsidRPr="00AF5593" w:rsidDel="009B3021" w14:paraId="1B40838F" w14:textId="1A9E32CB" w:rsidTr="00AF5593">
        <w:trPr>
          <w:del w:id="330" w:author="John" w:date="2018-11-11T17:20:00Z"/>
        </w:trPr>
        <w:tc>
          <w:tcPr>
            <w:tcW w:w="1838" w:type="dxa"/>
          </w:tcPr>
          <w:p w14:paraId="1BFF270F" w14:textId="106EC8BB" w:rsidR="003609CC" w:rsidRPr="00292CE8" w:rsidDel="009B3021" w:rsidRDefault="003609CC" w:rsidP="00AF5593">
            <w:pPr>
              <w:ind w:firstLine="420"/>
              <w:rPr>
                <w:del w:id="331" w:author="John" w:date="2018-11-11T17:20:00Z"/>
                <w:rFonts w:ascii="宋体" w:eastAsia="宋体" w:hAnsi="宋体"/>
                <w:szCs w:val="24"/>
              </w:rPr>
            </w:pPr>
            <w:del w:id="332" w:author="John" w:date="2018-11-11T17:20:00Z">
              <w:r w:rsidRPr="00292CE8" w:rsidDel="009B3021">
                <w:rPr>
                  <w:rFonts w:ascii="宋体" w:eastAsia="宋体" w:hAnsi="宋体" w:hint="eastAsia"/>
                  <w:szCs w:val="24"/>
                </w:rPr>
                <w:delText>服务器</w:delText>
              </w:r>
            </w:del>
          </w:p>
        </w:tc>
        <w:tc>
          <w:tcPr>
            <w:tcW w:w="6458" w:type="dxa"/>
          </w:tcPr>
          <w:p w14:paraId="268A1B28" w14:textId="4AE3A783" w:rsidR="003609CC" w:rsidRPr="00292CE8" w:rsidDel="009B3021" w:rsidRDefault="003609CC" w:rsidP="00AF5593">
            <w:pPr>
              <w:ind w:firstLine="420"/>
              <w:rPr>
                <w:del w:id="333" w:author="John" w:date="2018-11-11T17:20:00Z"/>
                <w:rFonts w:ascii="宋体" w:eastAsia="宋体" w:hAnsi="宋体"/>
                <w:szCs w:val="24"/>
              </w:rPr>
            </w:pPr>
            <w:del w:id="334" w:author="John" w:date="2018-11-11T17:20:00Z">
              <w:r w:rsidRPr="00292CE8" w:rsidDel="009B3021">
                <w:rPr>
                  <w:rFonts w:ascii="宋体" w:eastAsia="宋体" w:hAnsi="宋体" w:hint="eastAsia"/>
                  <w:szCs w:val="24"/>
                </w:rPr>
                <w:delText xml:space="preserve">一台 </w:delText>
              </w:r>
              <w:r w:rsidRPr="00292CE8" w:rsidDel="009B3021">
                <w:rPr>
                  <w:rFonts w:ascii="宋体" w:eastAsia="宋体" w:hAnsi="宋体"/>
                  <w:szCs w:val="24"/>
                </w:rPr>
                <w:delText>WIN 10操作系统</w:delText>
              </w:r>
              <w:r w:rsidRPr="00292CE8" w:rsidDel="009B3021">
                <w:rPr>
                  <w:rFonts w:ascii="宋体" w:eastAsia="宋体" w:hAnsi="宋体" w:hint="eastAsia"/>
                  <w:szCs w:val="24"/>
                </w:rPr>
                <w:delText>笔记本</w:delText>
              </w:r>
            </w:del>
          </w:p>
        </w:tc>
      </w:tr>
      <w:tr w:rsidR="003609CC" w:rsidRPr="00AF5593" w:rsidDel="009B3021" w14:paraId="2001F789" w14:textId="38040279" w:rsidTr="00AF5593">
        <w:trPr>
          <w:del w:id="335" w:author="John" w:date="2018-11-11T17:20:00Z"/>
        </w:trPr>
        <w:tc>
          <w:tcPr>
            <w:tcW w:w="1838" w:type="dxa"/>
          </w:tcPr>
          <w:p w14:paraId="1503B701" w14:textId="63D42F33" w:rsidR="003609CC" w:rsidRPr="00292CE8" w:rsidDel="009B3021" w:rsidRDefault="003609CC" w:rsidP="00AF5593">
            <w:pPr>
              <w:ind w:firstLine="420"/>
              <w:rPr>
                <w:del w:id="336" w:author="John" w:date="2018-11-11T17:20:00Z"/>
                <w:rFonts w:ascii="宋体" w:eastAsia="宋体" w:hAnsi="宋体"/>
                <w:szCs w:val="24"/>
              </w:rPr>
            </w:pPr>
            <w:del w:id="337" w:author="John" w:date="2018-11-11T17:20:00Z">
              <w:r w:rsidRPr="00292CE8" w:rsidDel="009B3021">
                <w:rPr>
                  <w:rFonts w:ascii="宋体" w:eastAsia="宋体" w:hAnsi="宋体" w:hint="eastAsia"/>
                  <w:szCs w:val="24"/>
                </w:rPr>
                <w:delText>开发平台</w:delText>
              </w:r>
            </w:del>
          </w:p>
        </w:tc>
        <w:tc>
          <w:tcPr>
            <w:tcW w:w="6458" w:type="dxa"/>
          </w:tcPr>
          <w:p w14:paraId="4A9061BA" w14:textId="5CAB7067" w:rsidR="003609CC" w:rsidRPr="00292CE8" w:rsidDel="009B3021" w:rsidRDefault="003609CC" w:rsidP="00AF5593">
            <w:pPr>
              <w:ind w:firstLine="420"/>
              <w:rPr>
                <w:del w:id="338" w:author="John" w:date="2018-11-11T17:20:00Z"/>
                <w:rFonts w:ascii="宋体" w:eastAsia="宋体" w:hAnsi="宋体"/>
                <w:szCs w:val="24"/>
              </w:rPr>
            </w:pPr>
            <w:del w:id="339" w:author="John" w:date="2018-11-11T17:20:00Z">
              <w:r w:rsidRPr="00292CE8" w:rsidDel="009B3021">
                <w:rPr>
                  <w:rFonts w:ascii="宋体" w:eastAsia="宋体" w:hAnsi="宋体"/>
                  <w:szCs w:val="24"/>
                </w:rPr>
                <w:delText>Eclipse开发环境</w:delText>
              </w:r>
            </w:del>
          </w:p>
        </w:tc>
      </w:tr>
      <w:tr w:rsidR="003609CC" w:rsidRPr="00AF5593" w:rsidDel="009B3021" w14:paraId="34BCC6B2" w14:textId="4065BB5C" w:rsidTr="00AF5593">
        <w:trPr>
          <w:del w:id="340" w:author="John" w:date="2018-11-11T17:20:00Z"/>
        </w:trPr>
        <w:tc>
          <w:tcPr>
            <w:tcW w:w="1838" w:type="dxa"/>
          </w:tcPr>
          <w:p w14:paraId="068209E1" w14:textId="1A173479" w:rsidR="003609CC" w:rsidRPr="00292CE8" w:rsidDel="009B3021" w:rsidRDefault="003609CC" w:rsidP="00AF5593">
            <w:pPr>
              <w:ind w:firstLine="420"/>
              <w:rPr>
                <w:del w:id="341" w:author="John" w:date="2018-11-11T17:20:00Z"/>
                <w:rFonts w:ascii="宋体" w:eastAsia="宋体" w:hAnsi="宋体"/>
                <w:szCs w:val="24"/>
              </w:rPr>
            </w:pPr>
            <w:del w:id="342" w:author="John" w:date="2018-11-11T17:20:00Z">
              <w:r w:rsidRPr="00292CE8" w:rsidDel="009B3021">
                <w:rPr>
                  <w:rFonts w:ascii="宋体" w:eastAsia="宋体" w:hAnsi="宋体" w:hint="eastAsia"/>
                  <w:szCs w:val="24"/>
                </w:rPr>
                <w:delText>网页</w:delText>
              </w:r>
            </w:del>
            <w:ins w:id="343" w:author="Administrator" w:date="2018-11-08T22:56:00Z">
              <w:del w:id="344" w:author="John" w:date="2018-11-11T17:20:00Z">
                <w:r w:rsidR="00E765D7" w:rsidDel="009B3021">
                  <w:rPr>
                    <w:rFonts w:ascii="宋体" w:eastAsia="宋体" w:hAnsi="宋体" w:hint="eastAsia"/>
                    <w:szCs w:val="24"/>
                  </w:rPr>
                  <w:delText>A</w:delText>
                </w:r>
                <w:r w:rsidR="00E765D7" w:rsidDel="009B3021">
                  <w:rPr>
                    <w:rFonts w:ascii="宋体" w:eastAsia="宋体" w:hAnsi="宋体"/>
                    <w:szCs w:val="24"/>
                  </w:rPr>
                  <w:delText>PP</w:delText>
                </w:r>
              </w:del>
            </w:ins>
            <w:del w:id="345" w:author="John" w:date="2018-11-11T17:20:00Z">
              <w:r w:rsidRPr="00292CE8" w:rsidDel="009B3021">
                <w:rPr>
                  <w:rFonts w:ascii="宋体" w:eastAsia="宋体" w:hAnsi="宋体" w:hint="eastAsia"/>
                  <w:szCs w:val="24"/>
                </w:rPr>
                <w:delText>前端</w:delText>
              </w:r>
            </w:del>
          </w:p>
        </w:tc>
        <w:tc>
          <w:tcPr>
            <w:tcW w:w="6458" w:type="dxa"/>
          </w:tcPr>
          <w:p w14:paraId="45C1BEAD" w14:textId="640F776F" w:rsidR="003609CC" w:rsidRPr="00292CE8" w:rsidDel="009B3021" w:rsidRDefault="003609CC" w:rsidP="00AF5593">
            <w:pPr>
              <w:ind w:firstLine="420"/>
              <w:rPr>
                <w:del w:id="346" w:author="John" w:date="2018-11-11T17:20:00Z"/>
                <w:rFonts w:ascii="宋体" w:eastAsia="宋体" w:hAnsi="宋体"/>
                <w:szCs w:val="24"/>
              </w:rPr>
            </w:pPr>
            <w:del w:id="347" w:author="John" w:date="2018-11-11T17:20:00Z">
              <w:r w:rsidRPr="00292CE8" w:rsidDel="009B3021">
                <w:rPr>
                  <w:rFonts w:ascii="宋体" w:eastAsia="宋体" w:hAnsi="宋体"/>
                  <w:szCs w:val="24"/>
                </w:rPr>
                <w:delText>HTML5+CSS+JavaScript</w:delText>
              </w:r>
            </w:del>
            <w:ins w:id="348" w:author="Administrator" w:date="2018-11-08T22:56:00Z">
              <w:del w:id="349" w:author="John" w:date="2018-11-11T17:20:00Z">
                <w:r w:rsidR="00E765D7" w:rsidDel="009B3021">
                  <w:rPr>
                    <w:rFonts w:ascii="宋体" w:eastAsia="宋体" w:hAnsi="宋体"/>
                    <w:szCs w:val="24"/>
                  </w:rPr>
                  <w:delText>Java</w:delText>
                </w:r>
              </w:del>
            </w:ins>
          </w:p>
        </w:tc>
      </w:tr>
      <w:tr w:rsidR="003609CC" w:rsidRPr="00AF5593" w:rsidDel="009B3021" w14:paraId="4AFDAAD1" w14:textId="2CF401A6" w:rsidTr="00AF5593">
        <w:trPr>
          <w:del w:id="350" w:author="John" w:date="2018-11-11T17:20:00Z"/>
        </w:trPr>
        <w:tc>
          <w:tcPr>
            <w:tcW w:w="1838" w:type="dxa"/>
          </w:tcPr>
          <w:p w14:paraId="491F57F5" w14:textId="17A888BB" w:rsidR="003609CC" w:rsidRPr="00292CE8" w:rsidDel="009B3021" w:rsidRDefault="003609CC" w:rsidP="00AF5593">
            <w:pPr>
              <w:ind w:firstLine="420"/>
              <w:rPr>
                <w:del w:id="351" w:author="John" w:date="2018-11-11T17:20:00Z"/>
                <w:rFonts w:ascii="宋体" w:eastAsia="宋体" w:hAnsi="宋体"/>
                <w:szCs w:val="24"/>
              </w:rPr>
            </w:pPr>
            <w:del w:id="352" w:author="John" w:date="2018-11-11T17:20:00Z">
              <w:r w:rsidRPr="00292CE8" w:rsidDel="009B3021">
                <w:rPr>
                  <w:rFonts w:ascii="宋体" w:eastAsia="宋体" w:hAnsi="宋体" w:hint="eastAsia"/>
                  <w:szCs w:val="24"/>
                </w:rPr>
                <w:delText>网页后台</w:delText>
              </w:r>
            </w:del>
          </w:p>
        </w:tc>
        <w:tc>
          <w:tcPr>
            <w:tcW w:w="6458" w:type="dxa"/>
          </w:tcPr>
          <w:p w14:paraId="527E1BCF" w14:textId="7D7FDAA6" w:rsidR="003609CC" w:rsidRPr="00292CE8" w:rsidDel="009B3021" w:rsidRDefault="003609CC" w:rsidP="00AF5593">
            <w:pPr>
              <w:ind w:firstLine="420"/>
              <w:rPr>
                <w:del w:id="353" w:author="John" w:date="2018-11-11T17:20:00Z"/>
                <w:rFonts w:ascii="宋体" w:eastAsia="宋体" w:hAnsi="宋体"/>
                <w:szCs w:val="24"/>
              </w:rPr>
            </w:pPr>
            <w:del w:id="354" w:author="John" w:date="2018-11-11T17:20:00Z">
              <w:r w:rsidRPr="00292CE8" w:rsidDel="009B3021">
                <w:rPr>
                  <w:rFonts w:ascii="宋体" w:eastAsia="宋体" w:hAnsi="宋体"/>
                  <w:szCs w:val="24"/>
                </w:rPr>
                <w:delText>Spring</w:delText>
              </w:r>
            </w:del>
          </w:p>
        </w:tc>
      </w:tr>
      <w:tr w:rsidR="003609CC" w:rsidRPr="00AF5593" w:rsidDel="009B3021" w14:paraId="5985F914" w14:textId="77CC1A13" w:rsidTr="00AF5593">
        <w:trPr>
          <w:del w:id="355" w:author="John" w:date="2018-11-11T17:20:00Z"/>
        </w:trPr>
        <w:tc>
          <w:tcPr>
            <w:tcW w:w="1838" w:type="dxa"/>
          </w:tcPr>
          <w:p w14:paraId="008EECDF" w14:textId="4041BD49" w:rsidR="003609CC" w:rsidRPr="00292CE8" w:rsidDel="009B3021" w:rsidRDefault="003609CC" w:rsidP="00AF5593">
            <w:pPr>
              <w:ind w:firstLine="420"/>
              <w:rPr>
                <w:del w:id="356" w:author="John" w:date="2018-11-11T17:20:00Z"/>
                <w:rFonts w:ascii="宋体" w:eastAsia="宋体" w:hAnsi="宋体"/>
                <w:szCs w:val="24"/>
              </w:rPr>
            </w:pPr>
            <w:del w:id="357" w:author="John" w:date="2018-11-11T17:20:00Z">
              <w:r w:rsidRPr="00292CE8" w:rsidDel="009B3021">
                <w:rPr>
                  <w:rFonts w:ascii="宋体" w:eastAsia="宋体" w:hAnsi="宋体" w:hint="eastAsia"/>
                  <w:szCs w:val="24"/>
                </w:rPr>
                <w:delText>数据库</w:delText>
              </w:r>
            </w:del>
          </w:p>
        </w:tc>
        <w:tc>
          <w:tcPr>
            <w:tcW w:w="6458" w:type="dxa"/>
          </w:tcPr>
          <w:p w14:paraId="0621CB6E" w14:textId="3AA57025" w:rsidR="003609CC" w:rsidRPr="00292CE8" w:rsidDel="009B3021" w:rsidRDefault="003609CC" w:rsidP="00AF5593">
            <w:pPr>
              <w:ind w:firstLine="420"/>
              <w:rPr>
                <w:del w:id="358" w:author="John" w:date="2018-11-11T17:20:00Z"/>
                <w:rFonts w:ascii="宋体" w:eastAsia="宋体" w:hAnsi="宋体"/>
                <w:szCs w:val="24"/>
              </w:rPr>
            </w:pPr>
            <w:del w:id="359" w:author="John" w:date="2018-11-11T17:20:00Z">
              <w:r w:rsidRPr="00292CE8" w:rsidDel="009B3021">
                <w:rPr>
                  <w:rFonts w:ascii="宋体" w:eastAsia="宋体" w:hAnsi="宋体" w:hint="eastAsia"/>
                  <w:szCs w:val="24"/>
                </w:rPr>
                <w:delText>M</w:delText>
              </w:r>
              <w:r w:rsidRPr="00292CE8" w:rsidDel="009B3021">
                <w:rPr>
                  <w:rFonts w:ascii="宋体" w:eastAsia="宋体" w:hAnsi="宋体"/>
                  <w:szCs w:val="24"/>
                </w:rPr>
                <w:delText>YSQL</w:delText>
              </w:r>
            </w:del>
          </w:p>
        </w:tc>
      </w:tr>
      <w:tr w:rsidR="003609CC" w:rsidRPr="00AF5593" w:rsidDel="009B3021" w14:paraId="6B0BDE23" w14:textId="62780EFE" w:rsidTr="00AF5593">
        <w:trPr>
          <w:del w:id="360" w:author="John" w:date="2018-11-11T17:20:00Z"/>
        </w:trPr>
        <w:tc>
          <w:tcPr>
            <w:tcW w:w="1838" w:type="dxa"/>
          </w:tcPr>
          <w:p w14:paraId="03B1497F" w14:textId="6B19E38E" w:rsidR="003609CC" w:rsidRPr="00292CE8" w:rsidDel="009B3021" w:rsidRDefault="003609CC" w:rsidP="00AF5593">
            <w:pPr>
              <w:ind w:firstLine="420"/>
              <w:rPr>
                <w:del w:id="361" w:author="John" w:date="2018-11-11T17:20:00Z"/>
                <w:rFonts w:ascii="宋体" w:eastAsia="宋体" w:hAnsi="宋体"/>
                <w:szCs w:val="24"/>
              </w:rPr>
            </w:pPr>
            <w:del w:id="362" w:author="John" w:date="2018-11-11T17:20:00Z">
              <w:r w:rsidRPr="00292CE8" w:rsidDel="009B3021">
                <w:rPr>
                  <w:rFonts w:ascii="宋体" w:eastAsia="宋体" w:hAnsi="宋体" w:hint="eastAsia"/>
                  <w:szCs w:val="24"/>
                </w:rPr>
                <w:delText>配置管理</w:delText>
              </w:r>
            </w:del>
          </w:p>
        </w:tc>
        <w:tc>
          <w:tcPr>
            <w:tcW w:w="6458" w:type="dxa"/>
          </w:tcPr>
          <w:p w14:paraId="435D3D77" w14:textId="724F2CD6" w:rsidR="003609CC" w:rsidRPr="00292CE8" w:rsidDel="009B3021" w:rsidRDefault="003609CC">
            <w:pPr>
              <w:ind w:firstLine="420"/>
              <w:rPr>
                <w:del w:id="363" w:author="John" w:date="2018-11-11T17:20:00Z"/>
                <w:rFonts w:ascii="宋体" w:eastAsia="宋体" w:hAnsi="宋体"/>
                <w:szCs w:val="24"/>
              </w:rPr>
            </w:pPr>
            <w:del w:id="364" w:author="John" w:date="2018-11-11T17:20:00Z">
              <w:r w:rsidRPr="00292CE8" w:rsidDel="009B3021">
                <w:rPr>
                  <w:rFonts w:ascii="宋体" w:eastAsia="宋体" w:hAnsi="宋体"/>
                  <w:szCs w:val="24"/>
                </w:rPr>
                <w:delText>Git Bash</w:delText>
              </w:r>
            </w:del>
          </w:p>
        </w:tc>
      </w:tr>
      <w:tr w:rsidR="003609CC" w:rsidRPr="00AF5593" w:rsidDel="009B3021" w14:paraId="2834C440" w14:textId="1975F5FA" w:rsidTr="00AF5593">
        <w:trPr>
          <w:del w:id="365" w:author="John" w:date="2018-11-11T17:20:00Z"/>
        </w:trPr>
        <w:tc>
          <w:tcPr>
            <w:tcW w:w="1838" w:type="dxa"/>
          </w:tcPr>
          <w:p w14:paraId="4155D1BC" w14:textId="71CDD438" w:rsidR="003609CC" w:rsidRPr="00292CE8" w:rsidDel="009B3021" w:rsidRDefault="003609CC" w:rsidP="00AF5593">
            <w:pPr>
              <w:ind w:firstLine="420"/>
              <w:rPr>
                <w:del w:id="366" w:author="John" w:date="2018-11-11T17:20:00Z"/>
                <w:rFonts w:ascii="宋体" w:eastAsia="宋体" w:hAnsi="宋体"/>
                <w:szCs w:val="24"/>
              </w:rPr>
            </w:pPr>
            <w:del w:id="367" w:author="John" w:date="2018-11-11T17:20:00Z">
              <w:r w:rsidRPr="00292CE8" w:rsidDel="009B3021">
                <w:rPr>
                  <w:rFonts w:ascii="宋体" w:eastAsia="宋体" w:hAnsi="宋体" w:hint="eastAsia"/>
                  <w:szCs w:val="24"/>
                </w:rPr>
                <w:delText>文档管理</w:delText>
              </w:r>
            </w:del>
          </w:p>
        </w:tc>
        <w:tc>
          <w:tcPr>
            <w:tcW w:w="6458" w:type="dxa"/>
          </w:tcPr>
          <w:p w14:paraId="145BFE3A" w14:textId="194C26B7" w:rsidR="003609CC" w:rsidRPr="00292CE8" w:rsidDel="009B3021" w:rsidRDefault="003609CC" w:rsidP="00AF5593">
            <w:pPr>
              <w:ind w:firstLine="420"/>
              <w:rPr>
                <w:del w:id="368" w:author="John" w:date="2018-11-11T17:20:00Z"/>
                <w:rFonts w:ascii="宋体" w:eastAsia="宋体" w:hAnsi="宋体"/>
                <w:szCs w:val="24"/>
              </w:rPr>
            </w:pPr>
            <w:del w:id="369" w:author="John" w:date="2018-11-11T17:20:00Z">
              <w:r w:rsidRPr="00292CE8" w:rsidDel="009B3021">
                <w:rPr>
                  <w:rFonts w:ascii="宋体" w:eastAsia="宋体" w:hAnsi="宋体"/>
                  <w:szCs w:val="24"/>
                </w:rPr>
                <w:delText>Microsoft office</w:delText>
              </w:r>
            </w:del>
          </w:p>
        </w:tc>
      </w:tr>
      <w:tr w:rsidR="003609CC" w:rsidRPr="00AF5593" w:rsidDel="009B3021" w14:paraId="511565E2" w14:textId="11180F4A" w:rsidTr="00AF5593">
        <w:trPr>
          <w:del w:id="370" w:author="John" w:date="2018-11-11T17:20:00Z"/>
        </w:trPr>
        <w:tc>
          <w:tcPr>
            <w:tcW w:w="1838" w:type="dxa"/>
          </w:tcPr>
          <w:p w14:paraId="0B59822D" w14:textId="507AB4BD" w:rsidR="003609CC" w:rsidRPr="00292CE8" w:rsidDel="009B3021" w:rsidRDefault="003609CC" w:rsidP="00AF5593">
            <w:pPr>
              <w:ind w:firstLine="420"/>
              <w:rPr>
                <w:del w:id="371" w:author="John" w:date="2018-11-11T17:20:00Z"/>
                <w:rFonts w:ascii="宋体" w:eastAsia="宋体" w:hAnsi="宋体"/>
                <w:szCs w:val="24"/>
              </w:rPr>
            </w:pPr>
            <w:del w:id="372" w:author="John" w:date="2018-11-11T17:20:00Z">
              <w:r w:rsidRPr="00292CE8" w:rsidDel="009B3021">
                <w:rPr>
                  <w:rFonts w:ascii="宋体" w:eastAsia="宋体" w:hAnsi="宋体" w:hint="eastAsia"/>
                  <w:szCs w:val="24"/>
                </w:rPr>
                <w:delText>项目管理</w:delText>
              </w:r>
            </w:del>
          </w:p>
        </w:tc>
        <w:tc>
          <w:tcPr>
            <w:tcW w:w="6458" w:type="dxa"/>
          </w:tcPr>
          <w:p w14:paraId="03E3B14C" w14:textId="2B1CF60D" w:rsidR="003609CC" w:rsidRPr="00292CE8" w:rsidDel="009B3021" w:rsidRDefault="003609CC" w:rsidP="00AF5593">
            <w:pPr>
              <w:ind w:firstLine="420"/>
              <w:rPr>
                <w:del w:id="373" w:author="John" w:date="2018-11-11T17:20:00Z"/>
                <w:rFonts w:ascii="宋体" w:eastAsia="宋体" w:hAnsi="宋体"/>
                <w:szCs w:val="24"/>
              </w:rPr>
            </w:pPr>
            <w:del w:id="374" w:author="John" w:date="2018-11-11T17:20:00Z">
              <w:r w:rsidRPr="00292CE8" w:rsidDel="009B3021">
                <w:rPr>
                  <w:rFonts w:ascii="宋体" w:eastAsia="宋体" w:hAnsi="宋体"/>
                  <w:szCs w:val="24"/>
                </w:rPr>
                <w:delText>Microsoft Project</w:delText>
              </w:r>
            </w:del>
          </w:p>
        </w:tc>
      </w:tr>
      <w:tr w:rsidR="003609CC" w:rsidRPr="00AF5593" w:rsidDel="009B3021" w14:paraId="7712E4E5" w14:textId="53C9FB06" w:rsidTr="00AF5593">
        <w:trPr>
          <w:del w:id="375" w:author="John" w:date="2018-11-11T17:20:00Z"/>
        </w:trPr>
        <w:tc>
          <w:tcPr>
            <w:tcW w:w="1838" w:type="dxa"/>
          </w:tcPr>
          <w:p w14:paraId="3CF26E90" w14:textId="5E8BB7BC" w:rsidR="003609CC" w:rsidRPr="00292CE8" w:rsidDel="009B3021" w:rsidRDefault="003609CC" w:rsidP="00AF5593">
            <w:pPr>
              <w:ind w:firstLine="420"/>
              <w:rPr>
                <w:del w:id="376" w:author="John" w:date="2018-11-11T17:20:00Z"/>
                <w:rFonts w:ascii="宋体" w:eastAsia="宋体" w:hAnsi="宋体"/>
                <w:szCs w:val="24"/>
              </w:rPr>
            </w:pPr>
            <w:del w:id="377" w:author="John" w:date="2018-11-11T17:20:00Z">
              <w:r w:rsidRPr="00292CE8" w:rsidDel="009B3021">
                <w:rPr>
                  <w:rFonts w:ascii="宋体" w:eastAsia="宋体" w:hAnsi="宋体" w:hint="eastAsia"/>
                  <w:szCs w:val="24"/>
                </w:rPr>
                <w:delText>分析与建模工具</w:delText>
              </w:r>
            </w:del>
          </w:p>
        </w:tc>
        <w:tc>
          <w:tcPr>
            <w:tcW w:w="6458" w:type="dxa"/>
          </w:tcPr>
          <w:p w14:paraId="3B884D86" w14:textId="5512F83C" w:rsidR="003609CC" w:rsidRPr="00292CE8" w:rsidDel="009B3021" w:rsidRDefault="003609CC" w:rsidP="00AF5593">
            <w:pPr>
              <w:ind w:firstLine="420"/>
              <w:rPr>
                <w:del w:id="378" w:author="John" w:date="2018-11-11T17:20:00Z"/>
                <w:rFonts w:ascii="宋体" w:eastAsia="宋体" w:hAnsi="宋体"/>
                <w:szCs w:val="24"/>
              </w:rPr>
            </w:pPr>
            <w:del w:id="379" w:author="John" w:date="2018-11-11T17:20:00Z">
              <w:r w:rsidRPr="00292CE8" w:rsidDel="009B3021">
                <w:rPr>
                  <w:rFonts w:ascii="宋体" w:eastAsia="宋体" w:hAnsi="宋体"/>
                  <w:szCs w:val="24"/>
                </w:rPr>
                <w:delText>IBM Rational Rose</w:delText>
              </w:r>
            </w:del>
            <w:ins w:id="380" w:author="Administrator" w:date="2018-11-08T22:55:00Z">
              <w:del w:id="381" w:author="John" w:date="2018-11-11T17:20:00Z">
                <w:r w:rsidR="00E765D7" w:rsidDel="009B3021">
                  <w:rPr>
                    <w:rFonts w:ascii="宋体" w:eastAsia="宋体" w:hAnsi="宋体"/>
                    <w:szCs w:val="24"/>
                  </w:rPr>
                  <w:delText>starUML</w:delText>
                </w:r>
              </w:del>
            </w:ins>
          </w:p>
        </w:tc>
      </w:tr>
      <w:tr w:rsidR="003609CC" w:rsidRPr="00AF5593" w:rsidDel="009B3021" w14:paraId="099E91FA" w14:textId="6540F6A4" w:rsidTr="00AF5593">
        <w:trPr>
          <w:del w:id="382" w:author="John" w:date="2018-11-11T17:20:00Z"/>
        </w:trPr>
        <w:tc>
          <w:tcPr>
            <w:tcW w:w="1838" w:type="dxa"/>
          </w:tcPr>
          <w:p w14:paraId="2AE40F84" w14:textId="28B8EA3D" w:rsidR="003609CC" w:rsidRPr="00292CE8" w:rsidDel="009B3021" w:rsidRDefault="003609CC" w:rsidP="00AF5593">
            <w:pPr>
              <w:ind w:firstLine="420"/>
              <w:rPr>
                <w:del w:id="383" w:author="John" w:date="2018-11-11T17:20:00Z"/>
                <w:rFonts w:ascii="宋体" w:eastAsia="宋体" w:hAnsi="宋体"/>
                <w:szCs w:val="24"/>
              </w:rPr>
            </w:pPr>
            <w:del w:id="384" w:author="John" w:date="2018-11-11T17:20:00Z">
              <w:r w:rsidRPr="00292CE8" w:rsidDel="009B3021">
                <w:rPr>
                  <w:rFonts w:ascii="宋体" w:eastAsia="宋体" w:hAnsi="宋体" w:hint="eastAsia"/>
                  <w:szCs w:val="24"/>
                </w:rPr>
                <w:delText>原型设计工具</w:delText>
              </w:r>
            </w:del>
          </w:p>
        </w:tc>
        <w:tc>
          <w:tcPr>
            <w:tcW w:w="6458" w:type="dxa"/>
          </w:tcPr>
          <w:p w14:paraId="0A340B34" w14:textId="7BCC3CAF" w:rsidR="003609CC" w:rsidRPr="00292CE8" w:rsidDel="009B3021" w:rsidRDefault="003609CC" w:rsidP="00AF5593">
            <w:pPr>
              <w:ind w:firstLine="420"/>
              <w:rPr>
                <w:del w:id="385" w:author="John" w:date="2018-11-11T17:20:00Z"/>
                <w:rFonts w:ascii="宋体" w:eastAsia="宋体" w:hAnsi="宋体"/>
                <w:szCs w:val="24"/>
              </w:rPr>
            </w:pPr>
            <w:del w:id="386" w:author="John" w:date="2018-11-11T17:20:00Z">
              <w:r w:rsidRPr="00292CE8" w:rsidDel="009B3021">
                <w:rPr>
                  <w:rFonts w:ascii="宋体" w:eastAsia="宋体" w:hAnsi="宋体"/>
                  <w:szCs w:val="24"/>
                </w:rPr>
                <w:delText>Axure RP8</w:delText>
              </w:r>
            </w:del>
            <w:ins w:id="387" w:author="Administrator" w:date="2018-11-08T22:55:00Z">
              <w:del w:id="388" w:author="John" w:date="2018-11-11T17:20:00Z">
                <w:r w:rsidR="00E765D7" w:rsidDel="009B3021">
                  <w:rPr>
                    <w:rFonts w:ascii="宋体" w:eastAsia="宋体" w:hAnsi="宋体" w:hint="eastAsia"/>
                    <w:szCs w:val="24"/>
                  </w:rPr>
                  <w:delText>墨刀</w:delText>
                </w:r>
              </w:del>
            </w:ins>
          </w:p>
        </w:tc>
      </w:tr>
    </w:tbl>
    <w:p w14:paraId="5F05C5AC" w14:textId="0842CF2B" w:rsidR="003609CC" w:rsidRPr="003609CC" w:rsidDel="009B3021" w:rsidRDefault="003609CC" w:rsidP="003609CC">
      <w:pPr>
        <w:rPr>
          <w:del w:id="389" w:author="John" w:date="2018-11-11T17:20:00Z"/>
        </w:rPr>
      </w:pPr>
    </w:p>
    <w:p w14:paraId="4C7E5594" w14:textId="2779E47D" w:rsidR="00BC4722" w:rsidDel="009B3021" w:rsidRDefault="00BC4722">
      <w:pPr>
        <w:pStyle w:val="3"/>
        <w:rPr>
          <w:del w:id="390" w:author="John" w:date="2018-11-11T17:20:00Z"/>
        </w:rPr>
      </w:pPr>
      <w:del w:id="391" w:author="John" w:date="2018-11-11T17:20:00Z">
        <w:r w:rsidDel="009B3021">
          <w:delText>1.2.5限制条件</w:delText>
        </w:r>
      </w:del>
    </w:p>
    <w:tbl>
      <w:tblPr>
        <w:tblStyle w:val="a6"/>
        <w:tblW w:w="0" w:type="auto"/>
        <w:tblLook w:val="04A0" w:firstRow="1" w:lastRow="0" w:firstColumn="1" w:lastColumn="0" w:noHBand="0" w:noVBand="1"/>
      </w:tblPr>
      <w:tblGrid>
        <w:gridCol w:w="1555"/>
        <w:gridCol w:w="6741"/>
      </w:tblGrid>
      <w:tr w:rsidR="003609CC" w:rsidDel="009B3021" w14:paraId="0DBAD438" w14:textId="71D71BE6" w:rsidTr="00AF5593">
        <w:trPr>
          <w:del w:id="392" w:author="John" w:date="2018-11-11T17:20:00Z"/>
        </w:trPr>
        <w:tc>
          <w:tcPr>
            <w:tcW w:w="1555" w:type="dxa"/>
          </w:tcPr>
          <w:p w14:paraId="5BE26DCC" w14:textId="3B8AC6E2" w:rsidR="003609CC" w:rsidRPr="00292CE8" w:rsidDel="009B3021" w:rsidRDefault="003609CC" w:rsidP="00AF5593">
            <w:pPr>
              <w:ind w:firstLine="420"/>
              <w:rPr>
                <w:del w:id="393" w:author="John" w:date="2018-11-11T17:20:00Z"/>
                <w:rFonts w:ascii="宋体" w:eastAsia="宋体" w:hAnsi="宋体"/>
                <w:szCs w:val="24"/>
              </w:rPr>
            </w:pPr>
            <w:del w:id="394" w:author="John" w:date="2018-11-11T17:20:00Z">
              <w:r w:rsidRPr="00292CE8" w:rsidDel="009B3021">
                <w:rPr>
                  <w:rFonts w:ascii="宋体" w:eastAsia="宋体" w:hAnsi="宋体" w:hint="eastAsia"/>
                  <w:szCs w:val="24"/>
                </w:rPr>
                <w:delText>经济限制</w:delText>
              </w:r>
            </w:del>
          </w:p>
        </w:tc>
        <w:tc>
          <w:tcPr>
            <w:tcW w:w="6741" w:type="dxa"/>
          </w:tcPr>
          <w:p w14:paraId="189B027A" w14:textId="029D912D" w:rsidR="003609CC" w:rsidRPr="00292CE8" w:rsidDel="009B3021" w:rsidRDefault="00E765D7" w:rsidP="00AF5593">
            <w:pPr>
              <w:ind w:firstLine="420"/>
              <w:rPr>
                <w:del w:id="395" w:author="John" w:date="2018-11-11T17:20:00Z"/>
                <w:rFonts w:ascii="宋体" w:eastAsia="宋体" w:hAnsi="宋体"/>
                <w:szCs w:val="24"/>
              </w:rPr>
            </w:pPr>
            <w:ins w:id="396" w:author="Administrator" w:date="2018-11-08T22:54:00Z">
              <w:del w:id="397" w:author="John" w:date="2018-11-11T17:20:00Z">
                <w:r w:rsidDel="009B3021">
                  <w:rPr>
                    <w:rFonts w:ascii="宋体" w:eastAsia="宋体" w:hAnsi="宋体" w:hint="eastAsia"/>
                    <w:szCs w:val="24"/>
                  </w:rPr>
                  <w:delText>（</w:delText>
                </w:r>
              </w:del>
            </w:ins>
            <w:del w:id="398" w:author="John" w:date="2018-11-11T17:20:00Z">
              <w:r w:rsidR="003609CC" w:rsidRPr="00292CE8" w:rsidDel="009B3021">
                <w:rPr>
                  <w:rFonts w:ascii="宋体" w:eastAsia="宋体" w:hAnsi="宋体" w:hint="eastAsia"/>
                  <w:szCs w:val="24"/>
                </w:rPr>
                <w:delText>人均15yuan每小时的预算</w:delText>
              </w:r>
            </w:del>
            <w:ins w:id="399" w:author="Administrator" w:date="2018-11-08T22:54:00Z">
              <w:del w:id="400" w:author="John" w:date="2018-11-11T17:20:00Z">
                <w:r w:rsidDel="009B3021">
                  <w:rPr>
                    <w:rFonts w:ascii="宋体" w:eastAsia="宋体" w:hAnsi="宋体" w:hint="eastAsia"/>
                    <w:szCs w:val="24"/>
                  </w:rPr>
                  <w:delText>本项目不涉及</w:delText>
                </w:r>
                <w:r w:rsidDel="009B3021">
                  <w:rPr>
                    <w:rFonts w:ascii="宋体" w:eastAsia="宋体" w:hAnsi="宋体"/>
                    <w:szCs w:val="24"/>
                  </w:rPr>
                  <w:delText>经济可行性</w:delText>
                </w:r>
                <w:r w:rsidDel="009B3021">
                  <w:rPr>
                    <w:rFonts w:ascii="宋体" w:eastAsia="宋体" w:hAnsi="宋体" w:hint="eastAsia"/>
                    <w:szCs w:val="24"/>
                  </w:rPr>
                  <w:delText>）</w:delText>
                </w:r>
              </w:del>
            </w:ins>
          </w:p>
        </w:tc>
      </w:tr>
      <w:tr w:rsidR="003609CC" w:rsidDel="009B3021" w14:paraId="1B055AE9" w14:textId="2F806F52" w:rsidTr="00AF5593">
        <w:trPr>
          <w:del w:id="401" w:author="John" w:date="2018-11-11T17:20:00Z"/>
        </w:trPr>
        <w:tc>
          <w:tcPr>
            <w:tcW w:w="1555" w:type="dxa"/>
          </w:tcPr>
          <w:p w14:paraId="536C3046" w14:textId="5B307CCF" w:rsidR="003609CC" w:rsidRPr="00292CE8" w:rsidDel="009B3021" w:rsidRDefault="003609CC" w:rsidP="00AF5593">
            <w:pPr>
              <w:ind w:firstLine="420"/>
              <w:rPr>
                <w:del w:id="402" w:author="John" w:date="2018-11-11T17:20:00Z"/>
                <w:rFonts w:ascii="宋体" w:eastAsia="宋体" w:hAnsi="宋体"/>
                <w:szCs w:val="24"/>
              </w:rPr>
            </w:pPr>
            <w:del w:id="403" w:author="John" w:date="2018-11-11T17:20:00Z">
              <w:r w:rsidRPr="00292CE8" w:rsidDel="009B3021">
                <w:rPr>
                  <w:rFonts w:ascii="宋体" w:eastAsia="宋体" w:hAnsi="宋体" w:hint="eastAsia"/>
                  <w:szCs w:val="24"/>
                </w:rPr>
                <w:delText>技术限制</w:delText>
              </w:r>
            </w:del>
          </w:p>
        </w:tc>
        <w:tc>
          <w:tcPr>
            <w:tcW w:w="6741" w:type="dxa"/>
          </w:tcPr>
          <w:p w14:paraId="7884D5A7" w14:textId="662B8B00" w:rsidR="003609CC" w:rsidRPr="00292CE8" w:rsidDel="009B3021" w:rsidRDefault="003609CC" w:rsidP="00AF5593">
            <w:pPr>
              <w:ind w:firstLine="420"/>
              <w:rPr>
                <w:del w:id="404" w:author="John" w:date="2018-11-11T17:20:00Z"/>
                <w:rFonts w:ascii="宋体" w:eastAsia="宋体" w:hAnsi="宋体"/>
                <w:szCs w:val="24"/>
              </w:rPr>
            </w:pPr>
            <w:del w:id="405" w:author="John" w:date="2018-11-11T17:20:00Z">
              <w:r w:rsidRPr="00292CE8" w:rsidDel="009B3021">
                <w:rPr>
                  <w:rFonts w:ascii="宋体" w:eastAsia="宋体" w:hAnsi="宋体" w:hint="eastAsia"/>
                  <w:szCs w:val="24"/>
                </w:rPr>
                <w:delText>开发人员对软件使用技术掌握不熟</w:delText>
              </w:r>
            </w:del>
          </w:p>
        </w:tc>
      </w:tr>
      <w:tr w:rsidR="003609CC" w:rsidDel="009B3021" w14:paraId="49361BA8" w14:textId="16299872" w:rsidTr="00AF5593">
        <w:trPr>
          <w:del w:id="406" w:author="John" w:date="2018-11-11T17:20:00Z"/>
        </w:trPr>
        <w:tc>
          <w:tcPr>
            <w:tcW w:w="1555" w:type="dxa"/>
          </w:tcPr>
          <w:p w14:paraId="377D5E35" w14:textId="191E1FE2" w:rsidR="003609CC" w:rsidRPr="00292CE8" w:rsidDel="009B3021" w:rsidRDefault="003609CC" w:rsidP="00AF5593">
            <w:pPr>
              <w:ind w:firstLine="420"/>
              <w:rPr>
                <w:del w:id="407" w:author="John" w:date="2018-11-11T17:20:00Z"/>
                <w:rFonts w:ascii="宋体" w:eastAsia="宋体" w:hAnsi="宋体"/>
                <w:szCs w:val="24"/>
              </w:rPr>
            </w:pPr>
            <w:del w:id="408" w:author="John" w:date="2018-11-11T17:20:00Z">
              <w:r w:rsidRPr="00292CE8" w:rsidDel="009B3021">
                <w:rPr>
                  <w:rFonts w:ascii="宋体" w:eastAsia="宋体" w:hAnsi="宋体" w:hint="eastAsia"/>
                  <w:szCs w:val="24"/>
                </w:rPr>
                <w:delText>时间限制</w:delText>
              </w:r>
            </w:del>
          </w:p>
        </w:tc>
        <w:tc>
          <w:tcPr>
            <w:tcW w:w="6741" w:type="dxa"/>
          </w:tcPr>
          <w:p w14:paraId="5F93EE9E" w14:textId="60FAF22D" w:rsidR="003609CC" w:rsidRPr="00292CE8" w:rsidDel="009B3021" w:rsidRDefault="00E765D7" w:rsidP="00AF5593">
            <w:pPr>
              <w:ind w:firstLine="420"/>
              <w:rPr>
                <w:del w:id="409" w:author="John" w:date="2018-11-11T17:20:00Z"/>
                <w:rFonts w:ascii="宋体" w:eastAsia="宋体" w:hAnsi="宋体"/>
                <w:szCs w:val="24"/>
              </w:rPr>
            </w:pPr>
            <w:ins w:id="410" w:author="Administrator" w:date="2018-11-08T22:55:00Z">
              <w:del w:id="411" w:author="John" w:date="2018-11-11T17:20:00Z">
                <w:r w:rsidDel="009B3021">
                  <w:rPr>
                    <w:rFonts w:ascii="宋体" w:eastAsia="宋体" w:hAnsi="宋体" w:hint="eastAsia"/>
                    <w:szCs w:val="24"/>
                  </w:rPr>
                  <w:delText>周二到</w:delText>
                </w:r>
                <w:r w:rsidDel="009B3021">
                  <w:rPr>
                    <w:rFonts w:ascii="宋体" w:eastAsia="宋体" w:hAnsi="宋体"/>
                    <w:szCs w:val="24"/>
                  </w:rPr>
                  <w:delText>周五</w:delText>
                </w:r>
              </w:del>
            </w:ins>
            <w:del w:id="412" w:author="John" w:date="2018-11-11T17:20:00Z">
              <w:r w:rsidR="003609CC" w:rsidRPr="00292CE8" w:rsidDel="009B3021">
                <w:rPr>
                  <w:rFonts w:ascii="宋体" w:eastAsia="宋体" w:hAnsi="宋体" w:hint="eastAsia"/>
                  <w:szCs w:val="24"/>
                </w:rPr>
                <w:delText>每天1小时工作时间</w:delText>
              </w:r>
            </w:del>
            <w:ins w:id="413" w:author="Administrator" w:date="2018-11-08T22:55:00Z">
              <w:del w:id="414" w:author="John" w:date="2018-11-11T17:20:00Z">
                <w:r w:rsidDel="009B3021">
                  <w:rPr>
                    <w:rFonts w:ascii="宋体" w:eastAsia="宋体" w:hAnsi="宋体" w:hint="eastAsia"/>
                    <w:szCs w:val="24"/>
                  </w:rPr>
                  <w:delText>，</w:delText>
                </w:r>
                <w:r w:rsidDel="009B3021">
                  <w:rPr>
                    <w:rFonts w:ascii="宋体" w:eastAsia="宋体" w:hAnsi="宋体"/>
                    <w:szCs w:val="24"/>
                  </w:rPr>
                  <w:delText>周六周日每天</w:delText>
                </w:r>
                <w:r w:rsidDel="009B3021">
                  <w:rPr>
                    <w:rFonts w:ascii="宋体" w:eastAsia="宋体" w:hAnsi="宋体" w:hint="eastAsia"/>
                    <w:szCs w:val="24"/>
                  </w:rPr>
                  <w:delText>3小时</w:delText>
                </w:r>
              </w:del>
            </w:ins>
          </w:p>
        </w:tc>
      </w:tr>
      <w:tr w:rsidR="003609CC" w:rsidDel="009B3021" w14:paraId="4261081D" w14:textId="7B8AA0EF" w:rsidTr="00AF5593">
        <w:trPr>
          <w:del w:id="415" w:author="John" w:date="2018-11-11T17:20:00Z"/>
        </w:trPr>
        <w:tc>
          <w:tcPr>
            <w:tcW w:w="1555" w:type="dxa"/>
          </w:tcPr>
          <w:p w14:paraId="3BCFEA54" w14:textId="667C8662" w:rsidR="003609CC" w:rsidRPr="00292CE8" w:rsidDel="009B3021" w:rsidRDefault="003609CC" w:rsidP="00AF5593">
            <w:pPr>
              <w:ind w:firstLine="420"/>
              <w:rPr>
                <w:del w:id="416" w:author="John" w:date="2018-11-11T17:20:00Z"/>
                <w:rFonts w:ascii="宋体" w:eastAsia="宋体" w:hAnsi="宋体"/>
                <w:szCs w:val="24"/>
              </w:rPr>
            </w:pPr>
            <w:del w:id="417" w:author="John" w:date="2018-11-11T17:20:00Z">
              <w:r w:rsidRPr="00292CE8" w:rsidDel="009B3021">
                <w:rPr>
                  <w:rFonts w:ascii="宋体" w:eastAsia="宋体" w:hAnsi="宋体" w:hint="eastAsia"/>
                  <w:szCs w:val="24"/>
                </w:rPr>
                <w:delText>法律限制</w:delText>
              </w:r>
            </w:del>
          </w:p>
        </w:tc>
        <w:tc>
          <w:tcPr>
            <w:tcW w:w="6741" w:type="dxa"/>
          </w:tcPr>
          <w:p w14:paraId="325D5A61" w14:textId="6EB6F2B9" w:rsidR="003609CC" w:rsidRPr="00292CE8" w:rsidDel="009B3021" w:rsidRDefault="003609CC" w:rsidP="00AF5593">
            <w:pPr>
              <w:ind w:firstLine="420"/>
              <w:rPr>
                <w:del w:id="418" w:author="John" w:date="2018-11-11T17:20:00Z"/>
                <w:rFonts w:ascii="宋体" w:eastAsia="宋体" w:hAnsi="宋体"/>
                <w:szCs w:val="24"/>
              </w:rPr>
            </w:pPr>
            <w:del w:id="419" w:author="John" w:date="2018-11-11T17:20:00Z">
              <w:r w:rsidRPr="00292CE8" w:rsidDel="009B3021">
                <w:rPr>
                  <w:rFonts w:ascii="宋体" w:eastAsia="宋体" w:hAnsi="宋体" w:hint="eastAsia"/>
                  <w:szCs w:val="24"/>
                </w:rPr>
                <w:delText>本项目依法依规执行</w:delText>
              </w:r>
            </w:del>
          </w:p>
        </w:tc>
      </w:tr>
    </w:tbl>
    <w:p w14:paraId="56E9A16B" w14:textId="77777777" w:rsidR="003609CC" w:rsidRPr="003609CC" w:rsidDel="00865225" w:rsidRDefault="003609CC">
      <w:pPr>
        <w:rPr>
          <w:del w:id="420" w:author="John" w:date="2018-11-11T17:49:00Z"/>
        </w:rPr>
      </w:pPr>
    </w:p>
    <w:p w14:paraId="4FAB104D" w14:textId="62E3DDC8" w:rsidR="00721561" w:rsidRPr="00721561" w:rsidDel="00896B8F" w:rsidRDefault="00BC4722">
      <w:pPr>
        <w:rPr>
          <w:del w:id="421" w:author="John" w:date="2018-11-11T17:23:00Z"/>
        </w:rPr>
        <w:pPrChange w:id="422" w:author="John" w:date="2018-11-11T17:49:00Z">
          <w:pPr>
            <w:pStyle w:val="2"/>
          </w:pPr>
        </w:pPrChange>
      </w:pPr>
      <w:del w:id="423" w:author="John" w:date="2018-11-11T17:23:00Z">
        <w:r w:rsidDel="00896B8F">
          <w:delText>1.3项目概述</w:delText>
        </w:r>
      </w:del>
    </w:p>
    <w:p w14:paraId="67ED9E95" w14:textId="6D8E1B67" w:rsidR="00BC4722" w:rsidDel="00896B8F" w:rsidRDefault="00BC4722">
      <w:pPr>
        <w:rPr>
          <w:del w:id="424" w:author="John" w:date="2018-11-11T17:23:00Z"/>
        </w:rPr>
        <w:pPrChange w:id="425" w:author="John" w:date="2018-11-11T17:49:00Z">
          <w:pPr>
            <w:pStyle w:val="3"/>
          </w:pPr>
        </w:pPrChange>
      </w:pPr>
      <w:del w:id="426" w:author="John" w:date="2018-11-11T17:23:00Z">
        <w:r w:rsidDel="00896B8F">
          <w:delText>1.3.1文档适用项目</w:delText>
        </w:r>
      </w:del>
    </w:p>
    <w:p w14:paraId="446AD9B6" w14:textId="005227AC" w:rsidR="00721561" w:rsidRPr="00292CE8" w:rsidDel="00896B8F" w:rsidRDefault="00292CE8">
      <w:pPr>
        <w:rPr>
          <w:del w:id="427" w:author="John" w:date="2018-11-11T17:23:00Z"/>
          <w:sz w:val="24"/>
        </w:rPr>
        <w:pPrChange w:id="428" w:author="John" w:date="2018-11-11T17:49:00Z">
          <w:pPr>
            <w:pStyle w:val="a7"/>
          </w:pPr>
        </w:pPrChange>
      </w:pPr>
      <w:del w:id="429" w:author="John" w:date="2018-11-11T17:23:00Z">
        <w:r w:rsidDel="00896B8F">
          <w:tab/>
        </w:r>
        <w:r w:rsidR="00721561" w:rsidRPr="00292CE8" w:rsidDel="00896B8F">
          <w:rPr>
            <w:rFonts w:hint="eastAsia"/>
          </w:rPr>
          <w:delText>开发“软件工程系列课程教学辅助网站”</w:delText>
        </w:r>
      </w:del>
    </w:p>
    <w:p w14:paraId="5FBF66B3" w14:textId="6AC89BE4" w:rsidR="00721561" w:rsidRPr="00721561" w:rsidDel="00896B8F" w:rsidRDefault="00721561">
      <w:pPr>
        <w:rPr>
          <w:del w:id="430" w:author="John" w:date="2018-11-11T17:23:00Z"/>
        </w:rPr>
      </w:pPr>
    </w:p>
    <w:p w14:paraId="21E9B28A" w14:textId="4BAF3347" w:rsidR="00BC4722" w:rsidDel="00896B8F" w:rsidRDefault="00BC4722">
      <w:pPr>
        <w:rPr>
          <w:del w:id="431" w:author="John" w:date="2018-11-11T17:23:00Z"/>
        </w:rPr>
        <w:pPrChange w:id="432" w:author="John" w:date="2018-11-11T17:49:00Z">
          <w:pPr>
            <w:pStyle w:val="3"/>
          </w:pPr>
        </w:pPrChange>
      </w:pPr>
      <w:del w:id="433" w:author="John" w:date="2018-11-11T17:23:00Z">
        <w:r w:rsidDel="00896B8F">
          <w:delText>1.3.2软件用途</w:delText>
        </w:r>
      </w:del>
    </w:p>
    <w:p w14:paraId="6DBE77BD" w14:textId="2D8454F0" w:rsidR="00721561" w:rsidRPr="00292CE8" w:rsidDel="00896B8F" w:rsidRDefault="00292CE8">
      <w:pPr>
        <w:rPr>
          <w:del w:id="434" w:author="John" w:date="2018-11-11T17:23:00Z"/>
        </w:rPr>
        <w:pPrChange w:id="435" w:author="John" w:date="2018-11-11T17:49:00Z">
          <w:pPr>
            <w:pStyle w:val="a7"/>
          </w:pPr>
        </w:pPrChange>
      </w:pPr>
      <w:del w:id="436" w:author="John" w:date="2018-11-11T17:23:00Z">
        <w:r w:rsidDel="00896B8F">
          <w:tab/>
        </w:r>
        <w:r w:rsidR="00721561" w:rsidRPr="00292CE8" w:rsidDel="00896B8F">
          <w:rPr>
            <w:rFonts w:hint="eastAsia"/>
          </w:rPr>
          <w:delTex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delText>
        </w:r>
      </w:del>
    </w:p>
    <w:p w14:paraId="522EFC26" w14:textId="77777777" w:rsidR="00721561" w:rsidRPr="00721561" w:rsidRDefault="00721561"/>
    <w:p w14:paraId="1D732E01" w14:textId="52499B67" w:rsidR="00BC4722" w:rsidDel="005D1913" w:rsidRDefault="00BC4722">
      <w:pPr>
        <w:pStyle w:val="3"/>
        <w:rPr>
          <w:del w:id="437" w:author="John" w:date="2018-11-11T17:17:00Z"/>
        </w:rPr>
      </w:pPr>
      <w:del w:id="438" w:author="John" w:date="2018-11-11T17:17:00Z">
        <w:r w:rsidDel="005D1913">
          <w:delText>1.3.3项目功能点</w:delText>
        </w:r>
      </w:del>
    </w:p>
    <w:tbl>
      <w:tblPr>
        <w:tblStyle w:val="a6"/>
        <w:tblW w:w="0" w:type="auto"/>
        <w:tblLook w:val="04A0" w:firstRow="1" w:lastRow="0" w:firstColumn="1" w:lastColumn="0" w:noHBand="0" w:noVBand="1"/>
      </w:tblPr>
      <w:tblGrid>
        <w:gridCol w:w="8296"/>
      </w:tblGrid>
      <w:tr w:rsidR="004428FB" w:rsidRPr="00CE2485" w:rsidDel="005D1913" w14:paraId="5E84568F" w14:textId="280E3C57" w:rsidTr="00AF5593">
        <w:trPr>
          <w:del w:id="439" w:author="John" w:date="2018-11-11T17:17:00Z"/>
        </w:trPr>
        <w:tc>
          <w:tcPr>
            <w:tcW w:w="8296" w:type="dxa"/>
          </w:tcPr>
          <w:p w14:paraId="6114300D" w14:textId="5FFDD62C" w:rsidR="004428FB" w:rsidRPr="00292CE8" w:rsidDel="005D1913" w:rsidRDefault="004428FB" w:rsidP="00292CE8">
            <w:pPr>
              <w:ind w:firstLine="420"/>
              <w:rPr>
                <w:del w:id="440" w:author="John" w:date="2018-11-11T17:17:00Z"/>
                <w:rFonts w:ascii="宋体" w:eastAsia="宋体" w:hAnsi="宋体"/>
                <w:b/>
                <w:szCs w:val="24"/>
              </w:rPr>
            </w:pPr>
            <w:bookmarkStart w:id="441" w:name="_Hlk527228704"/>
            <w:del w:id="442" w:author="John" w:date="2018-11-11T17:17:00Z">
              <w:r w:rsidRPr="00292CE8" w:rsidDel="005D1913">
                <w:rPr>
                  <w:rFonts w:ascii="宋体" w:eastAsia="宋体" w:hAnsi="宋体" w:hint="eastAsia"/>
                  <w:b/>
                  <w:sz w:val="22"/>
                  <w:szCs w:val="24"/>
                </w:rPr>
                <w:delText>教师需求功能:</w:delText>
              </w:r>
            </w:del>
          </w:p>
        </w:tc>
      </w:tr>
      <w:tr w:rsidR="004428FB" w:rsidRPr="00CE2485" w:rsidDel="005D1913" w14:paraId="253FF200" w14:textId="2CBFB498" w:rsidTr="00AF5593">
        <w:trPr>
          <w:del w:id="443" w:author="John" w:date="2018-11-11T17:17:00Z"/>
        </w:trPr>
        <w:tc>
          <w:tcPr>
            <w:tcW w:w="8296" w:type="dxa"/>
          </w:tcPr>
          <w:p w14:paraId="15F9A51C" w14:textId="07F3BDA9" w:rsidR="004428FB" w:rsidRPr="00292CE8" w:rsidDel="005D1913" w:rsidRDefault="004428FB" w:rsidP="00292CE8">
            <w:pPr>
              <w:ind w:firstLine="420"/>
              <w:rPr>
                <w:del w:id="444" w:author="John" w:date="2018-11-11T17:17:00Z"/>
                <w:rFonts w:ascii="宋体" w:eastAsia="宋体" w:hAnsi="宋体"/>
                <w:szCs w:val="24"/>
              </w:rPr>
            </w:pPr>
            <w:del w:id="445" w:author="John" w:date="2018-11-11T17:17:00Z">
              <w:r w:rsidRPr="00292CE8" w:rsidDel="005D1913">
                <w:rPr>
                  <w:rFonts w:ascii="宋体" w:eastAsia="宋体" w:hAnsi="宋体"/>
                  <w:szCs w:val="24"/>
                </w:rPr>
                <w:delText>1</w:delText>
              </w:r>
              <w:r w:rsidRPr="00292CE8" w:rsidDel="005D1913">
                <w:rPr>
                  <w:rFonts w:ascii="宋体" w:eastAsia="宋体" w:hAnsi="宋体"/>
                  <w:szCs w:val="24"/>
                </w:rPr>
                <w:tab/>
              </w:r>
            </w:del>
            <w:del w:id="446" w:author="John" w:date="2018-11-10T20:20:00Z">
              <w:r w:rsidRPr="00292CE8" w:rsidDel="00FB1372">
                <w:rPr>
                  <w:rFonts w:ascii="宋体" w:eastAsia="宋体" w:hAnsi="宋体"/>
                  <w:szCs w:val="24"/>
                </w:rPr>
                <w:delText>网站</w:delText>
              </w:r>
            </w:del>
            <w:del w:id="447" w:author="John" w:date="2018-11-11T17:17:00Z">
              <w:r w:rsidRPr="00292CE8" w:rsidDel="005D1913">
                <w:rPr>
                  <w:rFonts w:ascii="宋体" w:eastAsia="宋体" w:hAnsi="宋体"/>
                  <w:szCs w:val="24"/>
                </w:rPr>
                <w:delText>上要有系统的课程介绍并可以在以后增加另外课程的时候可以定制</w:delText>
              </w:r>
            </w:del>
          </w:p>
        </w:tc>
      </w:tr>
      <w:tr w:rsidR="004428FB" w:rsidRPr="00CE2485" w:rsidDel="005D1913" w14:paraId="54AB9D4D" w14:textId="4C4AF9DB" w:rsidTr="00AF5593">
        <w:trPr>
          <w:del w:id="448" w:author="John" w:date="2018-11-11T17:17:00Z"/>
        </w:trPr>
        <w:tc>
          <w:tcPr>
            <w:tcW w:w="8296" w:type="dxa"/>
          </w:tcPr>
          <w:p w14:paraId="2133A0C6" w14:textId="2666AEC1" w:rsidR="004428FB" w:rsidRPr="00292CE8" w:rsidDel="005D1913" w:rsidRDefault="004428FB" w:rsidP="00292CE8">
            <w:pPr>
              <w:ind w:firstLine="420"/>
              <w:rPr>
                <w:del w:id="449" w:author="John" w:date="2018-11-11T17:17:00Z"/>
                <w:rFonts w:ascii="宋体" w:eastAsia="宋体" w:hAnsi="宋体"/>
                <w:szCs w:val="24"/>
              </w:rPr>
            </w:pPr>
            <w:del w:id="450" w:author="John" w:date="2018-11-11T17:17:00Z">
              <w:r w:rsidRPr="00292CE8" w:rsidDel="005D1913">
                <w:rPr>
                  <w:rFonts w:ascii="宋体" w:eastAsia="宋体" w:hAnsi="宋体"/>
                  <w:szCs w:val="24"/>
                </w:rPr>
                <w:delText>2</w:delText>
              </w:r>
              <w:r w:rsidRPr="00292CE8" w:rsidDel="005D1913">
                <w:rPr>
                  <w:rFonts w:ascii="宋体" w:eastAsia="宋体" w:hAnsi="宋体"/>
                  <w:szCs w:val="24"/>
                </w:rPr>
                <w:tab/>
              </w:r>
            </w:del>
            <w:del w:id="451" w:author="John" w:date="2018-11-10T20:20:00Z">
              <w:r w:rsidRPr="00292CE8" w:rsidDel="00FB1372">
                <w:rPr>
                  <w:rFonts w:ascii="宋体" w:eastAsia="宋体" w:hAnsi="宋体"/>
                  <w:szCs w:val="24"/>
                </w:rPr>
                <w:delText>网站</w:delText>
              </w:r>
            </w:del>
            <w:del w:id="452" w:author="John" w:date="2018-11-11T17:17:00Z">
              <w:r w:rsidRPr="00292CE8" w:rsidDel="005D1913">
                <w:rPr>
                  <w:rFonts w:ascii="宋体" w:eastAsia="宋体" w:hAnsi="宋体"/>
                  <w:szCs w:val="24"/>
                </w:rPr>
                <w:delText>要有教师介绍，对任课老师的以往教学、科研成果，及其教学风格，出版书 籍，所获荣誉的详细介绍</w:delText>
              </w:r>
            </w:del>
          </w:p>
        </w:tc>
      </w:tr>
      <w:tr w:rsidR="004428FB" w:rsidRPr="00CE2485" w:rsidDel="005D1913" w14:paraId="63E267E7" w14:textId="33D67E71" w:rsidTr="00AF5593">
        <w:trPr>
          <w:del w:id="453" w:author="John" w:date="2018-11-11T17:17:00Z"/>
        </w:trPr>
        <w:tc>
          <w:tcPr>
            <w:tcW w:w="8296" w:type="dxa"/>
          </w:tcPr>
          <w:p w14:paraId="56BE76DA" w14:textId="263E01C4" w:rsidR="004428FB" w:rsidRPr="00292CE8" w:rsidDel="005D1913" w:rsidRDefault="004428FB" w:rsidP="00292CE8">
            <w:pPr>
              <w:ind w:firstLine="420"/>
              <w:rPr>
                <w:del w:id="454" w:author="John" w:date="2018-11-11T17:17:00Z"/>
                <w:rFonts w:ascii="宋体" w:eastAsia="宋体" w:hAnsi="宋体"/>
                <w:szCs w:val="24"/>
              </w:rPr>
            </w:pPr>
            <w:del w:id="455" w:author="John" w:date="2018-11-11T17:17:00Z">
              <w:r w:rsidRPr="00292CE8" w:rsidDel="005D1913">
                <w:rPr>
                  <w:rFonts w:ascii="宋体" w:eastAsia="宋体" w:hAnsi="宋体"/>
                  <w:szCs w:val="24"/>
                </w:rPr>
                <w:delText>3</w:delText>
              </w:r>
              <w:r w:rsidRPr="00292CE8" w:rsidDel="005D1913">
                <w:rPr>
                  <w:rFonts w:ascii="宋体" w:eastAsia="宋体" w:hAnsi="宋体"/>
                  <w:szCs w:val="24"/>
                </w:rPr>
                <w:tab/>
                <w:delText>课件、模板、参考资料、以往优秀作业、教学视频、音频资料下载，可以及时更新。本班老师同学可以通过账号下载，其他用户可以在线浏览简化版课件</w:delText>
              </w:r>
            </w:del>
          </w:p>
        </w:tc>
      </w:tr>
      <w:tr w:rsidR="004428FB" w:rsidRPr="00CE2485" w:rsidDel="005D1913" w14:paraId="7649D6D5" w14:textId="6FDA3984" w:rsidTr="00AF5593">
        <w:trPr>
          <w:del w:id="456" w:author="John" w:date="2018-11-11T17:17:00Z"/>
        </w:trPr>
        <w:tc>
          <w:tcPr>
            <w:tcW w:w="8296" w:type="dxa"/>
          </w:tcPr>
          <w:p w14:paraId="7FB8F988" w14:textId="1EC111F2" w:rsidR="004428FB" w:rsidRPr="00292CE8" w:rsidDel="005D1913" w:rsidRDefault="004428FB" w:rsidP="00292CE8">
            <w:pPr>
              <w:ind w:firstLine="420"/>
              <w:rPr>
                <w:del w:id="457" w:author="John" w:date="2018-11-11T17:17:00Z"/>
                <w:rFonts w:ascii="宋体" w:eastAsia="宋体" w:hAnsi="宋体"/>
                <w:szCs w:val="24"/>
              </w:rPr>
            </w:pPr>
            <w:del w:id="458" w:author="John" w:date="2018-11-11T17:17:00Z">
              <w:r w:rsidRPr="00292CE8" w:rsidDel="005D1913">
                <w:rPr>
                  <w:rFonts w:ascii="宋体" w:eastAsia="宋体" w:hAnsi="宋体"/>
                  <w:szCs w:val="24"/>
                </w:rPr>
                <w:delText>4</w:delText>
              </w:r>
              <w:r w:rsidRPr="00292CE8" w:rsidDel="005D1913">
                <w:rPr>
                  <w:rFonts w:ascii="宋体" w:eastAsia="宋体" w:hAnsi="宋体"/>
                  <w:szCs w:val="24"/>
                </w:rPr>
                <w:tab/>
                <w:delText>教师消息发布栏用于老师发布作业点评、临时课程变更等通知</w:delText>
              </w:r>
            </w:del>
          </w:p>
        </w:tc>
      </w:tr>
      <w:tr w:rsidR="004428FB" w:rsidRPr="00CE2485" w:rsidDel="005D1913" w14:paraId="2E7C36D9" w14:textId="21BD7E66" w:rsidTr="00AF5593">
        <w:trPr>
          <w:del w:id="459" w:author="John" w:date="2018-11-11T17:17:00Z"/>
        </w:trPr>
        <w:tc>
          <w:tcPr>
            <w:tcW w:w="8296" w:type="dxa"/>
          </w:tcPr>
          <w:p w14:paraId="09C3901C" w14:textId="425A6ABC" w:rsidR="004428FB" w:rsidRPr="00292CE8" w:rsidDel="005D1913" w:rsidRDefault="004428FB" w:rsidP="00292CE8">
            <w:pPr>
              <w:ind w:firstLine="420"/>
              <w:rPr>
                <w:del w:id="460" w:author="John" w:date="2018-11-11T17:17:00Z"/>
                <w:rFonts w:ascii="宋体" w:eastAsia="宋体" w:hAnsi="宋体"/>
                <w:szCs w:val="24"/>
              </w:rPr>
            </w:pPr>
            <w:del w:id="461" w:author="John" w:date="2018-11-11T17:17:00Z">
              <w:r w:rsidRPr="00292CE8" w:rsidDel="005D1913">
                <w:rPr>
                  <w:rFonts w:ascii="宋体" w:eastAsia="宋体" w:hAnsi="宋体"/>
                  <w:szCs w:val="24"/>
                </w:rPr>
                <w:delText>5</w:delText>
              </w:r>
              <w:r w:rsidRPr="00292CE8" w:rsidDel="005D1913">
                <w:rPr>
                  <w:rFonts w:ascii="宋体" w:eastAsia="宋体" w:hAnsi="宋体"/>
                  <w:szCs w:val="24"/>
                </w:rPr>
                <w:tab/>
                <w:delText>网站上要有网站向导即使用指南</w:delText>
              </w:r>
            </w:del>
          </w:p>
        </w:tc>
      </w:tr>
      <w:tr w:rsidR="004428FB" w:rsidRPr="00CE2485" w:rsidDel="005D1913" w14:paraId="3236D876" w14:textId="6E0C0A2C" w:rsidTr="00AF5593">
        <w:trPr>
          <w:del w:id="462" w:author="John" w:date="2018-11-11T17:17:00Z"/>
        </w:trPr>
        <w:tc>
          <w:tcPr>
            <w:tcW w:w="8296" w:type="dxa"/>
          </w:tcPr>
          <w:p w14:paraId="6E50F0E8" w14:textId="3D548200" w:rsidR="004428FB" w:rsidRPr="00292CE8" w:rsidDel="005D1913" w:rsidRDefault="004428FB" w:rsidP="00292CE8">
            <w:pPr>
              <w:ind w:firstLine="420"/>
              <w:rPr>
                <w:del w:id="463" w:author="John" w:date="2018-11-11T17:17:00Z"/>
                <w:rFonts w:ascii="宋体" w:eastAsia="宋体" w:hAnsi="宋体"/>
                <w:szCs w:val="24"/>
              </w:rPr>
            </w:pPr>
            <w:del w:id="464" w:author="John" w:date="2018-11-11T17:17:00Z">
              <w:r w:rsidRPr="00292CE8" w:rsidDel="005D1913">
                <w:rPr>
                  <w:rFonts w:ascii="宋体" w:eastAsia="宋体" w:hAnsi="宋体"/>
                  <w:szCs w:val="24"/>
                </w:rPr>
                <w:delText>6</w:delText>
              </w:r>
              <w:r w:rsidRPr="00292CE8" w:rsidDel="005D1913">
                <w:rPr>
                  <w:rFonts w:ascii="宋体" w:eastAsia="宋体" w:hAnsi="宋体"/>
                  <w:szCs w:val="24"/>
                </w:rPr>
                <w:tab/>
                <w:delText>网站上要能显示最新信息：公布老师最近的一些教学或外出交流的心得，以及网站一些最近更新信息的介绍</w:delText>
              </w:r>
            </w:del>
          </w:p>
        </w:tc>
      </w:tr>
      <w:tr w:rsidR="004428FB" w:rsidRPr="00CE2485" w:rsidDel="005D1913" w14:paraId="0F223B00" w14:textId="0003A9E1" w:rsidTr="00AF5593">
        <w:trPr>
          <w:del w:id="465" w:author="John" w:date="2018-11-11T17:17:00Z"/>
        </w:trPr>
        <w:tc>
          <w:tcPr>
            <w:tcW w:w="8296" w:type="dxa"/>
          </w:tcPr>
          <w:p w14:paraId="7D1AFB28" w14:textId="6F1B2913" w:rsidR="004428FB" w:rsidRPr="00292CE8" w:rsidDel="005D1913" w:rsidRDefault="004428FB" w:rsidP="00292CE8">
            <w:pPr>
              <w:ind w:firstLine="420"/>
              <w:rPr>
                <w:del w:id="466" w:author="John" w:date="2018-11-11T17:17:00Z"/>
                <w:rFonts w:ascii="宋体" w:eastAsia="宋体" w:hAnsi="宋体"/>
                <w:szCs w:val="24"/>
              </w:rPr>
            </w:pPr>
            <w:del w:id="467" w:author="John" w:date="2018-11-11T17:17:00Z">
              <w:r w:rsidRPr="00292CE8" w:rsidDel="005D1913">
                <w:rPr>
                  <w:rFonts w:ascii="宋体" w:eastAsia="宋体" w:hAnsi="宋体"/>
                  <w:szCs w:val="24"/>
                </w:rPr>
                <w:delText>7</w:delText>
              </w:r>
              <w:r w:rsidRPr="00292CE8" w:rsidDel="005D1913">
                <w:rPr>
                  <w:rFonts w:ascii="宋体" w:eastAsia="宋体" w:hAnsi="宋体"/>
                  <w:szCs w:val="24"/>
                </w:rPr>
                <w:tab/>
                <w:delText>网站上要有友情连接（如网上选课主页）要求实时更新</w:delText>
              </w:r>
            </w:del>
          </w:p>
        </w:tc>
      </w:tr>
      <w:tr w:rsidR="004428FB" w:rsidRPr="00CE2485" w:rsidDel="005D1913" w14:paraId="7D617821" w14:textId="321426DF" w:rsidTr="00AF5593">
        <w:trPr>
          <w:del w:id="468" w:author="John" w:date="2018-11-11T17:17:00Z"/>
        </w:trPr>
        <w:tc>
          <w:tcPr>
            <w:tcW w:w="8296" w:type="dxa"/>
          </w:tcPr>
          <w:p w14:paraId="2F3E2014" w14:textId="7ED0FA02" w:rsidR="004428FB" w:rsidRPr="00292CE8" w:rsidDel="005D1913" w:rsidRDefault="004428FB" w:rsidP="00292CE8">
            <w:pPr>
              <w:ind w:firstLine="420"/>
              <w:rPr>
                <w:del w:id="469" w:author="John" w:date="2018-11-11T17:17:00Z"/>
                <w:rFonts w:ascii="宋体" w:eastAsia="宋体" w:hAnsi="宋体"/>
                <w:szCs w:val="24"/>
              </w:rPr>
            </w:pPr>
            <w:del w:id="470" w:author="John" w:date="2018-11-11T17:17:00Z">
              <w:r w:rsidRPr="00292CE8" w:rsidDel="005D1913">
                <w:rPr>
                  <w:rFonts w:ascii="宋体" w:eastAsia="宋体" w:hAnsi="宋体"/>
                  <w:szCs w:val="24"/>
                </w:rPr>
                <w:delText>8</w:delText>
              </w:r>
              <w:r w:rsidRPr="00292CE8" w:rsidDel="005D1913">
                <w:rPr>
                  <w:rFonts w:ascii="宋体" w:eastAsia="宋体" w:hAnsi="宋体"/>
                  <w:szCs w:val="24"/>
                </w:rPr>
                <w:tab/>
                <w:delText>提供专门的作业点评,作业完成情况跟踪的功能,对学生的作业,和课后作业讨论进行点评</w:delText>
              </w:r>
            </w:del>
          </w:p>
        </w:tc>
      </w:tr>
      <w:tr w:rsidR="004428FB" w:rsidRPr="00CE2485" w:rsidDel="005D1913" w14:paraId="06573193" w14:textId="7AC565A1" w:rsidTr="00AF5593">
        <w:trPr>
          <w:del w:id="471" w:author="John" w:date="2018-11-11T17:17:00Z"/>
        </w:trPr>
        <w:tc>
          <w:tcPr>
            <w:tcW w:w="8296" w:type="dxa"/>
          </w:tcPr>
          <w:p w14:paraId="1F4A742A" w14:textId="65334405" w:rsidR="004428FB" w:rsidRPr="00292CE8" w:rsidDel="005D1913" w:rsidRDefault="004428FB" w:rsidP="00292CE8">
            <w:pPr>
              <w:ind w:firstLine="420"/>
              <w:rPr>
                <w:del w:id="472" w:author="John" w:date="2018-11-11T17:17:00Z"/>
                <w:rFonts w:ascii="宋体" w:eastAsia="宋体" w:hAnsi="宋体"/>
                <w:b/>
                <w:sz w:val="22"/>
                <w:szCs w:val="24"/>
              </w:rPr>
            </w:pPr>
            <w:del w:id="473" w:author="John" w:date="2018-11-11T17:17:00Z">
              <w:r w:rsidRPr="00292CE8" w:rsidDel="005D1913">
                <w:rPr>
                  <w:rFonts w:ascii="宋体" w:eastAsia="宋体" w:hAnsi="宋体" w:hint="eastAsia"/>
                  <w:b/>
                  <w:sz w:val="22"/>
                  <w:szCs w:val="24"/>
                </w:rPr>
                <w:delText>学生需求功能：</w:delText>
              </w:r>
            </w:del>
          </w:p>
        </w:tc>
      </w:tr>
      <w:tr w:rsidR="004428FB" w:rsidRPr="00CE2485" w:rsidDel="005D1913" w14:paraId="059D84D7" w14:textId="2C416DCB" w:rsidTr="00AF5593">
        <w:trPr>
          <w:del w:id="474" w:author="John" w:date="2018-11-11T17:17:00Z"/>
        </w:trPr>
        <w:tc>
          <w:tcPr>
            <w:tcW w:w="8296" w:type="dxa"/>
          </w:tcPr>
          <w:p w14:paraId="5A157E5C" w14:textId="61950082" w:rsidR="004428FB" w:rsidRPr="00292CE8" w:rsidDel="005D1913" w:rsidRDefault="004428FB" w:rsidP="00292CE8">
            <w:pPr>
              <w:ind w:firstLine="420"/>
              <w:rPr>
                <w:del w:id="475" w:author="John" w:date="2018-11-11T17:17:00Z"/>
                <w:rFonts w:ascii="宋体" w:eastAsia="宋体" w:hAnsi="宋体"/>
                <w:szCs w:val="24"/>
              </w:rPr>
            </w:pPr>
            <w:del w:id="476" w:author="John" w:date="2018-11-11T17:17:00Z">
              <w:r w:rsidRPr="00292CE8" w:rsidDel="005D1913">
                <w:rPr>
                  <w:rFonts w:ascii="宋体" w:eastAsia="宋体" w:hAnsi="宋体"/>
                  <w:szCs w:val="24"/>
                </w:rPr>
                <w:delText>9</w:delText>
              </w:r>
              <w:r w:rsidRPr="00292CE8" w:rsidDel="005D1913">
                <w:rPr>
                  <w:rFonts w:ascii="宋体" w:eastAsia="宋体" w:hAnsi="宋体"/>
                  <w:szCs w:val="24"/>
                </w:rPr>
                <w:tab/>
                <w:delText>学生能够在网站上进行课件下载，包括以往的旧版本课件，以及最新的课件</w:delText>
              </w:r>
            </w:del>
          </w:p>
        </w:tc>
      </w:tr>
      <w:tr w:rsidR="004428FB" w:rsidRPr="00CE2485" w:rsidDel="005D1913" w14:paraId="5257E13E" w14:textId="7C345C72" w:rsidTr="00AF5593">
        <w:trPr>
          <w:del w:id="477" w:author="John" w:date="2018-11-11T17:17:00Z"/>
        </w:trPr>
        <w:tc>
          <w:tcPr>
            <w:tcW w:w="8296" w:type="dxa"/>
          </w:tcPr>
          <w:p w14:paraId="06FDD16C" w14:textId="50F904A7" w:rsidR="004428FB" w:rsidRPr="00292CE8" w:rsidDel="005D1913" w:rsidRDefault="004428FB" w:rsidP="00292CE8">
            <w:pPr>
              <w:ind w:firstLine="420"/>
              <w:rPr>
                <w:del w:id="478" w:author="John" w:date="2018-11-11T17:17:00Z"/>
                <w:rFonts w:ascii="宋体" w:eastAsia="宋体" w:hAnsi="宋体"/>
                <w:szCs w:val="24"/>
              </w:rPr>
            </w:pPr>
            <w:del w:id="479" w:author="John" w:date="2018-11-11T17:17:00Z">
              <w:r w:rsidRPr="00292CE8" w:rsidDel="005D1913">
                <w:rPr>
                  <w:rFonts w:ascii="宋体" w:eastAsia="宋体" w:hAnsi="宋体"/>
                  <w:szCs w:val="24"/>
                </w:rPr>
                <w:delText>10</w:delText>
              </w:r>
              <w:r w:rsidRPr="00292CE8" w:rsidDel="005D1913">
                <w:rPr>
                  <w:rFonts w:ascii="宋体" w:eastAsia="宋体" w:hAnsi="宋体"/>
                  <w:szCs w:val="24"/>
                </w:rPr>
                <w:tab/>
                <w:delText>学生能下载老师提供的参考资料(含电子教材、历年试卷、补课资料，以及老师的教学交流文章)并且网站能及时更新这些资料。下载的速度能够得到保证：要求同时可容纳10人下载，并且人均速度能达到50kb/s。</w:delText>
              </w:r>
            </w:del>
          </w:p>
        </w:tc>
      </w:tr>
      <w:tr w:rsidR="004428FB" w:rsidRPr="00CE2485" w:rsidDel="005D1913" w14:paraId="2446CB31" w14:textId="305103A9" w:rsidTr="00AF5593">
        <w:trPr>
          <w:del w:id="480" w:author="John" w:date="2018-11-11T17:17:00Z"/>
        </w:trPr>
        <w:tc>
          <w:tcPr>
            <w:tcW w:w="8296" w:type="dxa"/>
          </w:tcPr>
          <w:p w14:paraId="1068EC88" w14:textId="5E6DAB49" w:rsidR="004428FB" w:rsidRPr="00292CE8" w:rsidDel="005D1913" w:rsidRDefault="004428FB" w:rsidP="00292CE8">
            <w:pPr>
              <w:ind w:firstLine="420"/>
              <w:rPr>
                <w:del w:id="481" w:author="John" w:date="2018-11-11T17:17:00Z"/>
                <w:rFonts w:ascii="宋体" w:eastAsia="宋体" w:hAnsi="宋体"/>
                <w:szCs w:val="24"/>
              </w:rPr>
            </w:pPr>
            <w:del w:id="482" w:author="John" w:date="2018-11-11T17:17:00Z">
              <w:r w:rsidRPr="00292CE8" w:rsidDel="005D1913">
                <w:rPr>
                  <w:rFonts w:ascii="宋体" w:eastAsia="宋体" w:hAnsi="宋体"/>
                  <w:szCs w:val="24"/>
                </w:rPr>
                <w:delText>11</w:delText>
              </w:r>
              <w:r w:rsidRPr="00292CE8" w:rsidDel="005D1913">
                <w:rPr>
                  <w:rFonts w:ascii="宋体" w:eastAsia="宋体" w:hAnsi="宋体"/>
                  <w:szCs w:val="24"/>
                </w:rPr>
                <w:tab/>
                <w:delText>学生能</w:delText>
              </w:r>
              <w:r w:rsidRPr="00292CE8" w:rsidDel="005D1913">
                <w:rPr>
                  <w:rFonts w:ascii="宋体" w:eastAsia="宋体" w:hAnsi="宋体" w:hint="eastAsia"/>
                  <w:szCs w:val="24"/>
                </w:rPr>
                <w:delText>够</w:delText>
              </w:r>
              <w:r w:rsidRPr="00292CE8" w:rsidDel="005D1913">
                <w:rPr>
                  <w:rFonts w:ascii="宋体" w:eastAsia="宋体" w:hAnsi="宋体"/>
                  <w:szCs w:val="24"/>
                </w:rPr>
                <w:delText>及时看到老师的通知(含课程相关通知及作业点评</w:delText>
              </w:r>
            </w:del>
          </w:p>
        </w:tc>
      </w:tr>
      <w:tr w:rsidR="004428FB" w:rsidRPr="00CE2485" w:rsidDel="005D1913" w14:paraId="1F5BF8A2" w14:textId="304E2153" w:rsidTr="00AF5593">
        <w:trPr>
          <w:del w:id="483" w:author="John" w:date="2018-11-11T17:17:00Z"/>
        </w:trPr>
        <w:tc>
          <w:tcPr>
            <w:tcW w:w="8296" w:type="dxa"/>
          </w:tcPr>
          <w:p w14:paraId="4AEDC99A" w14:textId="2A87A192" w:rsidR="004428FB" w:rsidRPr="00292CE8" w:rsidDel="005D1913" w:rsidRDefault="004428FB" w:rsidP="00292CE8">
            <w:pPr>
              <w:ind w:firstLine="420"/>
              <w:rPr>
                <w:del w:id="484" w:author="John" w:date="2018-11-11T17:17:00Z"/>
                <w:rFonts w:ascii="宋体" w:eastAsia="宋体" w:hAnsi="宋体"/>
                <w:szCs w:val="24"/>
              </w:rPr>
            </w:pPr>
            <w:del w:id="485" w:author="John" w:date="2018-11-11T17:17:00Z">
              <w:r w:rsidRPr="00292CE8" w:rsidDel="005D1913">
                <w:rPr>
                  <w:rFonts w:ascii="宋体" w:eastAsia="宋体" w:hAnsi="宋体"/>
                  <w:szCs w:val="24"/>
                </w:rPr>
                <w:delText>12</w:delText>
              </w:r>
              <w:r w:rsidRPr="00292CE8" w:rsidDel="005D1913">
                <w:rPr>
                  <w:rFonts w:ascii="宋体" w:eastAsia="宋体" w:hAnsi="宋体"/>
                  <w:szCs w:val="24"/>
                </w:rPr>
                <w:tab/>
                <w:delText>如果教师提供的是多媒体资料，网站能提供下载及在线观看功能（如课堂录像）</w:delText>
              </w:r>
            </w:del>
          </w:p>
        </w:tc>
      </w:tr>
      <w:tr w:rsidR="004428FB" w:rsidRPr="00CE2485" w:rsidDel="005D1913" w14:paraId="01AFD52B" w14:textId="2EF73037" w:rsidTr="00AF5593">
        <w:trPr>
          <w:del w:id="486" w:author="John" w:date="2018-11-11T17:17:00Z"/>
        </w:trPr>
        <w:tc>
          <w:tcPr>
            <w:tcW w:w="8296" w:type="dxa"/>
          </w:tcPr>
          <w:p w14:paraId="265E109B" w14:textId="7BA2C89D" w:rsidR="004428FB" w:rsidRPr="00292CE8" w:rsidDel="005D1913" w:rsidRDefault="004428FB" w:rsidP="00292CE8">
            <w:pPr>
              <w:ind w:firstLine="420"/>
              <w:rPr>
                <w:del w:id="487" w:author="John" w:date="2018-11-11T17:17:00Z"/>
                <w:rFonts w:ascii="宋体" w:eastAsia="宋体" w:hAnsi="宋体"/>
                <w:szCs w:val="24"/>
              </w:rPr>
            </w:pPr>
            <w:del w:id="488" w:author="John" w:date="2018-11-11T17:17:00Z">
              <w:r w:rsidRPr="00292CE8" w:rsidDel="005D1913">
                <w:rPr>
                  <w:rFonts w:ascii="宋体" w:eastAsia="宋体" w:hAnsi="宋体"/>
                  <w:szCs w:val="24"/>
                </w:rPr>
                <w:delText>13</w:delText>
              </w:r>
              <w:r w:rsidRPr="00292CE8" w:rsidDel="005D1913">
                <w:rPr>
                  <w:rFonts w:ascii="宋体" w:eastAsia="宋体" w:hAnsi="宋体"/>
                  <w:szCs w:val="24"/>
                </w:rPr>
                <w:tab/>
                <w:delText>网站界面要求简洁大方，有网站导航、相关链接(含学校选课系统、学院网页、需求相关主题网站)</w:delText>
              </w:r>
            </w:del>
          </w:p>
        </w:tc>
      </w:tr>
      <w:tr w:rsidR="004428FB" w:rsidRPr="00CE2485" w:rsidDel="005D1913" w14:paraId="53B60294" w14:textId="783ED8BF" w:rsidTr="00AF5593">
        <w:trPr>
          <w:del w:id="489" w:author="John" w:date="2018-11-11T17:17:00Z"/>
        </w:trPr>
        <w:tc>
          <w:tcPr>
            <w:tcW w:w="8296" w:type="dxa"/>
          </w:tcPr>
          <w:p w14:paraId="51917157" w14:textId="00C748C2" w:rsidR="004428FB" w:rsidRPr="00292CE8" w:rsidDel="005D1913" w:rsidRDefault="004428FB" w:rsidP="00292CE8">
            <w:pPr>
              <w:ind w:firstLine="420"/>
              <w:rPr>
                <w:del w:id="490" w:author="John" w:date="2018-11-11T17:17:00Z"/>
                <w:rFonts w:ascii="宋体" w:eastAsia="宋体" w:hAnsi="宋体"/>
                <w:szCs w:val="24"/>
              </w:rPr>
            </w:pPr>
            <w:del w:id="491" w:author="John" w:date="2018-11-11T17:17:00Z">
              <w:r w:rsidRPr="00292CE8" w:rsidDel="005D1913">
                <w:rPr>
                  <w:rFonts w:ascii="宋体" w:eastAsia="宋体" w:hAnsi="宋体"/>
                  <w:szCs w:val="24"/>
                </w:rPr>
                <w:delText>14</w:delText>
              </w:r>
              <w:r w:rsidRPr="00292CE8" w:rsidDel="005D1913">
                <w:rPr>
                  <w:rFonts w:ascii="宋体" w:eastAsia="宋体" w:hAnsi="宋体"/>
                  <w:szCs w:val="24"/>
                </w:rPr>
                <w:tab/>
                <w:delText>网站提供通过提问方式的密码取回功能</w:delText>
              </w:r>
            </w:del>
          </w:p>
        </w:tc>
      </w:tr>
      <w:tr w:rsidR="004428FB" w:rsidRPr="00CE2485" w:rsidDel="005D1913" w14:paraId="43431238" w14:textId="0C1E57AF" w:rsidTr="00AF5593">
        <w:trPr>
          <w:del w:id="492" w:author="John" w:date="2018-11-11T17:17:00Z"/>
        </w:trPr>
        <w:tc>
          <w:tcPr>
            <w:tcW w:w="8296" w:type="dxa"/>
          </w:tcPr>
          <w:p w14:paraId="088DCECC" w14:textId="0E847F8F" w:rsidR="004428FB" w:rsidRPr="00292CE8" w:rsidDel="005D1913" w:rsidRDefault="004428FB" w:rsidP="00292CE8">
            <w:pPr>
              <w:ind w:firstLine="420"/>
              <w:rPr>
                <w:del w:id="493" w:author="John" w:date="2018-11-11T17:17:00Z"/>
                <w:rFonts w:ascii="宋体" w:eastAsia="宋体" w:hAnsi="宋体"/>
                <w:szCs w:val="24"/>
              </w:rPr>
            </w:pPr>
            <w:del w:id="494" w:author="John" w:date="2018-11-11T17:17:00Z">
              <w:r w:rsidRPr="00292CE8" w:rsidDel="005D1913">
                <w:rPr>
                  <w:rFonts w:ascii="宋体" w:eastAsia="宋体" w:hAnsi="宋体"/>
                  <w:szCs w:val="24"/>
                </w:rPr>
                <w:delText>15</w:delText>
              </w:r>
              <w:r w:rsidRPr="00292CE8" w:rsidDel="005D1913">
                <w:rPr>
                  <w:rFonts w:ascii="宋体" w:eastAsia="宋体" w:hAnsi="宋体"/>
                  <w:szCs w:val="24"/>
                </w:rPr>
                <w:tab/>
                <w:delText>网站能提供让分组的各个团队能有团队内部的交流工具(如论坛，不同团队可以申请认证板块，非团队成员不能浏览使用，但希望教师可以进入各个板块进行一定的指导，而网站管理人员也可管理认证板块)</w:delText>
              </w:r>
            </w:del>
          </w:p>
        </w:tc>
      </w:tr>
      <w:tr w:rsidR="004428FB" w:rsidRPr="00CE2485" w:rsidDel="005D1913" w14:paraId="5B6B3F50" w14:textId="7BD9BD4C" w:rsidTr="00AF5593">
        <w:trPr>
          <w:del w:id="495" w:author="John" w:date="2018-11-11T17:17:00Z"/>
        </w:trPr>
        <w:tc>
          <w:tcPr>
            <w:tcW w:w="8296" w:type="dxa"/>
          </w:tcPr>
          <w:p w14:paraId="7F1ECB54" w14:textId="2A4A34D6" w:rsidR="004428FB" w:rsidRPr="00292CE8" w:rsidDel="005D1913" w:rsidRDefault="004428FB" w:rsidP="00292CE8">
            <w:pPr>
              <w:ind w:firstLine="420"/>
              <w:rPr>
                <w:del w:id="496" w:author="John" w:date="2018-11-11T17:17:00Z"/>
                <w:rFonts w:ascii="宋体" w:eastAsia="宋体" w:hAnsi="宋体"/>
                <w:szCs w:val="24"/>
              </w:rPr>
            </w:pPr>
            <w:del w:id="497" w:author="John" w:date="2018-11-11T17:17:00Z">
              <w:r w:rsidRPr="00292CE8" w:rsidDel="005D1913">
                <w:rPr>
                  <w:rFonts w:ascii="宋体" w:eastAsia="宋体" w:hAnsi="宋体"/>
                  <w:szCs w:val="24"/>
                </w:rPr>
                <w:delText>16</w:delText>
              </w:r>
              <w:r w:rsidRPr="00292CE8" w:rsidDel="005D1913">
                <w:rPr>
                  <w:rFonts w:ascii="宋体" w:eastAsia="宋体" w:hAnsi="宋体"/>
                  <w:szCs w:val="24"/>
                </w:rPr>
                <w:tab/>
                <w:delText>网站能提供一定资料共享功能(如论坛有上传下载附件功能、但对附件大小有限制，不得大于2M</w:delText>
              </w:r>
              <w:r w:rsidRPr="00292CE8" w:rsidDel="005D1913">
                <w:rPr>
                  <w:rFonts w:ascii="宋体" w:eastAsia="宋体" w:hAnsi="宋体" w:hint="eastAsia"/>
                  <w:szCs w:val="24"/>
                </w:rPr>
                <w:delText>)</w:delText>
              </w:r>
            </w:del>
          </w:p>
        </w:tc>
      </w:tr>
      <w:tr w:rsidR="004428FB" w:rsidRPr="00CE2485" w:rsidDel="005D1913" w14:paraId="1B6E0509" w14:textId="200E27F6" w:rsidTr="00AF5593">
        <w:trPr>
          <w:del w:id="498" w:author="John" w:date="2018-11-11T17:17:00Z"/>
        </w:trPr>
        <w:tc>
          <w:tcPr>
            <w:tcW w:w="8296" w:type="dxa"/>
          </w:tcPr>
          <w:p w14:paraId="3C68CC2F" w14:textId="5AB2FFDA" w:rsidR="004428FB" w:rsidRPr="00292CE8" w:rsidDel="005D1913" w:rsidRDefault="004428FB" w:rsidP="00292CE8">
            <w:pPr>
              <w:ind w:firstLine="420"/>
              <w:rPr>
                <w:del w:id="499" w:author="John" w:date="2018-11-11T17:17:00Z"/>
                <w:rFonts w:ascii="宋体" w:eastAsia="宋体" w:hAnsi="宋体"/>
                <w:szCs w:val="24"/>
              </w:rPr>
            </w:pPr>
            <w:del w:id="500" w:author="John" w:date="2018-11-11T17:17:00Z">
              <w:r w:rsidRPr="00292CE8" w:rsidDel="005D1913">
                <w:rPr>
                  <w:rFonts w:ascii="宋体" w:eastAsia="宋体" w:hAnsi="宋体"/>
                  <w:szCs w:val="24"/>
                </w:rPr>
                <w:delText>17</w:delText>
              </w:r>
              <w:r w:rsidRPr="00292CE8" w:rsidDel="005D1913">
                <w:rPr>
                  <w:rFonts w:ascii="宋体" w:eastAsia="宋体" w:hAnsi="宋体"/>
                  <w:szCs w:val="24"/>
                </w:rPr>
                <w:tab/>
                <w:delText>网站能较醒目地提供教师的联系方式</w:delText>
              </w:r>
            </w:del>
          </w:p>
        </w:tc>
      </w:tr>
      <w:tr w:rsidR="004428FB" w:rsidRPr="00CE2485" w:rsidDel="005D1913" w14:paraId="0796C697" w14:textId="54FDC5AD" w:rsidTr="00AF5593">
        <w:trPr>
          <w:del w:id="501" w:author="John" w:date="2018-11-11T17:17:00Z"/>
        </w:trPr>
        <w:tc>
          <w:tcPr>
            <w:tcW w:w="8296" w:type="dxa"/>
          </w:tcPr>
          <w:p w14:paraId="66C3FB91" w14:textId="6DD9BB92" w:rsidR="004428FB" w:rsidRPr="00292CE8" w:rsidDel="005D1913" w:rsidRDefault="004428FB" w:rsidP="00292CE8">
            <w:pPr>
              <w:ind w:firstLine="420"/>
              <w:rPr>
                <w:del w:id="502" w:author="John" w:date="2018-11-11T17:17:00Z"/>
                <w:rFonts w:ascii="宋体" w:eastAsia="宋体" w:hAnsi="宋体"/>
                <w:szCs w:val="24"/>
              </w:rPr>
            </w:pPr>
            <w:del w:id="503" w:author="John" w:date="2018-11-11T17:17:00Z">
              <w:r w:rsidRPr="00292CE8" w:rsidDel="005D1913">
                <w:rPr>
                  <w:rFonts w:ascii="宋体" w:eastAsia="宋体" w:hAnsi="宋体"/>
                  <w:szCs w:val="24"/>
                </w:rPr>
                <w:delText>18</w:delText>
              </w:r>
              <w:r w:rsidRPr="00292CE8" w:rsidDel="005D1913">
                <w:rPr>
                  <w:rFonts w:ascii="宋体" w:eastAsia="宋体" w:hAnsi="宋体"/>
                  <w:szCs w:val="24"/>
                </w:rPr>
                <w:tab/>
                <w:delText>网站可以提供站内文章标题搜索功能</w:delText>
              </w:r>
            </w:del>
          </w:p>
        </w:tc>
      </w:tr>
      <w:tr w:rsidR="004428FB" w:rsidRPr="00CE2485" w:rsidDel="005D1913" w14:paraId="364F7908" w14:textId="10636E6A" w:rsidTr="00AF5593">
        <w:trPr>
          <w:del w:id="504" w:author="John" w:date="2018-11-11T17:17:00Z"/>
        </w:trPr>
        <w:tc>
          <w:tcPr>
            <w:tcW w:w="8296" w:type="dxa"/>
          </w:tcPr>
          <w:p w14:paraId="3E4D4B53" w14:textId="66561B55" w:rsidR="004428FB" w:rsidRPr="00292CE8" w:rsidDel="005D1913" w:rsidRDefault="004428FB" w:rsidP="00292CE8">
            <w:pPr>
              <w:ind w:firstLine="420"/>
              <w:rPr>
                <w:del w:id="505" w:author="John" w:date="2018-11-11T17:17:00Z"/>
                <w:rFonts w:ascii="宋体" w:eastAsia="宋体" w:hAnsi="宋体"/>
                <w:szCs w:val="24"/>
              </w:rPr>
            </w:pPr>
            <w:del w:id="506" w:author="John" w:date="2018-11-11T17:17:00Z">
              <w:r w:rsidRPr="00292CE8" w:rsidDel="005D1913">
                <w:rPr>
                  <w:rFonts w:ascii="宋体" w:eastAsia="宋体" w:hAnsi="宋体"/>
                  <w:szCs w:val="24"/>
                </w:rPr>
                <w:delText>19</w:delText>
              </w:r>
              <w:r w:rsidRPr="00292CE8" w:rsidDel="005D1913">
                <w:rPr>
                  <w:rFonts w:ascii="宋体" w:eastAsia="宋体" w:hAnsi="宋体"/>
                  <w:szCs w:val="24"/>
                </w:rPr>
                <w:tab/>
                <w:delText>网站能够提供学生自身作业提交功能,并可以跟踪作业的批复情况</w:delText>
              </w:r>
            </w:del>
          </w:p>
        </w:tc>
      </w:tr>
      <w:tr w:rsidR="004428FB" w:rsidRPr="00CE2485" w:rsidDel="005D1913" w14:paraId="06105698" w14:textId="44D24FB7" w:rsidTr="00AF5593">
        <w:trPr>
          <w:del w:id="507" w:author="John" w:date="2018-11-11T17:17:00Z"/>
        </w:trPr>
        <w:tc>
          <w:tcPr>
            <w:tcW w:w="8296" w:type="dxa"/>
          </w:tcPr>
          <w:p w14:paraId="2CFD220F" w14:textId="0A283DAA" w:rsidR="004428FB" w:rsidRPr="00292CE8" w:rsidDel="005D1913" w:rsidRDefault="004428FB" w:rsidP="00292CE8">
            <w:pPr>
              <w:ind w:firstLine="420"/>
              <w:rPr>
                <w:del w:id="508" w:author="John" w:date="2018-11-11T17:17:00Z"/>
                <w:rFonts w:ascii="宋体" w:eastAsia="宋体" w:hAnsi="宋体"/>
                <w:b/>
                <w:szCs w:val="24"/>
              </w:rPr>
            </w:pPr>
            <w:del w:id="509" w:author="John" w:date="2018-11-11T17:17:00Z">
              <w:r w:rsidRPr="00292CE8" w:rsidDel="005D1913">
                <w:rPr>
                  <w:rFonts w:ascii="宋体" w:eastAsia="宋体" w:hAnsi="宋体" w:hint="eastAsia"/>
                  <w:b/>
                  <w:sz w:val="22"/>
                  <w:szCs w:val="24"/>
                </w:rPr>
                <w:delText>游客需求功能：</w:delText>
              </w:r>
            </w:del>
          </w:p>
        </w:tc>
      </w:tr>
      <w:tr w:rsidR="004428FB" w:rsidRPr="00CE2485" w:rsidDel="005D1913" w14:paraId="6FA7E8F9" w14:textId="03F05DEA" w:rsidTr="00AF5593">
        <w:trPr>
          <w:del w:id="510" w:author="John" w:date="2018-11-11T17:17:00Z"/>
        </w:trPr>
        <w:tc>
          <w:tcPr>
            <w:tcW w:w="8296" w:type="dxa"/>
          </w:tcPr>
          <w:p w14:paraId="3BDB85C7" w14:textId="39E7929D" w:rsidR="004428FB" w:rsidRPr="00292CE8" w:rsidDel="005D1913" w:rsidRDefault="004428FB" w:rsidP="00292CE8">
            <w:pPr>
              <w:ind w:firstLine="420"/>
              <w:rPr>
                <w:del w:id="511" w:author="John" w:date="2018-11-11T17:17:00Z"/>
                <w:rFonts w:ascii="宋体" w:eastAsia="宋体" w:hAnsi="宋体"/>
                <w:szCs w:val="24"/>
              </w:rPr>
            </w:pPr>
            <w:del w:id="512" w:author="John" w:date="2018-11-11T17:17:00Z">
              <w:r w:rsidRPr="00292CE8" w:rsidDel="005D1913">
                <w:rPr>
                  <w:rFonts w:ascii="宋体" w:eastAsia="宋体" w:hAnsi="宋体" w:hint="eastAsia"/>
                  <w:szCs w:val="24"/>
                </w:rPr>
                <w:delText>20</w:delText>
              </w:r>
              <w:r w:rsidRPr="00292CE8" w:rsidDel="005D1913">
                <w:rPr>
                  <w:rFonts w:ascii="宋体" w:eastAsia="宋体" w:hAnsi="宋体"/>
                  <w:szCs w:val="24"/>
                </w:rPr>
                <w:tab/>
                <w:delText>网站提供项目管理,需求工程,对象建模，以及软件工程相关课程、还有老师的详细介绍，并放在网站显著位置</w:delText>
              </w:r>
            </w:del>
          </w:p>
        </w:tc>
      </w:tr>
      <w:tr w:rsidR="004428FB" w:rsidRPr="00CE2485" w:rsidDel="005D1913" w14:paraId="22E19A88" w14:textId="47045A64" w:rsidTr="00AF5593">
        <w:trPr>
          <w:del w:id="513" w:author="John" w:date="2018-11-11T17:17:00Z"/>
        </w:trPr>
        <w:tc>
          <w:tcPr>
            <w:tcW w:w="8296" w:type="dxa"/>
          </w:tcPr>
          <w:p w14:paraId="06707267" w14:textId="3E0E55F5" w:rsidR="004428FB" w:rsidRPr="00292CE8" w:rsidDel="005D1913" w:rsidRDefault="004428FB" w:rsidP="00292CE8">
            <w:pPr>
              <w:ind w:firstLine="420"/>
              <w:rPr>
                <w:del w:id="514" w:author="John" w:date="2018-11-11T17:17:00Z"/>
                <w:rFonts w:ascii="宋体" w:eastAsia="宋体" w:hAnsi="宋体"/>
                <w:szCs w:val="24"/>
              </w:rPr>
            </w:pPr>
            <w:del w:id="515"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1</w:delText>
              </w:r>
              <w:r w:rsidRPr="00292CE8" w:rsidDel="005D1913">
                <w:rPr>
                  <w:rFonts w:ascii="宋体" w:eastAsia="宋体" w:hAnsi="宋体"/>
                  <w:szCs w:val="24"/>
                </w:rPr>
                <w:tab/>
                <w:delText>网站允许游客可以针对网站内容留言(如提供留言板的功能，留言者有EMAIL可选项，用于信息反馈</w:delText>
              </w:r>
            </w:del>
          </w:p>
        </w:tc>
      </w:tr>
      <w:tr w:rsidR="004428FB" w:rsidRPr="00CE2485" w:rsidDel="005D1913" w14:paraId="45F03CFB" w14:textId="009AB600" w:rsidTr="00AF5593">
        <w:trPr>
          <w:del w:id="516" w:author="John" w:date="2018-11-11T17:17:00Z"/>
        </w:trPr>
        <w:tc>
          <w:tcPr>
            <w:tcW w:w="8296" w:type="dxa"/>
          </w:tcPr>
          <w:p w14:paraId="57BE9894" w14:textId="13DC2C43" w:rsidR="004428FB" w:rsidRPr="00292CE8" w:rsidDel="005D1913" w:rsidRDefault="004428FB" w:rsidP="00292CE8">
            <w:pPr>
              <w:ind w:firstLine="420"/>
              <w:rPr>
                <w:del w:id="517" w:author="John" w:date="2018-11-11T17:17:00Z"/>
                <w:rFonts w:ascii="宋体" w:eastAsia="宋体" w:hAnsi="宋体"/>
                <w:szCs w:val="24"/>
              </w:rPr>
            </w:pPr>
            <w:del w:id="518"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2</w:delText>
              </w:r>
              <w:r w:rsidRPr="00292CE8" w:rsidDel="005D1913">
                <w:rPr>
                  <w:rFonts w:ascii="宋体" w:eastAsia="宋体" w:hAnsi="宋体"/>
                  <w:szCs w:val="24"/>
                </w:rPr>
                <w:tab/>
                <w:delText>网站可以提供站内文章标题搜索功能</w:delText>
              </w:r>
            </w:del>
          </w:p>
        </w:tc>
      </w:tr>
      <w:tr w:rsidR="004428FB" w:rsidRPr="00CE2485" w:rsidDel="005D1913" w14:paraId="355BC780" w14:textId="7AF7A4CC" w:rsidTr="00AF5593">
        <w:trPr>
          <w:del w:id="519" w:author="John" w:date="2018-11-11T17:17:00Z"/>
        </w:trPr>
        <w:tc>
          <w:tcPr>
            <w:tcW w:w="8296" w:type="dxa"/>
          </w:tcPr>
          <w:p w14:paraId="43628381" w14:textId="65D36C89" w:rsidR="004428FB" w:rsidRPr="00292CE8" w:rsidDel="005D1913" w:rsidRDefault="004428FB" w:rsidP="00292CE8">
            <w:pPr>
              <w:ind w:firstLine="420"/>
              <w:rPr>
                <w:del w:id="520" w:author="John" w:date="2018-11-11T17:17:00Z"/>
                <w:rFonts w:ascii="宋体" w:eastAsia="宋体" w:hAnsi="宋体"/>
                <w:szCs w:val="24"/>
              </w:rPr>
            </w:pPr>
            <w:del w:id="521"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3</w:delText>
              </w:r>
              <w:r w:rsidRPr="00292CE8" w:rsidDel="005D1913">
                <w:rPr>
                  <w:rFonts w:ascii="宋体" w:eastAsia="宋体" w:hAnsi="宋体"/>
                  <w:szCs w:val="24"/>
                </w:rPr>
                <w:tab/>
                <w:delText>网站管理员不随便删除游客留言</w:delText>
              </w:r>
            </w:del>
          </w:p>
        </w:tc>
      </w:tr>
    </w:tbl>
    <w:bookmarkEnd w:id="441"/>
    <w:p w14:paraId="66B895FB" w14:textId="0C073DA0" w:rsidR="00BC4722" w:rsidDel="005D1913" w:rsidRDefault="00BC4722">
      <w:pPr>
        <w:pStyle w:val="3"/>
        <w:rPr>
          <w:del w:id="522" w:author="John" w:date="2018-11-11T17:17:00Z"/>
        </w:rPr>
      </w:pPr>
      <w:del w:id="523" w:author="John" w:date="2018-11-11T17:17:00Z">
        <w:r w:rsidDel="005D1913">
          <w:delText>1.3.4项目历史</w:delText>
        </w:r>
      </w:del>
    </w:p>
    <w:tbl>
      <w:tblPr>
        <w:tblStyle w:val="a6"/>
        <w:tblW w:w="0" w:type="auto"/>
        <w:tblLook w:val="04A0" w:firstRow="1" w:lastRow="0" w:firstColumn="1" w:lastColumn="0" w:noHBand="0" w:noVBand="1"/>
      </w:tblPr>
      <w:tblGrid>
        <w:gridCol w:w="1271"/>
        <w:gridCol w:w="2877"/>
        <w:gridCol w:w="2074"/>
        <w:gridCol w:w="2074"/>
      </w:tblGrid>
      <w:tr w:rsidR="00721561" w:rsidDel="005D1913" w14:paraId="3AEFA5B1" w14:textId="04D83A86" w:rsidTr="00AF5593">
        <w:trPr>
          <w:del w:id="524" w:author="John" w:date="2018-11-11T17:17:00Z"/>
        </w:trPr>
        <w:tc>
          <w:tcPr>
            <w:tcW w:w="1271" w:type="dxa"/>
          </w:tcPr>
          <w:p w14:paraId="7D8A9E6C" w14:textId="355589B2" w:rsidR="00721561" w:rsidRPr="00292CE8" w:rsidDel="005D1913" w:rsidRDefault="00721561" w:rsidP="00292CE8">
            <w:pPr>
              <w:rPr>
                <w:del w:id="525" w:author="John" w:date="2018-11-11T17:17:00Z"/>
                <w:rFonts w:ascii="宋体" w:eastAsia="宋体" w:hAnsi="宋体"/>
              </w:rPr>
            </w:pPr>
            <w:del w:id="526" w:author="John" w:date="2018-11-11T17:17:00Z">
              <w:r w:rsidRPr="00292CE8" w:rsidDel="005D1913">
                <w:rPr>
                  <w:rFonts w:ascii="宋体" w:eastAsia="宋体" w:hAnsi="宋体" w:hint="eastAsia"/>
                </w:rPr>
                <w:delText>项目阶段</w:delText>
              </w:r>
            </w:del>
          </w:p>
        </w:tc>
        <w:tc>
          <w:tcPr>
            <w:tcW w:w="2877" w:type="dxa"/>
          </w:tcPr>
          <w:p w14:paraId="49EC858D" w14:textId="13E40315" w:rsidR="00721561" w:rsidRPr="00292CE8" w:rsidDel="005D1913" w:rsidRDefault="00721561" w:rsidP="00292CE8">
            <w:pPr>
              <w:rPr>
                <w:del w:id="527" w:author="John" w:date="2018-11-11T17:17:00Z"/>
                <w:rFonts w:ascii="宋体" w:eastAsia="宋体" w:hAnsi="宋体"/>
              </w:rPr>
            </w:pPr>
            <w:del w:id="528" w:author="John" w:date="2018-11-11T17:17:00Z">
              <w:r w:rsidRPr="00292CE8" w:rsidDel="005D1913">
                <w:rPr>
                  <w:rFonts w:ascii="宋体" w:eastAsia="宋体" w:hAnsi="宋体" w:hint="eastAsia"/>
                </w:rPr>
                <w:delText>具体内容</w:delText>
              </w:r>
            </w:del>
          </w:p>
        </w:tc>
        <w:tc>
          <w:tcPr>
            <w:tcW w:w="2074" w:type="dxa"/>
          </w:tcPr>
          <w:p w14:paraId="11CC56DB" w14:textId="7AF870F8" w:rsidR="00721561" w:rsidRPr="00292CE8" w:rsidDel="005D1913" w:rsidRDefault="00721561" w:rsidP="00292CE8">
            <w:pPr>
              <w:rPr>
                <w:del w:id="529" w:author="John" w:date="2018-11-11T17:17:00Z"/>
                <w:rFonts w:ascii="宋体" w:eastAsia="宋体" w:hAnsi="宋体"/>
              </w:rPr>
            </w:pPr>
            <w:del w:id="530" w:author="John" w:date="2018-11-11T17:17:00Z">
              <w:r w:rsidRPr="00292CE8" w:rsidDel="005D1913">
                <w:rPr>
                  <w:rFonts w:ascii="宋体" w:eastAsia="宋体" w:hAnsi="宋体" w:hint="eastAsia"/>
                </w:rPr>
                <w:delText>参与人员</w:delText>
              </w:r>
            </w:del>
          </w:p>
        </w:tc>
        <w:tc>
          <w:tcPr>
            <w:tcW w:w="2074" w:type="dxa"/>
          </w:tcPr>
          <w:p w14:paraId="672CC0DC" w14:textId="75A98ECD" w:rsidR="00721561" w:rsidRPr="00292CE8" w:rsidDel="005D1913" w:rsidRDefault="00721561" w:rsidP="00292CE8">
            <w:pPr>
              <w:rPr>
                <w:del w:id="531" w:author="John" w:date="2018-11-11T17:17:00Z"/>
                <w:rFonts w:ascii="宋体" w:eastAsia="宋体" w:hAnsi="宋体"/>
              </w:rPr>
            </w:pPr>
            <w:del w:id="532" w:author="John" w:date="2018-11-11T17:17:00Z">
              <w:r w:rsidRPr="00292CE8" w:rsidDel="005D1913">
                <w:rPr>
                  <w:rFonts w:ascii="宋体" w:eastAsia="宋体" w:hAnsi="宋体" w:hint="eastAsia"/>
                </w:rPr>
                <w:delText>起止时间</w:delText>
              </w:r>
            </w:del>
          </w:p>
        </w:tc>
      </w:tr>
      <w:tr w:rsidR="00721561" w:rsidDel="005D1913" w14:paraId="2BFC9FA6" w14:textId="5B8FE72B" w:rsidTr="00AF5593">
        <w:trPr>
          <w:del w:id="533" w:author="John" w:date="2018-11-11T17:17:00Z"/>
        </w:trPr>
        <w:tc>
          <w:tcPr>
            <w:tcW w:w="1271" w:type="dxa"/>
          </w:tcPr>
          <w:p w14:paraId="16B4551D" w14:textId="09DB86DD" w:rsidR="00721561" w:rsidRPr="00292CE8" w:rsidDel="005D1913" w:rsidRDefault="00721561" w:rsidP="00292CE8">
            <w:pPr>
              <w:rPr>
                <w:del w:id="534" w:author="John" w:date="2018-11-11T17:17:00Z"/>
                <w:rFonts w:ascii="宋体" w:eastAsia="宋体" w:hAnsi="宋体"/>
              </w:rPr>
            </w:pPr>
            <w:del w:id="535" w:author="John" w:date="2018-11-11T17:17:00Z">
              <w:r w:rsidRPr="00292CE8" w:rsidDel="005D1913">
                <w:rPr>
                  <w:rFonts w:ascii="宋体" w:eastAsia="宋体" w:hAnsi="宋体" w:hint="eastAsia"/>
                </w:rPr>
                <w:delText>分析阶段</w:delText>
              </w:r>
            </w:del>
          </w:p>
        </w:tc>
        <w:tc>
          <w:tcPr>
            <w:tcW w:w="2877" w:type="dxa"/>
          </w:tcPr>
          <w:p w14:paraId="1F31FCE6" w14:textId="105036D4" w:rsidR="00721561" w:rsidRPr="00292CE8" w:rsidDel="005D1913" w:rsidRDefault="00721561" w:rsidP="00292CE8">
            <w:pPr>
              <w:rPr>
                <w:del w:id="536" w:author="John" w:date="2018-11-11T17:17:00Z"/>
                <w:rFonts w:ascii="宋体" w:eastAsia="宋体" w:hAnsi="宋体"/>
              </w:rPr>
            </w:pPr>
            <w:del w:id="537" w:author="John" w:date="2018-11-11T17:17:00Z">
              <w:r w:rsidRPr="00292CE8" w:rsidDel="005D1913">
                <w:rPr>
                  <w:rFonts w:ascii="宋体" w:eastAsia="宋体" w:hAnsi="宋体" w:hint="eastAsia"/>
                </w:rPr>
                <w:delText>填写完善可行性分析报告</w:delText>
              </w:r>
            </w:del>
          </w:p>
        </w:tc>
        <w:tc>
          <w:tcPr>
            <w:tcW w:w="2074" w:type="dxa"/>
          </w:tcPr>
          <w:p w14:paraId="5BBFC258" w14:textId="635783CF" w:rsidR="00721561" w:rsidRPr="00292CE8" w:rsidDel="005D1913" w:rsidRDefault="00721561" w:rsidP="00292CE8">
            <w:pPr>
              <w:rPr>
                <w:del w:id="538" w:author="John" w:date="2018-11-11T17:17:00Z"/>
                <w:rFonts w:ascii="宋体" w:eastAsia="宋体" w:hAnsi="宋体"/>
              </w:rPr>
            </w:pPr>
            <w:del w:id="539" w:author="John" w:date="2018-11-11T17:17:00Z">
              <w:r w:rsidRPr="00292CE8" w:rsidDel="005D1913">
                <w:rPr>
                  <w:rFonts w:ascii="宋体" w:eastAsia="宋体" w:hAnsi="宋体" w:hint="eastAsia"/>
                </w:rPr>
                <w:delText>沈启航、叶柏成，徐哲远，杨以恒，骆佳俊</w:delText>
              </w:r>
            </w:del>
          </w:p>
        </w:tc>
        <w:tc>
          <w:tcPr>
            <w:tcW w:w="2074" w:type="dxa"/>
          </w:tcPr>
          <w:p w14:paraId="668F8C0C" w14:textId="56E99F44" w:rsidR="00721561" w:rsidRPr="00292CE8" w:rsidDel="005D1913" w:rsidRDefault="00721561" w:rsidP="00292CE8">
            <w:pPr>
              <w:rPr>
                <w:del w:id="540" w:author="John" w:date="2018-11-11T17:17:00Z"/>
                <w:rFonts w:ascii="宋体" w:eastAsia="宋体" w:hAnsi="宋体"/>
              </w:rPr>
            </w:pPr>
            <w:del w:id="541" w:author="John" w:date="2018-11-11T17:17:00Z">
              <w:r w:rsidRPr="00292CE8" w:rsidDel="005D1913">
                <w:rPr>
                  <w:rFonts w:ascii="宋体" w:eastAsia="宋体" w:hAnsi="宋体" w:hint="eastAsia"/>
                </w:rPr>
                <w:delText>2018/10/9-2018/10/12</w:delText>
              </w:r>
            </w:del>
          </w:p>
        </w:tc>
      </w:tr>
    </w:tbl>
    <w:p w14:paraId="525EB22C" w14:textId="5A2B311A" w:rsidR="00BC4722" w:rsidDel="009B3021" w:rsidRDefault="00BC4722">
      <w:pPr>
        <w:pStyle w:val="3"/>
        <w:rPr>
          <w:del w:id="542" w:author="John" w:date="2018-11-11T17:18:00Z"/>
        </w:rPr>
      </w:pPr>
      <w:del w:id="543" w:author="John" w:date="2018-11-11T17:18:00Z">
        <w:r w:rsidDel="009B3021">
          <w:delText>1.3.5项目用户</w:delText>
        </w:r>
      </w:del>
    </w:p>
    <w:tbl>
      <w:tblPr>
        <w:tblStyle w:val="a6"/>
        <w:tblW w:w="0" w:type="auto"/>
        <w:tblLook w:val="04A0" w:firstRow="1" w:lastRow="0" w:firstColumn="1" w:lastColumn="0" w:noHBand="0" w:noVBand="1"/>
      </w:tblPr>
      <w:tblGrid>
        <w:gridCol w:w="1980"/>
        <w:gridCol w:w="6316"/>
      </w:tblGrid>
      <w:tr w:rsidR="00721561" w:rsidDel="009B3021" w14:paraId="0FCCE800" w14:textId="59325AEC" w:rsidTr="00AF5593">
        <w:trPr>
          <w:del w:id="544" w:author="John" w:date="2018-11-11T17:18:00Z"/>
        </w:trPr>
        <w:tc>
          <w:tcPr>
            <w:tcW w:w="1980" w:type="dxa"/>
          </w:tcPr>
          <w:p w14:paraId="22B424FB" w14:textId="2DA5BB46" w:rsidR="00721561" w:rsidRPr="00292CE8" w:rsidDel="009B3021" w:rsidRDefault="00721561" w:rsidP="00292CE8">
            <w:pPr>
              <w:pStyle w:val="a7"/>
              <w:jc w:val="center"/>
              <w:rPr>
                <w:del w:id="545" w:author="John" w:date="2018-11-11T17:18:00Z"/>
                <w:rFonts w:ascii="宋体" w:hAnsi="宋体"/>
              </w:rPr>
            </w:pPr>
            <w:del w:id="546" w:author="John" w:date="2018-11-11T17:18:00Z">
              <w:r w:rsidRPr="00292CE8" w:rsidDel="009B3021">
                <w:rPr>
                  <w:rFonts w:ascii="宋体" w:hAnsi="宋体" w:hint="eastAsia"/>
                </w:rPr>
                <w:delText>用户类别</w:delText>
              </w:r>
            </w:del>
          </w:p>
        </w:tc>
        <w:tc>
          <w:tcPr>
            <w:tcW w:w="6316" w:type="dxa"/>
          </w:tcPr>
          <w:p w14:paraId="73FB6E8C" w14:textId="209397C6" w:rsidR="00721561" w:rsidRPr="00292CE8" w:rsidDel="009B3021" w:rsidRDefault="00721561" w:rsidP="00292CE8">
            <w:pPr>
              <w:pStyle w:val="a7"/>
              <w:jc w:val="center"/>
              <w:rPr>
                <w:del w:id="547" w:author="John" w:date="2018-11-11T17:18:00Z"/>
                <w:rFonts w:ascii="宋体" w:hAnsi="宋体"/>
              </w:rPr>
            </w:pPr>
            <w:del w:id="548" w:author="John" w:date="2018-11-11T17:18:00Z">
              <w:r w:rsidRPr="00292CE8" w:rsidDel="009B3021">
                <w:rPr>
                  <w:rFonts w:ascii="宋体" w:hAnsi="宋体" w:hint="eastAsia"/>
                </w:rPr>
                <w:delText>具体说明</w:delText>
              </w:r>
            </w:del>
          </w:p>
        </w:tc>
      </w:tr>
      <w:tr w:rsidR="00721561" w:rsidDel="009B3021" w14:paraId="7F2D5C28" w14:textId="1A1455A7" w:rsidTr="00AF5593">
        <w:trPr>
          <w:del w:id="549" w:author="John" w:date="2018-11-11T17:18:00Z"/>
        </w:trPr>
        <w:tc>
          <w:tcPr>
            <w:tcW w:w="1980" w:type="dxa"/>
          </w:tcPr>
          <w:p w14:paraId="42ECF448" w14:textId="025AB515" w:rsidR="00721561" w:rsidRPr="00292CE8" w:rsidDel="009B3021" w:rsidRDefault="00721561" w:rsidP="00292CE8">
            <w:pPr>
              <w:pStyle w:val="a7"/>
              <w:jc w:val="left"/>
              <w:rPr>
                <w:del w:id="550" w:author="John" w:date="2018-11-11T17:18:00Z"/>
                <w:rFonts w:ascii="宋体" w:hAnsi="宋体"/>
              </w:rPr>
            </w:pPr>
            <w:del w:id="551" w:author="John" w:date="2018-11-11T17:18:00Z">
              <w:r w:rsidRPr="00292CE8" w:rsidDel="009B3021">
                <w:rPr>
                  <w:rFonts w:ascii="宋体" w:hAnsi="宋体" w:hint="eastAsia"/>
                </w:rPr>
                <w:delText>教师</w:delText>
              </w:r>
            </w:del>
          </w:p>
        </w:tc>
        <w:tc>
          <w:tcPr>
            <w:tcW w:w="6316" w:type="dxa"/>
          </w:tcPr>
          <w:p w14:paraId="17645569" w14:textId="2585D3A0" w:rsidR="00721561" w:rsidRPr="00292CE8" w:rsidDel="009B3021" w:rsidRDefault="00721561" w:rsidP="00292CE8">
            <w:pPr>
              <w:pStyle w:val="a7"/>
              <w:jc w:val="left"/>
              <w:rPr>
                <w:del w:id="552" w:author="John" w:date="2018-11-11T17:18:00Z"/>
                <w:rFonts w:ascii="宋体" w:hAnsi="宋体"/>
              </w:rPr>
            </w:pPr>
            <w:del w:id="553" w:author="John" w:date="2018-11-11T17:18:00Z">
              <w:r w:rsidRPr="00292CE8" w:rsidDel="009B3021">
                <w:rPr>
                  <w:rFonts w:ascii="宋体" w:hAnsi="宋体" w:hint="eastAsia"/>
                </w:rPr>
                <w:delText>软件工程课程的授课教师</w:delText>
              </w:r>
            </w:del>
          </w:p>
        </w:tc>
      </w:tr>
      <w:tr w:rsidR="00721561" w:rsidDel="009B3021" w14:paraId="1C0145EF" w14:textId="0098C803" w:rsidTr="00AF5593">
        <w:trPr>
          <w:del w:id="554" w:author="John" w:date="2018-11-11T17:18:00Z"/>
        </w:trPr>
        <w:tc>
          <w:tcPr>
            <w:tcW w:w="1980" w:type="dxa"/>
          </w:tcPr>
          <w:p w14:paraId="0A356185" w14:textId="7B007641" w:rsidR="00721561" w:rsidRPr="00292CE8" w:rsidDel="009B3021" w:rsidRDefault="00721561" w:rsidP="00292CE8">
            <w:pPr>
              <w:pStyle w:val="a7"/>
              <w:jc w:val="left"/>
              <w:rPr>
                <w:del w:id="555" w:author="John" w:date="2018-11-11T17:18:00Z"/>
                <w:rFonts w:ascii="宋体" w:hAnsi="宋体"/>
              </w:rPr>
            </w:pPr>
            <w:del w:id="556" w:author="John" w:date="2018-11-11T17:18:00Z">
              <w:r w:rsidRPr="00292CE8" w:rsidDel="009B3021">
                <w:rPr>
                  <w:rFonts w:ascii="宋体" w:hAnsi="宋体" w:hint="eastAsia"/>
                </w:rPr>
                <w:delText>注册学生</w:delText>
              </w:r>
            </w:del>
          </w:p>
        </w:tc>
        <w:tc>
          <w:tcPr>
            <w:tcW w:w="6316" w:type="dxa"/>
          </w:tcPr>
          <w:p w14:paraId="3CEAEFE0" w14:textId="46031DBD" w:rsidR="00721561" w:rsidRPr="00292CE8" w:rsidDel="009B3021" w:rsidRDefault="00721561" w:rsidP="00292CE8">
            <w:pPr>
              <w:pStyle w:val="a7"/>
              <w:jc w:val="left"/>
              <w:rPr>
                <w:del w:id="557" w:author="John" w:date="2018-11-11T17:18:00Z"/>
                <w:rFonts w:ascii="宋体" w:hAnsi="宋体"/>
              </w:rPr>
            </w:pPr>
            <w:del w:id="558" w:author="John" w:date="2018-11-11T17:18:00Z">
              <w:r w:rsidRPr="00292CE8" w:rsidDel="009B3021">
                <w:rPr>
                  <w:rFonts w:ascii="宋体" w:hAnsi="宋体" w:hint="eastAsia"/>
                </w:rPr>
                <w:delText>该课程的注册学生，即当前学期选修该课程的学生</w:delText>
              </w:r>
            </w:del>
          </w:p>
        </w:tc>
      </w:tr>
      <w:tr w:rsidR="00721561" w:rsidDel="009B3021" w14:paraId="09D7AF90" w14:textId="64C6D780" w:rsidTr="00AF5593">
        <w:trPr>
          <w:del w:id="559" w:author="John" w:date="2018-11-11T17:18:00Z"/>
        </w:trPr>
        <w:tc>
          <w:tcPr>
            <w:tcW w:w="1980" w:type="dxa"/>
          </w:tcPr>
          <w:p w14:paraId="77E4A854" w14:textId="5C2AB95E" w:rsidR="00721561" w:rsidRPr="00292CE8" w:rsidDel="009B3021" w:rsidRDefault="00721561" w:rsidP="00292CE8">
            <w:pPr>
              <w:pStyle w:val="a7"/>
              <w:jc w:val="left"/>
              <w:rPr>
                <w:del w:id="560" w:author="John" w:date="2018-11-11T17:18:00Z"/>
                <w:rFonts w:ascii="宋体" w:hAnsi="宋体"/>
              </w:rPr>
            </w:pPr>
            <w:del w:id="561" w:author="John" w:date="2018-11-11T17:18:00Z">
              <w:r w:rsidRPr="00292CE8" w:rsidDel="009B3021">
                <w:rPr>
                  <w:rFonts w:ascii="宋体" w:hAnsi="宋体" w:hint="eastAsia"/>
                </w:rPr>
                <w:delText>游客</w:delText>
              </w:r>
            </w:del>
          </w:p>
        </w:tc>
        <w:tc>
          <w:tcPr>
            <w:tcW w:w="6316" w:type="dxa"/>
          </w:tcPr>
          <w:p w14:paraId="1A1A9BCC" w14:textId="6C250F3F" w:rsidR="00721561" w:rsidRPr="00292CE8" w:rsidDel="009B3021" w:rsidRDefault="00721561" w:rsidP="00292CE8">
            <w:pPr>
              <w:pStyle w:val="a7"/>
              <w:jc w:val="left"/>
              <w:rPr>
                <w:del w:id="562" w:author="John" w:date="2018-11-11T17:18:00Z"/>
                <w:rFonts w:ascii="宋体" w:hAnsi="宋体"/>
              </w:rPr>
            </w:pPr>
            <w:del w:id="563" w:author="John" w:date="2018-11-11T17:18:00Z">
              <w:r w:rsidRPr="00292CE8" w:rsidDel="009B3021">
                <w:rPr>
                  <w:rFonts w:ascii="宋体" w:hAnsi="宋体" w:hint="eastAsia"/>
                </w:rPr>
                <w:delText>当前学期未选该课程，但对</w:delText>
              </w:r>
              <w:r w:rsidR="003E189F" w:rsidRPr="00292CE8" w:rsidDel="009B3021">
                <w:rPr>
                  <w:rFonts w:ascii="宋体" w:hAnsi="宋体" w:hint="eastAsia"/>
                </w:rPr>
                <w:delText>该课程有兴趣的学生，通常指软件学院低年级学生，也泛指所有可能</w:delText>
              </w:r>
              <w:r w:rsidR="003E189F" w:rsidRPr="00292CE8" w:rsidDel="009B3021">
                <w:rPr>
                  <w:rFonts w:ascii="宋体" w:hAnsi="宋体"/>
                </w:rPr>
                <w:delText>使用者</w:delText>
              </w:r>
            </w:del>
          </w:p>
        </w:tc>
      </w:tr>
      <w:tr w:rsidR="00A71E1A" w:rsidDel="009B3021" w14:paraId="4AF35F7F" w14:textId="734D2772" w:rsidTr="00AF5593">
        <w:trPr>
          <w:del w:id="564" w:author="John" w:date="2018-11-11T17:18:00Z"/>
        </w:trPr>
        <w:tc>
          <w:tcPr>
            <w:tcW w:w="1980" w:type="dxa"/>
          </w:tcPr>
          <w:p w14:paraId="019A5B27" w14:textId="0E59002D" w:rsidR="00A71E1A" w:rsidRPr="00292CE8" w:rsidDel="009B3021" w:rsidRDefault="00A71E1A" w:rsidP="00292CE8">
            <w:pPr>
              <w:pStyle w:val="a7"/>
              <w:jc w:val="left"/>
              <w:rPr>
                <w:del w:id="565" w:author="John" w:date="2018-11-11T17:18:00Z"/>
                <w:rFonts w:ascii="宋体" w:hAnsi="宋体"/>
              </w:rPr>
            </w:pPr>
            <w:del w:id="566" w:author="John" w:date="2018-11-11T17:18:00Z">
              <w:r w:rsidRPr="00292CE8" w:rsidDel="009B3021">
                <w:rPr>
                  <w:rFonts w:ascii="宋体" w:hAnsi="宋体" w:hint="eastAsia"/>
                </w:rPr>
                <w:delText>管理员</w:delText>
              </w:r>
            </w:del>
          </w:p>
        </w:tc>
        <w:tc>
          <w:tcPr>
            <w:tcW w:w="6316" w:type="dxa"/>
          </w:tcPr>
          <w:p w14:paraId="19A78704" w14:textId="1B24F163" w:rsidR="00A71E1A" w:rsidRPr="00292CE8" w:rsidDel="009B3021" w:rsidRDefault="00A71E1A" w:rsidP="00292CE8">
            <w:pPr>
              <w:pStyle w:val="a7"/>
              <w:jc w:val="left"/>
              <w:rPr>
                <w:del w:id="567" w:author="John" w:date="2018-11-11T17:18:00Z"/>
                <w:rFonts w:ascii="宋体" w:hAnsi="宋体"/>
              </w:rPr>
            </w:pPr>
            <w:del w:id="568" w:author="John" w:date="2018-11-11T17:18:00Z">
              <w:r w:rsidRPr="00292CE8" w:rsidDel="009B3021">
                <w:rPr>
                  <w:rFonts w:ascii="宋体" w:hAnsi="宋体" w:hint="eastAsia"/>
                </w:rPr>
                <w:delText>该系统</w:delText>
              </w:r>
              <w:r w:rsidRPr="00292CE8" w:rsidDel="009B3021">
                <w:rPr>
                  <w:rFonts w:ascii="宋体" w:hAnsi="宋体"/>
                </w:rPr>
                <w:delText>的管理员</w:delText>
              </w:r>
            </w:del>
          </w:p>
        </w:tc>
      </w:tr>
    </w:tbl>
    <w:p w14:paraId="15E622B8" w14:textId="7945DEA3" w:rsidR="00BC4722" w:rsidDel="009B3021" w:rsidRDefault="00BC4722">
      <w:pPr>
        <w:pStyle w:val="3"/>
        <w:rPr>
          <w:del w:id="569" w:author="John" w:date="2018-11-11T17:18:00Z"/>
        </w:rPr>
      </w:pPr>
      <w:del w:id="570" w:author="John" w:date="2018-11-11T17:18:00Z">
        <w:r w:rsidDel="009B3021">
          <w:delText>1.3.6开发团队</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rsidDel="009B3021" w14:paraId="6CC45482" w14:textId="7F54B3B7" w:rsidTr="00AF5593">
        <w:trPr>
          <w:del w:id="571" w:author="John" w:date="2018-11-11T17:18:00Z"/>
        </w:trPr>
        <w:tc>
          <w:tcPr>
            <w:tcW w:w="1659" w:type="dxa"/>
          </w:tcPr>
          <w:p w14:paraId="4981E5EF" w14:textId="72155F1A" w:rsidR="00721561" w:rsidRPr="00292CE8" w:rsidDel="009B3021" w:rsidRDefault="00721561" w:rsidP="00292CE8">
            <w:pPr>
              <w:pStyle w:val="a7"/>
              <w:jc w:val="center"/>
              <w:rPr>
                <w:del w:id="572" w:author="John" w:date="2018-11-11T17:18:00Z"/>
                <w:rFonts w:ascii="宋体" w:hAnsi="宋体"/>
              </w:rPr>
            </w:pPr>
            <w:del w:id="573" w:author="John" w:date="2018-11-11T17:18:00Z">
              <w:r w:rsidRPr="00292CE8" w:rsidDel="009B3021">
                <w:rPr>
                  <w:rFonts w:ascii="宋体" w:hAnsi="宋体" w:hint="eastAsia"/>
                </w:rPr>
                <w:delText>姓名</w:delText>
              </w:r>
            </w:del>
          </w:p>
        </w:tc>
        <w:tc>
          <w:tcPr>
            <w:tcW w:w="1659" w:type="dxa"/>
          </w:tcPr>
          <w:p w14:paraId="175EEC86" w14:textId="2B403080" w:rsidR="00721561" w:rsidRPr="00292CE8" w:rsidDel="009B3021" w:rsidRDefault="00721561" w:rsidP="00292CE8">
            <w:pPr>
              <w:pStyle w:val="a7"/>
              <w:jc w:val="center"/>
              <w:rPr>
                <w:del w:id="574" w:author="John" w:date="2018-11-11T17:18:00Z"/>
                <w:rFonts w:ascii="宋体" w:hAnsi="宋体"/>
              </w:rPr>
            </w:pPr>
            <w:del w:id="575" w:author="John" w:date="2018-11-11T17:18:00Z">
              <w:r w:rsidRPr="00292CE8" w:rsidDel="009B3021">
                <w:rPr>
                  <w:rFonts w:ascii="宋体" w:hAnsi="宋体" w:hint="eastAsia"/>
                </w:rPr>
                <w:delText>角色</w:delText>
              </w:r>
            </w:del>
          </w:p>
        </w:tc>
        <w:tc>
          <w:tcPr>
            <w:tcW w:w="1659" w:type="dxa"/>
          </w:tcPr>
          <w:p w14:paraId="2FA49D55" w14:textId="5F63978B" w:rsidR="00721561" w:rsidRPr="00292CE8" w:rsidDel="009B3021" w:rsidRDefault="00721561" w:rsidP="00292CE8">
            <w:pPr>
              <w:pStyle w:val="a7"/>
              <w:jc w:val="center"/>
              <w:rPr>
                <w:del w:id="576" w:author="John" w:date="2018-11-11T17:18:00Z"/>
                <w:rFonts w:ascii="宋体" w:hAnsi="宋体"/>
              </w:rPr>
            </w:pPr>
            <w:del w:id="577" w:author="John" w:date="2018-11-11T17:18:00Z">
              <w:r w:rsidRPr="00292CE8" w:rsidDel="009B3021">
                <w:rPr>
                  <w:rFonts w:ascii="宋体" w:hAnsi="宋体" w:hint="eastAsia"/>
                </w:rPr>
                <w:delText>手机号码</w:delText>
              </w:r>
            </w:del>
          </w:p>
        </w:tc>
        <w:tc>
          <w:tcPr>
            <w:tcW w:w="1659" w:type="dxa"/>
          </w:tcPr>
          <w:p w14:paraId="593498C0" w14:textId="0DE7369D" w:rsidR="00721561" w:rsidRPr="00292CE8" w:rsidDel="009B3021" w:rsidRDefault="00721561" w:rsidP="00292CE8">
            <w:pPr>
              <w:pStyle w:val="a7"/>
              <w:jc w:val="center"/>
              <w:rPr>
                <w:del w:id="578" w:author="John" w:date="2018-11-11T17:18:00Z"/>
                <w:rFonts w:ascii="宋体" w:hAnsi="宋体"/>
              </w:rPr>
            </w:pPr>
            <w:del w:id="579" w:author="John" w:date="2018-11-11T17:18:00Z">
              <w:r w:rsidRPr="00292CE8" w:rsidDel="009B3021">
                <w:rPr>
                  <w:rFonts w:ascii="宋体" w:hAnsi="宋体" w:hint="eastAsia"/>
                </w:rPr>
                <w:delText>邮箱</w:delText>
              </w:r>
            </w:del>
          </w:p>
        </w:tc>
        <w:tc>
          <w:tcPr>
            <w:tcW w:w="1660" w:type="dxa"/>
          </w:tcPr>
          <w:p w14:paraId="51D4D38B" w14:textId="3D5BA1A3" w:rsidR="00721561" w:rsidRPr="00292CE8" w:rsidDel="009B3021" w:rsidRDefault="00721561" w:rsidP="00292CE8">
            <w:pPr>
              <w:pStyle w:val="a7"/>
              <w:jc w:val="center"/>
              <w:rPr>
                <w:del w:id="580" w:author="John" w:date="2018-11-11T17:18:00Z"/>
                <w:rFonts w:ascii="宋体" w:hAnsi="宋体"/>
              </w:rPr>
            </w:pPr>
            <w:del w:id="581" w:author="John" w:date="2018-11-11T17:18:00Z">
              <w:r w:rsidRPr="00292CE8" w:rsidDel="009B3021">
                <w:rPr>
                  <w:rFonts w:ascii="宋体" w:hAnsi="宋体" w:hint="eastAsia"/>
                </w:rPr>
                <w:delText>地址</w:delText>
              </w:r>
            </w:del>
          </w:p>
        </w:tc>
      </w:tr>
      <w:tr w:rsidR="00721561" w:rsidRPr="00B10F3C" w:rsidDel="009B3021" w14:paraId="6ABFD350" w14:textId="4E106C86" w:rsidTr="00AF5593">
        <w:trPr>
          <w:del w:id="582" w:author="John" w:date="2018-11-11T17:18:00Z"/>
        </w:trPr>
        <w:tc>
          <w:tcPr>
            <w:tcW w:w="1659" w:type="dxa"/>
          </w:tcPr>
          <w:p w14:paraId="42EAF756" w14:textId="089CA5B5" w:rsidR="00721561" w:rsidRPr="00292CE8" w:rsidDel="009B3021" w:rsidRDefault="00721561" w:rsidP="00292CE8">
            <w:pPr>
              <w:pStyle w:val="a7"/>
              <w:jc w:val="center"/>
              <w:rPr>
                <w:del w:id="583" w:author="John" w:date="2018-11-11T17:18:00Z"/>
                <w:rFonts w:ascii="宋体" w:hAnsi="宋体"/>
              </w:rPr>
            </w:pPr>
            <w:del w:id="584" w:author="John" w:date="2018-11-11T17:18:00Z">
              <w:r w:rsidRPr="00292CE8" w:rsidDel="009B3021">
                <w:rPr>
                  <w:rFonts w:ascii="宋体" w:hAnsi="宋体" w:hint="eastAsia"/>
                </w:rPr>
                <w:delText>沈启航</w:delText>
              </w:r>
            </w:del>
          </w:p>
        </w:tc>
        <w:tc>
          <w:tcPr>
            <w:tcW w:w="1659" w:type="dxa"/>
          </w:tcPr>
          <w:p w14:paraId="4B1F7EAD" w14:textId="6335798E" w:rsidR="00721561" w:rsidRPr="00292CE8" w:rsidDel="009B3021" w:rsidRDefault="00721561" w:rsidP="00292CE8">
            <w:pPr>
              <w:pStyle w:val="a7"/>
              <w:jc w:val="center"/>
              <w:rPr>
                <w:del w:id="585" w:author="John" w:date="2018-11-11T17:18:00Z"/>
                <w:rFonts w:ascii="宋体" w:hAnsi="宋体"/>
              </w:rPr>
            </w:pPr>
            <w:del w:id="586" w:author="John" w:date="2018-11-11T17:18:00Z">
              <w:r w:rsidRPr="00292CE8" w:rsidDel="009B3021">
                <w:rPr>
                  <w:rFonts w:ascii="宋体" w:hAnsi="宋体" w:hint="eastAsia"/>
                </w:rPr>
                <w:delText>组长</w:delText>
              </w:r>
            </w:del>
          </w:p>
        </w:tc>
        <w:tc>
          <w:tcPr>
            <w:tcW w:w="1659" w:type="dxa"/>
          </w:tcPr>
          <w:p w14:paraId="124B83EC" w14:textId="3151FBE3" w:rsidR="00721561" w:rsidRPr="00292CE8" w:rsidDel="009B3021" w:rsidRDefault="00721561" w:rsidP="00292CE8">
            <w:pPr>
              <w:pStyle w:val="a7"/>
              <w:jc w:val="center"/>
              <w:rPr>
                <w:del w:id="587" w:author="John" w:date="2018-11-11T17:18:00Z"/>
                <w:rFonts w:ascii="宋体" w:hAnsi="宋体"/>
              </w:rPr>
            </w:pPr>
            <w:del w:id="588" w:author="John" w:date="2018-11-11T17:18:00Z">
              <w:r w:rsidRPr="00292CE8" w:rsidDel="009B3021">
                <w:rPr>
                  <w:rFonts w:ascii="宋体" w:hAnsi="宋体"/>
                </w:rPr>
                <w:delText>15988122404</w:delText>
              </w:r>
            </w:del>
          </w:p>
        </w:tc>
        <w:tc>
          <w:tcPr>
            <w:tcW w:w="1659" w:type="dxa"/>
          </w:tcPr>
          <w:p w14:paraId="7610BCBD" w14:textId="70F3660C" w:rsidR="00721561" w:rsidRPr="00292CE8" w:rsidDel="009B3021" w:rsidRDefault="00721561" w:rsidP="00292CE8">
            <w:pPr>
              <w:pStyle w:val="a7"/>
              <w:jc w:val="center"/>
              <w:rPr>
                <w:del w:id="589" w:author="John" w:date="2018-11-11T17:18:00Z"/>
                <w:rFonts w:ascii="宋体" w:hAnsi="宋体"/>
              </w:rPr>
            </w:pPr>
            <w:del w:id="590" w:author="John" w:date="2018-11-11T17:18:00Z">
              <w:r w:rsidRPr="00292CE8" w:rsidDel="009B3021">
                <w:rPr>
                  <w:rFonts w:ascii="宋体" w:hAnsi="宋体"/>
                </w:rPr>
                <w:delText>3160140</w:delText>
              </w:r>
              <w:r w:rsidRPr="00292CE8" w:rsidDel="009B3021">
                <w:rPr>
                  <w:rFonts w:ascii="宋体" w:hAnsi="宋体" w:hint="eastAsia"/>
                </w:rPr>
                <w:delText>4</w:delText>
              </w:r>
              <w:r w:rsidRPr="00292CE8" w:rsidDel="009B3021">
                <w:rPr>
                  <w:rFonts w:ascii="宋体" w:hAnsi="宋体"/>
                </w:rPr>
                <w:delText>@stu.zucc.edu.cn</w:delText>
              </w:r>
            </w:del>
          </w:p>
        </w:tc>
        <w:tc>
          <w:tcPr>
            <w:tcW w:w="1660" w:type="dxa"/>
          </w:tcPr>
          <w:p w14:paraId="7B258DDA" w14:textId="0F6919D3" w:rsidR="00721561" w:rsidRPr="00292CE8" w:rsidDel="009B3021" w:rsidRDefault="00721561" w:rsidP="00292CE8">
            <w:pPr>
              <w:pStyle w:val="a7"/>
              <w:jc w:val="center"/>
              <w:rPr>
                <w:del w:id="591" w:author="John" w:date="2018-11-11T17:18:00Z"/>
                <w:rFonts w:ascii="宋体" w:hAnsi="宋体"/>
              </w:rPr>
            </w:pPr>
            <w:del w:id="592"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-614</w:delText>
              </w:r>
            </w:del>
          </w:p>
        </w:tc>
      </w:tr>
      <w:tr w:rsidR="00721561" w:rsidRPr="00B10F3C" w:rsidDel="009B3021" w14:paraId="1EC4221D" w14:textId="71A1D9A0" w:rsidTr="00AF5593">
        <w:trPr>
          <w:del w:id="593" w:author="John" w:date="2018-11-11T17:18:00Z"/>
        </w:trPr>
        <w:tc>
          <w:tcPr>
            <w:tcW w:w="1659" w:type="dxa"/>
          </w:tcPr>
          <w:p w14:paraId="5C1A8C49" w14:textId="5745AAE9" w:rsidR="00721561" w:rsidRPr="00292CE8" w:rsidDel="009B3021" w:rsidRDefault="00721561" w:rsidP="00292CE8">
            <w:pPr>
              <w:pStyle w:val="a7"/>
              <w:jc w:val="center"/>
              <w:rPr>
                <w:del w:id="594" w:author="John" w:date="2018-11-11T17:18:00Z"/>
                <w:rFonts w:ascii="宋体" w:hAnsi="宋体"/>
              </w:rPr>
            </w:pPr>
            <w:del w:id="595" w:author="John" w:date="2018-11-11T17:18:00Z">
              <w:r w:rsidRPr="00292CE8" w:rsidDel="009B3021">
                <w:rPr>
                  <w:rFonts w:ascii="宋体" w:hAnsi="宋体" w:hint="eastAsia"/>
                </w:rPr>
                <w:delText>叶柏成</w:delText>
              </w:r>
            </w:del>
          </w:p>
        </w:tc>
        <w:tc>
          <w:tcPr>
            <w:tcW w:w="1659" w:type="dxa"/>
          </w:tcPr>
          <w:p w14:paraId="0184BFC3" w14:textId="5F135A35" w:rsidR="00721561" w:rsidRPr="00292CE8" w:rsidDel="009B3021" w:rsidRDefault="00721561" w:rsidP="00292CE8">
            <w:pPr>
              <w:pStyle w:val="a7"/>
              <w:jc w:val="center"/>
              <w:rPr>
                <w:del w:id="596" w:author="John" w:date="2018-11-11T17:18:00Z"/>
                <w:rFonts w:ascii="宋体" w:hAnsi="宋体"/>
              </w:rPr>
            </w:pPr>
            <w:del w:id="597" w:author="John" w:date="2018-11-11T17:18:00Z">
              <w:r w:rsidRPr="00292CE8" w:rsidDel="009B3021">
                <w:rPr>
                  <w:rFonts w:ascii="宋体" w:hAnsi="宋体" w:hint="eastAsia"/>
                </w:rPr>
                <w:delText>组员</w:delText>
              </w:r>
            </w:del>
          </w:p>
        </w:tc>
        <w:tc>
          <w:tcPr>
            <w:tcW w:w="1659" w:type="dxa"/>
          </w:tcPr>
          <w:p w14:paraId="5CBD5D40" w14:textId="1D32F597" w:rsidR="00721561" w:rsidRPr="00292CE8" w:rsidDel="009B3021" w:rsidRDefault="00721561" w:rsidP="00292CE8">
            <w:pPr>
              <w:pStyle w:val="a7"/>
              <w:jc w:val="center"/>
              <w:rPr>
                <w:del w:id="598" w:author="John" w:date="2018-11-11T17:18:00Z"/>
                <w:rFonts w:ascii="宋体" w:hAnsi="宋体"/>
              </w:rPr>
            </w:pPr>
            <w:del w:id="599" w:author="John" w:date="2018-11-11T17:18:00Z">
              <w:r w:rsidRPr="00292CE8" w:rsidDel="009B3021">
                <w:rPr>
                  <w:rFonts w:ascii="宋体" w:hAnsi="宋体" w:hint="eastAsia"/>
                </w:rPr>
                <w:delText>13588025779</w:delText>
              </w:r>
            </w:del>
          </w:p>
        </w:tc>
        <w:tc>
          <w:tcPr>
            <w:tcW w:w="1659" w:type="dxa"/>
          </w:tcPr>
          <w:p w14:paraId="67AF500B" w14:textId="4C4AF2D0" w:rsidR="00721561" w:rsidRPr="00292CE8" w:rsidDel="009B3021" w:rsidRDefault="00721561" w:rsidP="00292CE8">
            <w:pPr>
              <w:pStyle w:val="a7"/>
              <w:jc w:val="center"/>
              <w:rPr>
                <w:del w:id="600" w:author="John" w:date="2018-11-11T17:18:00Z"/>
                <w:rFonts w:ascii="宋体" w:hAnsi="宋体"/>
              </w:rPr>
            </w:pPr>
            <w:del w:id="601" w:author="John" w:date="2018-11-11T17:18:00Z">
              <w:r w:rsidRPr="00292CE8" w:rsidDel="009B3021">
                <w:rPr>
                  <w:rFonts w:ascii="宋体" w:hAnsi="宋体"/>
                </w:rPr>
                <w:delText>316014</w:delText>
              </w:r>
              <w:r w:rsidRPr="00292CE8" w:rsidDel="009B3021">
                <w:rPr>
                  <w:rFonts w:ascii="宋体" w:hAnsi="宋体" w:hint="eastAsia"/>
                </w:rPr>
                <w:delText>11</w:delText>
              </w:r>
              <w:r w:rsidRPr="00292CE8" w:rsidDel="009B3021">
                <w:rPr>
                  <w:rFonts w:ascii="宋体" w:hAnsi="宋体"/>
                </w:rPr>
                <w:delText>@stu.zucc.edu.cn</w:delText>
              </w:r>
            </w:del>
          </w:p>
        </w:tc>
        <w:tc>
          <w:tcPr>
            <w:tcW w:w="1660" w:type="dxa"/>
          </w:tcPr>
          <w:p w14:paraId="4B9E9B99" w14:textId="52E9E277" w:rsidR="00721561" w:rsidRPr="00292CE8" w:rsidDel="009B3021" w:rsidRDefault="00721561" w:rsidP="00292CE8">
            <w:pPr>
              <w:pStyle w:val="a7"/>
              <w:jc w:val="center"/>
              <w:rPr>
                <w:del w:id="602" w:author="John" w:date="2018-11-11T17:18:00Z"/>
                <w:rFonts w:ascii="宋体" w:hAnsi="宋体"/>
              </w:rPr>
            </w:pPr>
            <w:del w:id="603"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615</w:delText>
              </w:r>
            </w:del>
          </w:p>
        </w:tc>
      </w:tr>
      <w:tr w:rsidR="00721561" w:rsidRPr="00B10F3C" w:rsidDel="009B3021" w14:paraId="35F210E4" w14:textId="7F3A3D01" w:rsidTr="00AF5593">
        <w:trPr>
          <w:del w:id="604" w:author="John" w:date="2018-11-11T17:18:00Z"/>
        </w:trPr>
        <w:tc>
          <w:tcPr>
            <w:tcW w:w="1659" w:type="dxa"/>
          </w:tcPr>
          <w:p w14:paraId="655D6ABB" w14:textId="10851FEC" w:rsidR="00721561" w:rsidRPr="00292CE8" w:rsidDel="009B3021" w:rsidRDefault="00721561" w:rsidP="00292CE8">
            <w:pPr>
              <w:pStyle w:val="a7"/>
              <w:jc w:val="center"/>
              <w:rPr>
                <w:del w:id="605" w:author="John" w:date="2018-11-11T17:18:00Z"/>
                <w:rFonts w:ascii="宋体" w:hAnsi="宋体"/>
              </w:rPr>
            </w:pPr>
            <w:del w:id="606" w:author="John" w:date="2018-11-11T17:18:00Z">
              <w:r w:rsidRPr="00292CE8" w:rsidDel="009B3021">
                <w:rPr>
                  <w:rFonts w:ascii="宋体" w:hAnsi="宋体" w:hint="eastAsia"/>
                </w:rPr>
                <w:delText>杨以恒</w:delText>
              </w:r>
            </w:del>
          </w:p>
        </w:tc>
        <w:tc>
          <w:tcPr>
            <w:tcW w:w="1659" w:type="dxa"/>
          </w:tcPr>
          <w:p w14:paraId="4BD46A9D" w14:textId="7FB00AD4" w:rsidR="00721561" w:rsidRPr="00292CE8" w:rsidDel="009B3021" w:rsidRDefault="00721561" w:rsidP="00292CE8">
            <w:pPr>
              <w:pStyle w:val="a7"/>
              <w:jc w:val="center"/>
              <w:rPr>
                <w:del w:id="607" w:author="John" w:date="2018-11-11T17:18:00Z"/>
                <w:rFonts w:ascii="宋体" w:hAnsi="宋体"/>
              </w:rPr>
            </w:pPr>
            <w:del w:id="608" w:author="John" w:date="2018-11-11T17:18:00Z">
              <w:r w:rsidRPr="00292CE8" w:rsidDel="009B3021">
                <w:rPr>
                  <w:rFonts w:ascii="宋体" w:hAnsi="宋体" w:hint="eastAsia"/>
                </w:rPr>
                <w:delText>组员</w:delText>
              </w:r>
            </w:del>
          </w:p>
        </w:tc>
        <w:tc>
          <w:tcPr>
            <w:tcW w:w="1659" w:type="dxa"/>
          </w:tcPr>
          <w:p w14:paraId="2F0AEB58" w14:textId="4DE30482" w:rsidR="00721561" w:rsidRPr="00292CE8" w:rsidDel="009B3021" w:rsidRDefault="00721561" w:rsidP="00292CE8">
            <w:pPr>
              <w:pStyle w:val="a7"/>
              <w:jc w:val="center"/>
              <w:rPr>
                <w:del w:id="609" w:author="John" w:date="2018-11-11T17:18:00Z"/>
                <w:rFonts w:ascii="宋体" w:hAnsi="宋体"/>
              </w:rPr>
            </w:pPr>
            <w:del w:id="610" w:author="John" w:date="2018-11-11T17:18:00Z">
              <w:r w:rsidRPr="00292CE8" w:rsidDel="009B3021">
                <w:rPr>
                  <w:rFonts w:ascii="宋体" w:hAnsi="宋体"/>
                </w:rPr>
                <w:delText>18989678901</w:delText>
              </w:r>
            </w:del>
          </w:p>
        </w:tc>
        <w:tc>
          <w:tcPr>
            <w:tcW w:w="1659" w:type="dxa"/>
          </w:tcPr>
          <w:p w14:paraId="50F34E6F" w14:textId="3A3B9560" w:rsidR="00721561" w:rsidRPr="00292CE8" w:rsidDel="009B3021" w:rsidRDefault="00721561" w:rsidP="00292CE8">
            <w:pPr>
              <w:pStyle w:val="a7"/>
              <w:jc w:val="center"/>
              <w:rPr>
                <w:del w:id="611" w:author="John" w:date="2018-11-11T17:18:00Z"/>
                <w:rFonts w:ascii="宋体" w:hAnsi="宋体"/>
              </w:rPr>
            </w:pPr>
            <w:del w:id="612" w:author="John" w:date="2018-11-11T17:18:00Z">
              <w:r w:rsidRPr="00292CE8" w:rsidDel="009B3021">
                <w:rPr>
                  <w:rFonts w:ascii="宋体" w:hAnsi="宋体"/>
                </w:rPr>
                <w:delText>316014</w:delText>
              </w:r>
              <w:r w:rsidRPr="00292CE8" w:rsidDel="009B3021">
                <w:rPr>
                  <w:rFonts w:ascii="宋体" w:hAnsi="宋体" w:hint="eastAsia"/>
                </w:rPr>
                <w:delText>10</w:delText>
              </w:r>
              <w:r w:rsidRPr="00292CE8" w:rsidDel="009B3021">
                <w:rPr>
                  <w:rFonts w:ascii="宋体" w:hAnsi="宋体"/>
                </w:rPr>
                <w:delText>@stu.zucc.edu.cn</w:delText>
              </w:r>
            </w:del>
          </w:p>
        </w:tc>
        <w:tc>
          <w:tcPr>
            <w:tcW w:w="1660" w:type="dxa"/>
          </w:tcPr>
          <w:p w14:paraId="2114CC65" w14:textId="074BBA64" w:rsidR="00721561" w:rsidRPr="00292CE8" w:rsidDel="009B3021" w:rsidRDefault="00721561" w:rsidP="00292CE8">
            <w:pPr>
              <w:pStyle w:val="a7"/>
              <w:jc w:val="center"/>
              <w:rPr>
                <w:del w:id="613" w:author="John" w:date="2018-11-11T17:18:00Z"/>
                <w:rFonts w:ascii="宋体" w:hAnsi="宋体"/>
              </w:rPr>
            </w:pPr>
            <w:del w:id="614" w:author="John" w:date="2018-11-11T17:18:00Z">
              <w:r w:rsidRPr="00292CE8" w:rsidDel="009B3021">
                <w:rPr>
                  <w:rFonts w:ascii="宋体" w:hAnsi="宋体" w:hint="eastAsia"/>
                </w:rPr>
                <w:delText>弘毅</w:delText>
              </w:r>
              <w:r w:rsidRPr="00292CE8" w:rsidDel="009B3021">
                <w:rPr>
                  <w:rFonts w:ascii="宋体" w:hAnsi="宋体"/>
                </w:rPr>
                <w:delText>B</w:delText>
              </w:r>
              <w:r w:rsidRPr="00292CE8" w:rsidDel="009B3021">
                <w:rPr>
                  <w:rFonts w:ascii="宋体" w:hAnsi="宋体" w:hint="eastAsia"/>
                </w:rPr>
                <w:delText>1-615</w:delText>
              </w:r>
            </w:del>
          </w:p>
        </w:tc>
      </w:tr>
      <w:tr w:rsidR="00721561" w:rsidRPr="00B10F3C" w:rsidDel="009B3021" w14:paraId="1556318E" w14:textId="58A74288" w:rsidTr="00AF5593">
        <w:trPr>
          <w:del w:id="615" w:author="John" w:date="2018-11-11T17:18:00Z"/>
        </w:trPr>
        <w:tc>
          <w:tcPr>
            <w:tcW w:w="1659" w:type="dxa"/>
          </w:tcPr>
          <w:p w14:paraId="227EB845" w14:textId="4A3ED4C3" w:rsidR="00721561" w:rsidRPr="00292CE8" w:rsidDel="009B3021" w:rsidRDefault="00721561" w:rsidP="00292CE8">
            <w:pPr>
              <w:pStyle w:val="a7"/>
              <w:jc w:val="center"/>
              <w:rPr>
                <w:del w:id="616" w:author="John" w:date="2018-11-11T17:18:00Z"/>
                <w:rFonts w:ascii="宋体" w:hAnsi="宋体"/>
              </w:rPr>
            </w:pPr>
            <w:del w:id="617" w:author="John" w:date="2018-11-11T17:18:00Z">
              <w:r w:rsidRPr="00292CE8" w:rsidDel="009B3021">
                <w:rPr>
                  <w:rFonts w:ascii="宋体" w:hAnsi="宋体" w:hint="eastAsia"/>
                </w:rPr>
                <w:delText>徐哲远</w:delText>
              </w:r>
            </w:del>
          </w:p>
        </w:tc>
        <w:tc>
          <w:tcPr>
            <w:tcW w:w="1659" w:type="dxa"/>
          </w:tcPr>
          <w:p w14:paraId="727006CE" w14:textId="1477C5EB" w:rsidR="00721561" w:rsidRPr="00292CE8" w:rsidDel="009B3021" w:rsidRDefault="00721561" w:rsidP="00292CE8">
            <w:pPr>
              <w:pStyle w:val="a7"/>
              <w:jc w:val="center"/>
              <w:rPr>
                <w:del w:id="618" w:author="John" w:date="2018-11-11T17:18:00Z"/>
                <w:rFonts w:ascii="宋体" w:hAnsi="宋体"/>
              </w:rPr>
            </w:pPr>
            <w:del w:id="619" w:author="John" w:date="2018-11-11T17:18:00Z">
              <w:r w:rsidRPr="00292CE8" w:rsidDel="009B3021">
                <w:rPr>
                  <w:rFonts w:ascii="宋体" w:hAnsi="宋体" w:hint="eastAsia"/>
                </w:rPr>
                <w:delText>组员</w:delText>
              </w:r>
            </w:del>
          </w:p>
        </w:tc>
        <w:tc>
          <w:tcPr>
            <w:tcW w:w="1659" w:type="dxa"/>
          </w:tcPr>
          <w:p w14:paraId="4EC20193" w14:textId="115ECA6C" w:rsidR="00721561" w:rsidRPr="00292CE8" w:rsidDel="009B3021" w:rsidRDefault="00721561" w:rsidP="00292CE8">
            <w:pPr>
              <w:pStyle w:val="a7"/>
              <w:jc w:val="center"/>
              <w:rPr>
                <w:del w:id="620" w:author="John" w:date="2018-11-11T17:18:00Z"/>
                <w:rFonts w:ascii="宋体" w:hAnsi="宋体"/>
              </w:rPr>
            </w:pPr>
            <w:del w:id="621" w:author="John" w:date="2018-11-11T17:18:00Z">
              <w:r w:rsidRPr="00292CE8" w:rsidDel="009B3021">
                <w:rPr>
                  <w:rFonts w:ascii="宋体" w:hAnsi="宋体"/>
                </w:rPr>
                <w:delText>15968805302</w:delText>
              </w:r>
            </w:del>
          </w:p>
        </w:tc>
        <w:tc>
          <w:tcPr>
            <w:tcW w:w="1659" w:type="dxa"/>
          </w:tcPr>
          <w:p w14:paraId="03C33E3F" w14:textId="13284723" w:rsidR="00721561" w:rsidRPr="00292CE8" w:rsidDel="009B3021" w:rsidRDefault="00721561" w:rsidP="00292CE8">
            <w:pPr>
              <w:pStyle w:val="a7"/>
              <w:jc w:val="center"/>
              <w:rPr>
                <w:del w:id="622" w:author="John" w:date="2018-11-11T17:18:00Z"/>
                <w:rFonts w:ascii="宋体" w:hAnsi="宋体"/>
              </w:rPr>
            </w:pPr>
            <w:del w:id="623" w:author="John" w:date="2018-11-11T17:18:00Z">
              <w:r w:rsidRPr="00292CE8" w:rsidDel="009B3021">
                <w:rPr>
                  <w:rFonts w:ascii="宋体" w:hAnsi="宋体"/>
                </w:rPr>
                <w:delText>31601409@stu.zucc.edu.cn</w:delText>
              </w:r>
            </w:del>
          </w:p>
        </w:tc>
        <w:tc>
          <w:tcPr>
            <w:tcW w:w="1660" w:type="dxa"/>
          </w:tcPr>
          <w:p w14:paraId="7437A231" w14:textId="6C24BE59" w:rsidR="00721561" w:rsidRPr="00292CE8" w:rsidDel="009B3021" w:rsidRDefault="00721561" w:rsidP="00292CE8">
            <w:pPr>
              <w:pStyle w:val="a7"/>
              <w:jc w:val="center"/>
              <w:rPr>
                <w:del w:id="624" w:author="John" w:date="2018-11-11T17:18:00Z"/>
                <w:rFonts w:ascii="宋体" w:hAnsi="宋体"/>
              </w:rPr>
            </w:pPr>
            <w:del w:id="625" w:author="John" w:date="2018-11-11T17:18:00Z">
              <w:r w:rsidRPr="00292CE8" w:rsidDel="009B3021">
                <w:rPr>
                  <w:rFonts w:ascii="宋体" w:hAnsi="宋体" w:hint="eastAsia"/>
                </w:rPr>
                <w:delText>弘毅B1-615</w:delText>
              </w:r>
            </w:del>
          </w:p>
        </w:tc>
      </w:tr>
      <w:tr w:rsidR="00721561" w:rsidRPr="00B10F3C" w:rsidDel="009B3021" w14:paraId="6493E65D" w14:textId="1611525F" w:rsidTr="00AF5593">
        <w:trPr>
          <w:del w:id="626" w:author="John" w:date="2018-11-11T17:18:00Z"/>
        </w:trPr>
        <w:tc>
          <w:tcPr>
            <w:tcW w:w="1659" w:type="dxa"/>
          </w:tcPr>
          <w:p w14:paraId="26B7E2E3" w14:textId="3E52D161" w:rsidR="00721561" w:rsidRPr="00292CE8" w:rsidDel="009B3021" w:rsidRDefault="00721561" w:rsidP="00292CE8">
            <w:pPr>
              <w:pStyle w:val="a7"/>
              <w:jc w:val="center"/>
              <w:rPr>
                <w:del w:id="627" w:author="John" w:date="2018-11-11T17:18:00Z"/>
                <w:rFonts w:ascii="宋体" w:hAnsi="宋体"/>
              </w:rPr>
            </w:pPr>
            <w:del w:id="628" w:author="John" w:date="2018-11-11T17:18:00Z">
              <w:r w:rsidRPr="00292CE8" w:rsidDel="009B3021">
                <w:rPr>
                  <w:rFonts w:ascii="宋体" w:hAnsi="宋体" w:hint="eastAsia"/>
                </w:rPr>
                <w:delText>骆佳俊</w:delText>
              </w:r>
            </w:del>
          </w:p>
        </w:tc>
        <w:tc>
          <w:tcPr>
            <w:tcW w:w="1659" w:type="dxa"/>
          </w:tcPr>
          <w:p w14:paraId="7787F12F" w14:textId="08CE0C82" w:rsidR="00721561" w:rsidRPr="00292CE8" w:rsidDel="009B3021" w:rsidRDefault="00721561" w:rsidP="00292CE8">
            <w:pPr>
              <w:pStyle w:val="a7"/>
              <w:jc w:val="center"/>
              <w:rPr>
                <w:del w:id="629" w:author="John" w:date="2018-11-11T17:18:00Z"/>
                <w:rFonts w:ascii="宋体" w:hAnsi="宋体"/>
              </w:rPr>
            </w:pPr>
            <w:del w:id="630" w:author="John" w:date="2018-11-11T17:18:00Z">
              <w:r w:rsidRPr="00292CE8" w:rsidDel="009B3021">
                <w:rPr>
                  <w:rFonts w:ascii="宋体" w:hAnsi="宋体" w:hint="eastAsia"/>
                </w:rPr>
                <w:delText>组员</w:delText>
              </w:r>
            </w:del>
          </w:p>
        </w:tc>
        <w:tc>
          <w:tcPr>
            <w:tcW w:w="1659" w:type="dxa"/>
          </w:tcPr>
          <w:p w14:paraId="353C864B" w14:textId="3966EC07" w:rsidR="00721561" w:rsidRPr="00292CE8" w:rsidDel="009B3021" w:rsidRDefault="00721561" w:rsidP="00292CE8">
            <w:pPr>
              <w:pStyle w:val="a7"/>
              <w:jc w:val="center"/>
              <w:rPr>
                <w:del w:id="631" w:author="John" w:date="2018-11-11T17:18:00Z"/>
                <w:rFonts w:ascii="宋体" w:hAnsi="宋体"/>
              </w:rPr>
            </w:pPr>
            <w:del w:id="632" w:author="John" w:date="2018-11-11T17:18:00Z">
              <w:r w:rsidRPr="00292CE8" w:rsidDel="009B3021">
                <w:rPr>
                  <w:rFonts w:ascii="宋体" w:hAnsi="宋体"/>
                </w:rPr>
                <w:delText>18058735546</w:delText>
              </w:r>
            </w:del>
          </w:p>
        </w:tc>
        <w:tc>
          <w:tcPr>
            <w:tcW w:w="1659" w:type="dxa"/>
          </w:tcPr>
          <w:p w14:paraId="6DF8CC93" w14:textId="53DCA4E5" w:rsidR="00721561" w:rsidRPr="00292CE8" w:rsidDel="009B3021" w:rsidRDefault="00721561" w:rsidP="00292CE8">
            <w:pPr>
              <w:pStyle w:val="a7"/>
              <w:jc w:val="center"/>
              <w:rPr>
                <w:del w:id="633" w:author="John" w:date="2018-11-11T17:18:00Z"/>
                <w:rFonts w:ascii="宋体" w:hAnsi="宋体"/>
              </w:rPr>
            </w:pPr>
            <w:del w:id="634" w:author="John" w:date="2018-11-11T17:18:00Z">
              <w:r w:rsidRPr="00292CE8" w:rsidDel="009B3021">
                <w:rPr>
                  <w:rFonts w:ascii="宋体" w:hAnsi="宋体"/>
                </w:rPr>
                <w:delText>31601</w:delText>
              </w:r>
              <w:r w:rsidRPr="00292CE8" w:rsidDel="009B3021">
                <w:rPr>
                  <w:rFonts w:ascii="宋体" w:hAnsi="宋体" w:hint="eastAsia"/>
                </w:rPr>
                <w:delText>215</w:delText>
              </w:r>
              <w:r w:rsidRPr="00292CE8" w:rsidDel="009B3021">
                <w:rPr>
                  <w:rFonts w:ascii="宋体" w:hAnsi="宋体"/>
                </w:rPr>
                <w:delText>@stu.zucc.edu.cn</w:delText>
              </w:r>
            </w:del>
          </w:p>
        </w:tc>
        <w:tc>
          <w:tcPr>
            <w:tcW w:w="1660" w:type="dxa"/>
          </w:tcPr>
          <w:p w14:paraId="7CCD21BA" w14:textId="17E70E03" w:rsidR="00721561" w:rsidRPr="00292CE8" w:rsidDel="009B3021" w:rsidRDefault="00721561" w:rsidP="00292CE8">
            <w:pPr>
              <w:pStyle w:val="a7"/>
              <w:jc w:val="center"/>
              <w:rPr>
                <w:del w:id="635" w:author="John" w:date="2018-11-11T17:18:00Z"/>
                <w:rFonts w:ascii="宋体" w:hAnsi="宋体"/>
              </w:rPr>
            </w:pPr>
            <w:del w:id="636" w:author="John" w:date="2018-11-11T17:18:00Z">
              <w:r w:rsidRPr="00292CE8" w:rsidDel="009B3021">
                <w:rPr>
                  <w:rFonts w:ascii="宋体" w:hAnsi="宋体" w:hint="eastAsia"/>
                </w:rPr>
                <w:delText>弘毅B2-206</w:delText>
              </w:r>
            </w:del>
          </w:p>
        </w:tc>
      </w:tr>
    </w:tbl>
    <w:p w14:paraId="38CEB36D" w14:textId="2B1BC9D6" w:rsidR="00BC4722" w:rsidRDefault="00BC4722" w:rsidP="00BC4722">
      <w:pPr>
        <w:pStyle w:val="2"/>
      </w:pPr>
      <w:bookmarkStart w:id="637" w:name="_Toc531898385"/>
      <w:r>
        <w:t>1.</w:t>
      </w:r>
      <w:r w:rsidR="00D87B70">
        <w:t>3</w:t>
      </w:r>
      <w:r>
        <w:t>术语定义</w:t>
      </w:r>
      <w:bookmarkEnd w:id="637"/>
    </w:p>
    <w:tbl>
      <w:tblPr>
        <w:tblStyle w:val="a6"/>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7"/>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7"/>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7"/>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7"/>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7"/>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7"/>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r w:rsidR="005D1913" w14:paraId="7486B4B0" w14:textId="77777777" w:rsidTr="00AF5593">
        <w:trPr>
          <w:ins w:id="638" w:author="John" w:date="2018-11-11T17:18:00Z"/>
        </w:trPr>
        <w:tc>
          <w:tcPr>
            <w:tcW w:w="1129" w:type="dxa"/>
          </w:tcPr>
          <w:p w14:paraId="4E14FCA9" w14:textId="2F592FA6" w:rsidR="005D1913" w:rsidRPr="00292CE8" w:rsidRDefault="005D1913" w:rsidP="00292CE8">
            <w:pPr>
              <w:pStyle w:val="a7"/>
              <w:rPr>
                <w:ins w:id="639" w:author="John" w:date="2018-11-11T17:18:00Z"/>
                <w:rFonts w:ascii="宋体" w:hAnsi="宋体"/>
              </w:rPr>
            </w:pPr>
            <w:ins w:id="640" w:author="John" w:date="2018-11-11T17:18:00Z">
              <w:r>
                <w:rPr>
                  <w:rFonts w:ascii="宋体" w:hAnsi="宋体" w:hint="eastAsia"/>
                </w:rPr>
                <w:t>T</w:t>
              </w:r>
              <w:r>
                <w:rPr>
                  <w:rFonts w:ascii="宋体" w:hAnsi="宋体"/>
                </w:rPr>
                <w:t>BD</w:t>
              </w:r>
            </w:ins>
          </w:p>
        </w:tc>
        <w:tc>
          <w:tcPr>
            <w:tcW w:w="7167" w:type="dxa"/>
          </w:tcPr>
          <w:p w14:paraId="162DC261" w14:textId="2FD2AF00" w:rsidR="005D1913" w:rsidRPr="00292CE8" w:rsidRDefault="005D1913" w:rsidP="00292CE8">
            <w:pPr>
              <w:pStyle w:val="a7"/>
              <w:rPr>
                <w:ins w:id="641" w:author="John" w:date="2018-11-11T17:18:00Z"/>
                <w:rFonts w:ascii="宋体" w:hAnsi="宋体"/>
              </w:rPr>
            </w:pPr>
            <w:ins w:id="642" w:author="John" w:date="2018-11-11T17:18:00Z">
              <w:r>
                <w:rPr>
                  <w:rFonts w:ascii="宋体" w:hAnsi="宋体" w:hint="eastAsia"/>
                </w:rPr>
                <w:t>待定</w:t>
              </w:r>
            </w:ins>
          </w:p>
        </w:tc>
      </w:tr>
    </w:tbl>
    <w:p w14:paraId="22D818E8" w14:textId="24D5570F" w:rsidR="00BC4722" w:rsidDel="005D1913" w:rsidRDefault="00BC4722" w:rsidP="00D87B70">
      <w:moveFromRangeStart w:id="643" w:author="John" w:date="2018-11-11T17:14:00Z" w:name="move529719788"/>
      <w:moveFrom w:id="644" w:author="John" w:date="2018-11-11T17:14:00Z">
        <w:r w:rsidDel="005D1913">
          <w:t>1.5文档概述</w:t>
        </w:r>
      </w:moveFrom>
    </w:p>
    <w:p w14:paraId="14E0E291" w14:textId="2015A441" w:rsidR="00721561" w:rsidRPr="00292CE8" w:rsidDel="005D1913" w:rsidRDefault="00292CE8" w:rsidP="00292CE8">
      <w:pPr>
        <w:pStyle w:val="a7"/>
        <w:rPr>
          <w:rFonts w:ascii="宋体" w:hAnsi="宋体"/>
        </w:rPr>
      </w:pPr>
      <w:moveFrom w:id="645" w:author="John" w:date="2018-11-11T17:14:00Z">
        <w:r w:rsidDel="005D1913">
          <w:rPr>
            <w:rFonts w:ascii="宋体" w:hAnsi="宋体"/>
          </w:rPr>
          <w:tab/>
        </w:r>
        <w:r w:rsidR="00721561" w:rsidRPr="00292CE8" w:rsidDel="005D1913">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From>
    </w:p>
    <w:moveFromRangeEnd w:id="643"/>
    <w:p w14:paraId="54DD31D3" w14:textId="14075661" w:rsidR="00721561" w:rsidRPr="005D1913" w:rsidDel="000A5245" w:rsidRDefault="00721561" w:rsidP="00721561">
      <w:pPr>
        <w:rPr>
          <w:del w:id="646" w:author="叶 柏成" w:date="2018-11-28T13:32:00Z"/>
        </w:rPr>
      </w:pPr>
    </w:p>
    <w:p w14:paraId="28441563" w14:textId="747BC49D" w:rsidR="005B6F49" w:rsidRDefault="005B6F49" w:rsidP="005B6F49">
      <w:pPr>
        <w:pStyle w:val="2"/>
      </w:pPr>
      <w:bookmarkStart w:id="647" w:name="_Toc531898386"/>
      <w:r>
        <w:rPr>
          <w:rFonts w:hint="eastAsia"/>
        </w:rPr>
        <w:t>1.</w:t>
      </w:r>
      <w:r w:rsidR="00D87B70">
        <w:t>4</w:t>
      </w:r>
      <w:del w:id="648" w:author="John" w:date="2018-11-11T17:25:00Z">
        <w:r w:rsidDel="00896B8F">
          <w:rPr>
            <w:rFonts w:hint="eastAsia"/>
          </w:rPr>
          <w:delText>6</w:delText>
        </w:r>
      </w:del>
      <w:r>
        <w:rPr>
          <w:rFonts w:hint="eastAsia"/>
        </w:rPr>
        <w:t>参考文献</w:t>
      </w:r>
      <w:bookmarkEnd w:id="647"/>
    </w:p>
    <w:p w14:paraId="351A95AF" w14:textId="77777777" w:rsidR="005B6F49" w:rsidRPr="00292CE8" w:rsidRDefault="005B6F49" w:rsidP="00292CE8">
      <w:pPr>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rPr>
          <w:ins w:id="649"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rPr>
          <w:ins w:id="650" w:author="Administrator" w:date="2018-11-08T22:42:00Z"/>
          <w:rFonts w:ascii="宋体" w:eastAsia="宋体" w:hAnsi="宋体"/>
        </w:rPr>
      </w:pPr>
      <w:ins w:id="651" w:author="Administrator" w:date="2018-11-08T22:41:00Z">
        <w:r>
          <w:rPr>
            <w:rFonts w:ascii="宋体" w:eastAsia="宋体" w:hAnsi="宋体" w:hint="eastAsia"/>
          </w:rPr>
          <w:lastRenderedPageBreak/>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rPr>
          <w:ins w:id="652" w:author="Administrator" w:date="2018-11-08T22:40:00Z"/>
          <w:rFonts w:ascii="宋体" w:eastAsia="宋体" w:hAnsi="宋体"/>
        </w:rPr>
      </w:pPr>
      <w:ins w:id="653"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rPr>
          <w:rFonts w:ascii="宋体" w:eastAsia="宋体" w:hAnsi="宋体"/>
        </w:rPr>
      </w:pPr>
      <w:ins w:id="654"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655" w:name="_Toc531898387"/>
      <w:r>
        <w:rPr>
          <w:rFonts w:hint="eastAsia"/>
        </w:rPr>
        <w:t>2</w:t>
      </w:r>
      <w:r>
        <w:rPr>
          <w:rFonts w:hint="eastAsia"/>
        </w:rPr>
        <w:t>可行性研究的前提</w:t>
      </w:r>
      <w:bookmarkEnd w:id="655"/>
    </w:p>
    <w:p w14:paraId="3B3E150F" w14:textId="0767FFA7" w:rsidR="00D43F9F" w:rsidRDefault="00D43F9F" w:rsidP="00D43F9F">
      <w:pPr>
        <w:pStyle w:val="2"/>
      </w:pPr>
      <w:bookmarkStart w:id="656" w:name="_Toc531898388"/>
      <w:r>
        <w:rPr>
          <w:rFonts w:hint="eastAsia"/>
        </w:rPr>
        <w:t>2</w:t>
      </w:r>
      <w:r>
        <w:t>.1</w:t>
      </w:r>
      <w:r>
        <w:t>项目的要求</w:t>
      </w:r>
      <w:bookmarkEnd w:id="656"/>
    </w:p>
    <w:p w14:paraId="0FDFD2C5" w14:textId="1BADBE23" w:rsidR="006C48FC" w:rsidRPr="00292CE8" w:rsidRDefault="00292CE8" w:rsidP="00292CE8">
      <w:pPr>
        <w:pStyle w:val="a7"/>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Del="008E0C86" w:rsidRDefault="002152B3" w:rsidP="00292CE8">
      <w:pPr>
        <w:pStyle w:val="a7"/>
        <w:rPr>
          <w:del w:id="657" w:author="John" w:date="2018-11-11T17:25:00Z"/>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含学校选课系统、学院网页、需求相关主题网站)、密码取回功能、资料共享功能、站内文章标题搜索功能等。</w:t>
      </w:r>
    </w:p>
    <w:p w14:paraId="3BC76DB4" w14:textId="26B13561" w:rsidR="006C48FC" w:rsidRPr="00292CE8" w:rsidRDefault="00D2725A" w:rsidP="00292CE8">
      <w:pPr>
        <w:pStyle w:val="a7"/>
        <w:rPr>
          <w:rFonts w:ascii="宋体" w:hAnsi="宋体"/>
        </w:rPr>
      </w:pPr>
      <w:del w:id="658" w:author="John" w:date="2018-11-11T17:25:00Z">
        <w:r w:rsidRPr="00292CE8" w:rsidDel="008E0C86">
          <w:rPr>
            <w:rFonts w:ascii="宋体" w:hAnsi="宋体"/>
          </w:rPr>
          <w:tab/>
        </w:r>
        <w:r w:rsidR="006C48FC" w:rsidRPr="00292CE8" w:rsidDel="008E0C86">
          <w:rPr>
            <w:rFonts w:ascii="宋体" w:hAnsi="宋体" w:hint="eastAsia"/>
          </w:rPr>
          <w:delText>文档要求提交可行性分析报告、项目章程、总体项目计划，包括</w:delText>
        </w:r>
        <w:r w:rsidR="006C48FC" w:rsidRPr="00292CE8" w:rsidDel="008E0C86">
          <w:rPr>
            <w:rFonts w:ascii="宋体" w:hAnsi="宋体"/>
          </w:rPr>
          <w:delTex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delText>
        </w:r>
        <w:r w:rsidR="006C48FC" w:rsidRPr="00292CE8" w:rsidDel="008E0C86">
          <w:rPr>
            <w:rFonts w:ascii="宋体" w:hAnsi="宋体" w:hint="eastAsia"/>
          </w:rPr>
          <w:delText>。</w:delText>
        </w:r>
      </w:del>
    </w:p>
    <w:p w14:paraId="57BAB2CB" w14:textId="16B1B8E8" w:rsidR="00D43F9F" w:rsidRDefault="00D43F9F" w:rsidP="00D43F9F">
      <w:pPr>
        <w:pStyle w:val="2"/>
      </w:pPr>
      <w:bookmarkStart w:id="659" w:name="_Toc531898389"/>
      <w:r>
        <w:rPr>
          <w:rFonts w:hint="eastAsia"/>
        </w:rPr>
        <w:t>2</w:t>
      </w:r>
      <w:r>
        <w:t>.2</w:t>
      </w:r>
      <w:r>
        <w:t>项目的目标</w:t>
      </w:r>
      <w:bookmarkEnd w:id="659"/>
    </w:p>
    <w:p w14:paraId="7FC0E080" w14:textId="128DEEAC" w:rsidR="008655D0" w:rsidRPr="008655D0" w:rsidRDefault="006C48FC" w:rsidP="006C48FC">
      <w:pPr>
        <w:rPr>
          <w:rFonts w:ascii="宋体" w:eastAsia="宋体" w:hAnsi="宋体"/>
          <w:rPrChange w:id="660"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661" w:name="_Toc531898390"/>
      <w:r>
        <w:rPr>
          <w:rFonts w:hint="eastAsia"/>
        </w:rPr>
        <w:t>2</w:t>
      </w:r>
      <w:r>
        <w:t>.3</w:t>
      </w:r>
      <w:r>
        <w:t>项目的环境、条件、假定和限制</w:t>
      </w:r>
      <w:bookmarkEnd w:id="661"/>
    </w:p>
    <w:p w14:paraId="6EAE15E8" w14:textId="7AA861AB" w:rsidR="00D43F9F" w:rsidRDefault="00D43F9F">
      <w:pPr>
        <w:pStyle w:val="3"/>
      </w:pPr>
      <w:bookmarkStart w:id="662" w:name="_Toc531898391"/>
      <w:r>
        <w:rPr>
          <w:rFonts w:hint="eastAsia"/>
        </w:rPr>
        <w:t>2</w:t>
      </w:r>
      <w:r>
        <w:t>.3.1硬件、软件、运行环境和开发环境方面的条件和限制</w:t>
      </w:r>
      <w:bookmarkEnd w:id="662"/>
    </w:p>
    <w:p w14:paraId="349E8C36" w14:textId="77777777" w:rsidR="006C48FC" w:rsidRPr="00292CE8" w:rsidRDefault="006C48FC" w:rsidP="00292CE8">
      <w:pPr>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rPr>
          <w:ins w:id="663"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rPr>
          <w:ins w:id="664" w:author="Administrator" w:date="2018-11-08T20:36:00Z"/>
          <w:rFonts w:ascii="宋体" w:eastAsia="宋体" w:hAnsi="宋体"/>
        </w:rPr>
      </w:pPr>
      <w:ins w:id="665" w:author="Administrator" w:date="2018-11-08T20:36:00Z">
        <w:r w:rsidRPr="00DB251A">
          <w:rPr>
            <w:rFonts w:ascii="宋体" w:eastAsia="宋体" w:hAnsi="宋体"/>
          </w:rPr>
          <w:lastRenderedPageBreak/>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rPr>
          <w:ins w:id="666" w:author="Administrator" w:date="2018-11-08T20:33:00Z"/>
          <w:rFonts w:ascii="宋体" w:eastAsia="宋体" w:hAnsi="宋体"/>
        </w:rPr>
      </w:pPr>
      <w:ins w:id="667"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6D38A41C" w:rsidR="00925727" w:rsidRDefault="006C48FC" w:rsidP="00292CE8">
      <w:pPr>
        <w:rPr>
          <w:ins w:id="668" w:author="Administrator" w:date="2018-11-08T20:33:00Z"/>
          <w:rFonts w:ascii="宋体" w:eastAsia="宋体" w:hAnsi="宋体"/>
        </w:rPr>
      </w:pPr>
      <w:del w:id="669" w:author="Administrator" w:date="2018-11-08T20:33:00Z">
        <w:r w:rsidRPr="00292CE8" w:rsidDel="00925727">
          <w:rPr>
            <w:rFonts w:ascii="宋体" w:eastAsia="宋体" w:hAnsi="宋体"/>
          </w:rPr>
          <w:delText>Axure RP8</w:delText>
        </w:r>
      </w:del>
      <w:r w:rsidR="005E5751">
        <w:rPr>
          <w:rFonts w:ascii="宋体" w:eastAsia="宋体" w:hAnsi="宋体" w:hint="eastAsia"/>
        </w:rPr>
        <w:t>Axture</w:t>
      </w:r>
      <w:r w:rsidR="005E5751">
        <w:rPr>
          <w:rFonts w:ascii="宋体" w:eastAsia="宋体" w:hAnsi="宋体"/>
        </w:rPr>
        <w:t xml:space="preserve"> RP</w:t>
      </w:r>
      <w:ins w:id="670" w:author="Administrator" w:date="2018-11-08T20:33:00Z">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rPr>
          <w:ins w:id="671" w:author="Administrator" w:date="2018-11-08T20:33:00Z"/>
          <w:rFonts w:ascii="宋体" w:eastAsia="宋体" w:hAnsi="宋体"/>
        </w:rPr>
      </w:pPr>
      <w:del w:id="672" w:author="Administrator" w:date="2018-11-08T20:33:00Z">
        <w:r w:rsidRPr="00292CE8" w:rsidDel="00925727">
          <w:rPr>
            <w:rFonts w:ascii="宋体" w:eastAsia="宋体" w:hAnsi="宋体"/>
          </w:rPr>
          <w:delText xml:space="preserve"> </w:delText>
        </w:r>
      </w:del>
      <w:r w:rsidRPr="00292CE8">
        <w:rPr>
          <w:rFonts w:ascii="宋体" w:eastAsia="宋体" w:hAnsi="宋体"/>
        </w:rPr>
        <w:t xml:space="preserve">Github Desk top </w:t>
      </w:r>
      <w:del w:id="673" w:author="Administrator" w:date="2018-11-08T20:33:00Z">
        <w:r w:rsidRPr="00292CE8" w:rsidDel="00925727">
          <w:rPr>
            <w:rFonts w:ascii="宋体" w:eastAsia="宋体" w:hAnsi="宋体"/>
          </w:rPr>
          <w:delText>项目管理</w:delText>
        </w:r>
      </w:del>
      <w:ins w:id="674"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rPr>
          <w:ins w:id="675" w:author="Administrator" w:date="2018-11-08T20:34:00Z"/>
          <w:rFonts w:ascii="宋体" w:eastAsia="宋体" w:hAnsi="宋体"/>
        </w:rPr>
      </w:pPr>
      <w:del w:id="676" w:author="Administrator" w:date="2018-11-08T20:33:00Z">
        <w:r w:rsidRPr="00292CE8" w:rsidDel="00925727">
          <w:rPr>
            <w:rFonts w:ascii="宋体" w:eastAsia="宋体" w:hAnsi="宋体"/>
          </w:rPr>
          <w:delText xml:space="preserve">IBM Rational Rose </w:delText>
        </w:r>
      </w:del>
      <w:ins w:id="677" w:author="Administrator" w:date="2018-11-08T20:33:00Z">
        <w:r w:rsidR="00925727">
          <w:rPr>
            <w:rFonts w:ascii="宋体" w:eastAsia="宋体" w:hAnsi="宋体"/>
          </w:rPr>
          <w:t>star</w:t>
        </w:r>
      </w:ins>
      <w:r w:rsidRPr="00292CE8">
        <w:rPr>
          <w:rFonts w:ascii="宋体" w:eastAsia="宋体" w:hAnsi="宋体"/>
        </w:rPr>
        <w:t>UML</w:t>
      </w:r>
      <w:ins w:id="678"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rPr>
          <w:rFonts w:ascii="宋体" w:eastAsia="宋体" w:hAnsi="宋体"/>
        </w:rPr>
      </w:pPr>
      <w:r w:rsidRPr="00292CE8">
        <w:rPr>
          <w:rFonts w:ascii="宋体" w:eastAsia="宋体" w:hAnsi="宋体"/>
        </w:rPr>
        <w:t>IBM Rational RequisitePro</w:t>
      </w:r>
      <w:ins w:id="679" w:author="Administrator" w:date="2018-11-08T20:36:00Z">
        <w:r w:rsidR="00DB251A">
          <w:rPr>
            <w:rFonts w:ascii="宋体" w:eastAsia="宋体" w:hAnsi="宋体"/>
          </w:rPr>
          <w:t xml:space="preserve"> </w:t>
        </w:r>
        <w:r w:rsidR="00DB251A">
          <w:rPr>
            <w:rFonts w:ascii="宋体" w:eastAsia="宋体" w:hAnsi="宋体" w:hint="eastAsia"/>
          </w:rPr>
          <w:t>软件</w:t>
        </w:r>
      </w:ins>
      <w:del w:id="680"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681" w:author="Administrator" w:date="2018-11-08T20:34:00Z">
        <w:r w:rsidR="00925727">
          <w:rPr>
            <w:rFonts w:ascii="宋体" w:eastAsia="宋体" w:hAnsi="宋体" w:hint="eastAsia"/>
          </w:rPr>
          <w:t>（暂定）</w:t>
        </w:r>
      </w:ins>
    </w:p>
    <w:p w14:paraId="278B5AC5" w14:textId="7C146DDC" w:rsidR="00D43F9F" w:rsidRDefault="00D43F9F">
      <w:pPr>
        <w:pStyle w:val="3"/>
      </w:pPr>
      <w:bookmarkStart w:id="682" w:name="_Toc531898392"/>
      <w:r>
        <w:rPr>
          <w:rFonts w:hint="eastAsia"/>
        </w:rPr>
        <w:t>2</w:t>
      </w:r>
      <w:r>
        <w:t>.3.2项目经费限制</w:t>
      </w:r>
      <w:bookmarkEnd w:id="682"/>
    </w:p>
    <w:p w14:paraId="36C798EB" w14:textId="136A31A2" w:rsidR="006C48FC" w:rsidRPr="00292CE8" w:rsidRDefault="006C48FC" w:rsidP="00292CE8">
      <w:pPr>
        <w:rPr>
          <w:rFonts w:ascii="宋体" w:eastAsia="宋体" w:hAnsi="宋体"/>
        </w:rPr>
      </w:pPr>
      <w:del w:id="683" w:author="Administrator" w:date="2018-11-08T20:34:00Z">
        <w:r w:rsidRPr="00292CE8" w:rsidDel="00DB251A">
          <w:rPr>
            <w:rFonts w:ascii="宋体" w:eastAsia="宋体" w:hAnsi="宋体" w:hint="eastAsia"/>
          </w:rPr>
          <w:delText>暂无经费</w:delText>
        </w:r>
      </w:del>
      <w:ins w:id="684"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685" w:name="_Toc531898393"/>
      <w:r>
        <w:rPr>
          <w:rFonts w:hint="eastAsia"/>
        </w:rPr>
        <w:t>2</w:t>
      </w:r>
      <w:r>
        <w:t>.3.3所建议系统的运行寿命的最小限制</w:t>
      </w:r>
      <w:bookmarkEnd w:id="685"/>
    </w:p>
    <w:p w14:paraId="7B25C3C6" w14:textId="36BCA017" w:rsidR="006C48FC" w:rsidRDefault="006C48FC" w:rsidP="00292CE8">
      <w:pPr>
        <w:rPr>
          <w:ins w:id="686" w:author="Administrator" w:date="2018-11-08T20:03:00Z"/>
          <w:rFonts w:ascii="宋体" w:eastAsia="宋体" w:hAnsi="宋体"/>
        </w:rPr>
      </w:pPr>
      <w:r w:rsidRPr="00292CE8">
        <w:rPr>
          <w:rFonts w:ascii="宋体" w:eastAsia="宋体" w:hAnsi="宋体"/>
        </w:rPr>
        <w:t>3年</w:t>
      </w:r>
    </w:p>
    <w:p w14:paraId="6A0A065D" w14:textId="78899311" w:rsidR="008655D0" w:rsidDel="000A5245" w:rsidRDefault="008655D0" w:rsidP="00292CE8">
      <w:pPr>
        <w:rPr>
          <w:ins w:id="687" w:author="Administrator" w:date="2018-11-08T20:03:00Z"/>
          <w:del w:id="688" w:author="叶 柏成" w:date="2018-11-28T13:32:00Z"/>
          <w:rFonts w:ascii="宋体" w:eastAsia="宋体" w:hAnsi="宋体"/>
        </w:rPr>
      </w:pPr>
    </w:p>
    <w:p w14:paraId="777B0F73" w14:textId="6E938C0D" w:rsidR="00C82DBD" w:rsidRPr="00501FC8" w:rsidDel="000A5245" w:rsidRDefault="00C82DBD">
      <w:pPr>
        <w:spacing w:line="240" w:lineRule="auto"/>
        <w:rPr>
          <w:del w:id="689" w:author="叶 柏成" w:date="2018-11-28T13:33:00Z"/>
        </w:rPr>
        <w:pPrChange w:id="690" w:author="Administrator" w:date="2018-11-08T20:28:00Z">
          <w:pPr/>
        </w:pPrChange>
      </w:pPr>
    </w:p>
    <w:p w14:paraId="5662A0DE" w14:textId="6787B9C4" w:rsidR="00D43F9F" w:rsidRPr="00D43F9F" w:rsidRDefault="00D43F9F" w:rsidP="00D43F9F">
      <w:pPr>
        <w:pStyle w:val="2"/>
      </w:pPr>
      <w:bookmarkStart w:id="691" w:name="_Toc531898394"/>
      <w:r>
        <w:rPr>
          <w:rFonts w:hint="eastAsia"/>
        </w:rPr>
        <w:t>2</w:t>
      </w:r>
      <w:r>
        <w:t>.</w:t>
      </w:r>
      <w:del w:id="692" w:author="Administrator" w:date="2018-11-08T20:04:00Z">
        <w:r w:rsidDel="008655D0">
          <w:delText>4</w:delText>
        </w:r>
      </w:del>
      <w:r w:rsidR="005E5751">
        <w:t>4</w:t>
      </w:r>
      <w:r>
        <w:t>进行可行性分析的方法</w:t>
      </w:r>
      <w:bookmarkEnd w:id="691"/>
    </w:p>
    <w:p w14:paraId="320DAE84" w14:textId="77599431" w:rsidR="00D43F9F" w:rsidDel="008E0C86" w:rsidRDefault="006C48FC">
      <w:pPr>
        <w:rPr>
          <w:del w:id="693"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694"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695"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和相关技术人员进行需求调查，参考结果，并最终整合生成可行性报告，提出所建议的系统方案。</w:t>
      </w:r>
    </w:p>
    <w:p w14:paraId="4297005B" w14:textId="246C64BF" w:rsidR="008E0C86" w:rsidRDefault="008E0C86" w:rsidP="00292CE8">
      <w:pPr>
        <w:rPr>
          <w:ins w:id="696" w:author="John" w:date="2018-11-11T17:27:00Z"/>
          <w:rFonts w:ascii="宋体" w:eastAsia="宋体" w:hAnsi="宋体"/>
        </w:rPr>
      </w:pPr>
    </w:p>
    <w:p w14:paraId="532B83C5" w14:textId="78D13B20" w:rsidR="0070384E" w:rsidRDefault="008E0C86" w:rsidP="008E0C86">
      <w:pPr>
        <w:pStyle w:val="2"/>
        <w:rPr>
          <w:ins w:id="697" w:author="John" w:date="2018-11-11T17:33:00Z"/>
        </w:rPr>
      </w:pPr>
      <w:bookmarkStart w:id="698" w:name="_Toc531898395"/>
      <w:ins w:id="699" w:author="John" w:date="2018-11-11T17:27:00Z">
        <w:r>
          <w:rPr>
            <w:rFonts w:hint="eastAsia"/>
          </w:rPr>
          <w:t>2.</w:t>
        </w:r>
      </w:ins>
      <w:r w:rsidR="005E5751">
        <w:rPr>
          <w:rFonts w:hint="eastAsia"/>
        </w:rPr>
        <w:t>5</w:t>
      </w:r>
      <w:ins w:id="700" w:author="John" w:date="2018-11-11T17:28:00Z">
        <w:r>
          <w:rPr>
            <w:rFonts w:hint="eastAsia"/>
          </w:rPr>
          <w:t>评价尺度</w:t>
        </w:r>
      </w:ins>
      <w:bookmarkEnd w:id="698"/>
      <w:ins w:id="701" w:author="Administrator" w:date="2018-11-08T22:37:00Z">
        <w:del w:id="702" w:author="John" w:date="2018-11-10T15:53:00Z">
          <w:r w:rsidR="006C01BE" w:rsidDel="00714A8A">
            <w:rPr>
              <w:rFonts w:hint="eastAsia"/>
            </w:rPr>
            <w:delText>3</w:delText>
          </w:r>
          <w:r w:rsidR="006C01BE" w:rsidDel="00714A8A">
            <w:rPr>
              <w:rFonts w:hint="eastAsia"/>
            </w:rPr>
            <w:delText>经济</w:delText>
          </w:r>
          <w:r w:rsidR="006C01BE" w:rsidDel="00714A8A">
            <w:delText>可行性</w:delText>
          </w:r>
        </w:del>
      </w:ins>
    </w:p>
    <w:p w14:paraId="42DB4EAA" w14:textId="231181C5" w:rsidR="005D40AE" w:rsidRPr="005D40AE" w:rsidRDefault="00865225">
      <w:pPr>
        <w:rPr>
          <w:ins w:id="703" w:author="John" w:date="2018-11-11T17:32:00Z"/>
          <w:rPrChange w:id="704" w:author="John" w:date="2018-11-11T17:33:00Z">
            <w:rPr>
              <w:ins w:id="705" w:author="John" w:date="2018-11-11T17:32:00Z"/>
            </w:rPr>
          </w:rPrChange>
        </w:rPr>
        <w:pPrChange w:id="706" w:author="John" w:date="2018-11-11T17:33:00Z">
          <w:pPr>
            <w:pStyle w:val="2"/>
          </w:pPr>
        </w:pPrChange>
      </w:pPr>
      <w:ins w:id="707" w:author="John" w:date="2018-11-11T17:51:00Z">
        <w:r>
          <w:tab/>
        </w:r>
      </w:ins>
      <w:ins w:id="708" w:author="John" w:date="2018-11-11T18:11:00Z">
        <w:r w:rsidR="004B28B5">
          <w:rPr>
            <w:rFonts w:hint="eastAsia"/>
          </w:rPr>
          <w:t>首先</w:t>
        </w:r>
      </w:ins>
      <w:ins w:id="709" w:author="John" w:date="2018-11-11T18:12:00Z">
        <w:r w:rsidR="004B28B5">
          <w:rPr>
            <w:rFonts w:hint="eastAsia"/>
          </w:rPr>
          <w:t>系统</w:t>
        </w:r>
      </w:ins>
      <w:ins w:id="710" w:author="John" w:date="2018-11-11T18:15:00Z">
        <w:r w:rsidR="004F1A0F">
          <w:rPr>
            <w:rFonts w:hint="eastAsia"/>
          </w:rPr>
          <w:t>功能</w:t>
        </w:r>
      </w:ins>
      <w:ins w:id="711" w:author="John" w:date="2018-11-11T18:12:00Z">
        <w:r w:rsidR="004B28B5">
          <w:rPr>
            <w:rFonts w:hint="eastAsia"/>
          </w:rPr>
          <w:t>能</w:t>
        </w:r>
      </w:ins>
      <w:ins w:id="712" w:author="John" w:date="2018-11-11T18:15:00Z">
        <w:r w:rsidR="004F1A0F">
          <w:rPr>
            <w:rFonts w:hint="eastAsia"/>
          </w:rPr>
          <w:t>满足用户的需求，其次根据</w:t>
        </w:r>
      </w:ins>
      <w:ins w:id="713" w:author="John" w:date="2018-11-11T18:16:00Z">
        <w:r w:rsidR="004F1A0F">
          <w:rPr>
            <w:rFonts w:hint="eastAsia"/>
          </w:rPr>
          <w:t>系统美观程度、出错率</w:t>
        </w:r>
      </w:ins>
      <w:ins w:id="714" w:author="John" w:date="2018-11-11T18:18:00Z">
        <w:r w:rsidR="004F1A0F">
          <w:rPr>
            <w:rFonts w:hint="eastAsia"/>
          </w:rPr>
          <w:t>、</w:t>
        </w:r>
      </w:ins>
      <w:ins w:id="715" w:author="John" w:date="2018-11-11T18:16:00Z">
        <w:r w:rsidR="004F1A0F">
          <w:rPr>
            <w:rFonts w:hint="eastAsia"/>
          </w:rPr>
          <w:t>界面</w:t>
        </w:r>
      </w:ins>
      <w:ins w:id="716" w:author="John" w:date="2018-11-11T18:18:00Z">
        <w:r w:rsidR="004F1A0F">
          <w:rPr>
            <w:rFonts w:hint="eastAsia"/>
          </w:rPr>
          <w:t>友好性、</w:t>
        </w:r>
      </w:ins>
      <w:ins w:id="717" w:author="John" w:date="2018-11-11T18:16:00Z">
        <w:r w:rsidR="004F1A0F">
          <w:rPr>
            <w:rFonts w:hint="eastAsia"/>
          </w:rPr>
          <w:t>性能</w:t>
        </w:r>
      </w:ins>
      <w:ins w:id="718" w:author="John" w:date="2018-11-11T18:18:00Z">
        <w:r w:rsidR="004F1A0F">
          <w:rPr>
            <w:rFonts w:hint="eastAsia"/>
          </w:rPr>
          <w:t>等方面进行评价</w:t>
        </w:r>
      </w:ins>
    </w:p>
    <w:p w14:paraId="5A7FDF5C" w14:textId="5CBB2553" w:rsidR="005D40AE" w:rsidRDefault="005D40AE" w:rsidP="005D40AE">
      <w:pPr>
        <w:pStyle w:val="1"/>
        <w:rPr>
          <w:ins w:id="719" w:author="John" w:date="2018-11-11T17:33:00Z"/>
        </w:rPr>
      </w:pPr>
      <w:bookmarkStart w:id="720" w:name="_Toc531898396"/>
      <w:ins w:id="721" w:author="John" w:date="2018-11-11T17:32:00Z">
        <w:r>
          <w:rPr>
            <w:rFonts w:hint="eastAsia"/>
          </w:rPr>
          <w:lastRenderedPageBreak/>
          <w:t>3</w:t>
        </w:r>
        <w:r>
          <w:rPr>
            <w:rFonts w:hint="eastAsia"/>
          </w:rPr>
          <w:t>对现有系统进行分析</w:t>
        </w:r>
      </w:ins>
      <w:bookmarkEnd w:id="720"/>
    </w:p>
    <w:p w14:paraId="4841666E" w14:textId="2A4CC67D" w:rsidR="005D40AE" w:rsidRDefault="005D40AE" w:rsidP="005D40AE">
      <w:pPr>
        <w:pStyle w:val="2"/>
        <w:rPr>
          <w:ins w:id="722" w:author="John" w:date="2018-11-11T17:33:00Z"/>
        </w:rPr>
      </w:pPr>
      <w:bookmarkStart w:id="723" w:name="_Toc531898397"/>
      <w:ins w:id="724" w:author="John" w:date="2018-11-11T17:33:00Z">
        <w:r>
          <w:t>3.</w:t>
        </w:r>
        <w:r>
          <w:rPr>
            <w:rFonts w:hint="eastAsia"/>
          </w:rPr>
          <w:t>1</w:t>
        </w:r>
        <w:r>
          <w:rPr>
            <w:rFonts w:hint="eastAsia"/>
          </w:rPr>
          <w:t>原有系统优缺点比较</w:t>
        </w:r>
        <w:bookmarkEnd w:id="723"/>
      </w:ins>
    </w:p>
    <w:tbl>
      <w:tblPr>
        <w:tblStyle w:val="a6"/>
        <w:tblW w:w="0" w:type="auto"/>
        <w:tblLook w:val="04A0" w:firstRow="1" w:lastRow="0" w:firstColumn="1" w:lastColumn="0" w:noHBand="0" w:noVBand="1"/>
      </w:tblPr>
      <w:tblGrid>
        <w:gridCol w:w="1980"/>
        <w:gridCol w:w="2835"/>
        <w:gridCol w:w="3481"/>
      </w:tblGrid>
      <w:tr w:rsidR="005D40AE" w14:paraId="1CFC15DF" w14:textId="77777777" w:rsidTr="000A5245">
        <w:trPr>
          <w:ins w:id="725" w:author="John" w:date="2018-11-11T17:33:00Z"/>
        </w:trPr>
        <w:tc>
          <w:tcPr>
            <w:tcW w:w="1980" w:type="dxa"/>
          </w:tcPr>
          <w:p w14:paraId="10036381" w14:textId="77777777" w:rsidR="005D40AE" w:rsidRPr="00292CE8" w:rsidRDefault="005D40AE" w:rsidP="000A5245">
            <w:pPr>
              <w:pStyle w:val="a7"/>
              <w:rPr>
                <w:ins w:id="726" w:author="John" w:date="2018-11-11T17:33:00Z"/>
                <w:b/>
                <w:sz w:val="24"/>
              </w:rPr>
            </w:pPr>
            <w:ins w:id="727" w:author="John" w:date="2018-11-11T17:33:00Z">
              <w:r w:rsidRPr="00292CE8">
                <w:rPr>
                  <w:rFonts w:hint="eastAsia"/>
                  <w:b/>
                  <w:sz w:val="24"/>
                </w:rPr>
                <w:t>原有系统</w:t>
              </w:r>
              <w:r w:rsidRPr="00292CE8">
                <w:rPr>
                  <w:b/>
                  <w:sz w:val="24"/>
                </w:rPr>
                <w:t>名称</w:t>
              </w:r>
            </w:ins>
          </w:p>
        </w:tc>
        <w:tc>
          <w:tcPr>
            <w:tcW w:w="2835" w:type="dxa"/>
          </w:tcPr>
          <w:p w14:paraId="6D0D01A9" w14:textId="77777777" w:rsidR="005D40AE" w:rsidRPr="00292CE8" w:rsidRDefault="005D40AE" w:rsidP="000A5245">
            <w:pPr>
              <w:pStyle w:val="a7"/>
              <w:rPr>
                <w:ins w:id="728" w:author="John" w:date="2018-11-11T17:33:00Z"/>
                <w:b/>
                <w:sz w:val="24"/>
              </w:rPr>
            </w:pPr>
            <w:ins w:id="729" w:author="John" w:date="2018-11-11T17:33:00Z">
              <w:r w:rsidRPr="00292CE8">
                <w:rPr>
                  <w:rFonts w:hint="eastAsia"/>
                  <w:b/>
                  <w:sz w:val="24"/>
                </w:rPr>
                <w:t>优点</w:t>
              </w:r>
            </w:ins>
          </w:p>
        </w:tc>
        <w:tc>
          <w:tcPr>
            <w:tcW w:w="3481" w:type="dxa"/>
          </w:tcPr>
          <w:p w14:paraId="27059A45" w14:textId="77777777" w:rsidR="005D40AE" w:rsidRPr="00292CE8" w:rsidRDefault="005D40AE" w:rsidP="000A5245">
            <w:pPr>
              <w:pStyle w:val="a7"/>
              <w:rPr>
                <w:ins w:id="730" w:author="John" w:date="2018-11-11T17:33:00Z"/>
                <w:b/>
                <w:sz w:val="24"/>
              </w:rPr>
            </w:pPr>
            <w:ins w:id="731" w:author="John" w:date="2018-11-11T17:33:00Z">
              <w:r w:rsidRPr="00292CE8">
                <w:rPr>
                  <w:rFonts w:hint="eastAsia"/>
                  <w:b/>
                  <w:sz w:val="24"/>
                </w:rPr>
                <w:t>缺点</w:t>
              </w:r>
            </w:ins>
          </w:p>
        </w:tc>
      </w:tr>
      <w:tr w:rsidR="005D40AE" w14:paraId="373C5607" w14:textId="77777777" w:rsidTr="000A5245">
        <w:trPr>
          <w:ins w:id="732" w:author="John" w:date="2018-11-11T17:33:00Z"/>
        </w:trPr>
        <w:tc>
          <w:tcPr>
            <w:tcW w:w="1980" w:type="dxa"/>
          </w:tcPr>
          <w:p w14:paraId="0DDFC676" w14:textId="77777777" w:rsidR="005D40AE" w:rsidRDefault="005D40AE" w:rsidP="000A5245">
            <w:pPr>
              <w:pStyle w:val="a7"/>
              <w:rPr>
                <w:ins w:id="733" w:author="John" w:date="2018-11-11T17:33:00Z"/>
              </w:rPr>
            </w:pPr>
            <w:ins w:id="734" w:author="John" w:date="2018-11-11T17:33:00Z">
              <w:r>
                <w:rPr>
                  <w:rFonts w:hint="eastAsia"/>
                </w:rPr>
                <w:t>BlackBoard</w:t>
              </w:r>
            </w:ins>
          </w:p>
        </w:tc>
        <w:tc>
          <w:tcPr>
            <w:tcW w:w="2835" w:type="dxa"/>
          </w:tcPr>
          <w:p w14:paraId="5CCD440E" w14:textId="77777777" w:rsidR="005D40AE" w:rsidRDefault="005D40AE" w:rsidP="000A5245">
            <w:pPr>
              <w:pStyle w:val="a7"/>
              <w:rPr>
                <w:ins w:id="735" w:author="John" w:date="2018-11-11T17:33:00Z"/>
              </w:rPr>
            </w:pPr>
            <w:ins w:id="736" w:author="John" w:date="2018-11-11T17:33:00Z">
              <w:r>
                <w:rPr>
                  <w:rFonts w:hint="eastAsia"/>
                </w:rPr>
                <w:t>直接</w:t>
              </w:r>
              <w:r>
                <w:t>与教务系统连接，</w:t>
              </w:r>
              <w:r>
                <w:rPr>
                  <w:rFonts w:hint="eastAsia"/>
                </w:rPr>
                <w:t>同步</w:t>
              </w:r>
              <w:r>
                <w:t>导入课程，与教学课程匹配度</w:t>
              </w:r>
              <w:r>
                <w:rPr>
                  <w:rFonts w:hint="eastAsia"/>
                </w:rPr>
                <w:t>高；</w:t>
              </w:r>
            </w:ins>
          </w:p>
        </w:tc>
        <w:tc>
          <w:tcPr>
            <w:tcW w:w="3481" w:type="dxa"/>
          </w:tcPr>
          <w:p w14:paraId="49B8A6DA" w14:textId="77777777" w:rsidR="005D40AE" w:rsidRDefault="005D40AE" w:rsidP="000A5245">
            <w:pPr>
              <w:pStyle w:val="a7"/>
              <w:rPr>
                <w:ins w:id="737" w:author="John" w:date="2018-11-11T17:33:00Z"/>
              </w:rPr>
            </w:pPr>
            <w:ins w:id="738" w:author="John" w:date="2018-11-11T17:33:00Z">
              <w:r>
                <w:rPr>
                  <w:rFonts w:hint="eastAsia"/>
                </w:rPr>
                <w:t>用户</w:t>
              </w:r>
              <w:r>
                <w:t>友好度不高，使用</w:t>
              </w:r>
              <w:r>
                <w:rPr>
                  <w:rFonts w:hint="eastAsia"/>
                </w:rPr>
                <w:t>方法</w:t>
              </w:r>
              <w:r>
                <w:t>不清晰；</w:t>
              </w:r>
            </w:ins>
          </w:p>
          <w:p w14:paraId="4BE5C3E6" w14:textId="77777777" w:rsidR="005D40AE" w:rsidRDefault="005D40AE" w:rsidP="000A5245">
            <w:pPr>
              <w:pStyle w:val="a7"/>
              <w:rPr>
                <w:ins w:id="739" w:author="John" w:date="2018-11-11T17:33:00Z"/>
              </w:rPr>
            </w:pPr>
            <w:ins w:id="740" w:author="John" w:date="2018-11-11T17:33:00Z">
              <w:r>
                <w:rPr>
                  <w:rFonts w:hint="eastAsia"/>
                </w:rPr>
                <w:t>版本</w:t>
              </w:r>
              <w:r>
                <w:t>更新之后，功能和操作修改没有提示；</w:t>
              </w:r>
            </w:ins>
          </w:p>
          <w:p w14:paraId="48992C11" w14:textId="77777777" w:rsidR="005D40AE" w:rsidRPr="00E00A61" w:rsidRDefault="005D40AE" w:rsidP="000A5245">
            <w:pPr>
              <w:pStyle w:val="a7"/>
              <w:rPr>
                <w:ins w:id="741" w:author="John" w:date="2018-11-11T17:33:00Z"/>
              </w:rPr>
            </w:pPr>
            <w:ins w:id="742" w:author="John" w:date="2018-11-11T17:33:00Z">
              <w:r>
                <w:t>不支持</w:t>
              </w:r>
              <w:r>
                <w:rPr>
                  <w:rFonts w:hint="eastAsia"/>
                </w:rPr>
                <w:t>部分</w:t>
              </w:r>
              <w:r>
                <w:t>浏览器；</w:t>
              </w:r>
            </w:ins>
          </w:p>
        </w:tc>
      </w:tr>
      <w:tr w:rsidR="005D40AE" w14:paraId="020954EE" w14:textId="77777777" w:rsidTr="000A5245">
        <w:trPr>
          <w:ins w:id="743" w:author="John" w:date="2018-11-11T17:33:00Z"/>
        </w:trPr>
        <w:tc>
          <w:tcPr>
            <w:tcW w:w="1980" w:type="dxa"/>
          </w:tcPr>
          <w:p w14:paraId="20BD19D2" w14:textId="77777777" w:rsidR="005D40AE" w:rsidRDefault="005D40AE" w:rsidP="000A5245">
            <w:pPr>
              <w:pStyle w:val="a7"/>
              <w:rPr>
                <w:ins w:id="744" w:author="John" w:date="2018-11-11T17:33:00Z"/>
              </w:rPr>
            </w:pPr>
            <w:ins w:id="745" w:author="John" w:date="2018-11-11T17:33:00Z">
              <w:r>
                <w:rPr>
                  <w:rFonts w:hint="eastAsia"/>
                </w:rPr>
                <w:t>雨课堂</w:t>
              </w:r>
            </w:ins>
          </w:p>
        </w:tc>
        <w:tc>
          <w:tcPr>
            <w:tcW w:w="2835" w:type="dxa"/>
          </w:tcPr>
          <w:p w14:paraId="11944783" w14:textId="77777777" w:rsidR="005D40AE" w:rsidRPr="00E00A61" w:rsidRDefault="005D40AE" w:rsidP="000A5245">
            <w:pPr>
              <w:pStyle w:val="a7"/>
              <w:rPr>
                <w:ins w:id="746" w:author="John" w:date="2018-11-11T17:33:00Z"/>
              </w:rPr>
            </w:pPr>
            <w:ins w:id="747" w:author="John" w:date="2018-11-11T17:33:00Z">
              <w:r>
                <w:rPr>
                  <w:rFonts w:hint="eastAsia"/>
                </w:rPr>
                <w:t>可以</w:t>
              </w:r>
              <w:r>
                <w:t>直接在微信小程序上执行，方便使用；</w:t>
              </w:r>
            </w:ins>
          </w:p>
        </w:tc>
        <w:tc>
          <w:tcPr>
            <w:tcW w:w="3481" w:type="dxa"/>
          </w:tcPr>
          <w:p w14:paraId="0088253D" w14:textId="77777777" w:rsidR="005D40AE" w:rsidRPr="00E00A61" w:rsidRDefault="005D40AE" w:rsidP="000A5245">
            <w:pPr>
              <w:pStyle w:val="a7"/>
              <w:rPr>
                <w:ins w:id="748" w:author="John" w:date="2018-11-11T17:33:00Z"/>
              </w:rPr>
            </w:pPr>
            <w:ins w:id="749" w:author="John" w:date="2018-11-11T17:33:00Z">
              <w:r>
                <w:rPr>
                  <w:rFonts w:hint="eastAsia"/>
                </w:rPr>
                <w:t>相关</w:t>
              </w:r>
              <w:r>
                <w:t>操作还不够完善</w:t>
              </w:r>
              <w:r>
                <w:rPr>
                  <w:rFonts w:hint="eastAsia"/>
                </w:rPr>
                <w:t>，</w:t>
              </w:r>
              <w:r>
                <w:t>推广度</w:t>
              </w:r>
              <w:r>
                <w:rPr>
                  <w:rFonts w:hint="eastAsia"/>
                </w:rPr>
                <w:t>不够；</w:t>
              </w:r>
            </w:ins>
          </w:p>
        </w:tc>
      </w:tr>
      <w:tr w:rsidR="005D40AE" w14:paraId="0ED39F25" w14:textId="77777777" w:rsidTr="000A5245">
        <w:trPr>
          <w:ins w:id="750" w:author="John" w:date="2018-11-11T17:33:00Z"/>
        </w:trPr>
        <w:tc>
          <w:tcPr>
            <w:tcW w:w="1980" w:type="dxa"/>
          </w:tcPr>
          <w:p w14:paraId="3B0BD1AE" w14:textId="77777777" w:rsidR="005D40AE" w:rsidRDefault="005D40AE" w:rsidP="000A5245">
            <w:pPr>
              <w:pStyle w:val="a7"/>
              <w:jc w:val="left"/>
              <w:rPr>
                <w:ins w:id="751" w:author="John" w:date="2018-11-11T17:33:00Z"/>
              </w:rPr>
            </w:pPr>
            <w:ins w:id="752" w:author="John" w:date="2018-11-11T17:33:00Z">
              <w:r>
                <w:rPr>
                  <w:rFonts w:hint="eastAsia"/>
                </w:rPr>
                <w:t>D</w:t>
              </w:r>
              <w:r>
                <w:t>octerz</w:t>
              </w:r>
            </w:ins>
          </w:p>
        </w:tc>
        <w:tc>
          <w:tcPr>
            <w:tcW w:w="2835" w:type="dxa"/>
          </w:tcPr>
          <w:p w14:paraId="4F77CD6C" w14:textId="77777777" w:rsidR="005D40AE" w:rsidRDefault="005D40AE" w:rsidP="000A5245">
            <w:pPr>
              <w:pStyle w:val="a7"/>
              <w:rPr>
                <w:ins w:id="753" w:author="John" w:date="2018-11-11T17:33:00Z"/>
              </w:rPr>
            </w:pPr>
            <w:ins w:id="754" w:author="John" w:date="2018-11-11T17:33:00Z">
              <w:r>
                <w:rPr>
                  <w:rFonts w:hint="eastAsia"/>
                </w:rPr>
                <w:t>由本校教师开发完成，在校内推广度比较高，不仅仅应用于计算机学科相关课程，其他专业也可使用，手机端</w:t>
              </w:r>
              <w:r>
                <w:rPr>
                  <w:rFonts w:hint="eastAsia"/>
                </w:rPr>
                <w:t>app</w:t>
              </w:r>
              <w:r>
                <w:rPr>
                  <w:rFonts w:hint="eastAsia"/>
                </w:rPr>
                <w:t>方便学生签到、查看通知等。</w:t>
              </w:r>
            </w:ins>
          </w:p>
        </w:tc>
        <w:tc>
          <w:tcPr>
            <w:tcW w:w="3481" w:type="dxa"/>
          </w:tcPr>
          <w:p w14:paraId="42108538" w14:textId="77777777" w:rsidR="005D40AE" w:rsidRDefault="005D40AE" w:rsidP="000A5245">
            <w:pPr>
              <w:pStyle w:val="a7"/>
              <w:rPr>
                <w:ins w:id="755" w:author="John" w:date="2018-11-11T17:33:00Z"/>
              </w:rPr>
            </w:pPr>
            <w:ins w:id="756" w:author="John" w:date="2018-11-11T17:33:00Z">
              <w:r>
                <w:rPr>
                  <w:rFonts w:hint="eastAsia"/>
                </w:rPr>
                <w:t>针对性并不高，且多数师生仅使用</w:t>
              </w:r>
              <w:r>
                <w:rPr>
                  <w:rFonts w:hint="eastAsia"/>
                </w:rPr>
                <w:t xml:space="preserve"> </w:t>
              </w:r>
              <w:r>
                <w:rPr>
                  <w:rFonts w:hint="eastAsia"/>
                </w:rPr>
                <w:t>其点名和考试功能。</w:t>
              </w:r>
            </w:ins>
          </w:p>
        </w:tc>
      </w:tr>
    </w:tbl>
    <w:p w14:paraId="1293B989" w14:textId="77777777" w:rsidR="005D40AE" w:rsidRPr="005D40AE" w:rsidRDefault="005D40AE">
      <w:pPr>
        <w:rPr>
          <w:ins w:id="757" w:author="John" w:date="2018-11-11T17:31:00Z"/>
          <w:rPrChange w:id="758" w:author="John" w:date="2018-11-11T17:33:00Z">
            <w:rPr>
              <w:ins w:id="759" w:author="John" w:date="2018-11-11T17:31:00Z"/>
            </w:rPr>
          </w:rPrChange>
        </w:rPr>
        <w:pPrChange w:id="760" w:author="John" w:date="2018-11-11T17:33:00Z">
          <w:pPr>
            <w:pStyle w:val="2"/>
          </w:pPr>
        </w:pPrChange>
      </w:pPr>
    </w:p>
    <w:p w14:paraId="53CAC603" w14:textId="7D45EE7F" w:rsidR="005A540A" w:rsidRPr="005A540A" w:rsidDel="0070384E" w:rsidRDefault="005A540A">
      <w:pPr>
        <w:pStyle w:val="3"/>
        <w:rPr>
          <w:ins w:id="761" w:author="Administrator" w:date="2018-11-08T22:40:00Z"/>
          <w:del w:id="762" w:author="John" w:date="2018-11-10T14:55:00Z"/>
          <w:rPrChange w:id="763" w:author="John" w:date="2018-11-10T14:41:00Z">
            <w:rPr>
              <w:ins w:id="764" w:author="Administrator" w:date="2018-11-08T22:40:00Z"/>
              <w:del w:id="765" w:author="John" w:date="2018-11-10T14:55:00Z"/>
            </w:rPr>
          </w:rPrChange>
        </w:rPr>
        <w:pPrChange w:id="766" w:author="John" w:date="2018-11-10T14:42:00Z">
          <w:pPr/>
        </w:pPrChange>
      </w:pPr>
    </w:p>
    <w:p w14:paraId="6B41F63A" w14:textId="76E99DCE" w:rsidR="009F215D" w:rsidRPr="009F215D" w:rsidDel="00560AE1" w:rsidRDefault="009F215D">
      <w:pPr>
        <w:spacing w:line="240" w:lineRule="auto"/>
        <w:ind w:firstLine="420"/>
        <w:rPr>
          <w:del w:id="767" w:author="John" w:date="2018-11-10T14:36:00Z"/>
        </w:rPr>
        <w:pPrChange w:id="768" w:author="John" w:date="2018-11-10T13:58:00Z">
          <w:pPr/>
        </w:pPrChange>
      </w:pPr>
      <w:ins w:id="769" w:author="Administrator" w:date="2018-11-08T22:40:00Z">
        <w:del w:id="770"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771" w:author="Administrator" w:date="2018-11-08T20:38:00Z"/>
          <w:del w:id="772" w:author="John" w:date="2018-11-10T15:28:00Z"/>
        </w:rPr>
      </w:pPr>
      <w:ins w:id="773" w:author="Administrator" w:date="2018-11-08T22:38:00Z">
        <w:del w:id="774" w:author="John" w:date="2018-11-10T15:28:00Z">
          <w:r w:rsidDel="00BA50DB">
            <w:delText>4</w:delText>
          </w:r>
        </w:del>
      </w:ins>
      <w:del w:id="775"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776" w:author="Administrator" w:date="2018-11-08T20:42:00Z"/>
          <w:del w:id="777" w:author="John" w:date="2018-11-10T15:28:00Z"/>
        </w:rPr>
        <w:pPrChange w:id="778" w:author="Administrator" w:date="2018-11-08T20:39:00Z">
          <w:pPr>
            <w:pStyle w:val="1"/>
          </w:pPr>
        </w:pPrChange>
      </w:pPr>
      <w:ins w:id="779" w:author="Administrator" w:date="2018-11-08T20:38:00Z">
        <w:del w:id="780"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781" w:author="Administrator" w:date="2018-11-08T20:43:00Z"/>
          <w:del w:id="782" w:author="John" w:date="2018-11-10T15:28:00Z"/>
        </w:rPr>
        <w:pPrChange w:id="783" w:author="Administrator" w:date="2018-11-08T20:42:00Z">
          <w:pPr>
            <w:pStyle w:val="1"/>
          </w:pPr>
        </w:pPrChange>
      </w:pPr>
      <w:ins w:id="784" w:author="Administrator" w:date="2018-11-08T20:42:00Z">
        <w:del w:id="785" w:author="John" w:date="2018-11-10T15:28:00Z">
          <w:r w:rsidDel="00BA50DB">
            <w:tab/>
          </w:r>
          <w:r w:rsidRPr="00EC3DD8" w:rsidDel="00BA50DB">
            <w:rPr>
              <w:rFonts w:ascii="宋体" w:eastAsia="宋体" w:hAnsi="宋体" w:hint="eastAsia"/>
              <w:rPrChange w:id="786" w:author="John" w:date="2018-11-10T15:16:00Z">
                <w:rPr>
                  <w:rFonts w:hint="eastAsia"/>
                  <w:b w:val="0"/>
                  <w:bCs w:val="0"/>
                </w:rPr>
              </w:rPrChange>
            </w:rPr>
            <w:delText>此次</w:delText>
          </w:r>
          <w:r w:rsidRPr="00EC3DD8" w:rsidDel="00BA50DB">
            <w:rPr>
              <w:rFonts w:ascii="宋体" w:eastAsia="宋体" w:hAnsi="宋体"/>
              <w:rPrChange w:id="787" w:author="John" w:date="2018-11-10T15:16:00Z">
                <w:rPr>
                  <w:b w:val="0"/>
                  <w:bCs w:val="0"/>
                </w:rPr>
              </w:rPrChange>
            </w:rPr>
            <w:delText>项目需要以下</w:delText>
          </w:r>
          <w:r w:rsidRPr="00EC3DD8" w:rsidDel="00BA50DB">
            <w:rPr>
              <w:rFonts w:ascii="宋体" w:eastAsia="宋体" w:hAnsi="宋体" w:hint="eastAsia"/>
              <w:rPrChange w:id="788" w:author="John" w:date="2018-11-10T15:16:00Z">
                <w:rPr>
                  <w:rFonts w:hint="eastAsia"/>
                  <w:b w:val="0"/>
                  <w:bCs w:val="0"/>
                </w:rPr>
              </w:rPrChange>
            </w:rPr>
            <w:delText>角色</w:delText>
          </w:r>
          <w:r w:rsidRPr="00EC3DD8" w:rsidDel="00BA50DB">
            <w:rPr>
              <w:rFonts w:ascii="宋体" w:eastAsia="宋体" w:hAnsi="宋体"/>
              <w:rPrChange w:id="789" w:author="John" w:date="2018-11-10T15:16:00Z">
                <w:rPr>
                  <w:b w:val="0"/>
                  <w:bCs w:val="0"/>
                </w:rPr>
              </w:rPrChange>
            </w:rPr>
            <w:delText>，并具备</w:delText>
          </w:r>
          <w:r w:rsidRPr="00EC3DD8" w:rsidDel="00BA50DB">
            <w:rPr>
              <w:rFonts w:ascii="宋体" w:eastAsia="宋体" w:hAnsi="宋体" w:hint="eastAsia"/>
              <w:rPrChange w:id="790" w:author="John" w:date="2018-11-10T15:16:00Z">
                <w:rPr>
                  <w:rFonts w:hint="eastAsia"/>
                  <w:b w:val="0"/>
                  <w:bCs w:val="0"/>
                </w:rPr>
              </w:rPrChange>
            </w:rPr>
            <w:delText>必须</w:delText>
          </w:r>
          <w:r w:rsidRPr="00EC3DD8" w:rsidDel="00BA50DB">
            <w:rPr>
              <w:rFonts w:ascii="宋体" w:eastAsia="宋体" w:hAnsi="宋体"/>
              <w:rPrChange w:id="791" w:author="John" w:date="2018-11-10T15:16:00Z">
                <w:rPr>
                  <w:b w:val="0"/>
                  <w:bCs w:val="0"/>
                </w:rPr>
              </w:rPrChange>
            </w:rPr>
            <w:delText>的技能</w:delText>
          </w:r>
        </w:del>
      </w:ins>
      <w:ins w:id="792" w:author="Administrator" w:date="2018-11-08T20:43:00Z">
        <w:del w:id="793" w:author="John" w:date="2018-11-10T15:28:00Z">
          <w:r w:rsidRPr="00EC3DD8" w:rsidDel="00BA50DB">
            <w:rPr>
              <w:rFonts w:ascii="宋体" w:eastAsia="宋体" w:hAnsi="宋体" w:hint="eastAsia"/>
              <w:rPrChange w:id="794" w:author="John" w:date="2018-11-10T15:16:00Z">
                <w:rPr>
                  <w:rFonts w:hint="eastAsia"/>
                  <w:b w:val="0"/>
                  <w:bCs w:val="0"/>
                </w:rPr>
              </w:rPrChange>
            </w:rPr>
            <w:delText>以符合</w:delText>
          </w:r>
          <w:r w:rsidRPr="00EC3DD8" w:rsidDel="00BA50DB">
            <w:rPr>
              <w:rFonts w:ascii="宋体" w:eastAsia="宋体" w:hAnsi="宋体"/>
              <w:rPrChange w:id="795" w:author="John" w:date="2018-11-10T15:16:00Z">
                <w:rPr>
                  <w:b w:val="0"/>
                  <w:bCs w:val="0"/>
                </w:rPr>
              </w:rPrChange>
            </w:rPr>
            <w:delText>其职责</w:delText>
          </w:r>
        </w:del>
      </w:ins>
      <w:ins w:id="796" w:author="Administrator" w:date="2018-11-08T20:42:00Z">
        <w:del w:id="797"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798" w:author="Administrator" w:date="2018-11-08T20:43:00Z"/>
          <w:del w:id="799" w:author="John" w:date="2018-11-10T15:28:00Z"/>
        </w:trPr>
        <w:tc>
          <w:tcPr>
            <w:tcW w:w="1413" w:type="dxa"/>
          </w:tcPr>
          <w:p w14:paraId="0BC33D6C" w14:textId="0920921A" w:rsidR="0087791D" w:rsidRPr="00292CE8" w:rsidDel="00BA50DB" w:rsidRDefault="0087791D" w:rsidP="00271644">
            <w:pPr>
              <w:pStyle w:val="a7"/>
              <w:jc w:val="center"/>
              <w:rPr>
                <w:ins w:id="800" w:author="Administrator" w:date="2018-11-08T20:43:00Z"/>
                <w:del w:id="801" w:author="John" w:date="2018-11-10T15:28:00Z"/>
                <w:rFonts w:ascii="宋体" w:hAnsi="宋体"/>
                <w:b/>
              </w:rPr>
            </w:pPr>
            <w:ins w:id="802" w:author="Administrator" w:date="2018-11-08T20:43:00Z">
              <w:del w:id="803"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7"/>
              <w:jc w:val="center"/>
              <w:rPr>
                <w:ins w:id="804" w:author="Administrator" w:date="2018-11-08T20:43:00Z"/>
                <w:del w:id="805" w:author="John" w:date="2018-11-10T15:28:00Z"/>
                <w:rFonts w:ascii="宋体" w:hAnsi="宋体"/>
                <w:b/>
              </w:rPr>
            </w:pPr>
            <w:ins w:id="806" w:author="Administrator" w:date="2018-11-08T20:44:00Z">
              <w:del w:id="807" w:author="John" w:date="2018-11-10T15:28:00Z">
                <w:r w:rsidDel="00BA50DB">
                  <w:rPr>
                    <w:rFonts w:ascii="宋体" w:hAnsi="宋体" w:hint="eastAsia"/>
                    <w:b/>
                  </w:rPr>
                  <w:delText>职责</w:delText>
                </w:r>
              </w:del>
            </w:ins>
          </w:p>
        </w:tc>
      </w:tr>
      <w:tr w:rsidR="0087791D" w:rsidDel="00BA50DB" w14:paraId="24C1C661" w14:textId="574E56D9" w:rsidTr="00271644">
        <w:trPr>
          <w:ins w:id="808" w:author="Administrator" w:date="2018-11-08T20:43:00Z"/>
          <w:del w:id="809" w:author="John" w:date="2018-11-10T15:28:00Z"/>
        </w:trPr>
        <w:tc>
          <w:tcPr>
            <w:tcW w:w="1413" w:type="dxa"/>
          </w:tcPr>
          <w:p w14:paraId="2A51537A" w14:textId="17431895" w:rsidR="0087791D" w:rsidRPr="00292CE8" w:rsidDel="00BA50DB" w:rsidRDefault="0087791D" w:rsidP="00271644">
            <w:pPr>
              <w:pStyle w:val="a7"/>
              <w:rPr>
                <w:ins w:id="810" w:author="Administrator" w:date="2018-11-08T20:43:00Z"/>
                <w:del w:id="811" w:author="John" w:date="2018-11-10T15:28:00Z"/>
                <w:rFonts w:ascii="宋体" w:hAnsi="宋体"/>
                <w:szCs w:val="24"/>
              </w:rPr>
            </w:pPr>
            <w:ins w:id="812" w:author="Administrator" w:date="2018-11-08T20:44:00Z">
              <w:del w:id="813"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7"/>
              <w:rPr>
                <w:ins w:id="814" w:author="Administrator" w:date="2018-11-08T20:43:00Z"/>
                <w:del w:id="815" w:author="John" w:date="2018-11-10T15:28:00Z"/>
                <w:rFonts w:ascii="宋体" w:hAnsi="宋体"/>
                <w:szCs w:val="24"/>
              </w:rPr>
            </w:pPr>
            <w:ins w:id="816" w:author="Administrator" w:date="2018-11-08T20:44:00Z">
              <w:del w:id="817" w:author="John" w:date="2018-11-10T15:28:00Z">
                <w:r w:rsidDel="00BA50DB">
                  <w:rPr>
                    <w:rFonts w:hint="eastAsia"/>
                  </w:rPr>
                  <w:delText>负责</w:delText>
                </w:r>
                <w:r w:rsidDel="00BA50DB">
                  <w:delText>整体项目规划，</w:delText>
                </w:r>
                <w:r w:rsidDel="00BA50DB">
                  <w:rPr>
                    <w:rFonts w:hint="eastAsia"/>
                  </w:rPr>
                  <w:delText>分配</w:delText>
                </w:r>
                <w:r w:rsidDel="00BA50DB">
                  <w:delText>任务，统合组内各成员分工</w:delText>
                </w:r>
                <w:r w:rsidDel="00BA50DB">
                  <w:rPr>
                    <w:rFonts w:hint="eastAsia"/>
                  </w:rPr>
                  <w:delText>，协调</w:delText>
                </w:r>
                <w:r w:rsidDel="00BA50DB">
                  <w:delText>各成员之间的关系，指定成员工作目标及时间规划。</w:delText>
                </w:r>
                <w:r w:rsidDel="00BA50DB">
                  <w:rPr>
                    <w:rFonts w:hint="eastAsia"/>
                  </w:rPr>
                  <w:delText>对</w:delText>
                </w:r>
                <w:r w:rsidDel="00BA50DB">
                  <w:delText>项目资源进行管理及分配</w:delText>
                </w:r>
                <w:r w:rsidDel="00BA50DB">
                  <w:rPr>
                    <w:rFonts w:hint="eastAsia"/>
                  </w:rPr>
                  <w:delText>，</w:delText>
                </w:r>
                <w:r w:rsidDel="00BA50DB">
                  <w:delText>对项目情况进行宏观把控</w:delText>
                </w:r>
                <w:r w:rsidDel="00BA50DB">
                  <w:rPr>
                    <w:rFonts w:hint="eastAsia"/>
                  </w:rPr>
                  <w:delText>，</w:delText>
                </w:r>
                <w:r w:rsidDel="00BA50DB">
                  <w:delText>规避风险</w:delText>
                </w:r>
                <w:r w:rsidDel="00BA50DB">
                  <w:rPr>
                    <w:rFonts w:hint="eastAsia"/>
                  </w:rPr>
                  <w:delText>，</w:delText>
                </w:r>
                <w:r w:rsidDel="00BA50DB">
                  <w:delText>保证项目在客户要求下完成，符号客户要求，完成项目目标。有权召开例会</w:delText>
                </w:r>
                <w:r w:rsidDel="00BA50DB">
                  <w:rPr>
                    <w:rFonts w:hint="eastAsia"/>
                  </w:rPr>
                  <w:delText>并</w:delText>
                </w:r>
                <w:r w:rsidDel="00BA50DB">
                  <w:delText>指定</w:delText>
                </w:r>
                <w:r w:rsidDel="00BA50DB">
                  <w:rPr>
                    <w:rFonts w:hint="eastAsia"/>
                  </w:rPr>
                  <w:delText>例会时间</w:delText>
                </w:r>
                <w:r w:rsidDel="00BA50DB">
                  <w:delText>，有权在规范内调整成员工作以应对突发状况（</w:delText>
                </w:r>
                <w:r w:rsidDel="00BA50DB">
                  <w:rPr>
                    <w:rFonts w:hint="eastAsia"/>
                  </w:rPr>
                  <w:delText>成员</w:delText>
                </w:r>
                <w:r w:rsidDel="00BA50DB">
                  <w:delText>请假、临时退出小组、</w:delText>
                </w:r>
                <w:r w:rsidDel="00BA50DB">
                  <w:rPr>
                    <w:rFonts w:hint="eastAsia"/>
                  </w:rPr>
                  <w:delText>顾客</w:delText>
                </w:r>
                <w:r w:rsidDel="00BA50DB">
                  <w:delText>提出要求，等等）</w:delText>
                </w:r>
                <w:r w:rsidDel="00BA50DB">
                  <w:rPr>
                    <w:rFonts w:hint="eastAsia"/>
                  </w:rPr>
                  <w:delText>，</w:delText>
                </w:r>
                <w:r w:rsidDel="00BA50DB">
                  <w:delText>有权对不符合规范的操作或成员行为进行批评惩罚</w:delText>
                </w:r>
                <w:r w:rsidDel="00BA50DB">
                  <w:rPr>
                    <w:rFonts w:hint="eastAsia"/>
                  </w:rPr>
                  <w:delText>。</w:delText>
                </w:r>
                <w:r w:rsidDel="00BA50DB">
                  <w:delText>项目</w:delText>
                </w:r>
                <w:r w:rsidDel="00BA50DB">
                  <w:rPr>
                    <w:rFonts w:hint="eastAsia"/>
                  </w:rPr>
                  <w:delText>出现</w:delText>
                </w:r>
                <w:r w:rsidDel="00BA50DB">
                  <w:delText>整体问题时承担主要责任</w:delText>
                </w:r>
                <w:r w:rsidDel="00BA50DB">
                  <w:rPr>
                    <w:rFonts w:hint="eastAsia"/>
                  </w:rPr>
                  <w:delText>。</w:delText>
                </w:r>
              </w:del>
            </w:ins>
          </w:p>
        </w:tc>
      </w:tr>
      <w:tr w:rsidR="0087791D" w:rsidDel="00BA50DB" w14:paraId="266C3E04" w14:textId="196C1EB6" w:rsidTr="00271644">
        <w:trPr>
          <w:ins w:id="818" w:author="Administrator" w:date="2018-11-08T20:43:00Z"/>
          <w:del w:id="819" w:author="John" w:date="2018-11-10T15:28:00Z"/>
        </w:trPr>
        <w:tc>
          <w:tcPr>
            <w:tcW w:w="1413" w:type="dxa"/>
          </w:tcPr>
          <w:p w14:paraId="38E441A5" w14:textId="6D71A583" w:rsidR="0087791D" w:rsidRPr="00292CE8" w:rsidDel="00BA50DB" w:rsidRDefault="0087791D" w:rsidP="00271644">
            <w:pPr>
              <w:pStyle w:val="a7"/>
              <w:rPr>
                <w:ins w:id="820" w:author="Administrator" w:date="2018-11-08T20:43:00Z"/>
                <w:del w:id="821" w:author="John" w:date="2018-11-10T15:28:00Z"/>
                <w:rFonts w:ascii="宋体" w:hAnsi="宋体"/>
                <w:szCs w:val="24"/>
              </w:rPr>
            </w:pPr>
            <w:ins w:id="822" w:author="Administrator" w:date="2018-11-08T20:44:00Z">
              <w:del w:id="823"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7"/>
              <w:rPr>
                <w:ins w:id="824" w:author="Administrator" w:date="2018-11-08T20:43:00Z"/>
                <w:del w:id="825" w:author="John" w:date="2018-11-10T15:28:00Z"/>
                <w:rFonts w:ascii="宋体" w:hAnsi="宋体"/>
                <w:szCs w:val="24"/>
              </w:rPr>
            </w:pPr>
            <w:ins w:id="826" w:author="Administrator" w:date="2018-11-08T20:44:00Z">
              <w:del w:id="827"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828" w:author="Administrator" w:date="2018-11-08T20:43:00Z"/>
          <w:del w:id="829" w:author="John" w:date="2018-11-10T15:28:00Z"/>
        </w:trPr>
        <w:tc>
          <w:tcPr>
            <w:tcW w:w="1413" w:type="dxa"/>
          </w:tcPr>
          <w:p w14:paraId="2193DDDF" w14:textId="1D703AB0" w:rsidR="0087791D" w:rsidRPr="00292CE8" w:rsidDel="00BA50DB" w:rsidRDefault="0087791D" w:rsidP="00271644">
            <w:pPr>
              <w:pStyle w:val="a7"/>
              <w:rPr>
                <w:ins w:id="830" w:author="Administrator" w:date="2018-11-08T20:43:00Z"/>
                <w:del w:id="831" w:author="John" w:date="2018-11-10T15:28:00Z"/>
                <w:rFonts w:ascii="宋体" w:hAnsi="宋体"/>
                <w:szCs w:val="24"/>
              </w:rPr>
            </w:pPr>
            <w:ins w:id="832" w:author="Administrator" w:date="2018-11-08T20:45:00Z">
              <w:del w:id="833"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7"/>
              <w:rPr>
                <w:ins w:id="834" w:author="Administrator" w:date="2018-11-08T20:43:00Z"/>
                <w:del w:id="835" w:author="John" w:date="2018-11-10T15:28:00Z"/>
                <w:rFonts w:ascii="宋体" w:hAnsi="宋体"/>
                <w:szCs w:val="24"/>
              </w:rPr>
            </w:pPr>
            <w:ins w:id="836" w:author="Administrator" w:date="2018-11-08T20:45:00Z">
              <w:del w:id="837"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838" w:author="Administrator" w:date="2018-11-08T20:43:00Z"/>
          <w:del w:id="839" w:author="John" w:date="2018-11-10T15:28:00Z"/>
        </w:trPr>
        <w:tc>
          <w:tcPr>
            <w:tcW w:w="1413" w:type="dxa"/>
          </w:tcPr>
          <w:p w14:paraId="18332BAF" w14:textId="439DDBDF" w:rsidR="0087791D" w:rsidRPr="00292CE8" w:rsidDel="00BA50DB" w:rsidRDefault="0087791D" w:rsidP="00271644">
            <w:pPr>
              <w:pStyle w:val="a7"/>
              <w:rPr>
                <w:ins w:id="840" w:author="Administrator" w:date="2018-11-08T20:43:00Z"/>
                <w:del w:id="841" w:author="John" w:date="2018-11-10T15:28:00Z"/>
                <w:rFonts w:ascii="宋体" w:hAnsi="宋体"/>
                <w:szCs w:val="24"/>
              </w:rPr>
            </w:pPr>
            <w:ins w:id="842" w:author="Administrator" w:date="2018-11-08T20:45:00Z">
              <w:del w:id="843"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7"/>
              <w:rPr>
                <w:ins w:id="844" w:author="Administrator" w:date="2018-11-08T20:43:00Z"/>
                <w:del w:id="845" w:author="John" w:date="2018-11-10T15:28:00Z"/>
                <w:rFonts w:ascii="宋体" w:hAnsi="宋体"/>
                <w:szCs w:val="24"/>
              </w:rPr>
            </w:pPr>
            <w:ins w:id="846" w:author="Administrator" w:date="2018-11-08T20:45:00Z">
              <w:del w:id="847"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848" w:author="Administrator" w:date="2018-11-08T20:43:00Z"/>
          <w:del w:id="849" w:author="John" w:date="2018-11-10T15:28:00Z"/>
        </w:trPr>
        <w:tc>
          <w:tcPr>
            <w:tcW w:w="1413" w:type="dxa"/>
          </w:tcPr>
          <w:p w14:paraId="0CA4000B" w14:textId="4809F76B" w:rsidR="0087791D" w:rsidRPr="00292CE8" w:rsidDel="00BA50DB" w:rsidRDefault="0087791D" w:rsidP="00271644">
            <w:pPr>
              <w:pStyle w:val="a7"/>
              <w:rPr>
                <w:ins w:id="850" w:author="Administrator" w:date="2018-11-08T20:43:00Z"/>
                <w:del w:id="851" w:author="John" w:date="2018-11-10T15:28:00Z"/>
                <w:rFonts w:ascii="宋体" w:hAnsi="宋体"/>
                <w:szCs w:val="24"/>
              </w:rPr>
            </w:pPr>
            <w:ins w:id="852" w:author="Administrator" w:date="2018-11-08T20:45:00Z">
              <w:del w:id="853"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7"/>
              <w:rPr>
                <w:ins w:id="854" w:author="Administrator" w:date="2018-11-08T20:43:00Z"/>
                <w:del w:id="855" w:author="John" w:date="2018-11-10T15:28:00Z"/>
                <w:rFonts w:ascii="宋体" w:hAnsi="宋体"/>
                <w:szCs w:val="24"/>
              </w:rPr>
            </w:pPr>
            <w:ins w:id="856" w:author="Administrator" w:date="2018-11-08T20:45:00Z">
              <w:del w:id="857"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858" w:author="Administrator" w:date="2018-11-08T20:45:00Z"/>
          <w:del w:id="859" w:author="John" w:date="2018-11-10T15:28:00Z"/>
        </w:trPr>
        <w:tc>
          <w:tcPr>
            <w:tcW w:w="1413" w:type="dxa"/>
          </w:tcPr>
          <w:p w14:paraId="305EBC5A" w14:textId="096210FC" w:rsidR="0087791D" w:rsidDel="00BA50DB" w:rsidRDefault="0087791D" w:rsidP="00271644">
            <w:pPr>
              <w:pStyle w:val="a7"/>
              <w:rPr>
                <w:ins w:id="860" w:author="Administrator" w:date="2018-11-08T20:45:00Z"/>
                <w:del w:id="861" w:author="John" w:date="2018-11-10T15:28:00Z"/>
                <w:rFonts w:ascii="宋体" w:hAnsi="宋体"/>
                <w:szCs w:val="24"/>
              </w:rPr>
            </w:pPr>
            <w:ins w:id="862" w:author="Administrator" w:date="2018-11-08T20:46:00Z">
              <w:del w:id="863"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7"/>
              <w:rPr>
                <w:ins w:id="864" w:author="Administrator" w:date="2018-11-08T20:45:00Z"/>
                <w:del w:id="865" w:author="John" w:date="2018-11-10T15:28:00Z"/>
                <w:rFonts w:asciiTheme="minorEastAsia" w:hAnsiTheme="minorEastAsia"/>
              </w:rPr>
            </w:pPr>
            <w:ins w:id="866" w:author="Administrator" w:date="2018-11-08T20:46:00Z">
              <w:del w:id="867"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868" w:author="Administrator" w:date="2018-11-08T20:46:00Z"/>
          <w:del w:id="869" w:author="John" w:date="2018-11-10T15:28:00Z"/>
        </w:trPr>
        <w:tc>
          <w:tcPr>
            <w:tcW w:w="1413" w:type="dxa"/>
          </w:tcPr>
          <w:p w14:paraId="269DC0D6" w14:textId="61614CA0" w:rsidR="0087791D" w:rsidDel="00BA50DB" w:rsidRDefault="0087791D" w:rsidP="00271644">
            <w:pPr>
              <w:pStyle w:val="a7"/>
              <w:rPr>
                <w:ins w:id="870" w:author="Administrator" w:date="2018-11-08T20:46:00Z"/>
                <w:del w:id="871" w:author="John" w:date="2018-11-10T15:28:00Z"/>
                <w:rFonts w:ascii="宋体" w:hAnsi="宋体"/>
                <w:szCs w:val="24"/>
              </w:rPr>
            </w:pPr>
            <w:ins w:id="872" w:author="Administrator" w:date="2018-11-08T20:46:00Z">
              <w:del w:id="873"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7"/>
              <w:tabs>
                <w:tab w:val="left" w:pos="744"/>
              </w:tabs>
              <w:rPr>
                <w:ins w:id="874" w:author="Administrator" w:date="2018-11-08T20:46:00Z"/>
                <w:del w:id="875" w:author="John" w:date="2018-11-10T15:28:00Z"/>
                <w:rFonts w:asciiTheme="minorEastAsia" w:hAnsiTheme="minorEastAsia"/>
              </w:rPr>
              <w:pPrChange w:id="876" w:author="Administrator" w:date="2018-11-08T20:46:00Z">
                <w:pPr>
                  <w:pStyle w:val="a7"/>
                </w:pPr>
              </w:pPrChange>
            </w:pPr>
            <w:ins w:id="877" w:author="Administrator" w:date="2018-11-08T20:46:00Z">
              <w:del w:id="878"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879" w:author="Administrator" w:date="2018-11-08T20:46:00Z"/>
          <w:del w:id="880" w:author="John" w:date="2018-11-10T15:28:00Z"/>
        </w:trPr>
        <w:tc>
          <w:tcPr>
            <w:tcW w:w="1413" w:type="dxa"/>
          </w:tcPr>
          <w:p w14:paraId="616A3DEA" w14:textId="05A646BF" w:rsidR="0087791D" w:rsidDel="00BA50DB" w:rsidRDefault="0087791D" w:rsidP="00271644">
            <w:pPr>
              <w:pStyle w:val="a7"/>
              <w:rPr>
                <w:ins w:id="881" w:author="Administrator" w:date="2018-11-08T20:46:00Z"/>
                <w:del w:id="882" w:author="John" w:date="2018-11-10T15:28:00Z"/>
                <w:rFonts w:ascii="宋体" w:hAnsi="宋体"/>
                <w:szCs w:val="24"/>
              </w:rPr>
            </w:pPr>
            <w:ins w:id="883" w:author="Administrator" w:date="2018-11-08T20:46:00Z">
              <w:del w:id="884"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7"/>
              <w:rPr>
                <w:ins w:id="885" w:author="Administrator" w:date="2018-11-08T20:46:00Z"/>
                <w:del w:id="886" w:author="John" w:date="2018-11-10T15:28:00Z"/>
                <w:rFonts w:asciiTheme="minorEastAsia" w:hAnsiTheme="minorEastAsia"/>
              </w:rPr>
            </w:pPr>
            <w:ins w:id="887" w:author="Administrator" w:date="2018-11-08T20:47:00Z">
              <w:del w:id="888"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889" w:author="Administrator" w:date="2018-11-08T20:46:00Z"/>
          <w:del w:id="890" w:author="John" w:date="2018-11-10T15:28:00Z"/>
        </w:trPr>
        <w:tc>
          <w:tcPr>
            <w:tcW w:w="1413" w:type="dxa"/>
          </w:tcPr>
          <w:p w14:paraId="075BD619" w14:textId="4FA2F7AA" w:rsidR="0087791D" w:rsidDel="00BA50DB" w:rsidRDefault="0087791D" w:rsidP="00271644">
            <w:pPr>
              <w:pStyle w:val="a7"/>
              <w:rPr>
                <w:ins w:id="891" w:author="Administrator" w:date="2018-11-08T20:46:00Z"/>
                <w:del w:id="892" w:author="John" w:date="2018-11-10T15:28:00Z"/>
                <w:rFonts w:ascii="宋体" w:hAnsi="宋体"/>
                <w:szCs w:val="24"/>
              </w:rPr>
            </w:pPr>
            <w:ins w:id="893" w:author="Administrator" w:date="2018-11-08T20:47:00Z">
              <w:del w:id="894"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7"/>
              <w:rPr>
                <w:ins w:id="895" w:author="Administrator" w:date="2018-11-08T20:46:00Z"/>
                <w:del w:id="896" w:author="John" w:date="2018-11-10T15:28:00Z"/>
                <w:rFonts w:asciiTheme="minorEastAsia" w:hAnsiTheme="minorEastAsia"/>
              </w:rPr>
            </w:pPr>
            <w:ins w:id="897" w:author="Administrator" w:date="2018-11-08T20:47:00Z">
              <w:del w:id="898"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899" w:author="Administrator" w:date="2018-11-08T20:47:00Z"/>
          <w:del w:id="900" w:author="John" w:date="2018-11-10T15:28:00Z"/>
        </w:trPr>
        <w:tc>
          <w:tcPr>
            <w:tcW w:w="1413" w:type="dxa"/>
          </w:tcPr>
          <w:p w14:paraId="4857B1D6" w14:textId="25A30259" w:rsidR="0087791D" w:rsidDel="00BA50DB" w:rsidRDefault="0087791D" w:rsidP="00271644">
            <w:pPr>
              <w:pStyle w:val="a7"/>
              <w:rPr>
                <w:ins w:id="901" w:author="Administrator" w:date="2018-11-08T20:47:00Z"/>
                <w:del w:id="902" w:author="John" w:date="2018-11-10T15:28:00Z"/>
                <w:rFonts w:ascii="宋体" w:hAnsi="宋体"/>
                <w:szCs w:val="24"/>
              </w:rPr>
            </w:pPr>
            <w:ins w:id="903" w:author="Administrator" w:date="2018-11-08T20:47:00Z">
              <w:del w:id="904"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7"/>
              <w:rPr>
                <w:ins w:id="905" w:author="Administrator" w:date="2018-11-08T20:47:00Z"/>
                <w:del w:id="906" w:author="John" w:date="2018-11-10T15:28:00Z"/>
              </w:rPr>
            </w:pPr>
            <w:ins w:id="907" w:author="Administrator" w:date="2018-11-08T20:47:00Z">
              <w:del w:id="908"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909" w:author="Administrator" w:date="2018-11-08T20:47:00Z"/>
          <w:del w:id="910" w:author="John" w:date="2018-11-10T15:28:00Z"/>
        </w:trPr>
        <w:tc>
          <w:tcPr>
            <w:tcW w:w="1413" w:type="dxa"/>
          </w:tcPr>
          <w:p w14:paraId="51F987A2" w14:textId="225AF884" w:rsidR="0087791D" w:rsidDel="00BA50DB" w:rsidRDefault="0087791D" w:rsidP="00271644">
            <w:pPr>
              <w:pStyle w:val="a7"/>
              <w:rPr>
                <w:ins w:id="911" w:author="Administrator" w:date="2018-11-08T20:47:00Z"/>
                <w:del w:id="912" w:author="John" w:date="2018-11-10T15:28:00Z"/>
                <w:rFonts w:ascii="宋体" w:hAnsi="宋体"/>
                <w:szCs w:val="24"/>
              </w:rPr>
            </w:pPr>
            <w:ins w:id="913" w:author="Administrator" w:date="2018-11-08T20:47:00Z">
              <w:del w:id="914"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7"/>
              <w:rPr>
                <w:ins w:id="915" w:author="Administrator" w:date="2018-11-08T20:47:00Z"/>
                <w:del w:id="916" w:author="John" w:date="2018-11-10T15:28:00Z"/>
              </w:rPr>
            </w:pPr>
            <w:ins w:id="917" w:author="Administrator" w:date="2018-11-08T20:47:00Z">
              <w:del w:id="918"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919" w:author="Administrator" w:date="2018-11-08T20:48:00Z"/>
          <w:del w:id="920" w:author="John" w:date="2018-11-10T15:28:00Z"/>
        </w:trPr>
        <w:tc>
          <w:tcPr>
            <w:tcW w:w="1413" w:type="dxa"/>
          </w:tcPr>
          <w:p w14:paraId="286A0843" w14:textId="7FEDB45A" w:rsidR="0087791D" w:rsidDel="00BA50DB" w:rsidRDefault="0087791D" w:rsidP="00271644">
            <w:pPr>
              <w:pStyle w:val="a7"/>
              <w:rPr>
                <w:ins w:id="921" w:author="Administrator" w:date="2018-11-08T20:48:00Z"/>
                <w:del w:id="922" w:author="John" w:date="2018-11-10T15:28:00Z"/>
                <w:rFonts w:ascii="宋体" w:hAnsi="宋体"/>
                <w:szCs w:val="24"/>
              </w:rPr>
            </w:pPr>
            <w:ins w:id="923" w:author="Administrator" w:date="2018-11-08T20:48:00Z">
              <w:del w:id="924"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7"/>
              <w:tabs>
                <w:tab w:val="left" w:pos="1080"/>
              </w:tabs>
              <w:rPr>
                <w:ins w:id="925" w:author="Administrator" w:date="2018-11-08T20:48:00Z"/>
                <w:del w:id="926" w:author="John" w:date="2018-11-10T15:28:00Z"/>
              </w:rPr>
              <w:pPrChange w:id="927" w:author="Administrator" w:date="2018-11-08T20:48:00Z">
                <w:pPr>
                  <w:pStyle w:val="a7"/>
                </w:pPr>
              </w:pPrChange>
            </w:pPr>
            <w:ins w:id="928" w:author="Administrator" w:date="2018-11-08T20:48:00Z">
              <w:del w:id="929"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930" w:author="Administrator" w:date="2018-11-08T20:42:00Z"/>
          <w:del w:id="931" w:author="John" w:date="2018-11-10T15:28:00Z"/>
        </w:rPr>
        <w:pPrChange w:id="932" w:author="Administrator" w:date="2018-11-08T20:42:00Z">
          <w:pPr>
            <w:pStyle w:val="1"/>
          </w:pPr>
        </w:pPrChange>
      </w:pPr>
    </w:p>
    <w:p w14:paraId="6290D437" w14:textId="4ECE2433" w:rsidR="0087791D" w:rsidRPr="00501FC8" w:rsidDel="00BA50DB" w:rsidRDefault="0087791D">
      <w:pPr>
        <w:rPr>
          <w:del w:id="933" w:author="John" w:date="2018-11-10T15:28:00Z"/>
        </w:rPr>
        <w:pPrChange w:id="934" w:author="Administrator" w:date="2018-11-08T20:42:00Z">
          <w:pPr>
            <w:pStyle w:val="1"/>
          </w:pPr>
        </w:pPrChange>
      </w:pPr>
    </w:p>
    <w:p w14:paraId="7A06AF84" w14:textId="29015281" w:rsidR="00A4110A" w:rsidDel="00BA50DB" w:rsidRDefault="00271644" w:rsidP="00D130FB">
      <w:pPr>
        <w:pStyle w:val="2"/>
        <w:rPr>
          <w:del w:id="935" w:author="John" w:date="2018-11-10T15:28:00Z"/>
        </w:rPr>
      </w:pPr>
      <w:ins w:id="936" w:author="Administrator" w:date="2018-11-08T22:38:00Z">
        <w:del w:id="937" w:author="John" w:date="2018-11-10T15:28:00Z">
          <w:r w:rsidDel="00BA50DB">
            <w:delText>4</w:delText>
          </w:r>
        </w:del>
      </w:ins>
      <w:del w:id="938" w:author="John" w:date="2018-11-10T15:28:00Z">
        <w:r w:rsidR="00D130FB" w:rsidDel="00BA50DB">
          <w:delText>3</w:delText>
        </w:r>
        <w:r w:rsidR="00A4110A" w:rsidDel="00BA50DB">
          <w:delText>.</w:delText>
        </w:r>
      </w:del>
      <w:ins w:id="939" w:author="Administrator" w:date="2018-11-08T20:39:00Z">
        <w:del w:id="940" w:author="John" w:date="2018-11-10T15:28:00Z">
          <w:r w:rsidR="00B50F80" w:rsidDel="00BA50DB">
            <w:delText>2</w:delText>
          </w:r>
        </w:del>
      </w:ins>
      <w:del w:id="941"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rPr>
          <w:del w:id="942" w:author="John" w:date="2018-11-10T15:28:00Z"/>
          <w:rFonts w:ascii="宋体" w:eastAsia="宋体" w:hAnsi="宋体"/>
        </w:rPr>
      </w:pPr>
      <w:del w:id="943"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944"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945" w:author="John" w:date="2018-11-10T15:28:00Z"/>
        </w:trPr>
        <w:tc>
          <w:tcPr>
            <w:tcW w:w="1413" w:type="dxa"/>
          </w:tcPr>
          <w:p w14:paraId="19C835B8" w14:textId="5CA0FE5C" w:rsidR="001002EB" w:rsidRPr="00292CE8" w:rsidDel="00BA50DB" w:rsidRDefault="001002EB" w:rsidP="00292CE8">
            <w:pPr>
              <w:pStyle w:val="a7"/>
              <w:jc w:val="center"/>
              <w:rPr>
                <w:del w:id="946" w:author="John" w:date="2018-11-10T15:28:00Z"/>
                <w:rFonts w:ascii="宋体" w:hAnsi="宋体"/>
                <w:b/>
              </w:rPr>
            </w:pPr>
            <w:del w:id="947"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7"/>
              <w:jc w:val="center"/>
              <w:rPr>
                <w:del w:id="948" w:author="John" w:date="2018-11-10T15:28:00Z"/>
                <w:rFonts w:ascii="宋体" w:hAnsi="宋体"/>
                <w:b/>
              </w:rPr>
            </w:pPr>
            <w:del w:id="949"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950" w:author="John" w:date="2018-11-10T15:28:00Z"/>
        </w:trPr>
        <w:tc>
          <w:tcPr>
            <w:tcW w:w="1413" w:type="dxa"/>
          </w:tcPr>
          <w:p w14:paraId="4D8C8CE7" w14:textId="355BE3D2" w:rsidR="001002EB" w:rsidRPr="00292CE8" w:rsidDel="00BA50DB" w:rsidRDefault="001002EB" w:rsidP="00292CE8">
            <w:pPr>
              <w:pStyle w:val="a7"/>
              <w:rPr>
                <w:del w:id="951" w:author="John" w:date="2018-11-10T15:28:00Z"/>
                <w:rFonts w:ascii="宋体" w:hAnsi="宋体"/>
                <w:szCs w:val="24"/>
              </w:rPr>
            </w:pPr>
            <w:del w:id="952"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7"/>
              <w:rPr>
                <w:del w:id="953" w:author="John" w:date="2018-11-10T15:28:00Z"/>
                <w:rFonts w:ascii="宋体" w:hAnsi="宋体"/>
                <w:szCs w:val="24"/>
              </w:rPr>
            </w:pPr>
            <w:del w:id="954"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7"/>
              <w:rPr>
                <w:del w:id="955" w:author="John" w:date="2018-11-10T15:28:00Z"/>
                <w:rFonts w:ascii="宋体" w:hAnsi="宋体"/>
                <w:szCs w:val="24"/>
              </w:rPr>
            </w:pPr>
            <w:del w:id="956"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957" w:author="Administrator" w:date="2018-11-08T20:37:00Z">
              <w:del w:id="958" w:author="John" w:date="2018-11-10T15:28:00Z">
                <w:r w:rsidR="00B50F80" w:rsidDel="00BA50DB">
                  <w:rPr>
                    <w:rFonts w:ascii="宋体" w:hAnsi="宋体"/>
                    <w:szCs w:val="24"/>
                  </w:rPr>
                  <w:delText>i</w:delText>
                </w:r>
              </w:del>
            </w:ins>
            <w:del w:id="959"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7"/>
              <w:rPr>
                <w:del w:id="960" w:author="John" w:date="2018-11-10T15:28:00Z"/>
                <w:rFonts w:ascii="宋体" w:hAnsi="宋体"/>
                <w:szCs w:val="24"/>
              </w:rPr>
            </w:pPr>
            <w:del w:id="961"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962" w:author="John" w:date="2018-11-10T15:28:00Z"/>
        </w:trPr>
        <w:tc>
          <w:tcPr>
            <w:tcW w:w="1413" w:type="dxa"/>
          </w:tcPr>
          <w:p w14:paraId="436924AC" w14:textId="5864DA39" w:rsidR="001002EB" w:rsidRPr="00292CE8" w:rsidDel="00BA50DB" w:rsidRDefault="001002EB" w:rsidP="00292CE8">
            <w:pPr>
              <w:pStyle w:val="a7"/>
              <w:rPr>
                <w:del w:id="963" w:author="John" w:date="2018-11-10T15:28:00Z"/>
                <w:rFonts w:ascii="宋体" w:hAnsi="宋体"/>
                <w:szCs w:val="24"/>
              </w:rPr>
            </w:pPr>
            <w:del w:id="964"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7"/>
              <w:rPr>
                <w:del w:id="965" w:author="John" w:date="2018-11-10T15:28:00Z"/>
                <w:rFonts w:ascii="宋体" w:hAnsi="宋体"/>
                <w:szCs w:val="24"/>
              </w:rPr>
            </w:pPr>
            <w:del w:id="966"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7"/>
              <w:rPr>
                <w:del w:id="967" w:author="John" w:date="2018-11-10T15:28:00Z"/>
                <w:rFonts w:ascii="宋体" w:hAnsi="宋体"/>
                <w:szCs w:val="24"/>
              </w:rPr>
            </w:pPr>
            <w:del w:id="968"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7"/>
              <w:rPr>
                <w:del w:id="969" w:author="John" w:date="2018-11-10T15:28:00Z"/>
                <w:rFonts w:ascii="宋体" w:hAnsi="宋体"/>
                <w:szCs w:val="24"/>
              </w:rPr>
            </w:pPr>
            <w:del w:id="970"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971" w:author="John" w:date="2018-11-10T15:28:00Z"/>
        </w:trPr>
        <w:tc>
          <w:tcPr>
            <w:tcW w:w="1413" w:type="dxa"/>
          </w:tcPr>
          <w:p w14:paraId="445FE739" w14:textId="6E493309" w:rsidR="001002EB" w:rsidRPr="00292CE8" w:rsidDel="00BA50DB" w:rsidRDefault="001002EB" w:rsidP="00292CE8">
            <w:pPr>
              <w:pStyle w:val="a7"/>
              <w:rPr>
                <w:del w:id="972" w:author="John" w:date="2018-11-10T15:28:00Z"/>
                <w:rFonts w:ascii="宋体" w:hAnsi="宋体"/>
                <w:szCs w:val="24"/>
              </w:rPr>
            </w:pPr>
            <w:del w:id="973"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7"/>
              <w:rPr>
                <w:del w:id="974" w:author="John" w:date="2018-11-10T15:28:00Z"/>
                <w:rFonts w:ascii="宋体" w:hAnsi="宋体"/>
                <w:szCs w:val="24"/>
              </w:rPr>
            </w:pPr>
            <w:del w:id="975"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7"/>
              <w:rPr>
                <w:del w:id="976" w:author="John" w:date="2018-11-10T15:28:00Z"/>
                <w:rFonts w:ascii="宋体" w:hAnsi="宋体"/>
                <w:szCs w:val="24"/>
              </w:rPr>
            </w:pPr>
            <w:del w:id="977"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7"/>
              <w:rPr>
                <w:del w:id="978" w:author="John" w:date="2018-11-10T15:28:00Z"/>
                <w:rFonts w:ascii="宋体" w:hAnsi="宋体"/>
                <w:szCs w:val="24"/>
              </w:rPr>
            </w:pPr>
            <w:del w:id="979"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980" w:author="John" w:date="2018-11-10T15:28:00Z"/>
        </w:trPr>
        <w:tc>
          <w:tcPr>
            <w:tcW w:w="1413" w:type="dxa"/>
          </w:tcPr>
          <w:p w14:paraId="25818449" w14:textId="38729532" w:rsidR="001002EB" w:rsidRPr="00292CE8" w:rsidDel="00BA50DB" w:rsidRDefault="001002EB" w:rsidP="00292CE8">
            <w:pPr>
              <w:pStyle w:val="a7"/>
              <w:rPr>
                <w:del w:id="981" w:author="John" w:date="2018-11-10T15:28:00Z"/>
                <w:rFonts w:ascii="宋体" w:hAnsi="宋体"/>
                <w:szCs w:val="24"/>
              </w:rPr>
            </w:pPr>
            <w:del w:id="982"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7"/>
              <w:rPr>
                <w:del w:id="983" w:author="John" w:date="2018-11-10T15:28:00Z"/>
                <w:rFonts w:ascii="宋体" w:hAnsi="宋体"/>
                <w:szCs w:val="24"/>
              </w:rPr>
            </w:pPr>
            <w:del w:id="984"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7"/>
              <w:rPr>
                <w:del w:id="985" w:author="John" w:date="2018-11-10T15:28:00Z"/>
                <w:rFonts w:ascii="宋体" w:hAnsi="宋体"/>
                <w:szCs w:val="24"/>
              </w:rPr>
            </w:pPr>
            <w:del w:id="986"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987" w:author="John" w:date="2018-11-10T15:28:00Z"/>
        </w:trPr>
        <w:tc>
          <w:tcPr>
            <w:tcW w:w="1413" w:type="dxa"/>
          </w:tcPr>
          <w:p w14:paraId="276DB15F" w14:textId="604C8106" w:rsidR="001002EB" w:rsidRPr="00292CE8" w:rsidDel="00BA50DB" w:rsidRDefault="001002EB" w:rsidP="00292CE8">
            <w:pPr>
              <w:pStyle w:val="a7"/>
              <w:rPr>
                <w:del w:id="988" w:author="John" w:date="2018-11-10T15:28:00Z"/>
                <w:rFonts w:ascii="宋体" w:hAnsi="宋体"/>
                <w:szCs w:val="24"/>
              </w:rPr>
            </w:pPr>
            <w:del w:id="989"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7"/>
              <w:rPr>
                <w:del w:id="990" w:author="John" w:date="2018-11-10T15:28:00Z"/>
                <w:rFonts w:ascii="宋体" w:hAnsi="宋体"/>
                <w:szCs w:val="24"/>
              </w:rPr>
            </w:pPr>
            <w:del w:id="991"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7"/>
              <w:rPr>
                <w:del w:id="992" w:author="John" w:date="2018-11-10T15:28:00Z"/>
                <w:rFonts w:ascii="宋体" w:hAnsi="宋体"/>
                <w:szCs w:val="24"/>
              </w:rPr>
            </w:pPr>
            <w:del w:id="993"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7"/>
              <w:rPr>
                <w:del w:id="994" w:author="John" w:date="2018-11-10T15:28:00Z"/>
                <w:rFonts w:ascii="宋体" w:hAnsi="宋体"/>
                <w:szCs w:val="24"/>
              </w:rPr>
            </w:pPr>
            <w:del w:id="995"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996" w:author="John" w:date="2018-11-10T15:28:00Z"/>
        </w:rPr>
      </w:pPr>
    </w:p>
    <w:p w14:paraId="6D886259" w14:textId="58C0FB09" w:rsidR="00A4110A" w:rsidDel="00BA50DB" w:rsidRDefault="00271644" w:rsidP="00D130FB">
      <w:pPr>
        <w:pStyle w:val="2"/>
        <w:rPr>
          <w:del w:id="997" w:author="John" w:date="2018-11-10T15:28:00Z"/>
        </w:rPr>
      </w:pPr>
      <w:ins w:id="998" w:author="Administrator" w:date="2018-11-08T22:38:00Z">
        <w:del w:id="999" w:author="John" w:date="2018-11-10T15:28:00Z">
          <w:r w:rsidDel="00BA50DB">
            <w:delText>4</w:delText>
          </w:r>
        </w:del>
      </w:ins>
      <w:del w:id="1000" w:author="John" w:date="2018-11-10T15:28:00Z">
        <w:r w:rsidR="00D130FB" w:rsidDel="00BA50DB">
          <w:delText>3</w:delText>
        </w:r>
        <w:r w:rsidR="00A4110A" w:rsidDel="00BA50DB">
          <w:delText>.</w:delText>
        </w:r>
      </w:del>
      <w:ins w:id="1001" w:author="Administrator" w:date="2018-11-08T20:39:00Z">
        <w:del w:id="1002" w:author="John" w:date="2018-11-10T15:28:00Z">
          <w:r w:rsidR="00B50F80" w:rsidDel="00BA50DB">
            <w:delText>3</w:delText>
          </w:r>
        </w:del>
      </w:ins>
      <w:del w:id="1003"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7"/>
        <w:rPr>
          <w:del w:id="1004" w:author="John" w:date="2018-11-10T15:28:00Z"/>
        </w:rPr>
      </w:pPr>
      <w:moveFromRangeStart w:id="1005" w:author="John" w:date="2018-11-10T14:30:00Z" w:name="move529623581"/>
      <w:moveFrom w:id="1006" w:author="John" w:date="2018-11-10T14:30:00Z">
        <w:del w:id="1007"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1005"/>
    <w:p w14:paraId="4F8BF126" w14:textId="5269D55B" w:rsidR="00560AE1" w:rsidDel="00560AE1" w:rsidRDefault="00482115" w:rsidP="00560AE1">
      <w:pPr>
        <w:pStyle w:val="a7"/>
        <w:ind w:firstLine="420"/>
        <w:rPr>
          <w:del w:id="1008" w:author="John" w:date="2018-11-10T14:31:00Z"/>
        </w:rPr>
      </w:pPr>
      <w:del w:id="1009"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1010" w:author="John" w:date="2018-11-10T14:30:00Z" w:name="move529623581"/>
      <w:moveTo w:id="1011" w:author="John" w:date="2018-11-10T14:30:00Z">
        <w:del w:id="1012" w:author="John" w:date="2018-11-10T15:28:00Z">
          <w:r w:rsidR="00560AE1" w:rsidRPr="00CA3C4B" w:rsidDel="00BA50DB">
            <w:rPr>
              <w:rFonts w:hint="eastAsia"/>
            </w:rPr>
            <w:delText>项目</w:delText>
          </w:r>
          <w:r w:rsidR="00560AE1" w:rsidRPr="00CA3C4B" w:rsidDel="00BA50DB">
            <w:delText>组</w:delText>
          </w:r>
        </w:del>
        <w:del w:id="1013" w:author="John" w:date="2018-11-10T14:31:00Z">
          <w:r w:rsidR="00560AE1" w:rsidRPr="00CA3C4B" w:rsidDel="00560AE1">
            <w:delText>拥有较近的开会场所，方便组员集合开会。</w:delText>
          </w:r>
        </w:del>
      </w:moveTo>
    </w:p>
    <w:moveToRangeEnd w:id="1010"/>
    <w:p w14:paraId="67C36F26" w14:textId="490E74E1" w:rsidR="00560AE1" w:rsidRPr="00560AE1" w:rsidDel="00BA50DB" w:rsidRDefault="00560AE1">
      <w:pPr>
        <w:pStyle w:val="a7"/>
        <w:ind w:firstLine="420"/>
        <w:rPr>
          <w:del w:id="1014" w:author="John" w:date="2018-11-10T15:28:00Z"/>
        </w:rPr>
        <w:pPrChange w:id="1015" w:author="John" w:date="2018-11-10T14:31:00Z">
          <w:pPr>
            <w:pStyle w:val="a7"/>
          </w:pPr>
        </w:pPrChange>
      </w:pPr>
    </w:p>
    <w:p w14:paraId="2431D2DD" w14:textId="6C31D412" w:rsidR="00A4110A" w:rsidDel="00BA50DB" w:rsidRDefault="00271644" w:rsidP="00D130FB">
      <w:pPr>
        <w:pStyle w:val="2"/>
        <w:rPr>
          <w:del w:id="1016" w:author="John" w:date="2018-11-10T15:28:00Z"/>
        </w:rPr>
      </w:pPr>
      <w:ins w:id="1017" w:author="Administrator" w:date="2018-11-08T22:38:00Z">
        <w:del w:id="1018" w:author="John" w:date="2018-11-10T15:28:00Z">
          <w:r w:rsidDel="00BA50DB">
            <w:delText>4</w:delText>
          </w:r>
        </w:del>
      </w:ins>
      <w:del w:id="1019" w:author="John" w:date="2018-11-10T15:28:00Z">
        <w:r w:rsidR="00D130FB" w:rsidDel="00BA50DB">
          <w:delText>3</w:delText>
        </w:r>
        <w:r w:rsidR="00A4110A" w:rsidDel="00BA50DB">
          <w:delText>.</w:delText>
        </w:r>
      </w:del>
      <w:ins w:id="1020" w:author="Administrator" w:date="2018-11-08T20:39:00Z">
        <w:del w:id="1021" w:author="John" w:date="2018-11-10T15:28:00Z">
          <w:r w:rsidR="00B50F80" w:rsidDel="00BA50DB">
            <w:delText>4</w:delText>
          </w:r>
        </w:del>
      </w:ins>
      <w:del w:id="1022"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1023" w:author="John" w:date="2018-11-10T15:28:00Z"/>
        </w:rPr>
      </w:pPr>
      <w:ins w:id="1024" w:author="Administrator" w:date="2018-11-08T22:38:00Z">
        <w:del w:id="1025" w:author="John" w:date="2018-11-10T15:28:00Z">
          <w:r w:rsidDel="00BA50DB">
            <w:delText>4</w:delText>
          </w:r>
        </w:del>
      </w:ins>
      <w:del w:id="1026" w:author="John" w:date="2018-11-10T15:28:00Z">
        <w:r w:rsidR="00D130FB" w:rsidDel="00BA50DB">
          <w:delText>3</w:delText>
        </w:r>
        <w:r w:rsidR="00A4110A" w:rsidDel="00BA50DB">
          <w:delText>.</w:delText>
        </w:r>
      </w:del>
      <w:ins w:id="1027" w:author="Administrator" w:date="2018-11-08T20:39:00Z">
        <w:del w:id="1028" w:author="John" w:date="2018-11-10T15:28:00Z">
          <w:r w:rsidR="00B50F80" w:rsidDel="00BA50DB">
            <w:delText>4</w:delText>
          </w:r>
        </w:del>
      </w:ins>
      <w:del w:id="1029" w:author="John" w:date="2018-11-10T15:28:00Z">
        <w:r w:rsidR="00A4110A" w:rsidDel="00BA50DB">
          <w:delText>3.1资金</w:delText>
        </w:r>
      </w:del>
    </w:p>
    <w:p w14:paraId="5A76AC67" w14:textId="37ACC77E" w:rsidR="00EF3B0E" w:rsidRPr="00EF3B0E" w:rsidDel="00BA50DB" w:rsidRDefault="00EF3B0E" w:rsidP="00292CE8">
      <w:pPr>
        <w:pStyle w:val="a7"/>
        <w:rPr>
          <w:del w:id="1030" w:author="John" w:date="2018-11-10T15:28:00Z"/>
        </w:rPr>
      </w:pPr>
      <w:del w:id="1031"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1032" w:author="John" w:date="2018-11-10T15:28:00Z"/>
        </w:rPr>
      </w:pPr>
      <w:ins w:id="1033" w:author="Administrator" w:date="2018-11-08T22:38:00Z">
        <w:del w:id="1034" w:author="John" w:date="2018-11-10T15:28:00Z">
          <w:r w:rsidDel="00BA50DB">
            <w:delText>4</w:delText>
          </w:r>
        </w:del>
      </w:ins>
      <w:del w:id="1035" w:author="John" w:date="2018-11-10T15:28:00Z">
        <w:r w:rsidR="00D130FB" w:rsidDel="00BA50DB">
          <w:delText>3</w:delText>
        </w:r>
        <w:r w:rsidR="00A4110A" w:rsidDel="00BA50DB">
          <w:delText>.</w:delText>
        </w:r>
      </w:del>
      <w:ins w:id="1036" w:author="Administrator" w:date="2018-11-08T20:39:00Z">
        <w:del w:id="1037" w:author="John" w:date="2018-11-10T15:28:00Z">
          <w:r w:rsidR="00B50F80" w:rsidDel="00BA50DB">
            <w:delText>4</w:delText>
          </w:r>
        </w:del>
      </w:ins>
      <w:del w:id="1038" w:author="John" w:date="2018-11-10T15:28:00Z">
        <w:r w:rsidR="00A4110A" w:rsidDel="00BA50DB">
          <w:delText>3.2人力</w:delText>
        </w:r>
      </w:del>
    </w:p>
    <w:p w14:paraId="0E4BDEDB" w14:textId="051FCF7F" w:rsidR="00EF3B0E" w:rsidDel="00BA50DB" w:rsidRDefault="00EF3B0E" w:rsidP="00292CE8">
      <w:pPr>
        <w:pStyle w:val="a7"/>
        <w:rPr>
          <w:del w:id="1039" w:author="John" w:date="2018-11-10T15:28:00Z"/>
        </w:rPr>
      </w:pPr>
      <w:del w:id="1040"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1041" w:author="John" w:date="2018-11-10T15:28:00Z"/>
        </w:trPr>
        <w:tc>
          <w:tcPr>
            <w:tcW w:w="8296" w:type="dxa"/>
            <w:gridSpan w:val="8"/>
          </w:tcPr>
          <w:p w14:paraId="1F561DAA" w14:textId="1C488515" w:rsidR="00EF3B0E" w:rsidRPr="00292CE8" w:rsidDel="00BA50DB" w:rsidRDefault="00EF3B0E" w:rsidP="00AF5593">
            <w:pPr>
              <w:jc w:val="center"/>
              <w:rPr>
                <w:del w:id="1042" w:author="John" w:date="2018-11-10T15:28:00Z"/>
                <w:rFonts w:ascii="宋体" w:eastAsia="宋体" w:hAnsi="宋体"/>
              </w:rPr>
            </w:pPr>
            <w:del w:id="1043"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1044" w:author="John" w:date="2018-11-10T15:28:00Z"/>
        </w:trPr>
        <w:tc>
          <w:tcPr>
            <w:tcW w:w="1037" w:type="dxa"/>
          </w:tcPr>
          <w:p w14:paraId="76FDA70E" w14:textId="47745996" w:rsidR="00EF3B0E" w:rsidDel="00BA50DB" w:rsidRDefault="00EF3B0E" w:rsidP="00292CE8">
            <w:pPr>
              <w:pStyle w:val="a7"/>
              <w:rPr>
                <w:del w:id="1045" w:author="John" w:date="2018-11-10T15:28:00Z"/>
              </w:rPr>
            </w:pPr>
          </w:p>
        </w:tc>
        <w:tc>
          <w:tcPr>
            <w:tcW w:w="1037" w:type="dxa"/>
          </w:tcPr>
          <w:p w14:paraId="7BFEC782" w14:textId="1F69F18A" w:rsidR="00EF3B0E" w:rsidDel="00BA50DB" w:rsidRDefault="00EF3B0E" w:rsidP="00292CE8">
            <w:pPr>
              <w:pStyle w:val="a7"/>
              <w:rPr>
                <w:del w:id="1046" w:author="John" w:date="2018-11-10T15:28:00Z"/>
              </w:rPr>
            </w:pPr>
            <w:del w:id="1047"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7"/>
              <w:rPr>
                <w:del w:id="1048" w:author="John" w:date="2018-11-10T15:28:00Z"/>
              </w:rPr>
            </w:pPr>
            <w:del w:id="1049"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7"/>
              <w:rPr>
                <w:del w:id="1050" w:author="John" w:date="2018-11-10T15:28:00Z"/>
              </w:rPr>
            </w:pPr>
            <w:del w:id="1051"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7"/>
              <w:rPr>
                <w:del w:id="1052" w:author="John" w:date="2018-11-10T15:28:00Z"/>
              </w:rPr>
            </w:pPr>
            <w:del w:id="1053"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7"/>
              <w:rPr>
                <w:del w:id="1054" w:author="John" w:date="2018-11-10T15:28:00Z"/>
              </w:rPr>
            </w:pPr>
            <w:del w:id="1055"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7"/>
              <w:rPr>
                <w:del w:id="1056" w:author="John" w:date="2018-11-10T15:28:00Z"/>
              </w:rPr>
            </w:pPr>
            <w:del w:id="1057"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7"/>
              <w:rPr>
                <w:del w:id="1058" w:author="John" w:date="2018-11-10T15:28:00Z"/>
              </w:rPr>
            </w:pPr>
            <w:del w:id="1059" w:author="John" w:date="2018-11-10T15:28:00Z">
              <w:r w:rsidDel="00BA50DB">
                <w:rPr>
                  <w:rFonts w:hint="eastAsia"/>
                </w:rPr>
                <w:delText>周六</w:delText>
              </w:r>
            </w:del>
          </w:p>
        </w:tc>
      </w:tr>
      <w:tr w:rsidR="0087791D" w:rsidDel="00BA50DB" w14:paraId="2D536703" w14:textId="7434669B" w:rsidTr="00AF5593">
        <w:trPr>
          <w:del w:id="1060" w:author="John" w:date="2018-11-10T15:28:00Z"/>
        </w:trPr>
        <w:tc>
          <w:tcPr>
            <w:tcW w:w="1037" w:type="dxa"/>
          </w:tcPr>
          <w:p w14:paraId="0A6A3D96" w14:textId="72CD9738" w:rsidR="0087791D" w:rsidDel="00BA50DB" w:rsidRDefault="0087791D" w:rsidP="0087791D">
            <w:pPr>
              <w:pStyle w:val="a7"/>
              <w:rPr>
                <w:del w:id="1061" w:author="John" w:date="2018-11-10T15:28:00Z"/>
              </w:rPr>
            </w:pPr>
            <w:del w:id="1062"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7"/>
              <w:rPr>
                <w:del w:id="1063" w:author="John" w:date="2018-11-10T15:28:00Z"/>
              </w:rPr>
            </w:pPr>
            <w:ins w:id="1064" w:author="Administrator" w:date="2018-11-08T20:49:00Z">
              <w:del w:id="1065"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c>
          <w:tcPr>
            <w:tcW w:w="1037" w:type="dxa"/>
          </w:tcPr>
          <w:p w14:paraId="51AC7C26" w14:textId="3305A323" w:rsidR="0087791D" w:rsidDel="00BA50DB" w:rsidRDefault="0087791D" w:rsidP="0087791D">
            <w:pPr>
              <w:pStyle w:val="a7"/>
              <w:rPr>
                <w:del w:id="1066" w:author="John" w:date="2018-11-10T15:28:00Z"/>
              </w:rPr>
            </w:pPr>
            <w:ins w:id="1067" w:author="Administrator" w:date="2018-11-08T20:49:00Z">
              <w:del w:id="1068"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ins>
            <w:del w:id="1069"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7"/>
              <w:rPr>
                <w:del w:id="1070" w:author="John" w:date="2018-11-10T15:28:00Z"/>
              </w:rPr>
            </w:pPr>
            <w:ins w:id="1071" w:author="Administrator" w:date="2018-11-08T20:49:00Z">
              <w:del w:id="1072" w:author="John" w:date="2018-11-10T15:28:00Z">
                <w:r w:rsidDel="00BA50DB">
                  <w:rPr>
                    <w:rFonts w:hint="eastAsia"/>
                  </w:rPr>
                  <w:delText>沈、叶、</w:delText>
                </w:r>
                <w:r w:rsidDel="00BA50DB">
                  <w:delText>徐</w:delText>
                </w:r>
              </w:del>
            </w:ins>
            <w:del w:id="1073"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7"/>
              <w:rPr>
                <w:del w:id="1074" w:author="John" w:date="2018-11-10T15:28:00Z"/>
              </w:rPr>
            </w:pPr>
          </w:p>
        </w:tc>
        <w:tc>
          <w:tcPr>
            <w:tcW w:w="1037" w:type="dxa"/>
          </w:tcPr>
          <w:p w14:paraId="7792BEAA" w14:textId="7795E872" w:rsidR="0087791D" w:rsidDel="00BA50DB" w:rsidRDefault="0087791D" w:rsidP="0087791D">
            <w:pPr>
              <w:pStyle w:val="a7"/>
              <w:rPr>
                <w:del w:id="1075" w:author="John" w:date="2018-11-10T15:28:00Z"/>
              </w:rPr>
            </w:pPr>
            <w:ins w:id="1076" w:author="Administrator" w:date="2018-11-08T20:49:00Z">
              <w:del w:id="1077" w:author="John" w:date="2018-11-10T15:28:00Z">
                <w:r w:rsidDel="00BA50DB">
                  <w:rPr>
                    <w:rFonts w:hint="eastAsia"/>
                  </w:rPr>
                  <w:delText>骆、</w:delText>
                </w:r>
                <w:r w:rsidDel="00BA50DB">
                  <w:delText>杨</w:delText>
                </w:r>
                <w:r w:rsidDel="00BA50DB">
                  <w:rPr>
                    <w:rFonts w:hint="eastAsia"/>
                  </w:rPr>
                  <w:delText>、</w:delText>
                </w:r>
                <w:r w:rsidDel="00BA50DB">
                  <w:delText>徐</w:delText>
                </w:r>
              </w:del>
            </w:ins>
            <w:del w:id="1078"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7"/>
              <w:rPr>
                <w:del w:id="1079" w:author="John" w:date="2018-11-10T15:28:00Z"/>
              </w:rPr>
            </w:pPr>
            <w:ins w:id="1080" w:author="Administrator" w:date="2018-11-08T20:49:00Z">
              <w:del w:id="1081" w:author="John" w:date="2018-11-10T15:28:00Z">
                <w:r w:rsidDel="00BA50DB">
                  <w:rPr>
                    <w:rFonts w:hint="eastAsia"/>
                  </w:rPr>
                  <w:delText>沈</w:delText>
                </w:r>
              </w:del>
            </w:ins>
            <w:del w:id="1082"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7"/>
              <w:rPr>
                <w:del w:id="1083" w:author="John" w:date="2018-11-10T15:28:00Z"/>
              </w:rPr>
            </w:pPr>
            <w:ins w:id="1084" w:author="Administrator" w:date="2018-11-08T20:49:00Z">
              <w:del w:id="1085"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r>
      <w:tr w:rsidR="0087791D" w:rsidDel="00BA50DB" w14:paraId="78791A88" w14:textId="3A3D2EF7" w:rsidTr="00AF5593">
        <w:trPr>
          <w:del w:id="1086" w:author="John" w:date="2018-11-10T15:28:00Z"/>
        </w:trPr>
        <w:tc>
          <w:tcPr>
            <w:tcW w:w="1037" w:type="dxa"/>
          </w:tcPr>
          <w:p w14:paraId="73A3AFFC" w14:textId="0B332840" w:rsidR="0087791D" w:rsidDel="00BA50DB" w:rsidRDefault="0087791D" w:rsidP="0087791D">
            <w:pPr>
              <w:pStyle w:val="a7"/>
              <w:rPr>
                <w:del w:id="1087" w:author="John" w:date="2018-11-10T15:28:00Z"/>
              </w:rPr>
            </w:pPr>
            <w:del w:id="1088"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7"/>
              <w:rPr>
                <w:del w:id="1089" w:author="John" w:date="2018-11-10T15:28:00Z"/>
              </w:rPr>
            </w:pPr>
            <w:ins w:id="1090" w:author="Administrator" w:date="2018-11-08T20:49:00Z">
              <w:del w:id="1091"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c>
          <w:tcPr>
            <w:tcW w:w="1037" w:type="dxa"/>
          </w:tcPr>
          <w:p w14:paraId="3794D455" w14:textId="68C3B498" w:rsidR="0087791D" w:rsidDel="00BA50DB" w:rsidRDefault="0087791D" w:rsidP="0087791D">
            <w:pPr>
              <w:pStyle w:val="a7"/>
              <w:rPr>
                <w:del w:id="1092" w:author="John" w:date="2018-11-10T15:28:00Z"/>
              </w:rPr>
            </w:pPr>
          </w:p>
        </w:tc>
        <w:tc>
          <w:tcPr>
            <w:tcW w:w="1037" w:type="dxa"/>
          </w:tcPr>
          <w:p w14:paraId="63A28DC1" w14:textId="36F42401" w:rsidR="0087791D" w:rsidDel="00BA50DB" w:rsidRDefault="0087791D" w:rsidP="0087791D">
            <w:pPr>
              <w:pStyle w:val="a7"/>
              <w:rPr>
                <w:del w:id="1093" w:author="John" w:date="2018-11-10T15:28:00Z"/>
              </w:rPr>
            </w:pPr>
          </w:p>
        </w:tc>
        <w:tc>
          <w:tcPr>
            <w:tcW w:w="1037" w:type="dxa"/>
          </w:tcPr>
          <w:p w14:paraId="6E250CE3" w14:textId="4F160CB5" w:rsidR="0087791D" w:rsidDel="00BA50DB" w:rsidRDefault="0087791D" w:rsidP="0087791D">
            <w:pPr>
              <w:pStyle w:val="a7"/>
              <w:rPr>
                <w:del w:id="1094" w:author="John" w:date="2018-11-10T15:28:00Z"/>
              </w:rPr>
            </w:pPr>
          </w:p>
        </w:tc>
        <w:tc>
          <w:tcPr>
            <w:tcW w:w="1037" w:type="dxa"/>
          </w:tcPr>
          <w:p w14:paraId="1E6C5043" w14:textId="31259F33" w:rsidR="0087791D" w:rsidDel="00BA50DB" w:rsidRDefault="0087791D" w:rsidP="0087791D">
            <w:pPr>
              <w:pStyle w:val="a7"/>
              <w:rPr>
                <w:del w:id="1095" w:author="John" w:date="2018-11-10T15:28:00Z"/>
              </w:rPr>
            </w:pPr>
            <w:ins w:id="1096" w:author="Administrator" w:date="2018-11-08T20:49:00Z">
              <w:del w:id="1097" w:author="John" w:date="2018-11-10T15:28:00Z">
                <w:r w:rsidDel="00BA50DB">
                  <w:rPr>
                    <w:rFonts w:hint="eastAsia"/>
                  </w:rPr>
                  <w:delText>杨</w:delText>
                </w:r>
                <w:r w:rsidDel="00BA50DB">
                  <w:delText>、</w:delText>
                </w:r>
                <w:r w:rsidDel="00BA50DB">
                  <w:rPr>
                    <w:rFonts w:hint="eastAsia"/>
                  </w:rPr>
                  <w:delText>徐</w:delText>
                </w:r>
              </w:del>
            </w:ins>
            <w:del w:id="1098"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7"/>
              <w:rPr>
                <w:del w:id="1099" w:author="John" w:date="2018-11-10T15:28:00Z"/>
              </w:rPr>
            </w:pPr>
          </w:p>
        </w:tc>
        <w:tc>
          <w:tcPr>
            <w:tcW w:w="1037" w:type="dxa"/>
          </w:tcPr>
          <w:p w14:paraId="5CA31C14" w14:textId="0EA06486" w:rsidR="0087791D" w:rsidDel="00BA50DB" w:rsidRDefault="0087791D" w:rsidP="0087791D">
            <w:pPr>
              <w:pStyle w:val="a7"/>
              <w:rPr>
                <w:del w:id="1100" w:author="John" w:date="2018-11-10T15:28:00Z"/>
              </w:rPr>
            </w:pPr>
            <w:ins w:id="1101" w:author="Administrator" w:date="2018-11-08T20:49:00Z">
              <w:del w:id="1102"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r>
      <w:tr w:rsidR="0087791D" w:rsidDel="00BA50DB" w14:paraId="697E9496" w14:textId="508D55F1" w:rsidTr="00AF5593">
        <w:trPr>
          <w:del w:id="1103" w:author="John" w:date="2018-11-10T15:28:00Z"/>
        </w:trPr>
        <w:tc>
          <w:tcPr>
            <w:tcW w:w="1037" w:type="dxa"/>
          </w:tcPr>
          <w:p w14:paraId="58FBC97E" w14:textId="0828AB48" w:rsidR="0087791D" w:rsidDel="00BA50DB" w:rsidRDefault="0087791D" w:rsidP="0087791D">
            <w:pPr>
              <w:pStyle w:val="a7"/>
              <w:rPr>
                <w:del w:id="1104" w:author="John" w:date="2018-11-10T15:28:00Z"/>
              </w:rPr>
            </w:pPr>
            <w:del w:id="1105"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7"/>
              <w:rPr>
                <w:del w:id="1106" w:author="John" w:date="2018-11-10T15:28:00Z"/>
              </w:rPr>
            </w:pPr>
            <w:ins w:id="1107" w:author="Administrator" w:date="2018-11-08T20:49:00Z">
              <w:del w:id="1108"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c>
          <w:tcPr>
            <w:tcW w:w="1037" w:type="dxa"/>
          </w:tcPr>
          <w:p w14:paraId="650A071E" w14:textId="41321BEB" w:rsidR="0087791D" w:rsidDel="00BA50DB" w:rsidRDefault="0087791D" w:rsidP="0087791D">
            <w:pPr>
              <w:pStyle w:val="a7"/>
              <w:rPr>
                <w:del w:id="1109" w:author="John" w:date="2018-11-10T15:28:00Z"/>
              </w:rPr>
            </w:pPr>
            <w:ins w:id="1110" w:author="Administrator" w:date="2018-11-08T20:49:00Z">
              <w:del w:id="1111" w:author="John" w:date="2018-11-10T15:28:00Z">
                <w:r w:rsidDel="00BA50DB">
                  <w:rPr>
                    <w:rFonts w:hint="eastAsia"/>
                  </w:rPr>
                  <w:delText>杨、</w:delText>
                </w:r>
                <w:r w:rsidDel="00BA50DB">
                  <w:delText>徐</w:delText>
                </w:r>
              </w:del>
            </w:ins>
            <w:del w:id="1112"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7"/>
              <w:rPr>
                <w:del w:id="1113" w:author="John" w:date="2018-11-10T15:28:00Z"/>
              </w:rPr>
            </w:pPr>
          </w:p>
        </w:tc>
        <w:tc>
          <w:tcPr>
            <w:tcW w:w="1037" w:type="dxa"/>
          </w:tcPr>
          <w:p w14:paraId="7ABE423D" w14:textId="14032F92" w:rsidR="0087791D" w:rsidDel="00BA50DB" w:rsidRDefault="0087791D" w:rsidP="0087791D">
            <w:pPr>
              <w:pStyle w:val="a7"/>
              <w:rPr>
                <w:del w:id="1114" w:author="John" w:date="2018-11-10T15:28:00Z"/>
              </w:rPr>
            </w:pPr>
            <w:ins w:id="1115" w:author="Administrator" w:date="2018-11-08T20:49:00Z">
              <w:del w:id="1116" w:author="John" w:date="2018-11-10T15:28:00Z">
                <w:r w:rsidDel="00BA50DB">
                  <w:rPr>
                    <w:rFonts w:hint="eastAsia"/>
                  </w:rPr>
                  <w:delText>叶</w:delText>
                </w:r>
              </w:del>
            </w:ins>
            <w:del w:id="1117"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7"/>
              <w:rPr>
                <w:del w:id="1118" w:author="John" w:date="2018-11-10T15:28:00Z"/>
              </w:rPr>
            </w:pPr>
          </w:p>
        </w:tc>
        <w:tc>
          <w:tcPr>
            <w:tcW w:w="1037" w:type="dxa"/>
          </w:tcPr>
          <w:p w14:paraId="50741DB4" w14:textId="2142777D" w:rsidR="0087791D" w:rsidDel="00BA50DB" w:rsidRDefault="0087791D" w:rsidP="0087791D">
            <w:pPr>
              <w:pStyle w:val="a7"/>
              <w:rPr>
                <w:del w:id="1119" w:author="John" w:date="2018-11-10T15:28:00Z"/>
              </w:rPr>
            </w:pPr>
            <w:ins w:id="1120" w:author="Administrator" w:date="2018-11-08T20:49:00Z">
              <w:del w:id="1121" w:author="John" w:date="2018-11-10T15:28:00Z">
                <w:r w:rsidDel="00BA50DB">
                  <w:rPr>
                    <w:rFonts w:hint="eastAsia"/>
                  </w:rPr>
                  <w:delText>叶、</w:delText>
                </w:r>
                <w:r w:rsidDel="00BA50DB">
                  <w:delText>杨</w:delText>
                </w:r>
                <w:r w:rsidDel="00BA50DB">
                  <w:rPr>
                    <w:rFonts w:hint="eastAsia"/>
                  </w:rPr>
                  <w:delText>、</w:delText>
                </w:r>
                <w:r w:rsidDel="00BA50DB">
                  <w:delText>徐</w:delText>
                </w:r>
              </w:del>
            </w:ins>
            <w:del w:id="1122"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7"/>
              <w:rPr>
                <w:del w:id="1123" w:author="John" w:date="2018-11-10T15:28:00Z"/>
              </w:rPr>
            </w:pPr>
            <w:ins w:id="1124" w:author="Administrator" w:date="2018-11-08T20:49:00Z">
              <w:del w:id="1125"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r>
      <w:tr w:rsidR="0087791D" w:rsidDel="00BA50DB" w14:paraId="78759E55" w14:textId="731BD798" w:rsidTr="00AF5593">
        <w:trPr>
          <w:del w:id="1126" w:author="John" w:date="2018-11-10T15:28:00Z"/>
        </w:trPr>
        <w:tc>
          <w:tcPr>
            <w:tcW w:w="1037" w:type="dxa"/>
          </w:tcPr>
          <w:p w14:paraId="38172DC3" w14:textId="5A1DCF8E" w:rsidR="0087791D" w:rsidDel="00BA50DB" w:rsidRDefault="0087791D" w:rsidP="0087791D">
            <w:pPr>
              <w:pStyle w:val="a7"/>
              <w:rPr>
                <w:del w:id="1127" w:author="John" w:date="2018-11-10T15:28:00Z"/>
              </w:rPr>
            </w:pPr>
            <w:del w:id="1128"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7"/>
              <w:rPr>
                <w:del w:id="1129" w:author="John" w:date="2018-11-10T15:28:00Z"/>
              </w:rPr>
            </w:pPr>
            <w:ins w:id="1130" w:author="Administrator" w:date="2018-11-08T20:49:00Z">
              <w:del w:id="1131"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c>
          <w:tcPr>
            <w:tcW w:w="1037" w:type="dxa"/>
          </w:tcPr>
          <w:p w14:paraId="7002B557" w14:textId="38A5F5F7" w:rsidR="0087791D" w:rsidDel="00BA50DB" w:rsidRDefault="0087791D" w:rsidP="0087791D">
            <w:pPr>
              <w:pStyle w:val="a7"/>
              <w:rPr>
                <w:del w:id="1132" w:author="John" w:date="2018-11-10T15:28:00Z"/>
              </w:rPr>
            </w:pPr>
            <w:ins w:id="1133" w:author="Administrator" w:date="2018-11-08T20:49:00Z">
              <w:del w:id="1134" w:author="John" w:date="2018-11-10T15:28:00Z">
                <w:r w:rsidDel="00BA50DB">
                  <w:rPr>
                    <w:rFonts w:hint="eastAsia"/>
                  </w:rPr>
                  <w:delText>杨、</w:delText>
                </w:r>
                <w:r w:rsidDel="00BA50DB">
                  <w:delText>徐</w:delText>
                </w:r>
              </w:del>
            </w:ins>
            <w:del w:id="1135"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7"/>
              <w:rPr>
                <w:del w:id="1136" w:author="John" w:date="2018-11-10T15:28:00Z"/>
              </w:rPr>
            </w:pPr>
          </w:p>
        </w:tc>
        <w:tc>
          <w:tcPr>
            <w:tcW w:w="1037" w:type="dxa"/>
          </w:tcPr>
          <w:p w14:paraId="4ACCDA92" w14:textId="0F34A2E9" w:rsidR="0087791D" w:rsidDel="00BA50DB" w:rsidRDefault="0087791D" w:rsidP="0087791D">
            <w:pPr>
              <w:pStyle w:val="a7"/>
              <w:rPr>
                <w:del w:id="1137" w:author="John" w:date="2018-11-10T15:28:00Z"/>
              </w:rPr>
            </w:pPr>
            <w:ins w:id="1138" w:author="Administrator" w:date="2018-11-08T20:49:00Z">
              <w:del w:id="1139" w:author="John" w:date="2018-11-10T15:28:00Z">
                <w:r w:rsidDel="00BA50DB">
                  <w:rPr>
                    <w:rFonts w:hint="eastAsia"/>
                  </w:rPr>
                  <w:delText>沈、叶、</w:delText>
                </w:r>
                <w:r w:rsidDel="00BA50DB">
                  <w:delText>骆</w:delText>
                </w:r>
              </w:del>
            </w:ins>
            <w:del w:id="1140"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7"/>
              <w:rPr>
                <w:del w:id="1141" w:author="John" w:date="2018-11-10T15:28:00Z"/>
              </w:rPr>
            </w:pPr>
          </w:p>
        </w:tc>
        <w:tc>
          <w:tcPr>
            <w:tcW w:w="1037" w:type="dxa"/>
          </w:tcPr>
          <w:p w14:paraId="3CC3DED1" w14:textId="254A30E0" w:rsidR="0087791D" w:rsidDel="00BA50DB" w:rsidRDefault="0087791D" w:rsidP="0087791D">
            <w:pPr>
              <w:pStyle w:val="a7"/>
              <w:rPr>
                <w:del w:id="1142" w:author="John" w:date="2018-11-10T15:28:00Z"/>
              </w:rPr>
            </w:pPr>
            <w:ins w:id="1143" w:author="Administrator" w:date="2018-11-08T20:49:00Z">
              <w:del w:id="1144" w:author="John" w:date="2018-11-10T15:28:00Z">
                <w:r w:rsidDel="00BA50DB">
                  <w:rPr>
                    <w:rFonts w:hint="eastAsia"/>
                  </w:rPr>
                  <w:delText>叶、</w:delText>
                </w:r>
                <w:r w:rsidDel="00BA50DB">
                  <w:delText>杨</w:delText>
                </w:r>
                <w:r w:rsidDel="00BA50DB">
                  <w:rPr>
                    <w:rFonts w:hint="eastAsia"/>
                  </w:rPr>
                  <w:delText>、</w:delText>
                </w:r>
                <w:r w:rsidDel="00BA50DB">
                  <w:delText>徐</w:delText>
                </w:r>
              </w:del>
            </w:ins>
            <w:del w:id="1145"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7"/>
              <w:rPr>
                <w:del w:id="1146" w:author="John" w:date="2018-11-10T15:28:00Z"/>
              </w:rPr>
            </w:pPr>
            <w:ins w:id="1147" w:author="Administrator" w:date="2018-11-08T20:49:00Z">
              <w:del w:id="1148"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r>
      <w:tr w:rsidR="0087791D" w:rsidDel="00BA50DB" w14:paraId="1E5C759C" w14:textId="23596265" w:rsidTr="00AF5593">
        <w:trPr>
          <w:del w:id="1149" w:author="John" w:date="2018-11-10T15:28:00Z"/>
        </w:trPr>
        <w:tc>
          <w:tcPr>
            <w:tcW w:w="1037" w:type="dxa"/>
          </w:tcPr>
          <w:p w14:paraId="53482135" w14:textId="1E7C5823" w:rsidR="0087791D" w:rsidDel="00BA50DB" w:rsidRDefault="0087791D" w:rsidP="0087791D">
            <w:pPr>
              <w:pStyle w:val="a7"/>
              <w:rPr>
                <w:del w:id="1150" w:author="John" w:date="2018-11-10T15:28:00Z"/>
              </w:rPr>
            </w:pPr>
            <w:del w:id="1151"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7"/>
              <w:rPr>
                <w:del w:id="1152" w:author="John" w:date="2018-11-10T15:28:00Z"/>
              </w:rPr>
            </w:pPr>
            <w:ins w:id="1153" w:author="Administrator" w:date="2018-11-08T20:49:00Z">
              <w:del w:id="1154"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c>
          <w:tcPr>
            <w:tcW w:w="1037" w:type="dxa"/>
          </w:tcPr>
          <w:p w14:paraId="4C2F01D6" w14:textId="17541041" w:rsidR="0087791D" w:rsidDel="00BA50DB" w:rsidRDefault="0087791D" w:rsidP="0087791D">
            <w:pPr>
              <w:pStyle w:val="a7"/>
              <w:rPr>
                <w:del w:id="1155" w:author="John" w:date="2018-11-10T15:28:00Z"/>
              </w:rPr>
            </w:pPr>
            <w:ins w:id="1156" w:author="Administrator" w:date="2018-11-08T20:49:00Z">
              <w:del w:id="1157" w:author="John" w:date="2018-11-10T15:28:00Z">
                <w:r w:rsidDel="00BA50DB">
                  <w:rPr>
                    <w:rFonts w:hint="eastAsia"/>
                  </w:rPr>
                  <w:delText>沈、叶、</w:delText>
                </w:r>
                <w:r w:rsidDel="00BA50DB">
                  <w:delText>杨</w:delText>
                </w:r>
                <w:r w:rsidDel="00BA50DB">
                  <w:rPr>
                    <w:rFonts w:hint="eastAsia"/>
                  </w:rPr>
                  <w:delText>、</w:delText>
                </w:r>
                <w:r w:rsidDel="00BA50DB">
                  <w:delText>徐</w:delText>
                </w:r>
              </w:del>
            </w:ins>
            <w:del w:id="1158"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7"/>
              <w:rPr>
                <w:del w:id="1159" w:author="John" w:date="2018-11-10T15:28:00Z"/>
              </w:rPr>
            </w:pPr>
            <w:ins w:id="1160" w:author="Administrator" w:date="2018-11-08T20:49:00Z">
              <w:del w:id="1161" w:author="John" w:date="2018-11-10T15:28:00Z">
                <w:r w:rsidDel="00BA50DB">
                  <w:rPr>
                    <w:rFonts w:hint="eastAsia"/>
                  </w:rPr>
                  <w:delText>沈、叶、</w:delText>
                </w:r>
                <w:r w:rsidDel="00BA50DB">
                  <w:delText>杨</w:delText>
                </w:r>
                <w:r w:rsidDel="00BA50DB">
                  <w:rPr>
                    <w:rFonts w:hint="eastAsia"/>
                  </w:rPr>
                  <w:delText>、</w:delText>
                </w:r>
                <w:r w:rsidDel="00BA50DB">
                  <w:delText>徐</w:delText>
                </w:r>
              </w:del>
            </w:ins>
            <w:del w:id="1162"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7"/>
              <w:rPr>
                <w:del w:id="1163" w:author="John" w:date="2018-11-10T15:28:00Z"/>
              </w:rPr>
            </w:pPr>
            <w:ins w:id="1164" w:author="Administrator" w:date="2018-11-08T20:49:00Z">
              <w:del w:id="1165" w:author="John" w:date="2018-11-10T15:28:00Z">
                <w:r w:rsidDel="00BA50DB">
                  <w:rPr>
                    <w:rFonts w:hint="eastAsia"/>
                  </w:rPr>
                  <w:delText>骆</w:delText>
                </w:r>
              </w:del>
            </w:ins>
            <w:del w:id="1166"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7"/>
              <w:rPr>
                <w:del w:id="1167" w:author="John" w:date="2018-11-10T15:28:00Z"/>
              </w:rPr>
            </w:pPr>
            <w:ins w:id="1168" w:author="Administrator" w:date="2018-11-08T20:49:00Z">
              <w:del w:id="1169" w:author="John" w:date="2018-11-10T15:28:00Z">
                <w:r w:rsidDel="00BA50DB">
                  <w:rPr>
                    <w:rFonts w:hint="eastAsia"/>
                  </w:rPr>
                  <w:delText>沈、叶、</w:delText>
                </w:r>
                <w:r w:rsidDel="00BA50DB">
                  <w:delText>骆</w:delText>
                </w:r>
                <w:r w:rsidDel="00BA50DB">
                  <w:rPr>
                    <w:rFonts w:hint="eastAsia"/>
                  </w:rPr>
                  <w:delText>、</w:delText>
                </w:r>
                <w:r w:rsidDel="00BA50DB">
                  <w:delText>杨</w:delText>
                </w:r>
              </w:del>
            </w:ins>
            <w:del w:id="1170"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7"/>
              <w:rPr>
                <w:del w:id="1171" w:author="John" w:date="2018-11-10T15:28:00Z"/>
              </w:rPr>
            </w:pPr>
            <w:ins w:id="1172" w:author="Administrator" w:date="2018-11-08T20:49:00Z">
              <w:del w:id="1173"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ins>
            <w:del w:id="1174"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7"/>
              <w:rPr>
                <w:del w:id="1175" w:author="John" w:date="2018-11-10T15:28:00Z"/>
              </w:rPr>
            </w:pPr>
            <w:ins w:id="1176" w:author="Administrator" w:date="2018-11-08T20:49:00Z">
              <w:del w:id="1177" w:author="John" w:date="2018-11-10T15:28:00Z">
                <w:r w:rsidDel="00BA50DB">
                  <w:rPr>
                    <w:rFonts w:hint="eastAsia"/>
                  </w:rPr>
                  <w:delText>沈、</w:delText>
                </w:r>
                <w:r w:rsidDel="00BA50DB">
                  <w:delText>杨</w:delText>
                </w:r>
                <w:r w:rsidDel="00BA50DB">
                  <w:rPr>
                    <w:rFonts w:hint="eastAsia"/>
                  </w:rPr>
                  <w:delText>、</w:delText>
                </w:r>
                <w:r w:rsidDel="00BA50DB">
                  <w:delText>徐</w:delText>
                </w:r>
              </w:del>
            </w:ins>
          </w:p>
        </w:tc>
      </w:tr>
    </w:tbl>
    <w:p w14:paraId="10374FE0" w14:textId="2B5A90FA" w:rsidR="00A4110A" w:rsidDel="00BA50DB" w:rsidRDefault="00271644" w:rsidP="00D130FB">
      <w:pPr>
        <w:pStyle w:val="2"/>
        <w:rPr>
          <w:del w:id="1178" w:author="John" w:date="2018-11-10T15:28:00Z"/>
        </w:rPr>
      </w:pPr>
      <w:ins w:id="1179" w:author="Administrator" w:date="2018-11-08T22:38:00Z">
        <w:del w:id="1180" w:author="John" w:date="2018-11-10T15:28:00Z">
          <w:r w:rsidDel="00BA50DB">
            <w:delText>4</w:delText>
          </w:r>
        </w:del>
      </w:ins>
      <w:del w:id="1181" w:author="John" w:date="2018-11-10T15:28:00Z">
        <w:r w:rsidR="00D130FB" w:rsidDel="00BA50DB">
          <w:delText>3</w:delText>
        </w:r>
        <w:r w:rsidR="00A4110A" w:rsidDel="00BA50DB">
          <w:delText>.</w:delText>
        </w:r>
      </w:del>
      <w:ins w:id="1182" w:author="Administrator" w:date="2018-11-08T20:39:00Z">
        <w:del w:id="1183" w:author="John" w:date="2018-11-10T15:28:00Z">
          <w:r w:rsidR="00B50F80" w:rsidDel="00BA50DB">
            <w:delText>5</w:delText>
          </w:r>
        </w:del>
      </w:ins>
      <w:del w:id="1184"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7"/>
        <w:rPr>
          <w:del w:id="1185" w:author="John" w:date="2018-11-10T15:28:00Z"/>
        </w:rPr>
      </w:pPr>
      <w:del w:id="1186"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6"/>
        <w:tblW w:w="0" w:type="auto"/>
        <w:tblLook w:val="04A0" w:firstRow="1" w:lastRow="0" w:firstColumn="1" w:lastColumn="0" w:noHBand="0" w:noVBand="1"/>
      </w:tblPr>
      <w:tblGrid>
        <w:gridCol w:w="1413"/>
        <w:gridCol w:w="6883"/>
      </w:tblGrid>
      <w:tr w:rsidR="00EF3B0E" w:rsidDel="00BA50DB" w14:paraId="220C562A" w14:textId="170406BE" w:rsidTr="00CA5F77">
        <w:trPr>
          <w:del w:id="1187" w:author="John" w:date="2018-11-10T15:28:00Z"/>
        </w:trPr>
        <w:tc>
          <w:tcPr>
            <w:tcW w:w="1413" w:type="dxa"/>
          </w:tcPr>
          <w:p w14:paraId="14D6649E" w14:textId="27B10C57" w:rsidR="00EF3B0E" w:rsidDel="00BA50DB" w:rsidRDefault="00EF3B0E" w:rsidP="00292CE8">
            <w:pPr>
              <w:pStyle w:val="a7"/>
              <w:rPr>
                <w:del w:id="1188" w:author="John" w:date="2018-11-10T15:28:00Z"/>
              </w:rPr>
            </w:pPr>
            <w:del w:id="1189"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7"/>
              <w:rPr>
                <w:del w:id="1190" w:author="John" w:date="2018-11-10T15:28:00Z"/>
              </w:rPr>
            </w:pPr>
            <w:del w:id="1191"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1192" w:author="John" w:date="2018-11-10T15:28:00Z"/>
        </w:trPr>
        <w:tc>
          <w:tcPr>
            <w:tcW w:w="1413" w:type="dxa"/>
          </w:tcPr>
          <w:p w14:paraId="4E524B6B" w14:textId="1A6D2F97" w:rsidR="00EF3B0E" w:rsidDel="00BA50DB" w:rsidRDefault="00EF3B0E" w:rsidP="00292CE8">
            <w:pPr>
              <w:pStyle w:val="a7"/>
              <w:rPr>
                <w:del w:id="1193" w:author="John" w:date="2018-11-10T15:28:00Z"/>
              </w:rPr>
            </w:pPr>
            <w:del w:id="1194"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7"/>
              <w:rPr>
                <w:del w:id="1195" w:author="John" w:date="2018-11-10T15:28:00Z"/>
              </w:rPr>
            </w:pPr>
            <w:del w:id="1196"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1197" w:author="John" w:date="2018-11-10T15:28:00Z"/>
        </w:trPr>
        <w:tc>
          <w:tcPr>
            <w:tcW w:w="1413" w:type="dxa"/>
          </w:tcPr>
          <w:p w14:paraId="029CB305" w14:textId="4CA97EAF" w:rsidR="00EF3B0E" w:rsidDel="00BA50DB" w:rsidRDefault="00CA5F77" w:rsidP="00292CE8">
            <w:pPr>
              <w:pStyle w:val="a7"/>
              <w:rPr>
                <w:del w:id="1198" w:author="John" w:date="2018-11-10T15:28:00Z"/>
              </w:rPr>
            </w:pPr>
            <w:del w:id="1199"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7"/>
              <w:rPr>
                <w:del w:id="1200" w:author="John" w:date="2018-11-10T15:28:00Z"/>
              </w:rPr>
            </w:pPr>
            <w:del w:id="1201"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1202" w:author="John" w:date="2018-11-10T15:28:00Z"/>
        </w:trPr>
        <w:tc>
          <w:tcPr>
            <w:tcW w:w="1413" w:type="dxa"/>
          </w:tcPr>
          <w:p w14:paraId="3CC2EBE2" w14:textId="0EAB2E82" w:rsidR="00EF3B0E" w:rsidDel="00BA50DB" w:rsidRDefault="00CA5F77" w:rsidP="00292CE8">
            <w:pPr>
              <w:pStyle w:val="a7"/>
              <w:rPr>
                <w:del w:id="1203" w:author="John" w:date="2018-11-10T15:28:00Z"/>
              </w:rPr>
            </w:pPr>
            <w:del w:id="1204"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7"/>
              <w:rPr>
                <w:del w:id="1205" w:author="John" w:date="2018-11-10T15:28:00Z"/>
              </w:rPr>
            </w:pPr>
            <w:del w:id="1206"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1207" w:author="John" w:date="2018-11-10T15:28:00Z"/>
        </w:trPr>
        <w:tc>
          <w:tcPr>
            <w:tcW w:w="1413" w:type="dxa"/>
          </w:tcPr>
          <w:p w14:paraId="2E3657E7" w14:textId="119534EE" w:rsidR="00EF3B0E" w:rsidDel="00BA50DB" w:rsidRDefault="00CA5F77" w:rsidP="00292CE8">
            <w:pPr>
              <w:pStyle w:val="a7"/>
              <w:rPr>
                <w:del w:id="1208" w:author="John" w:date="2018-11-10T15:28:00Z"/>
              </w:rPr>
            </w:pPr>
            <w:del w:id="1209"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7"/>
              <w:rPr>
                <w:del w:id="1210" w:author="John" w:date="2018-11-10T15:28:00Z"/>
              </w:rPr>
            </w:pPr>
            <w:del w:id="1211"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1212" w:author="John" w:date="2018-11-10T15:28:00Z"/>
        </w:trPr>
        <w:tc>
          <w:tcPr>
            <w:tcW w:w="1413" w:type="dxa"/>
          </w:tcPr>
          <w:p w14:paraId="4DC33A49" w14:textId="68978958" w:rsidR="00EF3B0E" w:rsidDel="00BA50DB" w:rsidRDefault="00CA5F77" w:rsidP="00292CE8">
            <w:pPr>
              <w:pStyle w:val="a7"/>
              <w:rPr>
                <w:del w:id="1213" w:author="John" w:date="2018-11-10T15:28:00Z"/>
              </w:rPr>
            </w:pPr>
            <w:del w:id="1214"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7"/>
              <w:rPr>
                <w:del w:id="1215" w:author="John" w:date="2018-11-10T15:28:00Z"/>
              </w:rPr>
            </w:pPr>
            <w:del w:id="1216" w:author="John" w:date="2018-11-10T15:28:00Z">
              <w:r w:rsidDel="00BA50DB">
                <w:rPr>
                  <w:rFonts w:hint="eastAsia"/>
                </w:rPr>
                <w:delText>暂无</w:delText>
              </w:r>
            </w:del>
          </w:p>
        </w:tc>
      </w:tr>
    </w:tbl>
    <w:p w14:paraId="34FFF7A1" w14:textId="767140E5" w:rsidR="00A4110A" w:rsidDel="00BA50DB" w:rsidRDefault="00271644" w:rsidP="00D130FB">
      <w:pPr>
        <w:pStyle w:val="2"/>
        <w:rPr>
          <w:del w:id="1217" w:author="John" w:date="2018-11-10T15:28:00Z"/>
        </w:rPr>
      </w:pPr>
      <w:ins w:id="1218" w:author="Administrator" w:date="2018-11-08T22:38:00Z">
        <w:del w:id="1219" w:author="John" w:date="2018-11-10T15:28:00Z">
          <w:r w:rsidDel="00BA50DB">
            <w:delText>4</w:delText>
          </w:r>
        </w:del>
      </w:ins>
      <w:del w:id="1220" w:author="John" w:date="2018-11-10T15:28:00Z">
        <w:r w:rsidR="00D130FB" w:rsidDel="00BA50DB">
          <w:delText>3</w:delText>
        </w:r>
        <w:r w:rsidR="00A4110A" w:rsidDel="00BA50DB">
          <w:delText>.</w:delText>
        </w:r>
      </w:del>
      <w:ins w:id="1221" w:author="Administrator" w:date="2018-11-08T20:39:00Z">
        <w:del w:id="1222" w:author="John" w:date="2018-11-10T15:28:00Z">
          <w:r w:rsidR="00B50F80" w:rsidDel="00BA50DB">
            <w:delText>6</w:delText>
          </w:r>
        </w:del>
      </w:ins>
      <w:del w:id="1223" w:author="John" w:date="2018-11-10T15:28:00Z">
        <w:r w:rsidR="00A4110A" w:rsidDel="00BA50DB">
          <w:delText>5</w:delText>
        </w:r>
        <w:r w:rsidR="00A4110A" w:rsidDel="00BA50DB">
          <w:delText>关键技术分析</w:delText>
        </w:r>
      </w:del>
      <w:ins w:id="1224" w:author="Administrator" w:date="2018-11-08T20:49:00Z">
        <w:del w:id="1225"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1226" w:author="John" w:date="2018-11-10T15:28:00Z"/>
        </w:rPr>
      </w:pPr>
      <w:ins w:id="1227" w:author="Administrator" w:date="2018-11-08T22:38:00Z">
        <w:del w:id="1228" w:author="John" w:date="2018-11-10T15:28:00Z">
          <w:r w:rsidDel="00BA50DB">
            <w:delText>4</w:delText>
          </w:r>
        </w:del>
      </w:ins>
      <w:del w:id="1229" w:author="John" w:date="2018-11-10T15:28:00Z">
        <w:r w:rsidR="00D130FB" w:rsidDel="00BA50DB">
          <w:delText>3</w:delText>
        </w:r>
        <w:r w:rsidR="00A4110A" w:rsidDel="00BA50DB">
          <w:delText>.</w:delText>
        </w:r>
      </w:del>
      <w:ins w:id="1230" w:author="Administrator" w:date="2018-11-08T20:39:00Z">
        <w:del w:id="1231" w:author="John" w:date="2018-11-10T15:28:00Z">
          <w:r w:rsidR="00B50F80" w:rsidDel="00BA50DB">
            <w:delText>6</w:delText>
          </w:r>
        </w:del>
      </w:ins>
      <w:del w:id="1232" w:author="John" w:date="2018-11-10T15:28:00Z">
        <w:r w:rsidR="00A4110A" w:rsidDel="00BA50DB">
          <w:delText>5.1</w:delText>
        </w:r>
      </w:del>
      <w:ins w:id="1233" w:author="Administrator" w:date="2018-11-08T20:58:00Z">
        <w:del w:id="1234" w:author="John" w:date="2018-11-10T15:28:00Z">
          <w:r w:rsidR="00B16E57" w:rsidDel="00BA50DB">
            <w:delText xml:space="preserve"> </w:delText>
          </w:r>
        </w:del>
      </w:ins>
      <w:del w:id="1235" w:author="John" w:date="2018-11-10T15:28:00Z">
        <w:r w:rsidR="00A4110A" w:rsidDel="00BA50DB">
          <w:delText>网页</w:delText>
        </w:r>
      </w:del>
      <w:ins w:id="1236" w:author="Administrator" w:date="2018-11-08T22:56:00Z">
        <w:del w:id="1237" w:author="John" w:date="2018-11-10T15:28:00Z">
          <w:r w:rsidR="00E765D7" w:rsidDel="00BA50DB">
            <w:rPr>
              <w:rFonts w:hint="eastAsia"/>
            </w:rPr>
            <w:delText>网站</w:delText>
          </w:r>
        </w:del>
      </w:ins>
      <w:del w:id="1238" w:author="John" w:date="2018-11-10T15:28:00Z">
        <w:r w:rsidR="00A4110A" w:rsidDel="00BA50DB">
          <w:delText>后端</w:delText>
        </w:r>
      </w:del>
    </w:p>
    <w:tbl>
      <w:tblPr>
        <w:tblStyle w:val="a6"/>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1239" w:author="John" w:date="2018-11-10T15:28:00Z"/>
        </w:trPr>
        <w:tc>
          <w:tcPr>
            <w:tcW w:w="846" w:type="dxa"/>
          </w:tcPr>
          <w:p w14:paraId="05AD8447" w14:textId="3F90176E" w:rsidR="00F2004B" w:rsidRPr="00292CE8" w:rsidDel="00BA50DB" w:rsidRDefault="00F2004B" w:rsidP="00292CE8">
            <w:pPr>
              <w:pStyle w:val="a7"/>
              <w:rPr>
                <w:del w:id="1240" w:author="John" w:date="2018-11-10T15:28:00Z"/>
                <w:rFonts w:ascii="宋体" w:hAnsi="宋体"/>
                <w:b/>
                <w:sz w:val="24"/>
              </w:rPr>
            </w:pPr>
            <w:del w:id="1241"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7"/>
              <w:rPr>
                <w:del w:id="1242" w:author="John" w:date="2018-11-10T15:28:00Z"/>
                <w:rFonts w:ascii="宋体" w:hAnsi="宋体"/>
                <w:b/>
                <w:sz w:val="24"/>
              </w:rPr>
            </w:pPr>
            <w:del w:id="1243"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7"/>
              <w:rPr>
                <w:del w:id="1244" w:author="John" w:date="2018-11-10T15:28:00Z"/>
                <w:rFonts w:ascii="宋体" w:hAnsi="宋体"/>
                <w:b/>
                <w:sz w:val="24"/>
              </w:rPr>
            </w:pPr>
            <w:del w:id="1245"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7"/>
              <w:rPr>
                <w:del w:id="1246" w:author="John" w:date="2018-11-10T15:28:00Z"/>
                <w:rFonts w:ascii="宋体" w:hAnsi="宋体"/>
                <w:b/>
                <w:sz w:val="24"/>
              </w:rPr>
            </w:pPr>
            <w:del w:id="1247"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7"/>
              <w:rPr>
                <w:del w:id="1248" w:author="John" w:date="2018-11-10T15:28:00Z"/>
                <w:rFonts w:ascii="宋体" w:hAnsi="宋体"/>
                <w:b/>
                <w:sz w:val="24"/>
              </w:rPr>
            </w:pPr>
            <w:del w:id="1249"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7"/>
              <w:rPr>
                <w:del w:id="1250" w:author="John" w:date="2018-11-10T15:28:00Z"/>
                <w:rFonts w:ascii="宋体" w:hAnsi="宋体"/>
                <w:b/>
                <w:sz w:val="24"/>
              </w:rPr>
            </w:pPr>
            <w:del w:id="1251"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1252" w:author="John" w:date="2018-11-10T15:28:00Z"/>
        </w:trPr>
        <w:tc>
          <w:tcPr>
            <w:tcW w:w="846" w:type="dxa"/>
          </w:tcPr>
          <w:p w14:paraId="54AAF043" w14:textId="1896B44B" w:rsidR="00F2004B" w:rsidRPr="00292CE8" w:rsidDel="00BA50DB" w:rsidRDefault="00F2004B" w:rsidP="00292CE8">
            <w:pPr>
              <w:pStyle w:val="a7"/>
              <w:rPr>
                <w:del w:id="1253" w:author="John" w:date="2018-11-10T15:28:00Z"/>
                <w:rFonts w:ascii="宋体" w:hAnsi="宋体"/>
              </w:rPr>
            </w:pPr>
            <w:del w:id="1254"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7"/>
              <w:rPr>
                <w:del w:id="1255" w:author="John" w:date="2018-11-10T15:28:00Z"/>
                <w:rFonts w:ascii="宋体" w:hAnsi="宋体"/>
              </w:rPr>
            </w:pPr>
            <w:del w:id="1256"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7"/>
              <w:rPr>
                <w:del w:id="1257" w:author="John" w:date="2018-11-10T15:28:00Z"/>
                <w:rFonts w:ascii="宋体" w:hAnsi="宋体"/>
              </w:rPr>
            </w:pPr>
            <w:del w:id="1258"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7"/>
              <w:rPr>
                <w:del w:id="1259" w:author="John" w:date="2018-11-10T15:28:00Z"/>
                <w:rFonts w:ascii="宋体" w:hAnsi="宋体"/>
              </w:rPr>
            </w:pPr>
            <w:del w:id="1260"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7"/>
              <w:rPr>
                <w:del w:id="1261" w:author="John" w:date="2018-11-10T15:28:00Z"/>
                <w:rFonts w:ascii="宋体" w:hAnsi="宋体"/>
              </w:rPr>
            </w:pPr>
            <w:del w:id="1262"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7"/>
              <w:rPr>
                <w:del w:id="1263" w:author="John" w:date="2018-11-10T15:28:00Z"/>
                <w:rFonts w:ascii="宋体" w:hAnsi="宋体"/>
              </w:rPr>
            </w:pPr>
            <w:del w:id="1264"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7"/>
              <w:rPr>
                <w:del w:id="1265" w:author="John" w:date="2018-11-10T15:28:00Z"/>
                <w:rFonts w:ascii="宋体" w:hAnsi="宋体"/>
              </w:rPr>
            </w:pPr>
            <w:del w:id="1266"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7"/>
              <w:rPr>
                <w:del w:id="1267" w:author="John" w:date="2018-11-10T15:28:00Z"/>
                <w:rFonts w:ascii="宋体" w:hAnsi="宋体"/>
              </w:rPr>
            </w:pPr>
            <w:del w:id="1268"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7"/>
              <w:rPr>
                <w:del w:id="1269" w:author="John" w:date="2018-11-10T15:28:00Z"/>
                <w:rFonts w:ascii="宋体" w:hAnsi="宋体"/>
              </w:rPr>
            </w:pPr>
            <w:ins w:id="1270" w:author="Administrator" w:date="2018-11-08T22:57:00Z">
              <w:del w:id="1271" w:author="John" w:date="2018-11-10T15:28:00Z">
                <w:r w:rsidDel="00BA50DB">
                  <w:rPr>
                    <w:rFonts w:ascii="宋体" w:hAnsi="宋体" w:hint="eastAsia"/>
                  </w:rPr>
                  <w:delText>√</w:delText>
                </w:r>
              </w:del>
            </w:ins>
          </w:p>
        </w:tc>
      </w:tr>
      <w:tr w:rsidR="00F2004B" w:rsidDel="00BA50DB" w14:paraId="2B379C64" w14:textId="3345940C" w:rsidTr="00F2004B">
        <w:trPr>
          <w:del w:id="1272" w:author="John" w:date="2018-11-10T15:28:00Z"/>
        </w:trPr>
        <w:tc>
          <w:tcPr>
            <w:tcW w:w="846" w:type="dxa"/>
          </w:tcPr>
          <w:p w14:paraId="288CCDE5" w14:textId="45C011AF" w:rsidR="00F2004B" w:rsidRPr="00292CE8" w:rsidDel="00BA50DB" w:rsidRDefault="00F2004B" w:rsidP="00292CE8">
            <w:pPr>
              <w:pStyle w:val="a7"/>
              <w:rPr>
                <w:del w:id="1273" w:author="John" w:date="2018-11-10T15:28:00Z"/>
                <w:rFonts w:ascii="宋体" w:hAnsi="宋体"/>
              </w:rPr>
            </w:pPr>
            <w:del w:id="1274"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7"/>
              <w:rPr>
                <w:del w:id="1275" w:author="John" w:date="2018-11-10T15:28:00Z"/>
                <w:rFonts w:ascii="宋体" w:hAnsi="宋体"/>
              </w:rPr>
            </w:pPr>
            <w:del w:id="1276"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7"/>
              <w:rPr>
                <w:del w:id="1277" w:author="John" w:date="2018-11-10T15:28:00Z"/>
                <w:rFonts w:ascii="宋体" w:hAnsi="宋体"/>
              </w:rPr>
            </w:pPr>
            <w:del w:id="1278"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7"/>
              <w:rPr>
                <w:del w:id="1279" w:author="John" w:date="2018-11-10T15:28:00Z"/>
                <w:rFonts w:ascii="宋体" w:hAnsi="宋体"/>
              </w:rPr>
            </w:pPr>
            <w:del w:id="1280"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7"/>
              <w:rPr>
                <w:del w:id="1281" w:author="John" w:date="2018-11-10T15:28:00Z"/>
                <w:rFonts w:ascii="宋体" w:hAnsi="宋体"/>
              </w:rPr>
            </w:pPr>
            <w:del w:id="1282"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7"/>
              <w:rPr>
                <w:del w:id="1283" w:author="John" w:date="2018-11-10T15:28:00Z"/>
                <w:rFonts w:ascii="宋体" w:hAnsi="宋体"/>
              </w:rPr>
            </w:pPr>
            <w:del w:id="1284"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7"/>
              <w:rPr>
                <w:del w:id="1285" w:author="John" w:date="2018-11-10T15:28:00Z"/>
                <w:rFonts w:ascii="宋体" w:hAnsi="宋体"/>
              </w:rPr>
            </w:pPr>
            <w:del w:id="1286"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7"/>
              <w:rPr>
                <w:del w:id="1287" w:author="John" w:date="2018-11-10T15:28:00Z"/>
                <w:rFonts w:ascii="宋体" w:hAnsi="宋体"/>
              </w:rPr>
            </w:pPr>
            <w:del w:id="1288"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7"/>
              <w:rPr>
                <w:del w:id="1289" w:author="John" w:date="2018-11-10T15:28:00Z"/>
                <w:rFonts w:ascii="宋体" w:hAnsi="宋体"/>
              </w:rPr>
            </w:pPr>
          </w:p>
        </w:tc>
      </w:tr>
    </w:tbl>
    <w:p w14:paraId="4F9CDB5E" w14:textId="373239B7" w:rsidR="00A4110A" w:rsidDel="00BA50DB" w:rsidRDefault="00271644" w:rsidP="00D130FB">
      <w:pPr>
        <w:pStyle w:val="3"/>
        <w:rPr>
          <w:del w:id="1290" w:author="John" w:date="2018-11-10T15:28:00Z"/>
        </w:rPr>
      </w:pPr>
      <w:ins w:id="1291" w:author="Administrator" w:date="2018-11-08T22:38:00Z">
        <w:del w:id="1292" w:author="John" w:date="2018-11-10T15:28:00Z">
          <w:r w:rsidDel="00BA50DB">
            <w:delText>4</w:delText>
          </w:r>
        </w:del>
      </w:ins>
      <w:del w:id="1293" w:author="John" w:date="2018-11-10T15:28:00Z">
        <w:r w:rsidR="00D130FB" w:rsidDel="00BA50DB">
          <w:delText>3</w:delText>
        </w:r>
        <w:r w:rsidR="00A4110A" w:rsidDel="00BA50DB">
          <w:delText>.</w:delText>
        </w:r>
      </w:del>
      <w:ins w:id="1294" w:author="Administrator" w:date="2018-11-08T20:39:00Z">
        <w:del w:id="1295" w:author="John" w:date="2018-11-10T15:28:00Z">
          <w:r w:rsidR="00B50F80" w:rsidDel="00BA50DB">
            <w:delText>6</w:delText>
          </w:r>
        </w:del>
      </w:ins>
      <w:del w:id="1296" w:author="John" w:date="2018-11-10T15:28:00Z">
        <w:r w:rsidR="00A4110A" w:rsidDel="00BA50DB">
          <w:delText>5.2</w:delText>
        </w:r>
      </w:del>
      <w:ins w:id="1297" w:author="Administrator" w:date="2018-11-08T21:00:00Z">
        <w:del w:id="1298" w:author="John" w:date="2018-11-10T15:28:00Z">
          <w:r w:rsidR="00B16E57" w:rsidDel="00BA50DB">
            <w:delText xml:space="preserve"> </w:delText>
          </w:r>
        </w:del>
      </w:ins>
      <w:del w:id="1299" w:author="John" w:date="2018-11-10T15:28:00Z">
        <w:r w:rsidR="00A4110A" w:rsidDel="00BA50DB">
          <w:delText>网页</w:delText>
        </w:r>
      </w:del>
      <w:ins w:id="1300" w:author="Administrator" w:date="2018-11-08T21:00:00Z">
        <w:del w:id="1301" w:author="John" w:date="2018-11-10T15:28:00Z">
          <w:r w:rsidR="00B16E57" w:rsidDel="00BA50DB">
            <w:rPr>
              <w:rFonts w:hint="eastAsia"/>
            </w:rPr>
            <w:delText>APP</w:delText>
          </w:r>
        </w:del>
      </w:ins>
      <w:del w:id="1302" w:author="John" w:date="2018-11-10T15:28:00Z">
        <w:r w:rsidR="00A4110A" w:rsidDel="00BA50DB">
          <w:delText>前端</w:delText>
        </w:r>
      </w:del>
    </w:p>
    <w:tbl>
      <w:tblPr>
        <w:tblStyle w:val="a6"/>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1303" w:author="John" w:date="2018-11-10T15:28:00Z"/>
        </w:trPr>
        <w:tc>
          <w:tcPr>
            <w:tcW w:w="1382" w:type="dxa"/>
          </w:tcPr>
          <w:p w14:paraId="4CC4184E" w14:textId="64716CA8" w:rsidR="00E50DB4" w:rsidRPr="00292CE8" w:rsidDel="00BA50DB" w:rsidRDefault="00E50DB4" w:rsidP="00E50DB4">
            <w:pPr>
              <w:rPr>
                <w:del w:id="1304" w:author="John" w:date="2018-11-10T15:28:00Z"/>
                <w:rFonts w:ascii="宋体" w:eastAsia="宋体" w:hAnsi="宋体"/>
                <w:b/>
                <w:sz w:val="24"/>
              </w:rPr>
            </w:pPr>
            <w:del w:id="1305"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1306" w:author="John" w:date="2018-11-10T15:28:00Z"/>
                <w:rFonts w:ascii="宋体" w:eastAsia="宋体" w:hAnsi="宋体"/>
                <w:b/>
                <w:sz w:val="24"/>
              </w:rPr>
            </w:pPr>
            <w:del w:id="1307"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1308" w:author="John" w:date="2018-11-10T15:28:00Z"/>
                <w:rFonts w:ascii="宋体" w:eastAsia="宋体" w:hAnsi="宋体"/>
                <w:b/>
                <w:sz w:val="24"/>
              </w:rPr>
            </w:pPr>
            <w:del w:id="1309"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1310" w:author="John" w:date="2018-11-10T15:28:00Z"/>
                <w:rFonts w:ascii="宋体" w:eastAsia="宋体" w:hAnsi="宋体"/>
                <w:b/>
                <w:sz w:val="24"/>
              </w:rPr>
            </w:pPr>
            <w:del w:id="1311"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1312" w:author="John" w:date="2018-11-10T15:28:00Z"/>
                <w:rFonts w:ascii="宋体" w:eastAsia="宋体" w:hAnsi="宋体"/>
                <w:b/>
                <w:sz w:val="24"/>
              </w:rPr>
            </w:pPr>
            <w:del w:id="1313"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1314" w:author="John" w:date="2018-11-10T15:28:00Z"/>
                <w:rFonts w:ascii="宋体" w:eastAsia="宋体" w:hAnsi="宋体"/>
                <w:b/>
                <w:sz w:val="24"/>
              </w:rPr>
            </w:pPr>
            <w:del w:id="1315"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1316" w:author="John" w:date="2018-11-10T15:28:00Z"/>
        </w:trPr>
        <w:tc>
          <w:tcPr>
            <w:tcW w:w="1382" w:type="dxa"/>
          </w:tcPr>
          <w:p w14:paraId="27D15724" w14:textId="23433F89" w:rsidR="00E50DB4" w:rsidDel="00BA50DB" w:rsidRDefault="00E50DB4" w:rsidP="00292CE8">
            <w:pPr>
              <w:pStyle w:val="a7"/>
              <w:rPr>
                <w:del w:id="1317" w:author="John" w:date="2018-11-10T15:28:00Z"/>
              </w:rPr>
            </w:pPr>
            <w:del w:id="1318"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7"/>
              <w:rPr>
                <w:del w:id="1319" w:author="John" w:date="2018-11-10T15:28:00Z"/>
              </w:rPr>
            </w:pPr>
            <w:del w:id="1320" w:author="John" w:date="2018-11-10T15:28:00Z">
              <w:r w:rsidDel="00BA50DB">
                <w:rPr>
                  <w:rFonts w:hint="eastAsia"/>
                </w:rPr>
                <w:delText>HTML</w:delText>
              </w:r>
              <w:r w:rsidDel="00BA50DB">
                <w:delText>5</w:delText>
              </w:r>
            </w:del>
            <w:ins w:id="1321" w:author="Administrator" w:date="2018-11-08T21:01:00Z">
              <w:del w:id="1322" w:author="John" w:date="2018-11-10T15:28:00Z">
                <w:r w:rsidR="00B16E57" w:rsidDel="00BA50DB">
                  <w:delText>+CSS+</w:delText>
                </w:r>
              </w:del>
            </w:ins>
            <w:ins w:id="1323" w:author="Administrator" w:date="2018-11-08T21:02:00Z">
              <w:del w:id="1324"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7"/>
              <w:rPr>
                <w:del w:id="1325" w:author="John" w:date="2018-11-10T15:28:00Z"/>
              </w:rPr>
            </w:pPr>
            <w:del w:id="1326" w:author="John" w:date="2018-11-10T15:28:00Z">
              <w:r w:rsidDel="00BA50DB">
                <w:delText>B</w:delText>
              </w:r>
              <w:r w:rsidRPr="00FB2503" w:rsidDel="00BA50DB">
                <w:delText>ootstrap</w:delText>
              </w:r>
            </w:del>
            <w:ins w:id="1327" w:author="Administrator" w:date="2018-11-08T21:02:00Z">
              <w:del w:id="1328"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7"/>
              <w:rPr>
                <w:del w:id="1329" w:author="John" w:date="2018-11-10T15:28:00Z"/>
              </w:rPr>
            </w:pPr>
            <w:del w:id="1330" w:author="John" w:date="2018-11-10T15:28:00Z">
              <w:r w:rsidDel="00BA50DB">
                <w:rPr>
                  <w:rFonts w:hint="eastAsia"/>
                </w:rPr>
                <w:delText>简洁</w:delText>
              </w:r>
              <w:r w:rsidDel="00BA50DB">
                <w:delText>易懂</w:delText>
              </w:r>
            </w:del>
            <w:ins w:id="1331" w:author="Administrator" w:date="2018-11-08T21:02:00Z">
              <w:del w:id="1332"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7"/>
              <w:rPr>
                <w:del w:id="1333" w:author="John" w:date="2018-11-10T15:28:00Z"/>
              </w:rPr>
            </w:pPr>
            <w:del w:id="1334"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7"/>
              <w:rPr>
                <w:del w:id="1335" w:author="John" w:date="2018-11-10T15:28:00Z"/>
              </w:rPr>
            </w:pPr>
          </w:p>
        </w:tc>
      </w:tr>
      <w:tr w:rsidR="00E50DB4" w:rsidDel="00BA50DB" w14:paraId="452BE28A" w14:textId="7DD190B0" w:rsidTr="00E50DB4">
        <w:trPr>
          <w:del w:id="1336" w:author="John" w:date="2018-11-10T15:28:00Z"/>
        </w:trPr>
        <w:tc>
          <w:tcPr>
            <w:tcW w:w="1382" w:type="dxa"/>
          </w:tcPr>
          <w:p w14:paraId="2A5B0200" w14:textId="1E3B8085" w:rsidR="00E50DB4" w:rsidDel="00BA50DB" w:rsidRDefault="00E50DB4" w:rsidP="00292CE8">
            <w:pPr>
              <w:pStyle w:val="a7"/>
              <w:rPr>
                <w:del w:id="1337" w:author="John" w:date="2018-11-10T15:28:00Z"/>
              </w:rPr>
            </w:pPr>
            <w:del w:id="1338"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7"/>
              <w:rPr>
                <w:del w:id="1339" w:author="John" w:date="2018-11-10T15:28:00Z"/>
              </w:rPr>
            </w:pPr>
            <w:ins w:id="1340" w:author="Administrator" w:date="2018-11-08T21:02:00Z">
              <w:del w:id="1341" w:author="John" w:date="2018-11-10T15:28:00Z">
                <w:r w:rsidDel="00BA50DB">
                  <w:delText>java</w:delText>
                </w:r>
              </w:del>
            </w:ins>
            <w:del w:id="1342"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7"/>
              <w:rPr>
                <w:del w:id="1343" w:author="John" w:date="2018-11-10T15:28:00Z"/>
              </w:rPr>
            </w:pPr>
            <w:del w:id="1344"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7"/>
              <w:rPr>
                <w:del w:id="1345" w:author="John" w:date="2018-11-10T15:28:00Z"/>
              </w:rPr>
            </w:pPr>
            <w:ins w:id="1346" w:author="Administrator" w:date="2018-11-08T21:04:00Z">
              <w:del w:id="1347"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1348"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7"/>
              <w:rPr>
                <w:del w:id="1349" w:author="John" w:date="2018-11-10T15:28:00Z"/>
              </w:rPr>
            </w:pPr>
            <w:del w:id="1350" w:author="John" w:date="2018-11-10T15:28:00Z">
              <w:r w:rsidDel="00BA50DB">
                <w:rPr>
                  <w:rFonts w:hint="eastAsia"/>
                </w:rPr>
                <w:delText>组内</w:delText>
              </w:r>
              <w:r w:rsidDel="00BA50DB">
                <w:delText>成员对其熟悉度不够</w:delText>
              </w:r>
            </w:del>
            <w:ins w:id="1351" w:author="Administrator" w:date="2018-11-08T21:05:00Z">
              <w:del w:id="1352" w:author="John" w:date="2018-11-10T15:28:00Z">
                <w:r w:rsidR="000E502B" w:rsidDel="00BA50DB">
                  <w:rPr>
                    <w:rFonts w:hint="eastAsia"/>
                  </w:rPr>
                  <w:delText>只能开发</w:delText>
                </w:r>
                <w:r w:rsidR="000E502B" w:rsidDel="00BA50DB">
                  <w:delText>安卓平台</w:delText>
                </w:r>
              </w:del>
            </w:ins>
            <w:ins w:id="1353" w:author="Administrator" w:date="2018-11-08T21:07:00Z">
              <w:del w:id="1354"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7"/>
              <w:rPr>
                <w:del w:id="1355" w:author="John" w:date="2018-11-10T15:28:00Z"/>
              </w:rPr>
            </w:pPr>
            <w:ins w:id="1356" w:author="Administrator" w:date="2018-11-08T22:57:00Z">
              <w:del w:id="1357" w:author="John" w:date="2018-11-10T15:28:00Z">
                <w:r w:rsidDel="00BA50DB">
                  <w:rPr>
                    <w:rFonts w:hint="eastAsia"/>
                  </w:rPr>
                  <w:delText>√</w:delText>
                </w:r>
              </w:del>
            </w:ins>
          </w:p>
        </w:tc>
      </w:tr>
      <w:tr w:rsidR="00E50DB4" w:rsidDel="00BA50DB" w14:paraId="17B0D37A" w14:textId="3B59FE95" w:rsidTr="00E50DB4">
        <w:trPr>
          <w:del w:id="1358" w:author="John" w:date="2018-11-10T15:28:00Z"/>
        </w:trPr>
        <w:tc>
          <w:tcPr>
            <w:tcW w:w="1382" w:type="dxa"/>
          </w:tcPr>
          <w:p w14:paraId="3F9E9742" w14:textId="42743BA6" w:rsidR="00E50DB4" w:rsidDel="00BA50DB" w:rsidRDefault="00E50DB4" w:rsidP="00292CE8">
            <w:pPr>
              <w:pStyle w:val="a7"/>
              <w:rPr>
                <w:del w:id="1359" w:author="John" w:date="2018-11-10T15:28:00Z"/>
              </w:rPr>
            </w:pPr>
            <w:del w:id="1360"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7"/>
              <w:rPr>
                <w:del w:id="1361" w:author="John" w:date="2018-11-10T15:28:00Z"/>
              </w:rPr>
            </w:pPr>
            <w:del w:id="1362" w:author="John" w:date="2018-11-10T15:28:00Z">
              <w:r w:rsidDel="00BA50DB">
                <w:rPr>
                  <w:rFonts w:hint="eastAsia"/>
                </w:rPr>
                <w:delText>JavaScript</w:delText>
              </w:r>
            </w:del>
            <w:ins w:id="1363" w:author="Administrator" w:date="2018-11-08T21:05:00Z">
              <w:del w:id="1364" w:author="John" w:date="2018-11-10T15:28:00Z">
                <w:r w:rsidR="000E502B" w:rsidDel="00BA50DB">
                  <w:delText>Object-C</w:delText>
                </w:r>
              </w:del>
            </w:ins>
          </w:p>
        </w:tc>
        <w:tc>
          <w:tcPr>
            <w:tcW w:w="1383" w:type="dxa"/>
          </w:tcPr>
          <w:p w14:paraId="03686804" w14:textId="6D431483" w:rsidR="00E50DB4" w:rsidDel="00BA50DB" w:rsidRDefault="00E50DB4" w:rsidP="00292CE8">
            <w:pPr>
              <w:pStyle w:val="a7"/>
              <w:rPr>
                <w:del w:id="1365" w:author="John" w:date="2018-11-10T15:28:00Z"/>
              </w:rPr>
            </w:pPr>
            <w:del w:id="1366"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7"/>
              <w:rPr>
                <w:del w:id="1367" w:author="John" w:date="2018-11-10T15:28:00Z"/>
              </w:rPr>
            </w:pPr>
            <w:del w:id="1368" w:author="John" w:date="2018-11-10T15:28:00Z">
              <w:r w:rsidDel="00BA50DB">
                <w:rPr>
                  <w:rFonts w:hint="eastAsia"/>
                </w:rPr>
                <w:delText>功能</w:delText>
              </w:r>
              <w:r w:rsidDel="00BA50DB">
                <w:delText>强大</w:delText>
              </w:r>
            </w:del>
            <w:ins w:id="1369" w:author="Administrator" w:date="2018-11-08T21:05:00Z">
              <w:del w:id="1370"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7"/>
              <w:rPr>
                <w:del w:id="1371" w:author="John" w:date="2018-11-10T15:28:00Z"/>
              </w:rPr>
            </w:pPr>
            <w:del w:id="1372"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7"/>
              <w:rPr>
                <w:del w:id="1373" w:author="John" w:date="2018-11-10T15:28:00Z"/>
              </w:rPr>
            </w:pPr>
          </w:p>
        </w:tc>
      </w:tr>
      <w:tr w:rsidR="000E502B" w:rsidDel="00BA50DB" w14:paraId="7826E305" w14:textId="246A663B" w:rsidTr="00E50DB4">
        <w:trPr>
          <w:ins w:id="1374" w:author="Administrator" w:date="2018-11-08T21:06:00Z"/>
          <w:del w:id="1375" w:author="John" w:date="2018-11-10T15:28:00Z"/>
        </w:trPr>
        <w:tc>
          <w:tcPr>
            <w:tcW w:w="1382" w:type="dxa"/>
          </w:tcPr>
          <w:p w14:paraId="3FDA8FA9" w14:textId="3CC17829" w:rsidR="000E502B" w:rsidDel="00BA50DB" w:rsidRDefault="000E502B" w:rsidP="00292CE8">
            <w:pPr>
              <w:pStyle w:val="a7"/>
              <w:rPr>
                <w:ins w:id="1376" w:author="Administrator" w:date="2018-11-08T21:06:00Z"/>
                <w:del w:id="1377" w:author="John" w:date="2018-11-10T15:28:00Z"/>
              </w:rPr>
            </w:pPr>
            <w:ins w:id="1378" w:author="Administrator" w:date="2018-11-08T21:06:00Z">
              <w:del w:id="1379"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7"/>
              <w:rPr>
                <w:ins w:id="1380" w:author="Administrator" w:date="2018-11-08T21:06:00Z"/>
                <w:del w:id="1381" w:author="John" w:date="2018-11-10T15:28:00Z"/>
              </w:rPr>
            </w:pPr>
            <w:ins w:id="1382" w:author="Administrator" w:date="2018-11-08T21:06:00Z">
              <w:del w:id="1383"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7"/>
              <w:rPr>
                <w:ins w:id="1384" w:author="Administrator" w:date="2018-11-08T21:06:00Z"/>
                <w:del w:id="1385" w:author="John" w:date="2018-11-10T15:28:00Z"/>
              </w:rPr>
            </w:pPr>
          </w:p>
        </w:tc>
        <w:tc>
          <w:tcPr>
            <w:tcW w:w="1383" w:type="dxa"/>
          </w:tcPr>
          <w:p w14:paraId="35FDFBD2" w14:textId="77A13159" w:rsidR="000E502B" w:rsidDel="00BA50DB" w:rsidRDefault="000E502B" w:rsidP="00292CE8">
            <w:pPr>
              <w:pStyle w:val="a7"/>
              <w:rPr>
                <w:ins w:id="1386" w:author="Administrator" w:date="2018-11-08T21:06:00Z"/>
                <w:del w:id="1387" w:author="John" w:date="2018-11-10T15:28:00Z"/>
              </w:rPr>
            </w:pPr>
            <w:ins w:id="1388" w:author="Administrator" w:date="2018-11-08T21:06:00Z">
              <w:del w:id="1389"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7"/>
              <w:rPr>
                <w:ins w:id="1390" w:author="Administrator" w:date="2018-11-08T21:06:00Z"/>
                <w:del w:id="1391" w:author="John" w:date="2018-11-10T15:28:00Z"/>
              </w:rPr>
            </w:pPr>
            <w:ins w:id="1392" w:author="Administrator" w:date="2018-11-08T21:06:00Z">
              <w:del w:id="1393"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7"/>
              <w:rPr>
                <w:ins w:id="1394" w:author="Administrator" w:date="2018-11-08T21:06:00Z"/>
                <w:del w:id="1395" w:author="John" w:date="2018-11-10T15:28:00Z"/>
              </w:rPr>
            </w:pPr>
          </w:p>
        </w:tc>
      </w:tr>
    </w:tbl>
    <w:p w14:paraId="66C98A37" w14:textId="20E0AAF8" w:rsidR="00E50DB4" w:rsidRPr="00E50DB4" w:rsidDel="00BA50DB" w:rsidRDefault="00E50DB4" w:rsidP="00E50DB4">
      <w:pPr>
        <w:rPr>
          <w:del w:id="1396" w:author="John" w:date="2018-11-10T15:28:00Z"/>
        </w:rPr>
      </w:pPr>
    </w:p>
    <w:p w14:paraId="4F987240" w14:textId="48C5AFAC" w:rsidR="00A4110A" w:rsidDel="00BA50DB" w:rsidRDefault="00271644" w:rsidP="00D130FB">
      <w:pPr>
        <w:pStyle w:val="3"/>
        <w:rPr>
          <w:del w:id="1397" w:author="John" w:date="2018-11-10T15:28:00Z"/>
        </w:rPr>
      </w:pPr>
      <w:ins w:id="1398" w:author="Administrator" w:date="2018-11-08T22:38:00Z">
        <w:del w:id="1399" w:author="John" w:date="2018-11-10T15:28:00Z">
          <w:r w:rsidDel="00BA50DB">
            <w:delText>4</w:delText>
          </w:r>
        </w:del>
      </w:ins>
      <w:del w:id="1400" w:author="John" w:date="2018-11-10T15:28:00Z">
        <w:r w:rsidR="00D130FB" w:rsidDel="00BA50DB">
          <w:delText>3</w:delText>
        </w:r>
        <w:r w:rsidR="00A4110A" w:rsidDel="00BA50DB">
          <w:delText>.</w:delText>
        </w:r>
      </w:del>
      <w:ins w:id="1401" w:author="Administrator" w:date="2018-11-08T20:39:00Z">
        <w:del w:id="1402" w:author="John" w:date="2018-11-10T15:28:00Z">
          <w:r w:rsidR="00B50F80" w:rsidDel="00BA50DB">
            <w:delText>6</w:delText>
          </w:r>
        </w:del>
      </w:ins>
      <w:del w:id="1403" w:author="John" w:date="2018-11-10T15:28:00Z">
        <w:r w:rsidR="00A4110A" w:rsidDel="00BA50DB">
          <w:delText>5.3数据库</w:delText>
        </w:r>
      </w:del>
    </w:p>
    <w:tbl>
      <w:tblPr>
        <w:tblStyle w:val="a6"/>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1404" w:author="John" w:date="2018-11-10T15:28:00Z"/>
        </w:trPr>
        <w:tc>
          <w:tcPr>
            <w:tcW w:w="1659" w:type="dxa"/>
          </w:tcPr>
          <w:p w14:paraId="5532B685" w14:textId="5BAF38C9" w:rsidR="00B25475" w:rsidRPr="00292CE8" w:rsidDel="00BA50DB" w:rsidRDefault="00B25475" w:rsidP="00E50DB4">
            <w:pPr>
              <w:rPr>
                <w:del w:id="1405" w:author="John" w:date="2018-11-10T15:28:00Z"/>
                <w:rFonts w:ascii="宋体" w:eastAsia="宋体" w:hAnsi="宋体"/>
                <w:b/>
                <w:sz w:val="24"/>
              </w:rPr>
            </w:pPr>
            <w:del w:id="1406"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1407" w:author="John" w:date="2018-11-10T15:28:00Z"/>
                <w:rFonts w:ascii="宋体" w:eastAsia="宋体" w:hAnsi="宋体"/>
                <w:b/>
                <w:sz w:val="24"/>
              </w:rPr>
            </w:pPr>
            <w:del w:id="1408"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1409" w:author="John" w:date="2018-11-10T15:28:00Z"/>
                <w:rFonts w:ascii="宋体" w:eastAsia="宋体" w:hAnsi="宋体"/>
                <w:b/>
                <w:sz w:val="24"/>
              </w:rPr>
            </w:pPr>
            <w:del w:id="1410"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1411" w:author="John" w:date="2018-11-10T15:28:00Z"/>
                <w:rFonts w:ascii="宋体" w:eastAsia="宋体" w:hAnsi="宋体"/>
                <w:b/>
                <w:sz w:val="24"/>
              </w:rPr>
            </w:pPr>
            <w:del w:id="1412"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1413" w:author="John" w:date="2018-11-10T15:28:00Z"/>
                <w:rFonts w:ascii="宋体" w:eastAsia="宋体" w:hAnsi="宋体"/>
                <w:b/>
                <w:sz w:val="24"/>
              </w:rPr>
            </w:pPr>
            <w:del w:id="1414"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1415" w:author="John" w:date="2018-11-10T15:28:00Z"/>
        </w:trPr>
        <w:tc>
          <w:tcPr>
            <w:tcW w:w="1659" w:type="dxa"/>
          </w:tcPr>
          <w:p w14:paraId="75DB5365" w14:textId="10BAFF53" w:rsidR="00B25475" w:rsidDel="00BA50DB" w:rsidRDefault="00B25475" w:rsidP="00292CE8">
            <w:pPr>
              <w:pStyle w:val="a7"/>
              <w:rPr>
                <w:del w:id="1416" w:author="John" w:date="2018-11-10T15:28:00Z"/>
              </w:rPr>
            </w:pPr>
            <w:del w:id="1417"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7"/>
              <w:rPr>
                <w:del w:id="1418" w:author="John" w:date="2018-11-10T15:28:00Z"/>
              </w:rPr>
            </w:pPr>
            <w:del w:id="1419"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7"/>
              <w:rPr>
                <w:del w:id="1420" w:author="John" w:date="2018-11-10T15:28:00Z"/>
              </w:rPr>
            </w:pPr>
            <w:del w:id="1421"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7"/>
              <w:rPr>
                <w:del w:id="1422" w:author="John" w:date="2018-11-10T15:28:00Z"/>
              </w:rPr>
            </w:pPr>
            <w:del w:id="1423"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7"/>
              <w:rPr>
                <w:del w:id="1424" w:author="John" w:date="2018-11-10T15:28:00Z"/>
              </w:rPr>
            </w:pPr>
            <w:ins w:id="1425" w:author="Administrator" w:date="2018-11-08T22:57:00Z">
              <w:del w:id="1426" w:author="John" w:date="2018-11-10T15:28:00Z">
                <w:r w:rsidDel="00BA50DB">
                  <w:rPr>
                    <w:rFonts w:hint="eastAsia"/>
                  </w:rPr>
                  <w:delText>√</w:delText>
                </w:r>
              </w:del>
            </w:ins>
          </w:p>
        </w:tc>
      </w:tr>
      <w:tr w:rsidR="00B25475" w:rsidDel="00BA50DB" w14:paraId="352AC43B" w14:textId="0CEAEFAA" w:rsidTr="00B25475">
        <w:trPr>
          <w:del w:id="1427" w:author="John" w:date="2018-11-10T15:28:00Z"/>
        </w:trPr>
        <w:tc>
          <w:tcPr>
            <w:tcW w:w="1659" w:type="dxa"/>
          </w:tcPr>
          <w:p w14:paraId="28605704" w14:textId="7F2967A5" w:rsidR="00B25475" w:rsidDel="00BA50DB" w:rsidRDefault="00B25475" w:rsidP="00292CE8">
            <w:pPr>
              <w:pStyle w:val="a7"/>
              <w:rPr>
                <w:del w:id="1428" w:author="John" w:date="2018-11-10T15:28:00Z"/>
              </w:rPr>
            </w:pPr>
            <w:del w:id="1429"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7"/>
              <w:rPr>
                <w:del w:id="1430" w:author="John" w:date="2018-11-10T15:28:00Z"/>
              </w:rPr>
            </w:pPr>
            <w:del w:id="1431"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7"/>
              <w:rPr>
                <w:del w:id="1432" w:author="John" w:date="2018-11-10T15:28:00Z"/>
              </w:rPr>
            </w:pPr>
            <w:del w:id="1433"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7"/>
              <w:rPr>
                <w:del w:id="1434" w:author="John" w:date="2018-11-10T15:28:00Z"/>
              </w:rPr>
            </w:pPr>
            <w:del w:id="1435"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7"/>
              <w:rPr>
                <w:del w:id="1436" w:author="John" w:date="2018-11-10T15:28:00Z"/>
              </w:rPr>
            </w:pPr>
          </w:p>
        </w:tc>
      </w:tr>
    </w:tbl>
    <w:p w14:paraId="2663D792" w14:textId="7FB73649" w:rsidR="00A4110A" w:rsidDel="00DE1325" w:rsidRDefault="00D130FB">
      <w:pPr>
        <w:pStyle w:val="1"/>
        <w:rPr>
          <w:del w:id="1437" w:author="Administrator" w:date="2018-11-08T21:07:00Z"/>
        </w:rPr>
        <w:pPrChange w:id="1438" w:author="John" w:date="2018-11-10T15:26:00Z">
          <w:pPr>
            <w:pStyle w:val="3"/>
          </w:pPr>
        </w:pPrChange>
      </w:pPr>
      <w:del w:id="1439" w:author="Administrator" w:date="2018-11-08T21:07:00Z">
        <w:r w:rsidDel="00DE1325">
          <w:delText>3</w:delText>
        </w:r>
        <w:r w:rsidR="00A4110A" w:rsidDel="00DE1325">
          <w:delText>.</w:delText>
        </w:r>
      </w:del>
      <w:del w:id="1440" w:author="Administrator" w:date="2018-11-08T20:39:00Z">
        <w:r w:rsidR="00A4110A" w:rsidDel="00B50F80">
          <w:delText>5</w:delText>
        </w:r>
      </w:del>
      <w:del w:id="1441"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1442" w:author="Administrator" w:date="2018-11-08T21:07:00Z"/>
        </w:rPr>
        <w:pPrChange w:id="1443" w:author="John" w:date="2018-11-10T15:26:00Z">
          <w:pPr>
            <w:pStyle w:val="a7"/>
          </w:pPr>
        </w:pPrChange>
      </w:pPr>
      <w:del w:id="1444" w:author="Administrator" w:date="2018-11-08T21:07:00Z">
        <w:r w:rsidDel="00DE1325">
          <w:rPr>
            <w:rFonts w:hint="eastAsia"/>
          </w:rPr>
          <w:delText>暂无</w:delText>
        </w:r>
      </w:del>
    </w:p>
    <w:p w14:paraId="5F51B91B" w14:textId="6AF3D1B3" w:rsidR="00A4110A" w:rsidRDefault="005D40AE">
      <w:pPr>
        <w:pStyle w:val="1"/>
        <w:pPrChange w:id="1445" w:author="John" w:date="2018-11-10T15:26:00Z">
          <w:pPr>
            <w:pStyle w:val="2"/>
          </w:pPr>
        </w:pPrChange>
      </w:pPr>
      <w:bookmarkStart w:id="1446" w:name="_Toc531898398"/>
      <w:ins w:id="1447" w:author="John" w:date="2018-11-11T17:33:00Z">
        <w:r>
          <w:rPr>
            <w:rFonts w:hint="eastAsia"/>
          </w:rPr>
          <w:t>4</w:t>
        </w:r>
      </w:ins>
      <w:ins w:id="1448" w:author="Administrator" w:date="2018-11-08T22:38:00Z">
        <w:del w:id="1449" w:author="John" w:date="2018-11-10T15:55:00Z">
          <w:r w:rsidDel="00714A8A">
            <w:delText>4</w:delText>
          </w:r>
        </w:del>
      </w:ins>
      <w:del w:id="1450" w:author="Administrator" w:date="2018-11-08T22:38:00Z">
        <w:r w:rsidDel="00271644">
          <w:delText>3</w:delText>
        </w:r>
      </w:del>
      <w:del w:id="1451" w:author="John" w:date="2018-11-10T15:27:00Z">
        <w:r w:rsidDel="00BA50DB">
          <w:delText>.</w:delText>
        </w:r>
      </w:del>
      <w:ins w:id="1452" w:author="Administrator" w:date="2018-11-08T20:40:00Z">
        <w:del w:id="1453" w:author="John" w:date="2018-11-10T15:27:00Z">
          <w:r w:rsidDel="00BA50DB">
            <w:delText>7</w:delText>
          </w:r>
        </w:del>
      </w:ins>
      <w:del w:id="1454" w:author="Administrator" w:date="2018-11-08T20:40:00Z">
        <w:r w:rsidDel="00B50F80">
          <w:delText>6</w:delText>
        </w:r>
      </w:del>
      <w:r>
        <w:t>所建议的系统</w:t>
      </w:r>
      <w:bookmarkEnd w:id="1446"/>
    </w:p>
    <w:p w14:paraId="5D371C12" w14:textId="2D50D9FC" w:rsidR="00A4110A" w:rsidDel="00DB56EB" w:rsidRDefault="00271644">
      <w:pPr>
        <w:rPr>
          <w:del w:id="1455" w:author="John" w:date="2018-11-10T15:02:00Z"/>
        </w:rPr>
        <w:pPrChange w:id="1456" w:author="John" w:date="2018-11-10T15:02:00Z">
          <w:pPr>
            <w:pStyle w:val="3"/>
          </w:pPr>
        </w:pPrChange>
      </w:pPr>
      <w:ins w:id="1457" w:author="Administrator" w:date="2018-11-08T22:38:00Z">
        <w:del w:id="1458" w:author="John" w:date="2018-11-10T15:02:00Z">
          <w:r w:rsidDel="00DB56EB">
            <w:delText>4</w:delText>
          </w:r>
        </w:del>
      </w:ins>
      <w:del w:id="1459" w:author="John" w:date="2018-11-10T15:02:00Z">
        <w:r w:rsidR="00D130FB" w:rsidDel="00DB56EB">
          <w:delText>3</w:delText>
        </w:r>
        <w:r w:rsidR="00A4110A" w:rsidDel="00DB56EB">
          <w:delText>.</w:delText>
        </w:r>
      </w:del>
      <w:ins w:id="1460" w:author="Administrator" w:date="2018-11-08T20:40:00Z">
        <w:del w:id="1461" w:author="John" w:date="2018-11-10T15:02:00Z">
          <w:r w:rsidR="00B50F80" w:rsidDel="00DB56EB">
            <w:delText>7</w:delText>
          </w:r>
        </w:del>
      </w:ins>
      <w:del w:id="1462" w:author="John" w:date="2018-11-10T15:02:00Z">
        <w:r w:rsidR="00A4110A" w:rsidDel="00DB56EB">
          <w:delText>6.1对所建议的系统的说明</w:delText>
        </w:r>
      </w:del>
    </w:p>
    <w:p w14:paraId="08D2014E" w14:textId="24ED9D18" w:rsidR="00397E5F" w:rsidRDefault="00292CE8" w:rsidP="00292CE8">
      <w:pPr>
        <w:pStyle w:val="a7"/>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管理员的权限最大。除游客</w:t>
      </w:r>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1463" w:author="John" w:date="2018-11-10T15:01:00Z"/>
        </w:rPr>
      </w:pPr>
      <w:r>
        <w:rPr>
          <w:rFonts w:hint="eastAsia"/>
          <w:noProof/>
        </w:rPr>
        <w:lastRenderedPageBreak/>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28114BC" w:rsidR="0070384E" w:rsidRDefault="005D40AE">
      <w:pPr>
        <w:pStyle w:val="2"/>
        <w:rPr>
          <w:ins w:id="1464" w:author="John" w:date="2018-11-10T15:02:00Z"/>
        </w:rPr>
        <w:pPrChange w:id="1465" w:author="John" w:date="2018-11-10T15:26:00Z">
          <w:pPr>
            <w:pStyle w:val="3"/>
          </w:pPr>
        </w:pPrChange>
      </w:pPr>
      <w:bookmarkStart w:id="1466" w:name="_Toc531898399"/>
      <w:ins w:id="1467" w:author="John" w:date="2018-11-11T17:34:00Z">
        <w:r>
          <w:rPr>
            <w:rFonts w:hint="eastAsia"/>
          </w:rPr>
          <w:t>4</w:t>
        </w:r>
      </w:ins>
      <w:ins w:id="1468" w:author="John" w:date="2018-11-10T15:02:00Z">
        <w:r w:rsidR="00DB56EB">
          <w:rPr>
            <w:rFonts w:hint="eastAsia"/>
          </w:rPr>
          <w:t>.</w:t>
        </w:r>
      </w:ins>
      <w:ins w:id="1469" w:author="John" w:date="2018-11-10T15:27:00Z">
        <w:r w:rsidR="00BA50DB">
          <w:t>1</w:t>
        </w:r>
      </w:ins>
      <w:ins w:id="1470" w:author="John" w:date="2018-11-10T15:01:00Z">
        <w:r w:rsidR="00DB56EB">
          <w:rPr>
            <w:rFonts w:hint="eastAsia"/>
          </w:rPr>
          <w:t>对所建议系统的说明</w:t>
        </w:r>
      </w:ins>
      <w:bookmarkEnd w:id="1466"/>
    </w:p>
    <w:p w14:paraId="03ED6B0B" w14:textId="77777777" w:rsidR="00B00BEA" w:rsidRDefault="00976AD4">
      <w:pPr>
        <w:pStyle w:val="5"/>
        <w:rPr>
          <w:ins w:id="1471" w:author="沈启航" w:date="2018-12-06T20:30:00Z"/>
        </w:rPr>
        <w:pPrChange w:id="1472" w:author="沈启航" w:date="2018-12-06T20:30:00Z">
          <w:pPr/>
        </w:pPrChange>
      </w:pPr>
      <w:ins w:id="1473" w:author="沈启航" w:date="2018-12-06T20:26:00Z">
        <w:r w:rsidRPr="00B00BEA">
          <w:rPr>
            <w:b w:val="0"/>
            <w:rPrChange w:id="1474" w:author="沈启航" w:date="2018-12-06T20:30:00Z">
              <w:rPr/>
            </w:rPrChange>
          </w:rPr>
          <w:t>4.1.1 SWOT分析</w:t>
        </w:r>
      </w:ins>
    </w:p>
    <w:p w14:paraId="45852CEC" w14:textId="68B1B112" w:rsidR="00B00BEA" w:rsidRPr="003B7901" w:rsidRDefault="003B7901">
      <w:pPr>
        <w:rPr>
          <w:ins w:id="1475" w:author="沈启航" w:date="2018-12-06T20:32:00Z"/>
          <w:rFonts w:ascii="宋体" w:eastAsia="宋体" w:hAnsi="宋体"/>
          <w:b/>
          <w:rPrChange w:id="1476" w:author="沈启航" w:date="2018-12-06T20:39:00Z">
            <w:rPr>
              <w:ins w:id="1477" w:author="沈启航" w:date="2018-12-06T20:32:00Z"/>
            </w:rPr>
          </w:rPrChange>
        </w:rPr>
      </w:pPr>
      <w:ins w:id="1478" w:author="沈启航" w:date="2018-12-06T20:37:00Z">
        <w:r w:rsidRPr="003B7901">
          <w:rPr>
            <w:rFonts w:ascii="宋体" w:eastAsia="宋体" w:hAnsi="宋体" w:hint="eastAsia"/>
            <w:b/>
            <w:rPrChange w:id="1479" w:author="沈启航" w:date="2018-12-06T20:39:00Z">
              <w:rPr>
                <w:rFonts w:hint="eastAsia"/>
              </w:rPr>
            </w:rPrChange>
          </w:rPr>
          <w:t>（</w:t>
        </w:r>
        <w:r w:rsidRPr="003B7901">
          <w:rPr>
            <w:rFonts w:ascii="宋体" w:eastAsia="宋体" w:hAnsi="宋体"/>
            <w:b/>
            <w:rPrChange w:id="1480" w:author="沈启航" w:date="2018-12-06T20:39:00Z">
              <w:rPr/>
            </w:rPrChange>
          </w:rPr>
          <w:t>1）</w:t>
        </w:r>
      </w:ins>
      <w:ins w:id="1481" w:author="沈启航" w:date="2018-12-06T20:31:00Z">
        <w:r w:rsidR="00B00BEA" w:rsidRPr="003B7901">
          <w:rPr>
            <w:rFonts w:ascii="宋体" w:eastAsia="宋体" w:hAnsi="宋体" w:hint="eastAsia"/>
            <w:b/>
            <w:rPrChange w:id="1482" w:author="沈启航" w:date="2018-12-06T20:39:00Z">
              <w:rPr>
                <w:rFonts w:hint="eastAsia"/>
              </w:rPr>
            </w:rPrChange>
          </w:rPr>
          <w:t>优势</w:t>
        </w:r>
      </w:ins>
      <w:ins w:id="1483" w:author="沈启航" w:date="2018-12-06T20:38:00Z">
        <w:r w:rsidRPr="003B7901">
          <w:rPr>
            <w:rFonts w:ascii="宋体" w:eastAsia="宋体" w:hAnsi="宋体" w:hint="eastAsia"/>
            <w:b/>
            <w:rPrChange w:id="1484" w:author="沈启航" w:date="2018-12-06T20:39:00Z">
              <w:rPr>
                <w:rFonts w:ascii="宋体" w:eastAsia="宋体" w:hAnsi="宋体" w:hint="eastAsia"/>
              </w:rPr>
            </w:rPrChange>
          </w:rPr>
          <w:t>（</w:t>
        </w:r>
        <w:r w:rsidRPr="003B7901">
          <w:rPr>
            <w:rFonts w:ascii="宋体" w:eastAsia="宋体" w:hAnsi="宋体"/>
            <w:b/>
            <w:rPrChange w:id="1485" w:author="沈启航" w:date="2018-12-06T20:39:00Z">
              <w:rPr>
                <w:rFonts w:ascii="宋体" w:eastAsia="宋体" w:hAnsi="宋体"/>
              </w:rPr>
            </w:rPrChange>
          </w:rPr>
          <w:t>Strength）</w:t>
        </w:r>
      </w:ins>
    </w:p>
    <w:p w14:paraId="643C80FB" w14:textId="43E7DACF" w:rsidR="00B00BEA" w:rsidRDefault="003B7901">
      <w:pPr>
        <w:ind w:firstLine="420"/>
        <w:rPr>
          <w:ins w:id="1486" w:author="沈启航" w:date="2018-12-06T20:36:00Z"/>
          <w:rFonts w:ascii="宋体" w:eastAsia="宋体" w:hAnsi="宋体"/>
        </w:rPr>
        <w:pPrChange w:id="1487" w:author="沈启航" w:date="2018-12-06T20:35:00Z">
          <w:pPr/>
        </w:pPrChange>
      </w:pPr>
      <w:ins w:id="1488" w:author="沈启航" w:date="2018-12-06T20:35:00Z">
        <w:r w:rsidRPr="006C2FE7">
          <w:rPr>
            <w:rFonts w:ascii="宋体" w:eastAsia="宋体" w:hAnsi="宋体" w:hint="eastAsia"/>
          </w:rPr>
          <w:t>本</w:t>
        </w:r>
        <w:r w:rsidRPr="006C2FE7">
          <w:rPr>
            <w:rFonts w:ascii="宋体" w:eastAsia="宋体" w:hAnsi="宋体"/>
          </w:rPr>
          <w:t>项目同时作为软件需求课程和项目管理课程的课程实验教学项目，能够得到教师的帮助与教学。</w:t>
        </w:r>
        <w:r w:rsidRPr="006C2FE7">
          <w:rPr>
            <w:rFonts w:ascii="宋体" w:eastAsia="宋体" w:hAnsi="宋体" w:hint="eastAsia"/>
          </w:rPr>
          <w:t>本产品</w:t>
        </w:r>
        <w:r w:rsidRPr="006C2FE7">
          <w:rPr>
            <w:rFonts w:ascii="宋体" w:eastAsia="宋体" w:hAnsi="宋体"/>
          </w:rPr>
          <w:t>的</w:t>
        </w:r>
        <w:r w:rsidRPr="006C2FE7">
          <w:rPr>
            <w:rFonts w:ascii="宋体" w:eastAsia="宋体" w:hAnsi="宋体" w:hint="eastAsia"/>
          </w:rPr>
          <w:t>客户</w:t>
        </w:r>
        <w:r w:rsidRPr="006C2FE7">
          <w:rPr>
            <w:rFonts w:ascii="宋体" w:eastAsia="宋体" w:hAnsi="宋体"/>
          </w:rPr>
          <w:t>同时也是教师，会在验收</w:t>
        </w:r>
        <w:r w:rsidRPr="006C2FE7">
          <w:rPr>
            <w:rFonts w:ascii="宋体" w:eastAsia="宋体" w:hAnsi="宋体" w:hint="eastAsia"/>
          </w:rPr>
          <w:t>评审</w:t>
        </w:r>
        <w:r w:rsidRPr="006C2FE7">
          <w:rPr>
            <w:rFonts w:ascii="宋体" w:eastAsia="宋体" w:hAnsi="宋体"/>
          </w:rPr>
          <w:t>产</w:t>
        </w:r>
        <w:r w:rsidRPr="006C2FE7">
          <w:rPr>
            <w:rFonts w:ascii="宋体" w:eastAsia="宋体" w:hAnsi="宋体" w:hint="eastAsia"/>
          </w:rPr>
          <w:t>品</w:t>
        </w:r>
        <w:r w:rsidRPr="006C2FE7">
          <w:rPr>
            <w:rFonts w:ascii="宋体" w:eastAsia="宋体" w:hAnsi="宋体"/>
          </w:rPr>
          <w:t>的同时为产品的改良提</w:t>
        </w:r>
        <w:r w:rsidRPr="006C2FE7">
          <w:rPr>
            <w:rFonts w:ascii="宋体" w:eastAsia="宋体" w:hAnsi="宋体" w:hint="eastAsia"/>
          </w:rPr>
          <w:t>供十分</w:t>
        </w:r>
        <w:r w:rsidRPr="006C2FE7">
          <w:rPr>
            <w:rFonts w:ascii="宋体" w:eastAsia="宋体" w:hAnsi="宋体"/>
          </w:rPr>
          <w:t>专业的意见。</w:t>
        </w:r>
        <w:r w:rsidRPr="006C2FE7">
          <w:rPr>
            <w:rFonts w:ascii="宋体" w:eastAsia="宋体" w:hAnsi="宋体" w:hint="eastAsia"/>
          </w:rPr>
          <w:t>本项目</w:t>
        </w:r>
        <w:r w:rsidRPr="006C2FE7">
          <w:rPr>
            <w:rFonts w:ascii="宋体" w:eastAsia="宋体" w:hAnsi="宋体"/>
          </w:rPr>
          <w:t>的开发也得到了学姐的帮助，提供了样例文档，能够减少小组开发项目</w:t>
        </w:r>
        <w:r w:rsidRPr="006C2FE7">
          <w:rPr>
            <w:rFonts w:ascii="宋体" w:eastAsia="宋体" w:hAnsi="宋体" w:hint="eastAsia"/>
          </w:rPr>
          <w:t>时</w:t>
        </w:r>
        <w:r w:rsidRPr="006C2FE7">
          <w:rPr>
            <w:rFonts w:ascii="宋体" w:eastAsia="宋体" w:hAnsi="宋体"/>
          </w:rPr>
          <w:t>遇到的疑惑。</w:t>
        </w:r>
      </w:ins>
    </w:p>
    <w:p w14:paraId="1D685D16" w14:textId="77777777" w:rsidR="003B7901" w:rsidRDefault="003B7901">
      <w:pPr>
        <w:rPr>
          <w:ins w:id="1489" w:author="沈启航" w:date="2018-12-06T20:36:00Z"/>
          <w:rFonts w:ascii="宋体" w:eastAsia="宋体" w:hAnsi="宋体"/>
        </w:rPr>
      </w:pPr>
    </w:p>
    <w:p w14:paraId="47C7DDBF" w14:textId="340A29C3" w:rsidR="003B7901" w:rsidRPr="003B7901" w:rsidRDefault="003B7901">
      <w:pPr>
        <w:rPr>
          <w:ins w:id="1490" w:author="沈启航" w:date="2018-12-06T20:37:00Z"/>
          <w:rFonts w:ascii="宋体" w:eastAsia="宋体" w:hAnsi="宋体"/>
          <w:b/>
          <w:rPrChange w:id="1491" w:author="沈启航" w:date="2018-12-06T20:40:00Z">
            <w:rPr>
              <w:ins w:id="1492" w:author="沈启航" w:date="2018-12-06T20:37:00Z"/>
              <w:rFonts w:ascii="宋体" w:eastAsia="宋体" w:hAnsi="宋体"/>
            </w:rPr>
          </w:rPrChange>
        </w:rPr>
      </w:pPr>
      <w:ins w:id="1493" w:author="沈启航" w:date="2018-12-06T20:36:00Z">
        <w:r w:rsidRPr="003B7901">
          <w:rPr>
            <w:rFonts w:ascii="宋体" w:eastAsia="宋体" w:hAnsi="宋体" w:hint="eastAsia"/>
            <w:b/>
            <w:rPrChange w:id="1494" w:author="沈启航" w:date="2018-12-06T20:40:00Z">
              <w:rPr>
                <w:rFonts w:ascii="宋体" w:eastAsia="宋体" w:hAnsi="宋体" w:hint="eastAsia"/>
              </w:rPr>
            </w:rPrChange>
          </w:rPr>
          <w:t>（</w:t>
        </w:r>
        <w:r w:rsidRPr="003B7901">
          <w:rPr>
            <w:rFonts w:ascii="宋体" w:eastAsia="宋体" w:hAnsi="宋体"/>
            <w:b/>
            <w:rPrChange w:id="1495" w:author="沈启航" w:date="2018-12-06T20:40:00Z">
              <w:rPr>
                <w:rFonts w:ascii="宋体" w:eastAsia="宋体" w:hAnsi="宋体"/>
              </w:rPr>
            </w:rPrChange>
          </w:rPr>
          <w:t>2）</w:t>
        </w:r>
      </w:ins>
      <w:ins w:id="1496" w:author="沈启航" w:date="2018-12-06T20:37:00Z">
        <w:r w:rsidRPr="003B7901">
          <w:rPr>
            <w:rFonts w:ascii="宋体" w:eastAsia="宋体" w:hAnsi="宋体" w:hint="eastAsia"/>
            <w:b/>
            <w:rPrChange w:id="1497" w:author="沈启航" w:date="2018-12-06T20:40:00Z">
              <w:rPr>
                <w:rFonts w:ascii="宋体" w:eastAsia="宋体" w:hAnsi="宋体" w:hint="eastAsia"/>
              </w:rPr>
            </w:rPrChange>
          </w:rPr>
          <w:t>劣势</w:t>
        </w:r>
      </w:ins>
      <w:ins w:id="1498" w:author="沈启航" w:date="2018-12-06T20:39:00Z">
        <w:r w:rsidRPr="003B7901">
          <w:rPr>
            <w:rFonts w:ascii="宋体" w:eastAsia="宋体" w:hAnsi="宋体" w:hint="eastAsia"/>
            <w:b/>
            <w:rPrChange w:id="1499" w:author="沈启航" w:date="2018-12-06T20:40:00Z">
              <w:rPr>
                <w:rFonts w:ascii="宋体" w:eastAsia="宋体" w:hAnsi="宋体" w:hint="eastAsia"/>
              </w:rPr>
            </w:rPrChange>
          </w:rPr>
          <w:t>（</w:t>
        </w:r>
        <w:r w:rsidRPr="003B7901">
          <w:rPr>
            <w:rFonts w:ascii="宋体" w:eastAsia="宋体" w:hAnsi="宋体"/>
            <w:b/>
            <w:rPrChange w:id="1500" w:author="沈启航" w:date="2018-12-06T20:40:00Z">
              <w:rPr>
                <w:rFonts w:ascii="宋体" w:eastAsia="宋体" w:hAnsi="宋体"/>
              </w:rPr>
            </w:rPrChange>
          </w:rPr>
          <w:t>Weakness）</w:t>
        </w:r>
      </w:ins>
    </w:p>
    <w:p w14:paraId="6133BD87" w14:textId="77777777" w:rsidR="003B7901" w:rsidRPr="006C2FE7" w:rsidRDefault="003B7901" w:rsidP="003B7901">
      <w:pPr>
        <w:ind w:firstLine="420"/>
        <w:rPr>
          <w:ins w:id="1501" w:author="沈启航" w:date="2018-12-06T20:38:00Z"/>
          <w:rFonts w:ascii="宋体" w:eastAsia="宋体" w:hAnsi="宋体"/>
        </w:rPr>
      </w:pPr>
      <w:ins w:id="1502" w:author="沈启航" w:date="2018-12-06T20:38:00Z">
        <w:r w:rsidRPr="006C2FE7">
          <w:rPr>
            <w:rFonts w:ascii="宋体" w:eastAsia="宋体" w:hAnsi="宋体" w:hint="eastAsia"/>
          </w:rPr>
          <w:t>本产品</w:t>
        </w:r>
        <w:r w:rsidRPr="006C2FE7">
          <w:rPr>
            <w:rFonts w:ascii="宋体" w:eastAsia="宋体" w:hAnsi="宋体"/>
          </w:rPr>
          <w:t>项目小组成员能力层次不齐，平均水平较差，且没有类似产品的开发记录。</w:t>
        </w:r>
        <w:r w:rsidRPr="006C2FE7">
          <w:rPr>
            <w:rFonts w:ascii="宋体" w:eastAsia="宋体" w:hAnsi="宋体" w:hint="eastAsia"/>
          </w:rPr>
          <w:t>对</w:t>
        </w:r>
        <w:r w:rsidRPr="006C2FE7">
          <w:rPr>
            <w:rFonts w:ascii="宋体" w:eastAsia="宋体" w:hAnsi="宋体"/>
          </w:rPr>
          <w:t>整个开发过程的掌握能力不足，还处于学习的阶段。</w:t>
        </w:r>
      </w:ins>
    </w:p>
    <w:p w14:paraId="18FAE153" w14:textId="77777777" w:rsidR="003B7901" w:rsidRPr="006C2FE7" w:rsidRDefault="003B7901" w:rsidP="003B7901">
      <w:pPr>
        <w:rPr>
          <w:ins w:id="1503" w:author="沈启航" w:date="2018-12-06T20:38:00Z"/>
          <w:rFonts w:ascii="宋体" w:eastAsia="宋体" w:hAnsi="宋体"/>
        </w:rPr>
      </w:pPr>
      <w:ins w:id="1504" w:author="沈启航" w:date="2018-12-06T20:38:00Z">
        <w:r w:rsidRPr="006C2FE7">
          <w:rPr>
            <w:rFonts w:ascii="宋体" w:eastAsia="宋体" w:hAnsi="宋体" w:hint="eastAsia"/>
          </w:rPr>
          <w:t>本</w:t>
        </w:r>
        <w:r w:rsidRPr="006C2FE7">
          <w:rPr>
            <w:rFonts w:ascii="宋体" w:eastAsia="宋体" w:hAnsi="宋体"/>
          </w:rPr>
          <w:t>项目的开发时间较为紧迫，小组成员需要在完成自己别的课程任务的同时兼顾本项目的开发。</w:t>
        </w:r>
      </w:ins>
    </w:p>
    <w:p w14:paraId="4D004D33" w14:textId="6BA2FB9A" w:rsidR="003B7901" w:rsidRDefault="003B7901">
      <w:pPr>
        <w:ind w:firstLine="420"/>
        <w:rPr>
          <w:ins w:id="1505" w:author="沈启航" w:date="2018-12-06T20:32:00Z"/>
        </w:rPr>
        <w:pPrChange w:id="1506" w:author="沈启航" w:date="2018-12-06T20:38:00Z">
          <w:pPr/>
        </w:pPrChange>
      </w:pPr>
      <w:ins w:id="1507" w:author="沈启航" w:date="2018-12-06T20:38:00Z">
        <w:r w:rsidRPr="006C2FE7">
          <w:rPr>
            <w:rFonts w:ascii="宋体" w:eastAsia="宋体" w:hAnsi="宋体" w:hint="eastAsia"/>
          </w:rPr>
          <w:t>本产品</w:t>
        </w:r>
        <w:r w:rsidRPr="006C2FE7">
          <w:rPr>
            <w:rFonts w:ascii="宋体" w:eastAsia="宋体" w:hAnsi="宋体"/>
          </w:rPr>
          <w:t>项目小组成员还处在磨合期，彼此之间</w:t>
        </w:r>
        <w:r w:rsidRPr="006C2FE7">
          <w:rPr>
            <w:rFonts w:ascii="宋体" w:eastAsia="宋体" w:hAnsi="宋体" w:hint="eastAsia"/>
          </w:rPr>
          <w:t>尚未</w:t>
        </w:r>
        <w:r w:rsidRPr="006C2FE7">
          <w:rPr>
            <w:rFonts w:ascii="宋体" w:eastAsia="宋体" w:hAnsi="宋体"/>
          </w:rPr>
          <w:t>达成完美的合作，还存在着任务分配不均，任务无法及时完成，任务完成效果不佳的问题。</w:t>
        </w:r>
      </w:ins>
    </w:p>
    <w:p w14:paraId="3304313C" w14:textId="77777777" w:rsidR="00B00BEA" w:rsidRDefault="00B00BEA">
      <w:pPr>
        <w:rPr>
          <w:ins w:id="1508" w:author="沈启航" w:date="2018-12-06T20:41:00Z"/>
        </w:rPr>
      </w:pPr>
    </w:p>
    <w:p w14:paraId="5ED0E097" w14:textId="0FE73645" w:rsidR="00B00BEA" w:rsidRPr="00A9494A" w:rsidRDefault="00A9494A">
      <w:pPr>
        <w:rPr>
          <w:ins w:id="1509" w:author="沈启航" w:date="2018-12-06T20:53:00Z"/>
          <w:rFonts w:ascii="宋体" w:eastAsia="宋体" w:hAnsi="宋体"/>
          <w:b/>
        </w:rPr>
      </w:pPr>
      <w:ins w:id="1510" w:author="沈启航" w:date="2018-12-06T20:52:00Z">
        <w:r w:rsidRPr="00A9494A">
          <w:rPr>
            <w:rFonts w:ascii="宋体" w:eastAsia="宋体" w:hAnsi="宋体" w:hint="eastAsia"/>
            <w:b/>
          </w:rPr>
          <w:t>（3）机会</w:t>
        </w:r>
        <w:r w:rsidRPr="00A9494A">
          <w:rPr>
            <w:rFonts w:ascii="宋体" w:eastAsia="宋体" w:hAnsi="宋体"/>
            <w:b/>
          </w:rPr>
          <w:t>（</w:t>
        </w:r>
      </w:ins>
      <w:ins w:id="1511" w:author="沈启航" w:date="2018-12-06T20:53:00Z">
        <w:r w:rsidRPr="00A9494A">
          <w:rPr>
            <w:rFonts w:ascii="宋体" w:eastAsia="宋体" w:hAnsi="宋体" w:hint="eastAsia"/>
            <w:b/>
          </w:rPr>
          <w:t>Opportunit</w:t>
        </w:r>
        <w:r w:rsidRPr="00A9494A">
          <w:rPr>
            <w:rFonts w:ascii="宋体" w:eastAsia="宋体" w:hAnsi="宋体"/>
            <w:b/>
          </w:rPr>
          <w:t>ies</w:t>
        </w:r>
      </w:ins>
      <w:ins w:id="1512" w:author="沈启航" w:date="2018-12-06T20:52:00Z">
        <w:r w:rsidRPr="00A9494A">
          <w:rPr>
            <w:rFonts w:ascii="宋体" w:eastAsia="宋体" w:hAnsi="宋体"/>
            <w:b/>
          </w:rPr>
          <w:t>）</w:t>
        </w:r>
      </w:ins>
    </w:p>
    <w:p w14:paraId="3419B488" w14:textId="7F7D7037" w:rsidR="00A9494A" w:rsidRDefault="00A9494A" w:rsidP="00A9494A">
      <w:pPr>
        <w:ind w:firstLine="420"/>
        <w:rPr>
          <w:rFonts w:ascii="宋体" w:eastAsia="宋体" w:hAnsi="宋体"/>
        </w:rPr>
        <w:pPrChange w:id="1513" w:author="沈启航" w:date="2018-12-06T20:54:00Z">
          <w:pPr/>
        </w:pPrChange>
      </w:pPr>
      <w:ins w:id="1514" w:author="沈启航" w:date="2018-12-06T20:54:00Z">
        <w:r w:rsidRPr="002E121F">
          <w:rPr>
            <w:rFonts w:ascii="宋体" w:eastAsia="宋体" w:hAnsi="宋体" w:hint="eastAsia"/>
          </w:rPr>
          <w:t>目前没有</w:t>
        </w:r>
        <w:r w:rsidRPr="002E121F">
          <w:rPr>
            <w:rFonts w:ascii="宋体" w:eastAsia="宋体" w:hAnsi="宋体"/>
          </w:rPr>
          <w:t>能够将</w:t>
        </w:r>
        <w:r w:rsidRPr="002E121F">
          <w:rPr>
            <w:rFonts w:ascii="宋体" w:eastAsia="宋体" w:hAnsi="宋体" w:hint="eastAsia"/>
          </w:rPr>
          <w:t>软件工程</w:t>
        </w:r>
        <w:r w:rsidRPr="002E121F">
          <w:rPr>
            <w:rFonts w:ascii="宋体" w:eastAsia="宋体" w:hAnsi="宋体"/>
          </w:rPr>
          <w:t>专业学生、老师、毕业生集合起来进行交流的产品</w:t>
        </w:r>
        <w:r w:rsidRPr="002E121F">
          <w:rPr>
            <w:rFonts w:ascii="宋体" w:eastAsia="宋体" w:hAnsi="宋体" w:hint="eastAsia"/>
          </w:rPr>
          <w:t>，学生跨年级</w:t>
        </w:r>
        <w:r w:rsidRPr="002E121F">
          <w:rPr>
            <w:rFonts w:ascii="宋体" w:eastAsia="宋体" w:hAnsi="宋体"/>
          </w:rPr>
          <w:t>的交流非常不足，</w:t>
        </w:r>
        <w:r w:rsidRPr="002E121F">
          <w:rPr>
            <w:rFonts w:ascii="宋体" w:eastAsia="宋体" w:hAnsi="宋体" w:hint="eastAsia"/>
          </w:rPr>
          <w:t>这对于</w:t>
        </w:r>
        <w:r w:rsidRPr="002E121F">
          <w:rPr>
            <w:rFonts w:ascii="宋体" w:eastAsia="宋体" w:hAnsi="宋体"/>
          </w:rPr>
          <w:t>整</w:t>
        </w:r>
        <w:r w:rsidRPr="002E121F">
          <w:rPr>
            <w:rFonts w:ascii="宋体" w:eastAsia="宋体" w:hAnsi="宋体" w:hint="eastAsia"/>
          </w:rPr>
          <w:t>个</w:t>
        </w:r>
        <w:r w:rsidRPr="002E121F">
          <w:rPr>
            <w:rFonts w:ascii="宋体" w:eastAsia="宋体" w:hAnsi="宋体"/>
          </w:rPr>
          <w:t>专业的发展是极其不利的。学生渴望与高低年级的学长</w:t>
        </w:r>
        <w:r w:rsidRPr="002E121F">
          <w:rPr>
            <w:rFonts w:ascii="宋体" w:eastAsia="宋体" w:hAnsi="宋体"/>
          </w:rPr>
          <w:lastRenderedPageBreak/>
          <w:t>学弟进行交流</w:t>
        </w:r>
        <w:r w:rsidRPr="002E121F">
          <w:rPr>
            <w:rFonts w:ascii="宋体" w:eastAsia="宋体" w:hAnsi="宋体" w:hint="eastAsia"/>
          </w:rPr>
          <w:t>，</w:t>
        </w:r>
        <w:r w:rsidRPr="002E121F">
          <w:rPr>
            <w:rFonts w:ascii="宋体" w:eastAsia="宋体" w:hAnsi="宋体"/>
          </w:rPr>
          <w:t>老师也希望能有一个更加自由的平台与学生交流。本产品能够满足这种需求</w:t>
        </w:r>
        <w:r w:rsidRPr="002E121F">
          <w:rPr>
            <w:rFonts w:ascii="宋体" w:eastAsia="宋体" w:hAnsi="宋体" w:hint="eastAsia"/>
          </w:rPr>
          <w:t>。</w:t>
        </w:r>
      </w:ins>
    </w:p>
    <w:p w14:paraId="0A46E2B9" w14:textId="77777777" w:rsidR="00A9494A" w:rsidRDefault="00A9494A" w:rsidP="00A9494A">
      <w:pPr>
        <w:rPr>
          <w:rFonts w:ascii="宋体" w:eastAsia="宋体" w:hAnsi="宋体"/>
        </w:rPr>
      </w:pPr>
    </w:p>
    <w:p w14:paraId="5C7486AE" w14:textId="705D92E8" w:rsidR="00A9494A" w:rsidRPr="00A9494A" w:rsidRDefault="00A9494A" w:rsidP="00A9494A">
      <w:pPr>
        <w:rPr>
          <w:rFonts w:ascii="宋体" w:eastAsia="宋体" w:hAnsi="宋体"/>
          <w:b/>
        </w:rPr>
      </w:pPr>
      <w:r w:rsidRPr="00A9494A">
        <w:rPr>
          <w:rFonts w:ascii="宋体" w:eastAsia="宋体" w:hAnsi="宋体" w:hint="eastAsia"/>
          <w:b/>
        </w:rPr>
        <w:t>（4）威胁</w:t>
      </w:r>
      <w:r w:rsidRPr="00A9494A">
        <w:rPr>
          <w:rFonts w:ascii="宋体" w:eastAsia="宋体" w:hAnsi="宋体"/>
          <w:b/>
        </w:rPr>
        <w:t>（</w:t>
      </w:r>
      <w:r w:rsidRPr="00A9494A">
        <w:rPr>
          <w:rFonts w:ascii="宋体" w:eastAsia="宋体" w:hAnsi="宋体" w:hint="eastAsia"/>
          <w:b/>
        </w:rPr>
        <w:t>Threats</w:t>
      </w:r>
      <w:r w:rsidRPr="00A9494A">
        <w:rPr>
          <w:rFonts w:ascii="宋体" w:eastAsia="宋体" w:hAnsi="宋体"/>
          <w:b/>
        </w:rPr>
        <w:t>）</w:t>
      </w:r>
    </w:p>
    <w:p w14:paraId="1140076E" w14:textId="3F32EC2E" w:rsidR="00976AD4" w:rsidRPr="00A9494A" w:rsidRDefault="00A9494A" w:rsidP="00A9494A">
      <w:pPr>
        <w:ind w:firstLine="420"/>
        <w:rPr>
          <w:ins w:id="1515" w:author="沈启航" w:date="2018-12-06T20:26:00Z"/>
          <w:rFonts w:ascii="宋体" w:eastAsia="宋体" w:hAnsi="宋体"/>
          <w:rPrChange w:id="1516" w:author="沈启航" w:date="2018-12-06T20:30:00Z">
            <w:rPr>
              <w:ins w:id="1517" w:author="沈启航" w:date="2018-12-06T20:26:00Z"/>
            </w:rPr>
          </w:rPrChange>
        </w:rPr>
      </w:pPr>
      <w:ins w:id="1518" w:author="Administrator" w:date="2018-11-08T20:29:00Z">
        <w:r w:rsidRPr="00EC3DD8">
          <w:rPr>
            <w:rFonts w:ascii="宋体" w:eastAsia="宋体" w:hAnsi="宋体" w:hint="eastAsia"/>
            <w:rPrChange w:id="1519" w:author="John" w:date="2018-11-10T15:17:00Z">
              <w:rPr>
                <w:rFonts w:hint="eastAsia"/>
              </w:rPr>
            </w:rPrChange>
          </w:rPr>
          <w:t>由于</w:t>
        </w:r>
        <w:r w:rsidRPr="00EC3DD8">
          <w:rPr>
            <w:rFonts w:ascii="宋体" w:eastAsia="宋体" w:hAnsi="宋体"/>
            <w:rPrChange w:id="1520" w:author="John" w:date="2018-11-10T15:17:00Z">
              <w:rPr/>
            </w:rPrChange>
          </w:rPr>
          <w:t>本项目属于课程教学项目，同时有别的开发小组在对这一</w:t>
        </w:r>
      </w:ins>
      <w:ins w:id="1521" w:author="Administrator" w:date="2018-11-08T20:30:00Z">
        <w:r w:rsidRPr="00EC3DD8">
          <w:rPr>
            <w:rFonts w:ascii="宋体" w:eastAsia="宋体" w:hAnsi="宋体"/>
            <w:rPrChange w:id="1522" w:author="John" w:date="2018-11-10T15:17:00Z">
              <w:rPr/>
            </w:rPrChange>
          </w:rPr>
          <w:t>相似的需求进行项目开发。</w:t>
        </w:r>
        <w:r w:rsidRPr="00EC3DD8">
          <w:rPr>
            <w:rFonts w:ascii="宋体" w:eastAsia="宋体" w:hAnsi="宋体" w:hint="eastAsia"/>
            <w:rPrChange w:id="1523" w:author="John" w:date="2018-11-10T15:17:00Z">
              <w:rPr>
                <w:rFonts w:hint="eastAsia"/>
              </w:rPr>
            </w:rPrChange>
          </w:rPr>
          <w:t>别的</w:t>
        </w:r>
        <w:r w:rsidRPr="00EC3DD8">
          <w:rPr>
            <w:rFonts w:ascii="宋体" w:eastAsia="宋体" w:hAnsi="宋体"/>
            <w:rPrChange w:id="1524" w:author="John" w:date="2018-11-10T15:17:00Z">
              <w:rPr/>
            </w:rPrChange>
          </w:rPr>
          <w:t>开发小组有着</w:t>
        </w:r>
      </w:ins>
      <w:ins w:id="1525" w:author="Administrator" w:date="2018-11-08T20:31:00Z">
        <w:r w:rsidRPr="00EC3DD8">
          <w:rPr>
            <w:rFonts w:ascii="宋体" w:eastAsia="宋体" w:hAnsi="宋体" w:hint="eastAsia"/>
            <w:rPrChange w:id="1526" w:author="John" w:date="2018-11-10T15:17:00Z">
              <w:rPr>
                <w:rFonts w:hint="eastAsia"/>
              </w:rPr>
            </w:rPrChange>
          </w:rPr>
          <w:t>开发</w:t>
        </w:r>
        <w:r w:rsidRPr="00EC3DD8">
          <w:rPr>
            <w:rFonts w:ascii="宋体" w:eastAsia="宋体" w:hAnsi="宋体"/>
            <w:rPrChange w:id="1527" w:author="John" w:date="2018-11-10T15:17:00Z">
              <w:rPr/>
            </w:rPrChange>
          </w:rPr>
          <w:t>能力</w:t>
        </w:r>
        <w:r w:rsidRPr="00EC3DD8">
          <w:rPr>
            <w:rFonts w:ascii="宋体" w:eastAsia="宋体" w:hAnsi="宋体" w:hint="eastAsia"/>
            <w:rPrChange w:id="1528" w:author="John" w:date="2018-11-10T15:17:00Z">
              <w:rPr>
                <w:rFonts w:hint="eastAsia"/>
              </w:rPr>
            </w:rPrChange>
          </w:rPr>
          <w:t>很</w:t>
        </w:r>
        <w:r w:rsidRPr="00EC3DD8">
          <w:rPr>
            <w:rFonts w:ascii="宋体" w:eastAsia="宋体" w:hAnsi="宋体"/>
            <w:rPrChange w:id="1529" w:author="John" w:date="2018-11-10T15:17:00Z">
              <w:rPr/>
            </w:rPrChange>
          </w:rPr>
          <w:t>强</w:t>
        </w:r>
        <w:r w:rsidRPr="00EC3DD8">
          <w:rPr>
            <w:rFonts w:ascii="宋体" w:eastAsia="宋体" w:hAnsi="宋体" w:hint="eastAsia"/>
            <w:rPrChange w:id="1530" w:author="John" w:date="2018-11-10T15:17:00Z">
              <w:rPr>
                <w:rFonts w:hint="eastAsia"/>
              </w:rPr>
            </w:rPrChange>
          </w:rPr>
          <w:t>的</w:t>
        </w:r>
        <w:r w:rsidRPr="00EC3DD8">
          <w:rPr>
            <w:rFonts w:ascii="宋体" w:eastAsia="宋体" w:hAnsi="宋体"/>
            <w:rPrChange w:id="1531" w:author="John" w:date="2018-11-10T15:17:00Z">
              <w:rPr/>
            </w:rPrChange>
          </w:rPr>
          <w:t>项目成员</w:t>
        </w:r>
        <w:r w:rsidRPr="00EC3DD8">
          <w:rPr>
            <w:rFonts w:ascii="宋体" w:eastAsia="宋体" w:hAnsi="宋体" w:hint="eastAsia"/>
            <w:rPrChange w:id="1532" w:author="John" w:date="2018-11-10T15:17:00Z">
              <w:rPr>
                <w:rFonts w:hint="eastAsia"/>
              </w:rPr>
            </w:rPrChange>
          </w:rPr>
          <w:t>。</w:t>
        </w:r>
        <w:r w:rsidRPr="00EC3DD8">
          <w:rPr>
            <w:rFonts w:ascii="宋体" w:eastAsia="宋体" w:hAnsi="宋体"/>
            <w:rPrChange w:id="1533" w:author="John" w:date="2018-11-10T15:17:00Z">
              <w:rPr/>
            </w:rPrChange>
          </w:rPr>
          <w:t>他们开发的项目</w:t>
        </w:r>
      </w:ins>
      <w:ins w:id="1534" w:author="Administrator" w:date="2018-11-08T20:32:00Z">
        <w:r w:rsidRPr="00EC3DD8">
          <w:rPr>
            <w:rFonts w:ascii="宋体" w:eastAsia="宋体" w:hAnsi="宋体" w:hint="eastAsia"/>
            <w:rPrChange w:id="1535" w:author="John" w:date="2018-11-10T15:17:00Z">
              <w:rPr>
                <w:rFonts w:hint="eastAsia"/>
              </w:rPr>
            </w:rPrChange>
          </w:rPr>
          <w:t>可能</w:t>
        </w:r>
        <w:r w:rsidRPr="00EC3DD8">
          <w:rPr>
            <w:rFonts w:ascii="宋体" w:eastAsia="宋体" w:hAnsi="宋体"/>
            <w:rPrChange w:id="1536" w:author="John" w:date="2018-11-10T15:17:00Z">
              <w:rPr/>
            </w:rPrChange>
          </w:rPr>
          <w:t>有更多的功能</w:t>
        </w:r>
        <w:r w:rsidRPr="00EC3DD8">
          <w:rPr>
            <w:rFonts w:ascii="宋体" w:eastAsia="宋体" w:hAnsi="宋体" w:hint="eastAsia"/>
            <w:rPrChange w:id="1537" w:author="John" w:date="2018-11-10T15:17:00Z">
              <w:rPr>
                <w:rFonts w:hint="eastAsia"/>
              </w:rPr>
            </w:rPrChange>
          </w:rPr>
          <w:t>和</w:t>
        </w:r>
        <w:r w:rsidRPr="00EC3DD8">
          <w:rPr>
            <w:rFonts w:ascii="宋体" w:eastAsia="宋体" w:hAnsi="宋体"/>
            <w:rPrChange w:id="1538" w:author="John" w:date="2018-11-10T15:17:00Z">
              <w:rPr/>
            </w:rPrChange>
          </w:rPr>
          <w:t>更高的完成度。</w:t>
        </w:r>
      </w:ins>
      <w:ins w:id="1539" w:author="John" w:date="2018-11-10T15:03:00Z">
        <w:del w:id="1540" w:author="沈启航" w:date="2018-12-06T20:26:00Z">
          <w:r w:rsidR="00DB56EB" w:rsidRPr="00B00BEA" w:rsidDel="00976AD4">
            <w:tab/>
          </w:r>
        </w:del>
      </w:ins>
    </w:p>
    <w:p w14:paraId="263CC185" w14:textId="7F8F6BA8" w:rsidR="00A4110A" w:rsidRDefault="005D40AE">
      <w:pPr>
        <w:pStyle w:val="2"/>
        <w:pPrChange w:id="1541" w:author="John" w:date="2018-11-10T15:26:00Z">
          <w:pPr>
            <w:pStyle w:val="3"/>
          </w:pPr>
        </w:pPrChange>
      </w:pPr>
      <w:bookmarkStart w:id="1542" w:name="_Toc531898400"/>
      <w:ins w:id="1543" w:author="John" w:date="2018-11-11T17:34:00Z">
        <w:r>
          <w:rPr>
            <w:rFonts w:hint="eastAsia"/>
          </w:rPr>
          <w:t>4</w:t>
        </w:r>
      </w:ins>
      <w:ins w:id="1544" w:author="Administrator" w:date="2018-11-08T22:38:00Z">
        <w:del w:id="1545" w:author="John" w:date="2018-11-10T15:55:00Z">
          <w:r w:rsidR="00271644" w:rsidDel="00714A8A">
            <w:delText>4</w:delText>
          </w:r>
        </w:del>
      </w:ins>
      <w:del w:id="1546" w:author="Administrator" w:date="2018-11-08T22:38:00Z">
        <w:r w:rsidR="00D130FB" w:rsidDel="00271644">
          <w:delText>3</w:delText>
        </w:r>
      </w:del>
      <w:del w:id="1547" w:author="John" w:date="2018-11-10T15:27:00Z">
        <w:r w:rsidR="00A4110A" w:rsidDel="00BA50DB">
          <w:delText>.</w:delText>
        </w:r>
      </w:del>
      <w:ins w:id="1548" w:author="Administrator" w:date="2018-11-08T20:40:00Z">
        <w:del w:id="1549" w:author="John" w:date="2018-11-10T15:27:00Z">
          <w:r w:rsidR="00B50F80" w:rsidDel="00BA50DB">
            <w:delText>7</w:delText>
          </w:r>
        </w:del>
      </w:ins>
      <w:del w:id="1550" w:author="Administrator" w:date="2018-11-08T20:40:00Z">
        <w:r w:rsidR="00A4110A" w:rsidDel="00B50F80">
          <w:delText>6</w:delText>
        </w:r>
      </w:del>
      <w:r w:rsidR="00A4110A">
        <w:t>.2</w:t>
      </w:r>
      <w:r w:rsidR="00A4110A">
        <w:t>数据流程和处理流程</w:t>
      </w:r>
      <w:bookmarkEnd w:id="1542"/>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lastRenderedPageBreak/>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1551" w:author="John" w:date="2018-11-10T14:20:00Z"/>
        </w:rPr>
      </w:pPr>
    </w:p>
    <w:p w14:paraId="0126A8AA" w14:textId="77777777" w:rsidR="006C01BE" w:rsidRPr="000B465B" w:rsidRDefault="006C01BE">
      <w:pPr>
        <w:pStyle w:val="a7"/>
        <w:ind w:firstLine="420"/>
        <w:rPr>
          <w:ins w:id="1552" w:author="John" w:date="2018-11-10T14:20:00Z"/>
        </w:rPr>
        <w:pPrChange w:id="1553" w:author="John" w:date="2018-11-10T14:20:00Z">
          <w:pPr>
            <w:pStyle w:val="a7"/>
          </w:pPr>
        </w:pPrChange>
      </w:pPr>
      <w:ins w:id="1554"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完成后可进行系统相关操作，如修改系统配置数据，查看用户信息。</w:t>
        </w:r>
      </w:ins>
    </w:p>
    <w:p w14:paraId="7CB68559" w14:textId="2D70CBB4" w:rsidR="006C01BE" w:rsidRPr="006C01BE" w:rsidDel="000A5245" w:rsidRDefault="006C01BE" w:rsidP="00292CE8">
      <w:pPr>
        <w:rPr>
          <w:del w:id="1555" w:author="叶 柏成" w:date="2018-11-28T13:33:00Z"/>
        </w:rPr>
      </w:pPr>
    </w:p>
    <w:p w14:paraId="4E84BE31" w14:textId="31105F48" w:rsidR="00397E5F" w:rsidRPr="000B465B" w:rsidDel="006C01BE" w:rsidRDefault="00292CE8" w:rsidP="00292CE8">
      <w:pPr>
        <w:pStyle w:val="a7"/>
        <w:rPr>
          <w:del w:id="1556" w:author="John" w:date="2018-11-10T14:18:00Z"/>
        </w:rPr>
      </w:pPr>
      <w:del w:id="1557" w:author="John" w:date="2018-11-10T14:11:00Z">
        <w:r w:rsidDel="006C01BE">
          <w:tab/>
        </w:r>
      </w:del>
      <w:del w:id="1558"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F01C326" w:rsidR="00A4110A" w:rsidDel="005D40AE" w:rsidRDefault="00271644">
      <w:pPr>
        <w:pStyle w:val="2"/>
        <w:rPr>
          <w:del w:id="1559" w:author="John" w:date="2018-11-11T17:33:00Z"/>
        </w:rPr>
        <w:pPrChange w:id="1560" w:author="John" w:date="2018-11-10T15:27:00Z">
          <w:pPr>
            <w:pStyle w:val="3"/>
          </w:pPr>
        </w:pPrChange>
      </w:pPr>
      <w:ins w:id="1561" w:author="Administrator" w:date="2018-11-08T22:39:00Z">
        <w:del w:id="1562" w:author="John" w:date="2018-11-10T15:55:00Z">
          <w:r w:rsidDel="00714A8A">
            <w:delText>4</w:delText>
          </w:r>
        </w:del>
      </w:ins>
      <w:del w:id="1563" w:author="John" w:date="2018-11-11T17:33:00Z">
        <w:r w:rsidR="00D130FB" w:rsidDel="005D40AE">
          <w:delText>3</w:delText>
        </w:r>
        <w:r w:rsidR="00A4110A" w:rsidDel="005D40AE">
          <w:delText>.</w:delText>
        </w:r>
      </w:del>
      <w:ins w:id="1564" w:author="Administrator" w:date="2018-11-08T20:40:00Z">
        <w:del w:id="1565" w:author="John" w:date="2018-11-10T15:28:00Z">
          <w:r w:rsidR="00B50F80" w:rsidDel="00BA50DB">
            <w:delText>7</w:delText>
          </w:r>
        </w:del>
      </w:ins>
      <w:del w:id="1566" w:author="John" w:date="2018-11-11T17:33:00Z">
        <w:r w:rsidR="00A4110A" w:rsidDel="005D40AE">
          <w:delText>6</w:delText>
        </w:r>
      </w:del>
      <w:del w:id="1567" w:author="John" w:date="2018-11-10T15:27:00Z">
        <w:r w:rsidR="00A4110A" w:rsidDel="00BA50DB">
          <w:delText>.</w:delText>
        </w:r>
      </w:del>
      <w:del w:id="1568" w:author="John" w:date="2018-11-10T14:11:00Z">
        <w:r w:rsidR="00A4110A" w:rsidDel="006C01BE">
          <w:rPr>
            <w:rFonts w:hint="eastAsia"/>
          </w:rPr>
          <w:delText>3</w:delText>
        </w:r>
      </w:del>
      <w:del w:id="1569" w:author="John" w:date="2018-11-10T14:19:00Z">
        <w:r w:rsidR="00A4110A" w:rsidDel="006C01BE">
          <w:rPr>
            <w:rFonts w:hint="eastAsia"/>
          </w:rPr>
          <w:delText>与原系统的比较</w:delText>
        </w:r>
      </w:del>
      <w:del w:id="1570" w:author="John" w:date="2018-11-10T13:44:00Z">
        <w:r w:rsidR="00A4110A" w:rsidDel="0046484B">
          <w:delText>(</w:delText>
        </w:r>
        <w:r w:rsidR="00A4110A" w:rsidDel="0046484B">
          <w:delText>若有原系统</w:delText>
        </w:r>
        <w:r w:rsidR="00A4110A" w:rsidDel="0046484B">
          <w:delText>)</w:delText>
        </w:r>
      </w:del>
    </w:p>
    <w:tbl>
      <w:tblPr>
        <w:tblStyle w:val="a6"/>
        <w:tblW w:w="0" w:type="auto"/>
        <w:tblLook w:val="04A0" w:firstRow="1" w:lastRow="0" w:firstColumn="1" w:lastColumn="0" w:noHBand="0" w:noVBand="1"/>
      </w:tblPr>
      <w:tblGrid>
        <w:gridCol w:w="1980"/>
        <w:gridCol w:w="2835"/>
        <w:gridCol w:w="3481"/>
      </w:tblGrid>
      <w:tr w:rsidR="00397E5F" w:rsidDel="005D40AE" w14:paraId="0BA39067" w14:textId="59DC3CE7" w:rsidTr="00292CE8">
        <w:trPr>
          <w:del w:id="1571" w:author="John" w:date="2018-11-11T17:33:00Z"/>
        </w:trPr>
        <w:tc>
          <w:tcPr>
            <w:tcW w:w="1980" w:type="dxa"/>
          </w:tcPr>
          <w:p w14:paraId="42519569" w14:textId="6D8630D4" w:rsidR="00397E5F" w:rsidRPr="00292CE8" w:rsidDel="005D40AE" w:rsidRDefault="00397E5F" w:rsidP="00292CE8">
            <w:pPr>
              <w:pStyle w:val="a7"/>
              <w:rPr>
                <w:del w:id="1572" w:author="John" w:date="2018-11-11T17:33:00Z"/>
                <w:b/>
                <w:sz w:val="24"/>
              </w:rPr>
            </w:pPr>
            <w:del w:id="1573" w:author="John" w:date="2018-11-11T17:33:00Z">
              <w:r w:rsidRPr="00292CE8" w:rsidDel="005D40AE">
                <w:rPr>
                  <w:rFonts w:hint="eastAsia"/>
                  <w:b/>
                  <w:sz w:val="24"/>
                </w:rPr>
                <w:delText>原有系统</w:delText>
              </w:r>
              <w:r w:rsidRPr="00292CE8" w:rsidDel="005D40AE">
                <w:rPr>
                  <w:b/>
                  <w:sz w:val="24"/>
                </w:rPr>
                <w:delText>名称</w:delText>
              </w:r>
            </w:del>
          </w:p>
        </w:tc>
        <w:tc>
          <w:tcPr>
            <w:tcW w:w="2835" w:type="dxa"/>
          </w:tcPr>
          <w:p w14:paraId="4EDDAD9E" w14:textId="0000900F" w:rsidR="00397E5F" w:rsidRPr="00292CE8" w:rsidDel="005D40AE" w:rsidRDefault="00397E5F" w:rsidP="00292CE8">
            <w:pPr>
              <w:pStyle w:val="a7"/>
              <w:rPr>
                <w:del w:id="1574" w:author="John" w:date="2018-11-11T17:33:00Z"/>
                <w:b/>
                <w:sz w:val="24"/>
              </w:rPr>
            </w:pPr>
            <w:del w:id="1575" w:author="John" w:date="2018-11-11T17:33:00Z">
              <w:r w:rsidRPr="00292CE8" w:rsidDel="005D40AE">
                <w:rPr>
                  <w:rFonts w:hint="eastAsia"/>
                  <w:b/>
                  <w:sz w:val="24"/>
                </w:rPr>
                <w:delText>优点</w:delText>
              </w:r>
            </w:del>
          </w:p>
        </w:tc>
        <w:tc>
          <w:tcPr>
            <w:tcW w:w="3481" w:type="dxa"/>
          </w:tcPr>
          <w:p w14:paraId="295A6363" w14:textId="7F1814A0" w:rsidR="00397E5F" w:rsidRPr="00292CE8" w:rsidDel="005D40AE" w:rsidRDefault="00397E5F" w:rsidP="00292CE8">
            <w:pPr>
              <w:pStyle w:val="a7"/>
              <w:rPr>
                <w:del w:id="1576" w:author="John" w:date="2018-11-11T17:33:00Z"/>
                <w:b/>
                <w:sz w:val="24"/>
              </w:rPr>
            </w:pPr>
            <w:del w:id="1577" w:author="John" w:date="2018-11-11T17:33:00Z">
              <w:r w:rsidRPr="00292CE8" w:rsidDel="005D40AE">
                <w:rPr>
                  <w:rFonts w:hint="eastAsia"/>
                  <w:b/>
                  <w:sz w:val="24"/>
                </w:rPr>
                <w:delText>缺点</w:delText>
              </w:r>
            </w:del>
          </w:p>
        </w:tc>
      </w:tr>
      <w:tr w:rsidR="00397E5F" w:rsidDel="005D40AE" w14:paraId="4465AE12" w14:textId="5D0F2E18" w:rsidTr="00292CE8">
        <w:trPr>
          <w:del w:id="1578" w:author="John" w:date="2018-11-11T17:33:00Z"/>
        </w:trPr>
        <w:tc>
          <w:tcPr>
            <w:tcW w:w="1980" w:type="dxa"/>
          </w:tcPr>
          <w:p w14:paraId="1CE7852E" w14:textId="7337A4E7" w:rsidR="00397E5F" w:rsidDel="005D40AE" w:rsidRDefault="00397E5F" w:rsidP="00292CE8">
            <w:pPr>
              <w:pStyle w:val="a7"/>
              <w:rPr>
                <w:del w:id="1579" w:author="John" w:date="2018-11-11T17:33:00Z"/>
              </w:rPr>
            </w:pPr>
            <w:del w:id="1580" w:author="John" w:date="2018-11-11T17:33:00Z">
              <w:r w:rsidDel="005D40AE">
                <w:rPr>
                  <w:rFonts w:hint="eastAsia"/>
                </w:rPr>
                <w:delText>BlackBoard</w:delText>
              </w:r>
            </w:del>
          </w:p>
        </w:tc>
        <w:tc>
          <w:tcPr>
            <w:tcW w:w="2835" w:type="dxa"/>
          </w:tcPr>
          <w:p w14:paraId="78ECED4E" w14:textId="4270D9ED" w:rsidR="00397E5F" w:rsidDel="005D40AE" w:rsidRDefault="00397E5F" w:rsidP="00292CE8">
            <w:pPr>
              <w:pStyle w:val="a7"/>
              <w:rPr>
                <w:del w:id="1581" w:author="John" w:date="2018-11-11T17:33:00Z"/>
              </w:rPr>
            </w:pPr>
            <w:del w:id="1582" w:author="John" w:date="2018-11-11T17:33:00Z">
              <w:r w:rsidDel="005D40AE">
                <w:rPr>
                  <w:rFonts w:hint="eastAsia"/>
                </w:rPr>
                <w:delText>直接</w:delText>
              </w:r>
              <w:r w:rsidDel="005D40AE">
                <w:delText>与教务系统连接，</w:delText>
              </w:r>
              <w:r w:rsidDel="005D40AE">
                <w:rPr>
                  <w:rFonts w:hint="eastAsia"/>
                </w:rPr>
                <w:delText>同步</w:delText>
              </w:r>
              <w:r w:rsidDel="005D40AE">
                <w:delText>导入课程，与教学课程匹配度</w:delText>
              </w:r>
              <w:r w:rsidDel="005D40AE">
                <w:rPr>
                  <w:rFonts w:hint="eastAsia"/>
                </w:rPr>
                <w:delText>高；</w:delText>
              </w:r>
            </w:del>
          </w:p>
        </w:tc>
        <w:tc>
          <w:tcPr>
            <w:tcW w:w="3481" w:type="dxa"/>
          </w:tcPr>
          <w:p w14:paraId="3458C0FF" w14:textId="52F2F381" w:rsidR="00397E5F" w:rsidDel="005D40AE" w:rsidRDefault="00397E5F" w:rsidP="00292CE8">
            <w:pPr>
              <w:pStyle w:val="a7"/>
              <w:rPr>
                <w:del w:id="1583" w:author="John" w:date="2018-11-11T17:33:00Z"/>
              </w:rPr>
            </w:pPr>
            <w:del w:id="1584" w:author="John" w:date="2018-11-11T17:33:00Z">
              <w:r w:rsidDel="005D40AE">
                <w:rPr>
                  <w:rFonts w:hint="eastAsia"/>
                </w:rPr>
                <w:delText>用户</w:delText>
              </w:r>
              <w:r w:rsidDel="005D40AE">
                <w:delText>友好度不高，使用</w:delText>
              </w:r>
              <w:r w:rsidDel="005D40AE">
                <w:rPr>
                  <w:rFonts w:hint="eastAsia"/>
                </w:rPr>
                <w:delText>方法</w:delText>
              </w:r>
              <w:r w:rsidDel="005D40AE">
                <w:delText>不清晰；</w:delText>
              </w:r>
            </w:del>
          </w:p>
          <w:p w14:paraId="4BF0D39F" w14:textId="4B0AC768" w:rsidR="00397E5F" w:rsidDel="005D40AE" w:rsidRDefault="00397E5F" w:rsidP="00292CE8">
            <w:pPr>
              <w:pStyle w:val="a7"/>
              <w:rPr>
                <w:del w:id="1585" w:author="John" w:date="2018-11-11T17:33:00Z"/>
              </w:rPr>
            </w:pPr>
            <w:del w:id="1586" w:author="John" w:date="2018-11-11T17:33:00Z">
              <w:r w:rsidDel="005D40AE">
                <w:rPr>
                  <w:rFonts w:hint="eastAsia"/>
                </w:rPr>
                <w:delText>版本</w:delText>
              </w:r>
              <w:r w:rsidDel="005D40AE">
                <w:delText>更新之后，功能和操作修改没有提示；</w:delText>
              </w:r>
            </w:del>
          </w:p>
          <w:p w14:paraId="70F3648F" w14:textId="6DA48F02" w:rsidR="00397E5F" w:rsidRPr="00E00A61" w:rsidDel="005D40AE" w:rsidRDefault="00397E5F" w:rsidP="00292CE8">
            <w:pPr>
              <w:pStyle w:val="a7"/>
              <w:rPr>
                <w:del w:id="1587" w:author="John" w:date="2018-11-11T17:33:00Z"/>
              </w:rPr>
            </w:pPr>
            <w:del w:id="1588" w:author="John" w:date="2018-11-11T17:33:00Z">
              <w:r w:rsidDel="005D40AE">
                <w:delText>不支持</w:delText>
              </w:r>
              <w:r w:rsidDel="005D40AE">
                <w:rPr>
                  <w:rFonts w:hint="eastAsia"/>
                </w:rPr>
                <w:delText>部分</w:delText>
              </w:r>
              <w:r w:rsidDel="005D40AE">
                <w:delText>浏览器；</w:delText>
              </w:r>
            </w:del>
          </w:p>
        </w:tc>
      </w:tr>
      <w:tr w:rsidR="00397E5F" w:rsidDel="005D40AE" w14:paraId="7BD05AD9" w14:textId="1BDE4D1E" w:rsidTr="00292CE8">
        <w:trPr>
          <w:del w:id="1589" w:author="John" w:date="2018-11-11T17:33:00Z"/>
        </w:trPr>
        <w:tc>
          <w:tcPr>
            <w:tcW w:w="1980" w:type="dxa"/>
          </w:tcPr>
          <w:p w14:paraId="0BD3C694" w14:textId="7C1EE2A1" w:rsidR="00397E5F" w:rsidDel="005D40AE" w:rsidRDefault="00397E5F" w:rsidP="00292CE8">
            <w:pPr>
              <w:pStyle w:val="a7"/>
              <w:rPr>
                <w:del w:id="1590" w:author="John" w:date="2018-11-11T17:33:00Z"/>
              </w:rPr>
            </w:pPr>
            <w:del w:id="1591" w:author="John" w:date="2018-11-11T17:33:00Z">
              <w:r w:rsidDel="005D40AE">
                <w:rPr>
                  <w:rFonts w:hint="eastAsia"/>
                </w:rPr>
                <w:delText>雨课堂</w:delText>
              </w:r>
            </w:del>
          </w:p>
        </w:tc>
        <w:tc>
          <w:tcPr>
            <w:tcW w:w="2835" w:type="dxa"/>
          </w:tcPr>
          <w:p w14:paraId="5675CDAB" w14:textId="50C26FD9" w:rsidR="00397E5F" w:rsidRPr="00E00A61" w:rsidDel="005D40AE" w:rsidRDefault="00397E5F" w:rsidP="00292CE8">
            <w:pPr>
              <w:pStyle w:val="a7"/>
              <w:rPr>
                <w:del w:id="1592" w:author="John" w:date="2018-11-11T17:33:00Z"/>
              </w:rPr>
            </w:pPr>
            <w:del w:id="1593" w:author="John" w:date="2018-11-11T17:33:00Z">
              <w:r w:rsidDel="005D40AE">
                <w:rPr>
                  <w:rFonts w:hint="eastAsia"/>
                </w:rPr>
                <w:delText>可以</w:delText>
              </w:r>
              <w:r w:rsidDel="005D40AE">
                <w:delText>直接在微信小程序上执行，方便使用；</w:delText>
              </w:r>
            </w:del>
          </w:p>
        </w:tc>
        <w:tc>
          <w:tcPr>
            <w:tcW w:w="3481" w:type="dxa"/>
          </w:tcPr>
          <w:p w14:paraId="005FF1EA" w14:textId="61A1EBC2" w:rsidR="00397E5F" w:rsidRPr="00E00A61" w:rsidDel="005D40AE" w:rsidRDefault="00397E5F" w:rsidP="00292CE8">
            <w:pPr>
              <w:pStyle w:val="a7"/>
              <w:rPr>
                <w:del w:id="1594" w:author="John" w:date="2018-11-11T17:33:00Z"/>
              </w:rPr>
            </w:pPr>
            <w:del w:id="1595" w:author="John" w:date="2018-11-11T17:33:00Z">
              <w:r w:rsidDel="005D40AE">
                <w:rPr>
                  <w:rFonts w:hint="eastAsia"/>
                </w:rPr>
                <w:delText>相关</w:delText>
              </w:r>
              <w:r w:rsidDel="005D40AE">
                <w:delText>操作还不够完善</w:delText>
              </w:r>
            </w:del>
            <w:ins w:id="1596" w:author="Administrator" w:date="2018-11-08T21:07:00Z">
              <w:del w:id="1597" w:author="John" w:date="2018-11-11T17:33:00Z">
                <w:r w:rsidR="00DE1325" w:rsidDel="005D40AE">
                  <w:rPr>
                    <w:rFonts w:hint="eastAsia"/>
                  </w:rPr>
                  <w:delText>，</w:delText>
                </w:r>
                <w:r w:rsidR="00DE1325" w:rsidDel="005D40AE">
                  <w:delText>推广度</w:delText>
                </w:r>
              </w:del>
            </w:ins>
            <w:ins w:id="1598" w:author="Administrator" w:date="2018-11-08T21:08:00Z">
              <w:del w:id="1599" w:author="John" w:date="2018-11-11T17:33:00Z">
                <w:r w:rsidR="00DE1325" w:rsidDel="005D40AE">
                  <w:rPr>
                    <w:rFonts w:hint="eastAsia"/>
                  </w:rPr>
                  <w:delText>不够</w:delText>
                </w:r>
              </w:del>
            </w:ins>
            <w:del w:id="1600" w:author="John" w:date="2018-11-11T17:33:00Z">
              <w:r w:rsidDel="005D40AE">
                <w:rPr>
                  <w:rFonts w:hint="eastAsia"/>
                </w:rPr>
                <w:delText>；</w:delText>
              </w:r>
            </w:del>
          </w:p>
        </w:tc>
      </w:tr>
    </w:tbl>
    <w:p w14:paraId="0F6545EB" w14:textId="101A0857" w:rsidR="006C01BE" w:rsidRDefault="005D40AE">
      <w:pPr>
        <w:pStyle w:val="2"/>
        <w:rPr>
          <w:ins w:id="1601" w:author="John" w:date="2018-11-10T14:20:00Z"/>
        </w:rPr>
        <w:pPrChange w:id="1602" w:author="John" w:date="2018-11-10T15:27:00Z">
          <w:pPr>
            <w:pStyle w:val="3"/>
          </w:pPr>
        </w:pPrChange>
      </w:pPr>
      <w:bookmarkStart w:id="1603" w:name="_Toc531898401"/>
      <w:ins w:id="1604" w:author="John" w:date="2018-11-11T17:34:00Z">
        <w:r>
          <w:rPr>
            <w:rFonts w:hint="eastAsia"/>
          </w:rPr>
          <w:t>4.3</w:t>
        </w:r>
      </w:ins>
      <w:ins w:id="1605" w:author="John" w:date="2018-11-10T14:19:00Z">
        <w:r>
          <w:rPr>
            <w:rFonts w:hint="eastAsia"/>
          </w:rPr>
          <w:t>改进之处</w:t>
        </w:r>
      </w:ins>
      <w:bookmarkEnd w:id="1603"/>
    </w:p>
    <w:p w14:paraId="693B308A" w14:textId="1493FF71" w:rsidR="006C01BE" w:rsidRPr="00927C5C" w:rsidRDefault="006C01BE">
      <w:pPr>
        <w:rPr>
          <w:ins w:id="1606" w:author="John" w:date="2018-11-10T14:19:00Z"/>
          <w:rPrChange w:id="1607" w:author="John" w:date="2018-11-10T15:40:00Z">
            <w:rPr>
              <w:ins w:id="1608" w:author="John" w:date="2018-11-10T14:19:00Z"/>
            </w:rPr>
          </w:rPrChange>
        </w:rPr>
        <w:pPrChange w:id="1609" w:author="John" w:date="2018-11-10T14:20:00Z">
          <w:pPr>
            <w:pStyle w:val="3"/>
          </w:pPr>
        </w:pPrChange>
      </w:pPr>
      <w:ins w:id="1610" w:author="John" w:date="2018-11-10T14:20:00Z">
        <w:r>
          <w:tab/>
        </w:r>
      </w:ins>
      <w:ins w:id="1611" w:author="John" w:date="2018-11-10T14:21:00Z">
        <w:r w:rsidR="007F3684" w:rsidRPr="00927C5C">
          <w:rPr>
            <w:rFonts w:ascii="宋体" w:eastAsia="宋体" w:hAnsi="宋体" w:hint="eastAsia"/>
            <w:rPrChange w:id="1612" w:author="John" w:date="2018-11-10T15:40:00Z">
              <w:rPr>
                <w:rFonts w:ascii="宋体" w:hAnsi="宋体" w:hint="eastAsia"/>
                <w:bCs w:val="0"/>
              </w:rPr>
            </w:rPrChange>
          </w:rPr>
          <w:t>本系统较现有系统相比进行改进，使得系统</w:t>
        </w:r>
      </w:ins>
      <w:ins w:id="1613" w:author="John" w:date="2018-11-10T14:22:00Z">
        <w:r w:rsidR="007F3684" w:rsidRPr="00927C5C">
          <w:rPr>
            <w:rFonts w:ascii="宋体" w:eastAsia="宋体" w:hAnsi="宋体" w:hint="eastAsia"/>
            <w:rPrChange w:id="1614" w:author="John" w:date="2018-11-10T15:40:00Z">
              <w:rPr>
                <w:rFonts w:ascii="宋体" w:hAnsi="宋体" w:hint="eastAsia"/>
                <w:bCs w:val="0"/>
              </w:rPr>
            </w:rPrChange>
          </w:rPr>
          <w:t>对软件工程系列课程更具针对性，同时作为手机端</w:t>
        </w:r>
        <w:r w:rsidR="007F3684" w:rsidRPr="00927C5C">
          <w:rPr>
            <w:rFonts w:ascii="宋体" w:eastAsia="宋体" w:hAnsi="宋体"/>
            <w:rPrChange w:id="1615" w:author="John" w:date="2018-11-10T15:40:00Z">
              <w:rPr>
                <w:rFonts w:ascii="宋体" w:hAnsi="宋体"/>
                <w:bCs w:val="0"/>
              </w:rPr>
            </w:rPrChange>
          </w:rPr>
          <w:t>app</w:t>
        </w:r>
        <w:r w:rsidR="007F3684" w:rsidRPr="00927C5C">
          <w:rPr>
            <w:rFonts w:ascii="宋体" w:eastAsia="宋体" w:hAnsi="宋体" w:hint="eastAsia"/>
            <w:rPrChange w:id="1616" w:author="John" w:date="2018-11-10T15:40:00Z">
              <w:rPr>
                <w:rFonts w:ascii="宋体" w:hAnsi="宋体" w:hint="eastAsia"/>
                <w:bCs w:val="0"/>
              </w:rPr>
            </w:rPrChange>
          </w:rPr>
          <w:t>，使用方法简单清晰，</w:t>
        </w:r>
      </w:ins>
      <w:ins w:id="1617" w:author="John" w:date="2018-11-10T14:23:00Z">
        <w:r w:rsidR="007F3684" w:rsidRPr="00927C5C">
          <w:rPr>
            <w:rFonts w:ascii="宋体" w:eastAsia="宋体" w:hAnsi="宋体" w:hint="eastAsia"/>
            <w:rPrChange w:id="1618" w:author="John" w:date="2018-11-10T15:40:00Z">
              <w:rPr>
                <w:rFonts w:ascii="宋体" w:hAnsi="宋体" w:hint="eastAsia"/>
                <w:bCs w:val="0"/>
              </w:rPr>
            </w:rPrChange>
          </w:rPr>
          <w:t>功能更加完善，且具备讨论专区功能，较</w:t>
        </w:r>
      </w:ins>
      <w:ins w:id="1619" w:author="John" w:date="2018-11-10T14:24:00Z">
        <w:r w:rsidR="007F3684" w:rsidRPr="00927C5C">
          <w:rPr>
            <w:rFonts w:ascii="宋体" w:eastAsia="宋体" w:hAnsi="宋体" w:hint="eastAsia"/>
            <w:rPrChange w:id="1620" w:author="John" w:date="2018-11-10T15:40:00Z">
              <w:rPr>
                <w:rFonts w:ascii="宋体" w:hAnsi="宋体" w:hint="eastAsia"/>
                <w:bCs w:val="0"/>
              </w:rPr>
            </w:rPrChange>
          </w:rPr>
          <w:t>现有系统更加方便。</w:t>
        </w:r>
      </w:ins>
    </w:p>
    <w:p w14:paraId="5BA48055" w14:textId="77777777" w:rsidR="006C01BE" w:rsidRPr="00927C5C" w:rsidRDefault="006C01BE" w:rsidP="00397E5F">
      <w:pPr>
        <w:rPr>
          <w:rFonts w:ascii="宋体" w:eastAsia="宋体" w:hAnsi="宋体"/>
          <w:rPrChange w:id="1621" w:author="John" w:date="2018-11-10T15:40:00Z">
            <w:rPr/>
          </w:rPrChange>
        </w:rPr>
      </w:pPr>
    </w:p>
    <w:p w14:paraId="328E64B2" w14:textId="2DC902EA" w:rsidR="00A4110A" w:rsidRPr="00927C5C" w:rsidRDefault="005D40AE">
      <w:pPr>
        <w:pStyle w:val="2"/>
        <w:rPr>
          <w:rPrChange w:id="1622" w:author="John" w:date="2018-11-10T15:40:00Z">
            <w:rPr/>
          </w:rPrChange>
        </w:rPr>
        <w:pPrChange w:id="1623" w:author="John" w:date="2018-11-10T15:27:00Z">
          <w:pPr>
            <w:pStyle w:val="3"/>
          </w:pPr>
        </w:pPrChange>
      </w:pPr>
      <w:bookmarkStart w:id="1624" w:name="_Toc531898402"/>
      <w:ins w:id="1625" w:author="John" w:date="2018-11-11T17:35:00Z">
        <w:r>
          <w:rPr>
            <w:rFonts w:ascii="宋体" w:hAnsi="宋体" w:hint="eastAsia"/>
          </w:rPr>
          <w:t>4</w:t>
        </w:r>
      </w:ins>
      <w:ins w:id="1626" w:author="Administrator" w:date="2018-11-08T22:39:00Z">
        <w:del w:id="1627" w:author="John" w:date="2018-11-10T15:55:00Z">
          <w:r w:rsidR="00271644" w:rsidRPr="00927C5C" w:rsidDel="00714A8A">
            <w:rPr>
              <w:rFonts w:ascii="宋体" w:hAnsi="宋体"/>
              <w:rPrChange w:id="1628" w:author="John" w:date="2018-11-10T15:40:00Z">
                <w:rPr>
                  <w:rFonts w:ascii="宋体" w:hAnsi="宋体"/>
                  <w:b/>
                </w:rPr>
              </w:rPrChange>
            </w:rPr>
            <w:delText>4</w:delText>
          </w:r>
        </w:del>
      </w:ins>
      <w:del w:id="1629" w:author="Administrator" w:date="2018-11-08T22:39:00Z">
        <w:r w:rsidR="00D130FB" w:rsidRPr="00927C5C" w:rsidDel="00271644">
          <w:rPr>
            <w:rFonts w:ascii="宋体" w:hAnsi="宋体"/>
            <w:rPrChange w:id="1630" w:author="John" w:date="2018-11-10T15:40:00Z">
              <w:rPr>
                <w:rFonts w:ascii="宋体" w:hAnsi="宋体"/>
                <w:b/>
              </w:rPr>
            </w:rPrChange>
          </w:rPr>
          <w:delText>3</w:delText>
        </w:r>
      </w:del>
      <w:r w:rsidR="00A4110A" w:rsidRPr="00927C5C">
        <w:rPr>
          <w:rFonts w:ascii="宋体" w:hAnsi="宋体"/>
          <w:rPrChange w:id="1631" w:author="John" w:date="2018-11-10T15:40:00Z">
            <w:rPr>
              <w:rFonts w:ascii="宋体" w:hAnsi="宋体"/>
              <w:b/>
            </w:rPr>
          </w:rPrChange>
        </w:rPr>
        <w:t>.</w:t>
      </w:r>
      <w:ins w:id="1632" w:author="John" w:date="2018-11-11T17:35:00Z">
        <w:r>
          <w:rPr>
            <w:rFonts w:ascii="宋体" w:hAnsi="宋体" w:hint="eastAsia"/>
          </w:rPr>
          <w:t>4</w:t>
        </w:r>
      </w:ins>
      <w:ins w:id="1633" w:author="Administrator" w:date="2018-11-08T20:40:00Z">
        <w:del w:id="1634" w:author="John" w:date="2018-11-10T15:28:00Z">
          <w:r w:rsidR="00B50F80" w:rsidRPr="00927C5C" w:rsidDel="00BA50DB">
            <w:rPr>
              <w:rFonts w:ascii="宋体" w:hAnsi="宋体"/>
              <w:rPrChange w:id="1635" w:author="John" w:date="2018-11-10T15:40:00Z">
                <w:rPr>
                  <w:rFonts w:ascii="宋体" w:hAnsi="宋体"/>
                  <w:b/>
                </w:rPr>
              </w:rPrChange>
            </w:rPr>
            <w:delText>7</w:delText>
          </w:r>
        </w:del>
      </w:ins>
      <w:del w:id="1636" w:author="Administrator" w:date="2018-11-08T20:40:00Z">
        <w:r w:rsidR="00A4110A" w:rsidRPr="00927C5C" w:rsidDel="00B50F80">
          <w:rPr>
            <w:rFonts w:ascii="宋体" w:hAnsi="宋体"/>
            <w:rPrChange w:id="1637" w:author="John" w:date="2018-11-10T15:40:00Z">
              <w:rPr>
                <w:rFonts w:ascii="宋体" w:hAnsi="宋体"/>
                <w:b/>
              </w:rPr>
            </w:rPrChange>
          </w:rPr>
          <w:delText>6</w:delText>
        </w:r>
      </w:del>
      <w:del w:id="1638" w:author="John" w:date="2018-11-10T15:28:00Z">
        <w:r w:rsidR="00A4110A" w:rsidRPr="00927C5C" w:rsidDel="00BA50DB">
          <w:rPr>
            <w:rFonts w:ascii="宋体" w:hAnsi="宋体"/>
            <w:rPrChange w:id="1639" w:author="John" w:date="2018-11-10T15:40:00Z">
              <w:rPr>
                <w:rFonts w:ascii="宋体" w:hAnsi="宋体"/>
                <w:b/>
              </w:rPr>
            </w:rPrChange>
          </w:rPr>
          <w:delText>.</w:delText>
        </w:r>
      </w:del>
      <w:del w:id="1640" w:author="John" w:date="2018-11-10T14:11:00Z">
        <w:r w:rsidR="00A4110A" w:rsidRPr="00927C5C" w:rsidDel="006C01BE">
          <w:rPr>
            <w:rFonts w:ascii="宋体" w:hAnsi="宋体"/>
            <w:rPrChange w:id="1641" w:author="John" w:date="2018-11-10T15:40:00Z">
              <w:rPr>
                <w:rFonts w:ascii="宋体" w:hAnsi="宋体"/>
                <w:b/>
              </w:rPr>
            </w:rPrChange>
          </w:rPr>
          <w:delText>4</w:delText>
        </w:r>
      </w:del>
      <w:r w:rsidR="00A4110A" w:rsidRPr="00927C5C">
        <w:rPr>
          <w:rFonts w:ascii="宋体" w:hAnsi="宋体"/>
          <w:rPrChange w:id="1642" w:author="John" w:date="2018-11-10T15:40:00Z">
            <w:rPr>
              <w:rFonts w:ascii="宋体" w:hAnsi="宋体"/>
              <w:b/>
            </w:rPr>
          </w:rPrChange>
        </w:rPr>
        <w:t>影响</w:t>
      </w:r>
      <w:bookmarkEnd w:id="1624"/>
      <w:del w:id="1643" w:author="John" w:date="2018-11-10T13:49:00Z">
        <w:r w:rsidR="00A4110A" w:rsidRPr="00927C5C" w:rsidDel="0046484B">
          <w:rPr>
            <w:rFonts w:ascii="宋体" w:hAnsi="宋体"/>
            <w:rPrChange w:id="1644" w:author="John" w:date="2018-11-10T15:40:00Z">
              <w:rPr>
                <w:rFonts w:ascii="宋体" w:hAnsi="宋体"/>
                <w:b/>
              </w:rPr>
            </w:rPrChange>
          </w:rPr>
          <w:delText>(或要求)</w:delText>
        </w:r>
      </w:del>
    </w:p>
    <w:p w14:paraId="15730F08" w14:textId="3214BB36" w:rsidR="00397E5F" w:rsidRPr="00927C5C" w:rsidRDefault="00397E5F" w:rsidP="00292CE8">
      <w:pPr>
        <w:pStyle w:val="a7"/>
        <w:rPr>
          <w:rFonts w:ascii="宋体" w:hAnsi="宋体"/>
          <w:rPrChange w:id="1645" w:author="John" w:date="2018-11-10T15:40:00Z">
            <w:rPr/>
          </w:rPrChange>
        </w:rPr>
      </w:pPr>
      <w:r w:rsidRPr="00927C5C">
        <w:rPr>
          <w:rFonts w:ascii="宋体" w:hAnsi="宋体"/>
          <w:rPrChange w:id="1646" w:author="John" w:date="2018-11-10T15:40:00Z">
            <w:rPr/>
          </w:rPrChange>
        </w:rPr>
        <w:tab/>
      </w:r>
      <w:r w:rsidRPr="00927C5C">
        <w:rPr>
          <w:rFonts w:ascii="宋体" w:hAnsi="宋体" w:hint="eastAsia"/>
          <w:rPrChange w:id="1647" w:author="John" w:date="2018-11-10T15:40:00Z">
            <w:rPr>
              <w:rFonts w:hint="eastAsia"/>
            </w:rPr>
          </w:rPrChange>
        </w:rPr>
        <w:t>当代</w:t>
      </w:r>
      <w:r w:rsidRPr="00927C5C">
        <w:rPr>
          <w:rFonts w:ascii="宋体" w:hAnsi="宋体"/>
          <w:rPrChange w:id="1648" w:author="John" w:date="2018-11-10T15:40:00Z">
            <w:rPr/>
          </w:rPrChange>
        </w:rPr>
        <w:t>网络教育逐渐兴起，网络环境以其广大的覆盖面</w:t>
      </w:r>
      <w:r w:rsidRPr="00927C5C">
        <w:rPr>
          <w:rFonts w:ascii="宋体" w:hAnsi="宋体" w:hint="eastAsia"/>
          <w:rPrChange w:id="1649" w:author="John" w:date="2018-11-10T15:40:00Z">
            <w:rPr>
              <w:rFonts w:hint="eastAsia"/>
            </w:rPr>
          </w:rPrChange>
        </w:rPr>
        <w:t>，</w:t>
      </w:r>
      <w:r w:rsidRPr="00927C5C">
        <w:rPr>
          <w:rFonts w:ascii="宋体" w:hAnsi="宋体"/>
          <w:rPrChange w:id="1650" w:author="John" w:date="2018-11-10T15:40:00Z">
            <w:rPr/>
          </w:rPrChange>
        </w:rPr>
        <w:t>规范化的管理和简单的访问方式逐渐被</w:t>
      </w:r>
      <w:r w:rsidRPr="00927C5C">
        <w:rPr>
          <w:rFonts w:ascii="宋体" w:hAnsi="宋体" w:hint="eastAsia"/>
          <w:rPrChange w:id="1651" w:author="John" w:date="2018-11-10T15:40:00Z">
            <w:rPr>
              <w:rFonts w:hint="eastAsia"/>
            </w:rPr>
          </w:rPrChange>
        </w:rPr>
        <w:t>教育</w:t>
      </w:r>
      <w:r w:rsidRPr="00927C5C">
        <w:rPr>
          <w:rFonts w:ascii="宋体" w:hAnsi="宋体"/>
          <w:rPrChange w:id="1652" w:author="John" w:date="2018-11-10T15:40:00Z">
            <w:rPr/>
          </w:rPrChange>
        </w:rPr>
        <w:t>界所重视。</w:t>
      </w:r>
      <w:r w:rsidRPr="00927C5C">
        <w:rPr>
          <w:rFonts w:ascii="宋体" w:hAnsi="宋体" w:hint="eastAsia"/>
          <w:rPrChange w:id="1653" w:author="John" w:date="2018-11-10T15:40:00Z">
            <w:rPr>
              <w:rFonts w:hint="eastAsia"/>
            </w:rPr>
          </w:rPrChange>
        </w:rPr>
        <w:t>通过</w:t>
      </w:r>
      <w:r w:rsidRPr="00927C5C">
        <w:rPr>
          <w:rFonts w:ascii="宋体" w:hAnsi="宋体"/>
          <w:rPrChange w:id="1654" w:author="John" w:date="2018-11-10T15:40:00Z">
            <w:rPr/>
          </w:rPrChange>
        </w:rPr>
        <w:t>网络进行教学管理将会极大地帮助</w:t>
      </w:r>
      <w:r w:rsidRPr="00927C5C">
        <w:rPr>
          <w:rFonts w:ascii="宋体" w:hAnsi="宋体" w:hint="eastAsia"/>
          <w:rPrChange w:id="1655" w:author="John" w:date="2018-11-10T15:40:00Z">
            <w:rPr>
              <w:rFonts w:hint="eastAsia"/>
            </w:rPr>
          </w:rPrChange>
        </w:rPr>
        <w:t>教育者</w:t>
      </w:r>
      <w:r w:rsidRPr="00927C5C">
        <w:rPr>
          <w:rFonts w:ascii="宋体" w:hAnsi="宋体"/>
          <w:rPrChange w:id="1656" w:author="John" w:date="2018-11-10T15:40:00Z">
            <w:rPr/>
          </w:rPrChange>
        </w:rPr>
        <w:t>与学生，</w:t>
      </w:r>
      <w:r w:rsidRPr="00927C5C">
        <w:rPr>
          <w:rFonts w:ascii="宋体" w:hAnsi="宋体" w:hint="eastAsia"/>
          <w:rPrChange w:id="1657" w:author="John" w:date="2018-11-10T15:40:00Z">
            <w:rPr>
              <w:rFonts w:hint="eastAsia"/>
            </w:rPr>
          </w:rPrChange>
        </w:rPr>
        <w:t>教育者</w:t>
      </w:r>
      <w:r w:rsidRPr="00927C5C">
        <w:rPr>
          <w:rFonts w:ascii="宋体" w:hAnsi="宋体"/>
          <w:rPrChange w:id="1658" w:author="John" w:date="2018-11-10T15:40:00Z">
            <w:rPr/>
          </w:rPrChange>
        </w:rPr>
        <w:t>能够更清晰明确</w:t>
      </w:r>
      <w:r w:rsidRPr="00927C5C">
        <w:rPr>
          <w:rFonts w:ascii="宋体" w:hAnsi="宋体" w:hint="eastAsia"/>
          <w:rPrChange w:id="1659" w:author="John" w:date="2018-11-10T15:40:00Z">
            <w:rPr>
              <w:rFonts w:hint="eastAsia"/>
            </w:rPr>
          </w:rPrChange>
        </w:rPr>
        <w:t>地</w:t>
      </w:r>
      <w:r w:rsidRPr="00927C5C">
        <w:rPr>
          <w:rFonts w:ascii="宋体" w:hAnsi="宋体"/>
          <w:rPrChange w:id="1660" w:author="John" w:date="2018-11-10T15:40:00Z">
            <w:rPr/>
          </w:rPrChange>
        </w:rPr>
        <w:t>管理学生，发布课程文档</w:t>
      </w:r>
      <w:r w:rsidRPr="00927C5C">
        <w:rPr>
          <w:rFonts w:ascii="宋体" w:hAnsi="宋体" w:hint="eastAsia"/>
          <w:rPrChange w:id="1661" w:author="John" w:date="2018-11-10T15:40:00Z">
            <w:rPr>
              <w:rFonts w:hint="eastAsia"/>
            </w:rPr>
          </w:rPrChange>
        </w:rPr>
        <w:t>，</w:t>
      </w:r>
      <w:r w:rsidRPr="00927C5C">
        <w:rPr>
          <w:rFonts w:ascii="宋体" w:hAnsi="宋体"/>
          <w:rPrChange w:id="1662" w:author="John" w:date="2018-11-10T15:40:00Z">
            <w:rPr/>
          </w:rPrChange>
        </w:rPr>
        <w:t>进行测试</w:t>
      </w:r>
      <w:r w:rsidRPr="00927C5C">
        <w:rPr>
          <w:rFonts w:ascii="宋体" w:hAnsi="宋体" w:hint="eastAsia"/>
          <w:rPrChange w:id="1663" w:author="John" w:date="2018-11-10T15:40:00Z">
            <w:rPr>
              <w:rFonts w:hint="eastAsia"/>
            </w:rPr>
          </w:rPrChange>
        </w:rPr>
        <w:t>；</w:t>
      </w:r>
      <w:r w:rsidRPr="00927C5C">
        <w:rPr>
          <w:rFonts w:ascii="宋体" w:hAnsi="宋体"/>
          <w:rPrChange w:id="1664" w:author="John" w:date="2018-11-10T15:40:00Z">
            <w:rPr/>
          </w:rPrChange>
        </w:rPr>
        <w:t>学生能更便捷地查看课程文档，进行测试</w:t>
      </w:r>
      <w:r w:rsidRPr="00927C5C">
        <w:rPr>
          <w:rFonts w:ascii="宋体" w:hAnsi="宋体" w:hint="eastAsia"/>
          <w:rPrChange w:id="1665" w:author="John" w:date="2018-11-10T15:40:00Z">
            <w:rPr>
              <w:rFonts w:hint="eastAsia"/>
            </w:rPr>
          </w:rPrChange>
        </w:rPr>
        <w:t>，</w:t>
      </w:r>
      <w:r w:rsidRPr="00927C5C">
        <w:rPr>
          <w:rFonts w:ascii="宋体" w:hAnsi="宋体"/>
          <w:rPrChange w:id="1666" w:author="John" w:date="2018-11-10T15:40:00Z">
            <w:rPr/>
          </w:rPrChange>
        </w:rPr>
        <w:t>与同学</w:t>
      </w:r>
      <w:r w:rsidRPr="00927C5C">
        <w:rPr>
          <w:rFonts w:ascii="宋体" w:hAnsi="宋体" w:hint="eastAsia"/>
          <w:rPrChange w:id="1667" w:author="John" w:date="2018-11-10T15:40:00Z">
            <w:rPr>
              <w:rFonts w:hint="eastAsia"/>
            </w:rPr>
          </w:rPrChange>
        </w:rPr>
        <w:t>老师</w:t>
      </w:r>
      <w:r w:rsidRPr="00927C5C">
        <w:rPr>
          <w:rFonts w:ascii="宋体" w:hAnsi="宋体"/>
          <w:rPrChange w:id="1668" w:author="John" w:date="2018-11-10T15:40:00Z">
            <w:rPr/>
          </w:rPrChange>
        </w:rPr>
        <w:t>进行沟通</w:t>
      </w:r>
      <w:r w:rsidRPr="00927C5C">
        <w:rPr>
          <w:rFonts w:ascii="宋体" w:hAnsi="宋体" w:hint="eastAsia"/>
          <w:rPrChange w:id="1669" w:author="John" w:date="2018-11-10T15:40:00Z">
            <w:rPr>
              <w:rFonts w:hint="eastAsia"/>
            </w:rPr>
          </w:rPrChange>
        </w:rPr>
        <w:t>，</w:t>
      </w:r>
      <w:r w:rsidRPr="00927C5C">
        <w:rPr>
          <w:rFonts w:ascii="宋体" w:hAnsi="宋体"/>
          <w:rPrChange w:id="1670" w:author="John" w:date="2018-11-10T15:40:00Z">
            <w:rPr/>
          </w:rPrChange>
        </w:rPr>
        <w:t>提出问题</w:t>
      </w:r>
      <w:r w:rsidRPr="00927C5C">
        <w:rPr>
          <w:rFonts w:ascii="宋体" w:hAnsi="宋体" w:hint="eastAsia"/>
          <w:rPrChange w:id="1671" w:author="John" w:date="2018-11-10T15:40:00Z">
            <w:rPr>
              <w:rFonts w:hint="eastAsia"/>
            </w:rPr>
          </w:rPrChange>
        </w:rPr>
        <w:t>。</w:t>
      </w:r>
    </w:p>
    <w:p w14:paraId="7A14661E" w14:textId="77777777" w:rsidR="00397E5F" w:rsidRPr="00927C5C" w:rsidRDefault="00397E5F" w:rsidP="00292CE8">
      <w:pPr>
        <w:pStyle w:val="a7"/>
        <w:rPr>
          <w:rFonts w:ascii="宋体" w:hAnsi="宋体"/>
          <w:rPrChange w:id="1672" w:author="John" w:date="2018-11-10T15:40:00Z">
            <w:rPr/>
          </w:rPrChange>
        </w:rPr>
      </w:pPr>
      <w:r w:rsidRPr="00927C5C">
        <w:rPr>
          <w:rFonts w:ascii="宋体" w:hAnsi="宋体"/>
          <w:rPrChange w:id="1673" w:author="John" w:date="2018-11-10T15:40:00Z">
            <w:rPr/>
          </w:rPrChange>
        </w:rPr>
        <w:tab/>
      </w:r>
      <w:r w:rsidRPr="00927C5C">
        <w:rPr>
          <w:rFonts w:ascii="宋体" w:hAnsi="宋体" w:hint="eastAsia"/>
          <w:rPrChange w:id="1674" w:author="John" w:date="2018-11-10T15:40:00Z">
            <w:rPr>
              <w:rFonts w:hint="eastAsia"/>
            </w:rPr>
          </w:rPrChange>
        </w:rPr>
        <w:t>网络</w:t>
      </w:r>
      <w:r w:rsidRPr="00927C5C">
        <w:rPr>
          <w:rFonts w:ascii="宋体" w:hAnsi="宋体"/>
          <w:rPrChange w:id="1675" w:author="John" w:date="2018-11-10T15:40:00Z">
            <w:rPr/>
          </w:rPrChange>
        </w:rPr>
        <w:t>教育管理具有较低的教学成本，更便捷的沟通方式</w:t>
      </w:r>
      <w:r w:rsidRPr="00927C5C">
        <w:rPr>
          <w:rFonts w:ascii="宋体" w:hAnsi="宋体" w:hint="eastAsia"/>
          <w:rPrChange w:id="1676" w:author="John" w:date="2018-11-10T15:40:00Z">
            <w:rPr>
              <w:rFonts w:hint="eastAsia"/>
            </w:rPr>
          </w:rPrChange>
        </w:rPr>
        <w:t>，</w:t>
      </w:r>
      <w:r w:rsidRPr="00927C5C">
        <w:rPr>
          <w:rFonts w:ascii="宋体" w:hAnsi="宋体"/>
          <w:rPrChange w:id="1677" w:author="John" w:date="2018-11-10T15:40:00Z">
            <w:rPr/>
          </w:rPrChange>
        </w:rPr>
        <w:t>能够拉近教育者和学生之间的</w:t>
      </w:r>
      <w:r w:rsidRPr="00927C5C">
        <w:rPr>
          <w:rFonts w:ascii="宋体" w:hAnsi="宋体"/>
          <w:rPrChange w:id="1678" w:author="John" w:date="2018-11-10T15:40:00Z">
            <w:rPr/>
          </w:rPrChange>
        </w:rPr>
        <w:lastRenderedPageBreak/>
        <w:t>距离</w:t>
      </w:r>
      <w:r w:rsidRPr="00927C5C">
        <w:rPr>
          <w:rFonts w:ascii="宋体" w:hAnsi="宋体" w:hint="eastAsia"/>
          <w:rPrChange w:id="1679" w:author="John" w:date="2018-11-10T15:40:00Z">
            <w:rPr>
              <w:rFonts w:hint="eastAsia"/>
            </w:rPr>
          </w:rPrChange>
        </w:rPr>
        <w:t>。</w:t>
      </w:r>
      <w:r w:rsidRPr="00927C5C">
        <w:rPr>
          <w:rFonts w:ascii="宋体" w:hAnsi="宋体"/>
          <w:rPrChange w:id="1680" w:author="John" w:date="2018-11-10T15:40:00Z">
            <w:rPr/>
          </w:rPrChange>
        </w:rPr>
        <w:t>这种</w:t>
      </w:r>
      <w:r w:rsidRPr="00927C5C">
        <w:rPr>
          <w:rFonts w:ascii="宋体" w:hAnsi="宋体" w:hint="eastAsia"/>
          <w:rPrChange w:id="1681" w:author="John" w:date="2018-11-10T15:40:00Z">
            <w:rPr>
              <w:rFonts w:hint="eastAsia"/>
            </w:rPr>
          </w:rPrChange>
        </w:rPr>
        <w:t>管理</w:t>
      </w:r>
      <w:r w:rsidRPr="00927C5C">
        <w:rPr>
          <w:rFonts w:ascii="宋体" w:hAnsi="宋体"/>
          <w:rPrChange w:id="1682" w:author="John" w:date="2018-11-10T15:40:00Z">
            <w:rPr/>
          </w:rPrChange>
        </w:rPr>
        <w:t>方式将会成为现代</w:t>
      </w:r>
      <w:r w:rsidRPr="00927C5C">
        <w:rPr>
          <w:rFonts w:ascii="宋体" w:hAnsi="宋体" w:hint="eastAsia"/>
          <w:rPrChange w:id="1683" w:author="John" w:date="2018-11-10T15:40:00Z">
            <w:rPr>
              <w:rFonts w:hint="eastAsia"/>
            </w:rPr>
          </w:rPrChange>
        </w:rPr>
        <w:t>知识</w:t>
      </w:r>
      <w:r w:rsidRPr="00927C5C">
        <w:rPr>
          <w:rFonts w:ascii="宋体" w:hAnsi="宋体"/>
          <w:rPrChange w:id="1684" w:author="John" w:date="2018-11-10T15:40:00Z">
            <w:rPr/>
          </w:rPrChange>
        </w:rPr>
        <w:t>普及和群体教育的强大助手。</w:t>
      </w:r>
    </w:p>
    <w:p w14:paraId="734ECDF4" w14:textId="5B439154" w:rsidR="00397E5F" w:rsidRPr="00927C5C" w:rsidDel="000A5245" w:rsidRDefault="00397E5F" w:rsidP="00397E5F">
      <w:pPr>
        <w:rPr>
          <w:del w:id="1685" w:author="叶 柏成" w:date="2018-11-28T13:33:00Z"/>
          <w:rFonts w:ascii="宋体" w:eastAsia="宋体" w:hAnsi="宋体"/>
          <w:rPrChange w:id="1686" w:author="John" w:date="2018-11-10T15:40:00Z">
            <w:rPr>
              <w:del w:id="1687" w:author="叶 柏成" w:date="2018-11-28T13:33:00Z"/>
            </w:rPr>
          </w:rPrChange>
        </w:rPr>
      </w:pPr>
    </w:p>
    <w:p w14:paraId="1BB9D63C" w14:textId="024AF58C" w:rsidR="00A4110A" w:rsidRPr="00927C5C" w:rsidRDefault="00271644">
      <w:pPr>
        <w:pStyle w:val="3"/>
      </w:pPr>
      <w:ins w:id="1688" w:author="Administrator" w:date="2018-11-08T22:39:00Z">
        <w:del w:id="1689" w:author="John" w:date="2018-11-10T15:55:00Z">
          <w:r w:rsidRPr="00927C5C" w:rsidDel="00714A8A">
            <w:rPr>
              <w:rFonts w:hint="eastAsia"/>
            </w:rPr>
            <w:delText>4</w:delText>
          </w:r>
        </w:del>
      </w:ins>
      <w:del w:id="1690" w:author="John" w:date="2018-11-11T17:36:00Z">
        <w:r w:rsidR="00D130FB" w:rsidRPr="00927C5C" w:rsidDel="005D40AE">
          <w:rPr>
            <w:rFonts w:hint="eastAsia"/>
          </w:rPr>
          <w:delText>3</w:delText>
        </w:r>
        <w:r w:rsidR="00A4110A" w:rsidRPr="00927C5C" w:rsidDel="005D40AE">
          <w:rPr>
            <w:rFonts w:hint="eastAsia"/>
          </w:rPr>
          <w:delText>.</w:delText>
        </w:r>
      </w:del>
      <w:ins w:id="1691" w:author="Administrator" w:date="2018-11-08T20:40:00Z">
        <w:del w:id="1692" w:author="John" w:date="2018-11-10T15:28:00Z">
          <w:r w:rsidR="00B50F80" w:rsidRPr="00927C5C" w:rsidDel="00BA50DB">
            <w:rPr>
              <w:rFonts w:hint="eastAsia"/>
            </w:rPr>
            <w:delText>7</w:delText>
          </w:r>
        </w:del>
      </w:ins>
      <w:del w:id="1693" w:author="John" w:date="2018-11-11T17:36:00Z">
        <w:r w:rsidR="00A4110A" w:rsidRPr="00927C5C" w:rsidDel="005D40AE">
          <w:rPr>
            <w:rFonts w:hint="eastAsia"/>
          </w:rPr>
          <w:delText>6</w:delText>
        </w:r>
      </w:del>
      <w:del w:id="1694" w:author="John" w:date="2018-11-10T15:28:00Z">
        <w:r w:rsidR="00A4110A" w:rsidRPr="00927C5C" w:rsidDel="00BA50DB">
          <w:rPr>
            <w:rFonts w:hint="eastAsia"/>
          </w:rPr>
          <w:delText>.</w:delText>
        </w:r>
      </w:del>
      <w:bookmarkStart w:id="1695" w:name="_Toc531898403"/>
      <w:ins w:id="1696" w:author="John" w:date="2018-11-11T17:36:00Z">
        <w:r w:rsidR="005D40AE">
          <w:rPr>
            <w:rFonts w:hint="eastAsia"/>
          </w:rPr>
          <w:t>4.4.1</w:t>
        </w:r>
      </w:ins>
      <w:ins w:id="1697" w:author="John" w:date="2018-11-10T15:38:00Z">
        <w:r w:rsidR="00927C5C" w:rsidRPr="00927C5C">
          <w:rPr>
            <w:rFonts w:hint="eastAsia"/>
          </w:rPr>
          <w:t>对</w:t>
        </w:r>
      </w:ins>
      <w:del w:id="1698" w:author="John" w:date="2018-11-10T14:12:00Z">
        <w:r w:rsidR="00A4110A" w:rsidRPr="00927C5C" w:rsidDel="006C01BE">
          <w:delText>5</w:delText>
        </w:r>
      </w:del>
      <w:r w:rsidR="00A4110A" w:rsidRPr="00927C5C">
        <w:t>设备</w:t>
      </w:r>
      <w:ins w:id="1699" w:author="John" w:date="2018-11-10T15:38:00Z">
        <w:r w:rsidR="00927C5C" w:rsidRPr="00927C5C">
          <w:rPr>
            <w:rFonts w:hint="eastAsia"/>
          </w:rPr>
          <w:t>的影响</w:t>
        </w:r>
      </w:ins>
      <w:bookmarkEnd w:id="1695"/>
    </w:p>
    <w:p w14:paraId="540ED719" w14:textId="190D0AB7" w:rsidR="00397E5F" w:rsidRPr="00927C5C" w:rsidRDefault="00397E5F" w:rsidP="00292CE8">
      <w:pPr>
        <w:pStyle w:val="a7"/>
        <w:rPr>
          <w:ins w:id="1700" w:author="John" w:date="2018-11-10T15:38:00Z"/>
          <w:rFonts w:ascii="宋体" w:hAnsi="宋体"/>
          <w:rPrChange w:id="1701" w:author="John" w:date="2018-11-10T15:40:00Z">
            <w:rPr>
              <w:ins w:id="1702" w:author="John" w:date="2018-11-10T15:38:00Z"/>
            </w:rPr>
          </w:rPrChange>
        </w:rPr>
      </w:pPr>
      <w:r w:rsidRPr="00927C5C">
        <w:rPr>
          <w:rFonts w:ascii="宋体" w:hAnsi="宋体"/>
          <w:rPrChange w:id="1703" w:author="John" w:date="2018-11-10T15:40:00Z">
            <w:rPr/>
          </w:rPrChange>
        </w:rPr>
        <w:tab/>
      </w:r>
      <w:r w:rsidRPr="00927C5C">
        <w:rPr>
          <w:rFonts w:ascii="宋体" w:hAnsi="宋体" w:hint="eastAsia"/>
          <w:rPrChange w:id="1704" w:author="John" w:date="2018-11-10T15:40:00Z">
            <w:rPr>
              <w:rFonts w:hint="eastAsia"/>
            </w:rPr>
          </w:rPrChange>
        </w:rPr>
        <w:t>该系统要求有一个较强的网站服务器，以应对可能发生的同时间大量访问。由于采用</w:t>
      </w:r>
      <w:del w:id="1705" w:author="Administrator" w:date="2018-11-08T21:08:00Z">
        <w:r w:rsidRPr="00927C5C" w:rsidDel="00FA0FF3">
          <w:rPr>
            <w:rFonts w:ascii="宋体" w:hAnsi="宋体"/>
            <w:rPrChange w:id="1706" w:author="John" w:date="2018-11-10T15:40:00Z">
              <w:rPr/>
            </w:rPrChange>
          </w:rPr>
          <w:delText>B/S</w:delText>
        </w:r>
      </w:del>
      <w:ins w:id="1707" w:author="Administrator" w:date="2018-11-08T21:08:00Z">
        <w:r w:rsidR="00FA0FF3" w:rsidRPr="00927C5C">
          <w:rPr>
            <w:rFonts w:ascii="宋体" w:hAnsi="宋体"/>
            <w:rPrChange w:id="1708" w:author="John" w:date="2018-11-10T15:40:00Z">
              <w:rPr/>
            </w:rPrChange>
          </w:rPr>
          <w:t>APP</w:t>
        </w:r>
        <w:r w:rsidR="00FA0FF3" w:rsidRPr="00927C5C">
          <w:rPr>
            <w:rFonts w:ascii="宋体" w:hAnsi="宋体" w:hint="eastAsia"/>
            <w:rPrChange w:id="1709" w:author="John" w:date="2018-11-10T15:40:00Z">
              <w:rPr>
                <w:rFonts w:hint="eastAsia"/>
              </w:rPr>
            </w:rPrChange>
          </w:rPr>
          <w:t>开发</w:t>
        </w:r>
      </w:ins>
      <w:del w:id="1710" w:author="Administrator" w:date="2018-11-08T21:08:00Z">
        <w:r w:rsidRPr="00927C5C" w:rsidDel="00FA0FF3">
          <w:rPr>
            <w:rFonts w:ascii="宋体" w:hAnsi="宋体"/>
            <w:rPrChange w:id="1711" w:author="John" w:date="2018-11-10T15:40:00Z">
              <w:rPr/>
            </w:rPrChange>
          </w:rPr>
          <w:delText>架构</w:delText>
        </w:r>
      </w:del>
      <w:r w:rsidRPr="00927C5C">
        <w:rPr>
          <w:rFonts w:ascii="宋体" w:hAnsi="宋体"/>
          <w:rPrChange w:id="1712" w:author="John" w:date="2018-11-10T15:40:00Z">
            <w:rPr/>
          </w:rPrChange>
        </w:rPr>
        <w:t>，所以对用户端要求不大，但用户设备应至少能联网，并具备适宜</w:t>
      </w:r>
      <w:ins w:id="1713" w:author="Administrator" w:date="2018-11-08T21:09:00Z">
        <w:r w:rsidR="00FA0FF3" w:rsidRPr="00927C5C">
          <w:rPr>
            <w:rFonts w:ascii="宋体" w:hAnsi="宋体" w:hint="eastAsia"/>
            <w:rPrChange w:id="1714" w:author="John" w:date="2018-11-10T15:40:00Z">
              <w:rPr>
                <w:rFonts w:hint="eastAsia"/>
              </w:rPr>
            </w:rPrChange>
          </w:rPr>
          <w:t>的</w:t>
        </w:r>
      </w:ins>
      <w:ins w:id="1715" w:author="Administrator" w:date="2018-11-08T21:08:00Z">
        <w:r w:rsidR="00FA0FF3" w:rsidRPr="00927C5C">
          <w:rPr>
            <w:rFonts w:ascii="宋体" w:hAnsi="宋体"/>
            <w:rPrChange w:id="1716" w:author="John" w:date="2018-11-10T15:40:00Z">
              <w:rPr/>
            </w:rPrChange>
          </w:rPr>
          <w:t>APP系统</w:t>
        </w:r>
      </w:ins>
      <w:del w:id="1717" w:author="Administrator" w:date="2018-11-08T21:08:00Z">
        <w:r w:rsidRPr="00927C5C" w:rsidDel="00FA0FF3">
          <w:rPr>
            <w:rFonts w:ascii="宋体" w:hAnsi="宋体"/>
            <w:rPrChange w:id="1718" w:author="John" w:date="2018-11-10T15:40:00Z">
              <w:rPr/>
            </w:rPrChange>
          </w:rPr>
          <w:delText>的浏览器</w:delText>
        </w:r>
      </w:del>
      <w:r w:rsidRPr="00927C5C">
        <w:rPr>
          <w:rFonts w:ascii="宋体" w:hAnsi="宋体"/>
          <w:rPrChange w:id="1719" w:author="John" w:date="2018-11-10T15:40:00Z">
            <w:rPr/>
          </w:rPrChange>
        </w:rPr>
        <w:t>。</w:t>
      </w:r>
    </w:p>
    <w:p w14:paraId="2460D058" w14:textId="3A7D6C69" w:rsidR="00927C5C" w:rsidRDefault="005D40AE">
      <w:pPr>
        <w:pStyle w:val="3"/>
        <w:rPr>
          <w:ins w:id="1720" w:author="John" w:date="2018-11-10T15:40:00Z"/>
        </w:rPr>
      </w:pPr>
      <w:bookmarkStart w:id="1721" w:name="_Toc531898404"/>
      <w:ins w:id="1722" w:author="John" w:date="2018-11-11T17:36:00Z">
        <w:r>
          <w:rPr>
            <w:rFonts w:hint="eastAsia"/>
          </w:rPr>
          <w:t>4.4.2</w:t>
        </w:r>
      </w:ins>
      <w:ins w:id="1723" w:author="John" w:date="2018-11-10T15:38:00Z">
        <w:r w:rsidR="00927C5C" w:rsidRPr="00927C5C">
          <w:rPr>
            <w:rFonts w:hint="eastAsia"/>
          </w:rPr>
          <w:t>对软件的影响</w:t>
        </w:r>
      </w:ins>
      <w:bookmarkEnd w:id="1721"/>
    </w:p>
    <w:p w14:paraId="62B651EA" w14:textId="0F4F895D" w:rsidR="00927C5C" w:rsidRPr="0023245E" w:rsidRDefault="00927C5C">
      <w:pPr>
        <w:rPr>
          <w:ins w:id="1724" w:author="John" w:date="2018-11-10T15:38:00Z"/>
          <w:rFonts w:ascii="宋体" w:hAnsi="宋体"/>
          <w:rPrChange w:id="1725" w:author="John" w:date="2018-11-10T16:31:00Z">
            <w:rPr>
              <w:ins w:id="1726" w:author="John" w:date="2018-11-10T15:38:00Z"/>
            </w:rPr>
          </w:rPrChange>
        </w:rPr>
        <w:pPrChange w:id="1727" w:author="John" w:date="2018-11-10T15:40:00Z">
          <w:pPr>
            <w:pStyle w:val="a7"/>
          </w:pPr>
        </w:pPrChange>
      </w:pPr>
      <w:ins w:id="1728" w:author="John" w:date="2018-11-10T15:40:00Z">
        <w:r w:rsidRPr="0023245E">
          <w:rPr>
            <w:rFonts w:ascii="宋体" w:eastAsia="宋体" w:hAnsi="宋体"/>
            <w:rPrChange w:id="1729" w:author="John" w:date="2018-11-10T16:31:00Z">
              <w:rPr/>
            </w:rPrChange>
          </w:rPr>
          <w:tab/>
        </w:r>
      </w:ins>
      <w:ins w:id="1730" w:author="John" w:date="2018-11-10T16:31:00Z">
        <w:r w:rsidR="0023245E" w:rsidRPr="0023245E">
          <w:rPr>
            <w:rFonts w:ascii="宋体" w:eastAsia="宋体" w:hAnsi="宋体" w:hint="eastAsia"/>
            <w:rPrChange w:id="1731" w:author="John" w:date="2018-11-10T16:31:00Z">
              <w:rPr>
                <w:rFonts w:hint="eastAsia"/>
              </w:rPr>
            </w:rPrChange>
          </w:rPr>
          <w:t>暂无补充与修改</w:t>
        </w:r>
      </w:ins>
    </w:p>
    <w:p w14:paraId="149CDEDA" w14:textId="5DF289F0" w:rsidR="0023245E" w:rsidRPr="0023245E" w:rsidDel="0023245E" w:rsidRDefault="0023245E">
      <w:pPr>
        <w:rPr>
          <w:del w:id="1732" w:author="John" w:date="2018-11-10T16:33:00Z"/>
          <w:rPrChange w:id="1733" w:author="John" w:date="2018-11-10T16:31:00Z">
            <w:rPr>
              <w:del w:id="1734" w:author="John" w:date="2018-11-10T16:33:00Z"/>
            </w:rPr>
          </w:rPrChange>
        </w:rPr>
        <w:pPrChange w:id="1735" w:author="John" w:date="2018-11-10T16:31:00Z">
          <w:pPr>
            <w:pStyle w:val="a7"/>
          </w:pPr>
        </w:pPrChange>
      </w:pPr>
    </w:p>
    <w:p w14:paraId="4EA3C564" w14:textId="63CFC8E9" w:rsidR="00A4110A" w:rsidRPr="00927C5C" w:rsidRDefault="00271644">
      <w:pPr>
        <w:pStyle w:val="3"/>
      </w:pPr>
      <w:ins w:id="1736" w:author="Administrator" w:date="2018-11-08T22:39:00Z">
        <w:del w:id="1737" w:author="John" w:date="2018-11-10T15:55:00Z">
          <w:r w:rsidRPr="00927C5C" w:rsidDel="00714A8A">
            <w:rPr>
              <w:rFonts w:hint="eastAsia"/>
            </w:rPr>
            <w:delText>4</w:delText>
          </w:r>
        </w:del>
      </w:ins>
      <w:del w:id="1738" w:author="John" w:date="2018-11-11T17:36:00Z">
        <w:r w:rsidR="00D130FB" w:rsidRPr="00927C5C" w:rsidDel="005D40AE">
          <w:rPr>
            <w:rFonts w:hint="eastAsia"/>
          </w:rPr>
          <w:delText>3</w:delText>
        </w:r>
      </w:del>
      <w:del w:id="1739" w:author="John" w:date="2018-11-10T15:28:00Z">
        <w:r w:rsidR="00A4110A" w:rsidRPr="00927C5C" w:rsidDel="00BA50DB">
          <w:rPr>
            <w:rFonts w:hint="eastAsia"/>
          </w:rPr>
          <w:delText>.</w:delText>
        </w:r>
      </w:del>
      <w:ins w:id="1740" w:author="Administrator" w:date="2018-11-08T20:40:00Z">
        <w:del w:id="1741" w:author="John" w:date="2018-11-10T15:28:00Z">
          <w:r w:rsidR="00B50F80" w:rsidRPr="00927C5C" w:rsidDel="00BA50DB">
            <w:rPr>
              <w:rFonts w:hint="eastAsia"/>
            </w:rPr>
            <w:delText>7</w:delText>
          </w:r>
        </w:del>
      </w:ins>
      <w:del w:id="1742" w:author="John" w:date="2018-11-11T17:36:00Z">
        <w:r w:rsidR="00A4110A" w:rsidRPr="00927C5C" w:rsidDel="005D40AE">
          <w:rPr>
            <w:rFonts w:hint="eastAsia"/>
          </w:rPr>
          <w:delText>6.</w:delText>
        </w:r>
      </w:del>
      <w:bookmarkStart w:id="1743" w:name="_Toc531898405"/>
      <w:ins w:id="1744" w:author="John" w:date="2018-11-11T17:36:00Z">
        <w:r w:rsidR="005D40AE">
          <w:rPr>
            <w:rFonts w:hint="eastAsia"/>
          </w:rPr>
          <w:t>4.4.3</w:t>
        </w:r>
      </w:ins>
      <w:ins w:id="1745" w:author="John" w:date="2018-11-10T15:38:00Z">
        <w:r w:rsidR="00927C5C" w:rsidRPr="00927C5C">
          <w:rPr>
            <w:rFonts w:hint="eastAsia"/>
          </w:rPr>
          <w:t>对</w:t>
        </w:r>
      </w:ins>
      <w:del w:id="1746" w:author="John" w:date="2018-11-10T14:12:00Z">
        <w:r w:rsidR="00397E5F" w:rsidRPr="00927C5C" w:rsidDel="006C01BE">
          <w:delText>6</w:delText>
        </w:r>
      </w:del>
      <w:r w:rsidR="00A4110A" w:rsidRPr="00927C5C">
        <w:t>开发</w:t>
      </w:r>
      <w:ins w:id="1747" w:author="John" w:date="2018-11-10T15:38:00Z">
        <w:r w:rsidR="00927C5C" w:rsidRPr="00927C5C">
          <w:rPr>
            <w:rFonts w:hint="eastAsia"/>
          </w:rPr>
          <w:t>的影响</w:t>
        </w:r>
      </w:ins>
      <w:bookmarkEnd w:id="1743"/>
    </w:p>
    <w:p w14:paraId="71AF5773" w14:textId="6E0D3415" w:rsidR="00397E5F" w:rsidRPr="00142677" w:rsidDel="00927C5C" w:rsidRDefault="00397E5F" w:rsidP="00292CE8">
      <w:pPr>
        <w:pStyle w:val="a7"/>
        <w:rPr>
          <w:del w:id="1748" w:author="Administrator" w:date="2018-11-08T20:41:00Z"/>
          <w:rFonts w:ascii="宋体" w:hAnsi="宋体"/>
          <w:rPrChange w:id="1749" w:author="John" w:date="2018-11-10T16:06:00Z">
            <w:rPr>
              <w:del w:id="1750" w:author="Administrator" w:date="2018-11-08T20:41:00Z"/>
            </w:rPr>
          </w:rPrChange>
        </w:rPr>
      </w:pPr>
      <w:r w:rsidRPr="00927C5C">
        <w:rPr>
          <w:rFonts w:ascii="宋体" w:hAnsi="宋体"/>
          <w:rPrChange w:id="1751" w:author="John" w:date="2018-11-10T15:40:00Z">
            <w:rPr/>
          </w:rPrChange>
        </w:rPr>
        <w:tab/>
      </w:r>
      <w:r w:rsidRPr="00927C5C">
        <w:rPr>
          <w:rFonts w:ascii="宋体" w:hAnsi="宋体" w:hint="eastAsia"/>
          <w:rPrChange w:id="1752" w:author="John" w:date="2018-11-10T15:40:00Z">
            <w:rPr>
              <w:rFonts w:hint="eastAsia"/>
            </w:rPr>
          </w:rPrChange>
        </w:rPr>
        <w:t>此</w:t>
      </w:r>
      <w:r w:rsidRPr="00927C5C">
        <w:rPr>
          <w:rFonts w:ascii="宋体" w:hAnsi="宋体"/>
          <w:rPrChange w:id="1753" w:author="John" w:date="2018-11-10T15:40:00Z">
            <w:rPr/>
          </w:rPrChange>
        </w:rPr>
        <w:t>系统开发</w:t>
      </w:r>
      <w:r w:rsidRPr="00142677">
        <w:rPr>
          <w:rFonts w:ascii="宋体" w:hAnsi="宋体"/>
          <w:rPrChange w:id="1754" w:author="John" w:date="2018-11-10T16:06:00Z">
            <w:rPr/>
          </w:rPrChange>
        </w:rPr>
        <w:t>遵循瀑布开发模型</w:t>
      </w:r>
      <w:r w:rsidRPr="00142677">
        <w:rPr>
          <w:rFonts w:ascii="宋体" w:hAnsi="宋体" w:hint="eastAsia"/>
          <w:rPrChange w:id="1755" w:author="John" w:date="2018-11-10T16:06:00Z">
            <w:rPr>
              <w:rFonts w:hint="eastAsia"/>
            </w:rPr>
          </w:rPrChange>
        </w:rPr>
        <w:t>，</w:t>
      </w:r>
      <w:r w:rsidRPr="00142677">
        <w:rPr>
          <w:rFonts w:ascii="宋体" w:hAnsi="宋体"/>
          <w:rPrChange w:id="1756" w:author="John" w:date="2018-11-10T16:06:00Z">
            <w:rPr/>
          </w:rPrChange>
        </w:rPr>
        <w:t>要求开发人员对瀑布开发过程</w:t>
      </w:r>
      <w:r w:rsidRPr="00142677">
        <w:rPr>
          <w:rFonts w:ascii="宋体" w:hAnsi="宋体" w:hint="eastAsia"/>
          <w:rPrChange w:id="1757" w:author="John" w:date="2018-11-10T16:06:00Z">
            <w:rPr>
              <w:rFonts w:hint="eastAsia"/>
            </w:rPr>
          </w:rPrChange>
        </w:rPr>
        <w:t>具有</w:t>
      </w:r>
      <w:r w:rsidRPr="00142677">
        <w:rPr>
          <w:rFonts w:ascii="宋体" w:hAnsi="宋体"/>
          <w:rPrChange w:id="1758" w:author="John" w:date="2018-11-10T16:06:00Z">
            <w:rPr/>
          </w:rPrChange>
        </w:rPr>
        <w:t>深刻理解</w:t>
      </w:r>
      <w:ins w:id="1759" w:author="John" w:date="2018-11-10T15:39:00Z">
        <w:r w:rsidR="00927C5C" w:rsidRPr="00142677">
          <w:rPr>
            <w:rFonts w:ascii="宋体" w:hAnsi="宋体" w:hint="eastAsia"/>
            <w:rPrChange w:id="1760" w:author="John" w:date="2018-11-10T16:06:00Z">
              <w:rPr>
                <w:rFonts w:hint="eastAsia"/>
              </w:rPr>
            </w:rPrChange>
          </w:rPr>
          <w:t>。</w:t>
        </w:r>
      </w:ins>
      <w:del w:id="1761" w:author="John" w:date="2018-11-10T15:39:00Z">
        <w:r w:rsidRPr="00142677" w:rsidDel="00927C5C">
          <w:rPr>
            <w:rFonts w:ascii="宋体" w:hAnsi="宋体"/>
            <w:rPrChange w:id="1762" w:author="John" w:date="2018-11-10T16:06:00Z">
              <w:rPr/>
            </w:rPrChange>
          </w:rPr>
          <w:delText>。</w:delText>
        </w:r>
      </w:del>
    </w:p>
    <w:p w14:paraId="0B940929" w14:textId="77777777" w:rsidR="00927C5C" w:rsidRPr="00142677" w:rsidRDefault="00927C5C">
      <w:pPr>
        <w:pStyle w:val="a7"/>
        <w:rPr>
          <w:ins w:id="1763" w:author="John" w:date="2018-11-10T15:39:00Z"/>
          <w:rFonts w:ascii="宋体" w:hAnsi="宋体"/>
          <w:rPrChange w:id="1764" w:author="John" w:date="2018-11-10T16:06:00Z">
            <w:rPr>
              <w:ins w:id="1765" w:author="John" w:date="2018-11-10T15:39:00Z"/>
            </w:rPr>
          </w:rPrChange>
        </w:rPr>
      </w:pPr>
    </w:p>
    <w:p w14:paraId="52028ED7" w14:textId="38A1A66E" w:rsidR="00927C5C" w:rsidRDefault="005D40AE">
      <w:pPr>
        <w:pStyle w:val="3"/>
        <w:rPr>
          <w:ins w:id="1766" w:author="John" w:date="2018-11-10T16:08:00Z"/>
        </w:rPr>
      </w:pPr>
      <w:bookmarkStart w:id="1767" w:name="_Toc531898406"/>
      <w:ins w:id="1768" w:author="John" w:date="2018-11-11T17:36:00Z">
        <w:r>
          <w:rPr>
            <w:rFonts w:hint="eastAsia"/>
          </w:rPr>
          <w:t>4.4.4</w:t>
        </w:r>
      </w:ins>
      <w:ins w:id="1769" w:author="John" w:date="2018-11-10T15:39:00Z">
        <w:r w:rsidR="00927C5C" w:rsidRPr="00142677">
          <w:rPr>
            <w:rFonts w:hint="eastAsia"/>
          </w:rPr>
          <w:t>对地点和设施的影响</w:t>
        </w:r>
      </w:ins>
      <w:bookmarkEnd w:id="1767"/>
    </w:p>
    <w:p w14:paraId="3B69DC84" w14:textId="74B1B8B8" w:rsidR="00BB0C08" w:rsidRPr="00FE017A" w:rsidRDefault="00142677">
      <w:pPr>
        <w:rPr>
          <w:ins w:id="1770" w:author="John" w:date="2018-11-10T15:39:00Z"/>
          <w:rFonts w:ascii="宋体" w:hAnsi="宋体"/>
          <w:rPrChange w:id="1771" w:author="John" w:date="2018-11-10T16:22:00Z">
            <w:rPr>
              <w:ins w:id="1772" w:author="John" w:date="2018-11-10T15:39:00Z"/>
            </w:rPr>
          </w:rPrChange>
        </w:rPr>
        <w:pPrChange w:id="1773" w:author="John" w:date="2018-11-10T16:08:00Z">
          <w:pPr>
            <w:pStyle w:val="a7"/>
          </w:pPr>
        </w:pPrChange>
      </w:pPr>
      <w:ins w:id="1774" w:author="John" w:date="2018-11-10T16:08:00Z">
        <w:r>
          <w:tab/>
        </w:r>
        <w:r w:rsidRPr="00FE017A">
          <w:rPr>
            <w:rFonts w:ascii="宋体" w:eastAsia="宋体" w:hAnsi="宋体" w:hint="eastAsia"/>
            <w:rPrChange w:id="1775" w:author="John" w:date="2018-11-10T16:22:00Z">
              <w:rPr>
                <w:rFonts w:hint="eastAsia"/>
              </w:rPr>
            </w:rPrChange>
          </w:rPr>
          <w:t>开发小组开会工作地点</w:t>
        </w:r>
      </w:ins>
      <w:ins w:id="1776" w:author="John" w:date="2018-11-10T16:22:00Z">
        <w:r w:rsidR="00FE017A">
          <w:rPr>
            <w:rFonts w:ascii="宋体" w:eastAsia="宋体" w:hAnsi="宋体" w:hint="eastAsia"/>
          </w:rPr>
          <w:t>不需要特殊地点</w:t>
        </w:r>
      </w:ins>
      <w:ins w:id="1777" w:author="John" w:date="2018-11-10T16:27:00Z">
        <w:r w:rsidR="0023245E">
          <w:rPr>
            <w:rFonts w:ascii="宋体" w:eastAsia="宋体" w:hAnsi="宋体" w:hint="eastAsia"/>
          </w:rPr>
          <w:t>，部分工作可在宿舍内完成</w:t>
        </w:r>
      </w:ins>
      <w:ins w:id="1778" w:author="John" w:date="2018-11-10T16:28:00Z">
        <w:r w:rsidR="0023245E">
          <w:rPr>
            <w:rFonts w:ascii="宋体" w:eastAsia="宋体" w:hAnsi="宋体" w:hint="eastAsia"/>
          </w:rPr>
          <w:t>，部分可去理四机房完成。</w:t>
        </w:r>
      </w:ins>
    </w:p>
    <w:p w14:paraId="03B92AE5" w14:textId="08EF0344" w:rsidR="00397E5F" w:rsidRPr="00142677" w:rsidDel="006B6835" w:rsidRDefault="005D40AE">
      <w:pPr>
        <w:pStyle w:val="3"/>
        <w:rPr>
          <w:del w:id="1779" w:author="Administrator" w:date="2018-11-08T20:41:00Z"/>
        </w:rPr>
      </w:pPr>
      <w:bookmarkStart w:id="1780" w:name="_Toc531898407"/>
      <w:ins w:id="1781" w:author="John" w:date="2018-11-11T17:36:00Z">
        <w:r>
          <w:rPr>
            <w:rFonts w:hint="eastAsia"/>
            <w:bCs w:val="0"/>
          </w:rPr>
          <w:t>4.4.5</w:t>
        </w:r>
      </w:ins>
      <w:ins w:id="1782" w:author="John" w:date="2018-11-10T15:43:00Z">
        <w:r w:rsidR="00792AAA" w:rsidRPr="00142677">
          <w:rPr>
            <w:bCs w:val="0"/>
          </w:rPr>
          <w:t xml:space="preserve"> </w:t>
        </w:r>
        <w:r w:rsidR="00792AAA" w:rsidRPr="00142677">
          <w:rPr>
            <w:rFonts w:hint="eastAsia"/>
            <w:bCs w:val="0"/>
          </w:rPr>
          <w:t>对经费的影响</w:t>
        </w:r>
      </w:ins>
      <w:bookmarkEnd w:id="1780"/>
    </w:p>
    <w:p w14:paraId="090C96D3" w14:textId="77777777" w:rsidR="006B6835" w:rsidRPr="00142677" w:rsidRDefault="006B6835">
      <w:pPr>
        <w:pStyle w:val="3"/>
        <w:rPr>
          <w:ins w:id="1783" w:author="John" w:date="2018-11-10T16:04:00Z"/>
          <w:rPrChange w:id="1784" w:author="John" w:date="2018-11-10T16:06:00Z">
            <w:rPr>
              <w:ins w:id="1785" w:author="John" w:date="2018-11-10T16:04:00Z"/>
            </w:rPr>
          </w:rPrChange>
        </w:rPr>
        <w:pPrChange w:id="1786" w:author="John" w:date="2018-11-10T16:04:00Z">
          <w:pPr/>
        </w:pPrChange>
      </w:pPr>
    </w:p>
    <w:p w14:paraId="7BD86C8F" w14:textId="2572F0FD" w:rsidR="00A4110A" w:rsidRPr="00142677" w:rsidDel="00B50F80" w:rsidRDefault="006B6835">
      <w:pPr>
        <w:ind w:firstLine="420"/>
        <w:rPr>
          <w:del w:id="1787" w:author="Administrator" w:date="2018-11-08T20:41:00Z"/>
          <w:rPrChange w:id="1788" w:author="John" w:date="2018-11-10T16:06:00Z">
            <w:rPr>
              <w:del w:id="1789" w:author="Administrator" w:date="2018-11-08T20:41:00Z"/>
            </w:rPr>
          </w:rPrChange>
        </w:rPr>
        <w:pPrChange w:id="1790" w:author="John" w:date="2018-11-10T16:08:00Z">
          <w:pPr>
            <w:pStyle w:val="3"/>
          </w:pPr>
        </w:pPrChange>
      </w:pPr>
      <w:ins w:id="1791" w:author="John" w:date="2018-11-10T16:05:00Z">
        <w:r w:rsidRPr="00142677">
          <w:rPr>
            <w:rFonts w:ascii="宋体" w:eastAsia="宋体" w:hAnsi="宋体" w:hint="eastAsia"/>
            <w:rPrChange w:id="1792" w:author="John" w:date="2018-11-10T16:06:00Z">
              <w:rPr>
                <w:rFonts w:ascii="宋体" w:hAnsi="宋体" w:hint="eastAsia"/>
                <w:bCs w:val="0"/>
              </w:rPr>
            </w:rPrChange>
          </w:rPr>
          <w:t>项目开发需要大量经费，然而由于本小组项目为教学课题，固经费由开发小组内部成员</w:t>
        </w:r>
      </w:ins>
      <w:ins w:id="1793" w:author="John" w:date="2018-11-10T16:06:00Z">
        <w:r w:rsidRPr="00142677">
          <w:rPr>
            <w:rFonts w:ascii="宋体" w:eastAsia="宋体" w:hAnsi="宋体" w:hint="eastAsia"/>
            <w:rPrChange w:id="1794" w:author="John" w:date="2018-11-10T16:06:00Z">
              <w:rPr>
                <w:rFonts w:ascii="宋体" w:hAnsi="宋体" w:hint="eastAsia"/>
                <w:bCs w:val="0"/>
              </w:rPr>
            </w:rPrChange>
          </w:rPr>
          <w:t>承担</w:t>
        </w:r>
      </w:ins>
      <w:ins w:id="1795" w:author="John" w:date="2018-11-10T16:05:00Z">
        <w:r w:rsidRPr="00142677">
          <w:rPr>
            <w:rFonts w:ascii="宋体" w:eastAsia="宋体" w:hAnsi="宋体" w:hint="eastAsia"/>
            <w:rPrChange w:id="1796" w:author="John" w:date="2018-11-10T16:06:00Z">
              <w:rPr>
                <w:rFonts w:ascii="宋体" w:hAnsi="宋体" w:hint="eastAsia"/>
                <w:bCs w:val="0"/>
              </w:rPr>
            </w:rPrChange>
          </w:rPr>
          <w:t>。</w:t>
        </w:r>
      </w:ins>
      <w:del w:id="1797" w:author="Administrator" w:date="2018-11-08T20:41:00Z">
        <w:r w:rsidR="00D130FB" w:rsidRPr="00142677" w:rsidDel="00B50F80">
          <w:rPr>
            <w:rFonts w:ascii="宋体" w:eastAsia="宋体" w:hAnsi="宋体"/>
            <w:rPrChange w:id="1798" w:author="John" w:date="2018-11-10T16:06:00Z">
              <w:rPr>
                <w:rFonts w:ascii="宋体" w:hAnsi="宋体"/>
                <w:bCs w:val="0"/>
              </w:rPr>
            </w:rPrChange>
          </w:rPr>
          <w:delText>3</w:delText>
        </w:r>
        <w:r w:rsidR="00A4110A" w:rsidRPr="00142677" w:rsidDel="00B50F80">
          <w:rPr>
            <w:rFonts w:ascii="宋体" w:eastAsia="宋体" w:hAnsi="宋体"/>
            <w:rPrChange w:id="1799" w:author="John" w:date="2018-11-10T16:06:00Z">
              <w:rPr>
                <w:rFonts w:ascii="宋体" w:hAnsi="宋体"/>
                <w:bCs w:val="0"/>
              </w:rPr>
            </w:rPrChange>
          </w:rPr>
          <w:delText>.</w:delText>
        </w:r>
      </w:del>
      <w:del w:id="1800" w:author="Administrator" w:date="2018-11-08T20:40:00Z">
        <w:r w:rsidR="00A4110A" w:rsidRPr="00142677" w:rsidDel="00B50F80">
          <w:rPr>
            <w:rFonts w:ascii="宋体" w:eastAsia="宋体" w:hAnsi="宋体"/>
            <w:rPrChange w:id="1801" w:author="John" w:date="2018-11-10T16:06:00Z">
              <w:rPr>
                <w:rFonts w:ascii="宋体" w:hAnsi="宋体"/>
                <w:bCs w:val="0"/>
              </w:rPr>
            </w:rPrChange>
          </w:rPr>
          <w:delText>6</w:delText>
        </w:r>
      </w:del>
      <w:del w:id="1802" w:author="Administrator" w:date="2018-11-08T20:41:00Z">
        <w:r w:rsidR="00A4110A" w:rsidRPr="00142677" w:rsidDel="00B50F80">
          <w:rPr>
            <w:rFonts w:ascii="宋体" w:eastAsia="宋体" w:hAnsi="宋体"/>
            <w:rPrChange w:id="1803" w:author="John" w:date="2018-11-10T16:06:00Z">
              <w:rPr>
                <w:rFonts w:ascii="宋体" w:hAnsi="宋体"/>
                <w:bCs w:val="0"/>
              </w:rPr>
            </w:rPrChange>
          </w:rPr>
          <w:delText>.</w:delText>
        </w:r>
        <w:r w:rsidR="00397E5F" w:rsidRPr="00142677" w:rsidDel="00B50F80">
          <w:rPr>
            <w:rFonts w:ascii="宋体" w:eastAsia="宋体" w:hAnsi="宋体"/>
            <w:rPrChange w:id="1804" w:author="John" w:date="2018-11-10T16:06:00Z">
              <w:rPr>
                <w:rFonts w:ascii="宋体" w:hAnsi="宋体"/>
                <w:bCs w:val="0"/>
              </w:rPr>
            </w:rPrChange>
          </w:rPr>
          <w:delText>7</w:delText>
        </w:r>
        <w:r w:rsidR="00A4110A" w:rsidRPr="00142677" w:rsidDel="00B50F80">
          <w:rPr>
            <w:rFonts w:ascii="宋体" w:eastAsia="宋体" w:hAnsi="宋体"/>
            <w:rPrChange w:id="1805" w:author="John" w:date="2018-11-10T16:06:00Z">
              <w:rPr>
                <w:rFonts w:ascii="宋体" w:hAnsi="宋体"/>
                <w:bCs w:val="0"/>
              </w:rPr>
            </w:rPrChange>
          </w:rPr>
          <w:delText>环境</w:delText>
        </w:r>
      </w:del>
    </w:p>
    <w:p w14:paraId="2192860E" w14:textId="3FA9E972" w:rsidR="00397E5F" w:rsidRPr="00142677" w:rsidDel="00B50F80" w:rsidRDefault="00397E5F">
      <w:pPr>
        <w:ind w:firstLine="420"/>
        <w:rPr>
          <w:del w:id="1806" w:author="Administrator" w:date="2018-11-08T20:41:00Z"/>
          <w:rFonts w:ascii="宋体" w:hAnsi="宋体"/>
          <w:rPrChange w:id="1807" w:author="John" w:date="2018-11-10T16:06:00Z">
            <w:rPr>
              <w:del w:id="1808" w:author="Administrator" w:date="2018-11-08T20:41:00Z"/>
            </w:rPr>
          </w:rPrChange>
        </w:rPr>
        <w:pPrChange w:id="1809" w:author="John" w:date="2018-11-10T16:08:00Z">
          <w:pPr>
            <w:pStyle w:val="a7"/>
          </w:pPr>
        </w:pPrChange>
      </w:pPr>
      <w:del w:id="1810" w:author="Administrator" w:date="2018-11-08T20:41:00Z">
        <w:r w:rsidRPr="00142677" w:rsidDel="00B50F80">
          <w:rPr>
            <w:rFonts w:ascii="宋体" w:eastAsia="宋体" w:hAnsi="宋体" w:hint="eastAsia"/>
            <w:rPrChange w:id="1811" w:author="John" w:date="2018-11-10T16:06:00Z">
              <w:rPr>
                <w:rFonts w:hint="eastAsia"/>
              </w:rPr>
            </w:rPrChange>
          </w:rPr>
          <w:delText>开发</w:delText>
        </w:r>
        <w:r w:rsidRPr="00142677" w:rsidDel="00B50F80">
          <w:rPr>
            <w:rFonts w:ascii="宋体" w:eastAsia="宋体" w:hAnsi="宋体"/>
            <w:rPrChange w:id="1812" w:author="John" w:date="2018-11-10T16:06:00Z">
              <w:rPr/>
            </w:rPrChange>
          </w:rPr>
          <w:delText>环境：</w:delText>
        </w:r>
      </w:del>
    </w:p>
    <w:p w14:paraId="0D2D8BCC" w14:textId="471BB93E" w:rsidR="00397E5F" w:rsidRPr="00142677" w:rsidDel="00B50F80" w:rsidRDefault="00397E5F">
      <w:pPr>
        <w:ind w:firstLine="420"/>
        <w:rPr>
          <w:del w:id="1813" w:author="Administrator" w:date="2018-11-08T20:41:00Z"/>
          <w:rFonts w:ascii="宋体" w:hAnsi="宋体"/>
          <w:rPrChange w:id="1814" w:author="John" w:date="2018-11-10T16:06:00Z">
            <w:rPr>
              <w:del w:id="1815" w:author="Administrator" w:date="2018-11-08T20:41:00Z"/>
            </w:rPr>
          </w:rPrChange>
        </w:rPr>
        <w:pPrChange w:id="1816" w:author="John" w:date="2018-11-10T16:08:00Z">
          <w:pPr>
            <w:pStyle w:val="a7"/>
          </w:pPr>
        </w:pPrChange>
      </w:pPr>
      <w:del w:id="1817" w:author="Administrator" w:date="2018-11-08T20:41:00Z">
        <w:r w:rsidRPr="00142677" w:rsidDel="00B50F80">
          <w:rPr>
            <w:rFonts w:ascii="宋体" w:eastAsia="宋体" w:hAnsi="宋体"/>
            <w:rPrChange w:id="1818" w:author="John" w:date="2018-11-10T16:06:00Z">
              <w:rPr/>
            </w:rPrChange>
          </w:rPr>
          <w:delText>Git-配置管理工具</w:delText>
        </w:r>
      </w:del>
    </w:p>
    <w:p w14:paraId="2758DA3E" w14:textId="1055E370" w:rsidR="00397E5F" w:rsidRPr="00142677" w:rsidDel="00B50F80" w:rsidRDefault="00397E5F">
      <w:pPr>
        <w:ind w:firstLine="420"/>
        <w:rPr>
          <w:del w:id="1819" w:author="Administrator" w:date="2018-11-08T20:41:00Z"/>
          <w:rFonts w:ascii="宋体" w:hAnsi="宋体"/>
          <w:rPrChange w:id="1820" w:author="John" w:date="2018-11-10T16:06:00Z">
            <w:rPr>
              <w:del w:id="1821" w:author="Administrator" w:date="2018-11-08T20:41:00Z"/>
            </w:rPr>
          </w:rPrChange>
        </w:rPr>
        <w:pPrChange w:id="1822" w:author="John" w:date="2018-11-10T16:08:00Z">
          <w:pPr>
            <w:pStyle w:val="a7"/>
          </w:pPr>
        </w:pPrChange>
      </w:pPr>
      <w:del w:id="1823" w:author="Administrator" w:date="2018-11-08T20:41:00Z">
        <w:r w:rsidRPr="00142677" w:rsidDel="00B50F80">
          <w:rPr>
            <w:rFonts w:ascii="宋体" w:eastAsia="宋体" w:hAnsi="宋体"/>
            <w:rPrChange w:id="1824" w:author="John" w:date="2018-11-10T16:06:00Z">
              <w:rPr/>
            </w:rPrChange>
          </w:rPr>
          <w:delText>Microsoft Office-文档编写工具</w:delText>
        </w:r>
      </w:del>
    </w:p>
    <w:p w14:paraId="16B93ACB" w14:textId="7B3E73F9" w:rsidR="00397E5F" w:rsidRPr="00142677" w:rsidDel="00B50F80" w:rsidRDefault="00397E5F">
      <w:pPr>
        <w:ind w:firstLine="420"/>
        <w:rPr>
          <w:del w:id="1825" w:author="Administrator" w:date="2018-11-08T20:41:00Z"/>
          <w:rFonts w:ascii="宋体" w:hAnsi="宋体"/>
          <w:rPrChange w:id="1826" w:author="John" w:date="2018-11-10T16:06:00Z">
            <w:rPr>
              <w:del w:id="1827" w:author="Administrator" w:date="2018-11-08T20:41:00Z"/>
            </w:rPr>
          </w:rPrChange>
        </w:rPr>
        <w:pPrChange w:id="1828" w:author="John" w:date="2018-11-10T16:08:00Z">
          <w:pPr>
            <w:pStyle w:val="a7"/>
          </w:pPr>
        </w:pPrChange>
      </w:pPr>
      <w:del w:id="1829" w:author="Administrator" w:date="2018-11-08T20:41:00Z">
        <w:r w:rsidRPr="00142677" w:rsidDel="00B50F80">
          <w:rPr>
            <w:rFonts w:ascii="宋体" w:eastAsia="宋体" w:hAnsi="宋体"/>
            <w:rPrChange w:id="1830" w:author="John" w:date="2018-11-10T16:06:00Z">
              <w:rPr/>
            </w:rPrChange>
          </w:rPr>
          <w:delText>Microsoft Project-甘特图编写工具</w:delText>
        </w:r>
      </w:del>
    </w:p>
    <w:p w14:paraId="5B112F0C" w14:textId="27BE9224" w:rsidR="00397E5F" w:rsidRPr="00142677" w:rsidDel="00B50F80" w:rsidRDefault="00397E5F">
      <w:pPr>
        <w:ind w:firstLine="420"/>
        <w:rPr>
          <w:del w:id="1831" w:author="Administrator" w:date="2018-11-08T20:41:00Z"/>
          <w:rFonts w:ascii="宋体" w:hAnsi="宋体"/>
          <w:rPrChange w:id="1832" w:author="John" w:date="2018-11-10T16:06:00Z">
            <w:rPr>
              <w:del w:id="1833" w:author="Administrator" w:date="2018-11-08T20:41:00Z"/>
            </w:rPr>
          </w:rPrChange>
        </w:rPr>
        <w:pPrChange w:id="1834" w:author="John" w:date="2018-11-10T16:08:00Z">
          <w:pPr>
            <w:pStyle w:val="a7"/>
          </w:pPr>
        </w:pPrChange>
      </w:pPr>
      <w:del w:id="1835" w:author="Administrator" w:date="2018-11-08T20:41:00Z">
        <w:r w:rsidRPr="00142677" w:rsidDel="00B50F80">
          <w:rPr>
            <w:rFonts w:ascii="宋体" w:eastAsia="宋体" w:hAnsi="宋体"/>
            <w:rPrChange w:id="1836" w:author="John" w:date="2018-11-10T16:06:00Z">
              <w:rPr/>
            </w:rPrChange>
          </w:rPr>
          <w:delText>IBM Rational Rose-UML建模工具</w:delText>
        </w:r>
      </w:del>
    </w:p>
    <w:p w14:paraId="3D46CD21" w14:textId="0DEC8392" w:rsidR="00397E5F" w:rsidRPr="00142677" w:rsidDel="00B50F80" w:rsidRDefault="00397E5F">
      <w:pPr>
        <w:ind w:firstLine="420"/>
        <w:rPr>
          <w:del w:id="1837" w:author="Administrator" w:date="2018-11-08T20:41:00Z"/>
          <w:rFonts w:ascii="宋体" w:hAnsi="宋体"/>
          <w:rPrChange w:id="1838" w:author="John" w:date="2018-11-10T16:06:00Z">
            <w:rPr>
              <w:del w:id="1839" w:author="Administrator" w:date="2018-11-08T20:41:00Z"/>
            </w:rPr>
          </w:rPrChange>
        </w:rPr>
        <w:pPrChange w:id="1840" w:author="John" w:date="2018-11-10T16:08:00Z">
          <w:pPr>
            <w:pStyle w:val="a7"/>
          </w:pPr>
        </w:pPrChange>
      </w:pPr>
      <w:del w:id="1841" w:author="Administrator" w:date="2018-11-08T20:41:00Z">
        <w:r w:rsidRPr="00142677" w:rsidDel="00B50F80">
          <w:rPr>
            <w:rFonts w:ascii="宋体" w:eastAsia="宋体" w:hAnsi="宋体"/>
            <w:rPrChange w:id="1842" w:author="John" w:date="2018-11-10T16:06:00Z">
              <w:rPr/>
            </w:rPrChange>
          </w:rPr>
          <w:delText>Photoshop-图片处理工具</w:delText>
        </w:r>
      </w:del>
    </w:p>
    <w:p w14:paraId="603848CC" w14:textId="1B9BB823" w:rsidR="00397E5F" w:rsidRPr="00142677" w:rsidDel="00B50F80" w:rsidRDefault="00397E5F">
      <w:pPr>
        <w:ind w:firstLine="420"/>
        <w:rPr>
          <w:del w:id="1843" w:author="Administrator" w:date="2018-11-08T20:41:00Z"/>
          <w:rFonts w:ascii="宋体" w:hAnsi="宋体"/>
          <w:rPrChange w:id="1844" w:author="John" w:date="2018-11-10T16:06:00Z">
            <w:rPr>
              <w:del w:id="1845" w:author="Administrator" w:date="2018-11-08T20:41:00Z"/>
            </w:rPr>
          </w:rPrChange>
        </w:rPr>
        <w:pPrChange w:id="1846" w:author="John" w:date="2018-11-10T16:08:00Z">
          <w:pPr>
            <w:pStyle w:val="a7"/>
          </w:pPr>
        </w:pPrChange>
      </w:pPr>
      <w:del w:id="1847" w:author="Administrator" w:date="2018-11-08T20:41:00Z">
        <w:r w:rsidRPr="00142677" w:rsidDel="00B50F80">
          <w:rPr>
            <w:rFonts w:ascii="宋体" w:eastAsia="宋体" w:hAnsi="宋体"/>
            <w:rPrChange w:id="1848" w:author="John" w:date="2018-11-10T16:06:00Z">
              <w:rPr/>
            </w:rPrChange>
          </w:rPr>
          <w:delText>Axure RP8-</w:delText>
        </w:r>
        <w:r w:rsidRPr="00142677" w:rsidDel="00B50F80">
          <w:rPr>
            <w:rFonts w:ascii="宋体" w:eastAsia="宋体" w:hAnsi="宋体" w:hint="eastAsia"/>
            <w:rPrChange w:id="1849" w:author="John" w:date="2018-11-10T16:06:00Z">
              <w:rPr>
                <w:rFonts w:hint="eastAsia"/>
              </w:rPr>
            </w:rPrChange>
          </w:rPr>
          <w:delText>界面</w:delText>
        </w:r>
        <w:r w:rsidRPr="00142677" w:rsidDel="00B50F80">
          <w:rPr>
            <w:rFonts w:ascii="宋体" w:eastAsia="宋体" w:hAnsi="宋体"/>
            <w:rPrChange w:id="1850"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1851" w:author="John" w:date="2018-11-10T16:06:00Z">
            <w:rPr/>
          </w:rPrChange>
        </w:rPr>
        <w:pPrChange w:id="1852" w:author="John" w:date="2018-11-10T16:08:00Z">
          <w:pPr/>
        </w:pPrChange>
      </w:pPr>
    </w:p>
    <w:p w14:paraId="7B440DB5" w14:textId="011F47AE" w:rsidR="00A4110A" w:rsidRPr="00142677" w:rsidRDefault="00271644">
      <w:pPr>
        <w:pStyle w:val="2"/>
        <w:rPr>
          <w:rPrChange w:id="1853" w:author="John" w:date="2018-11-10T16:06:00Z">
            <w:rPr/>
          </w:rPrChange>
        </w:rPr>
        <w:pPrChange w:id="1854" w:author="John" w:date="2018-11-10T15:28:00Z">
          <w:pPr>
            <w:pStyle w:val="3"/>
          </w:pPr>
        </w:pPrChange>
      </w:pPr>
      <w:ins w:id="1855" w:author="Administrator" w:date="2018-11-08T22:39:00Z">
        <w:del w:id="1856" w:author="John" w:date="2018-11-10T15:55:00Z">
          <w:r w:rsidRPr="00142677" w:rsidDel="00714A8A">
            <w:rPr>
              <w:rFonts w:ascii="宋体" w:hAnsi="宋体"/>
              <w:rPrChange w:id="1857" w:author="John" w:date="2018-11-10T16:06:00Z">
                <w:rPr>
                  <w:rFonts w:ascii="宋体" w:hAnsi="宋体"/>
                  <w:b/>
                </w:rPr>
              </w:rPrChange>
            </w:rPr>
            <w:delText>4</w:delText>
          </w:r>
        </w:del>
      </w:ins>
      <w:del w:id="1858" w:author="John" w:date="2018-11-11T17:36:00Z">
        <w:r w:rsidR="00D130FB" w:rsidRPr="00142677" w:rsidDel="005D40AE">
          <w:rPr>
            <w:rFonts w:ascii="宋体" w:hAnsi="宋体"/>
            <w:rPrChange w:id="1859" w:author="John" w:date="2018-11-10T16:06:00Z">
              <w:rPr>
                <w:rFonts w:ascii="宋体" w:hAnsi="宋体"/>
                <w:b/>
              </w:rPr>
            </w:rPrChange>
          </w:rPr>
          <w:delText>3</w:delText>
        </w:r>
      </w:del>
      <w:del w:id="1860" w:author="John" w:date="2018-11-10T15:28:00Z">
        <w:r w:rsidR="00A4110A" w:rsidRPr="00142677" w:rsidDel="00BA50DB">
          <w:rPr>
            <w:rFonts w:ascii="宋体" w:hAnsi="宋体"/>
            <w:rPrChange w:id="1861" w:author="John" w:date="2018-11-10T16:06:00Z">
              <w:rPr>
                <w:rFonts w:ascii="宋体" w:hAnsi="宋体"/>
                <w:b/>
              </w:rPr>
            </w:rPrChange>
          </w:rPr>
          <w:delText>.</w:delText>
        </w:r>
      </w:del>
      <w:ins w:id="1862" w:author="Administrator" w:date="2018-11-08T20:40:00Z">
        <w:del w:id="1863" w:author="John" w:date="2018-11-10T15:28:00Z">
          <w:r w:rsidR="00B50F80" w:rsidRPr="00142677" w:rsidDel="00BA50DB">
            <w:rPr>
              <w:rFonts w:ascii="宋体" w:hAnsi="宋体"/>
              <w:rPrChange w:id="1864" w:author="John" w:date="2018-11-10T16:06:00Z">
                <w:rPr>
                  <w:rFonts w:ascii="宋体" w:hAnsi="宋体"/>
                  <w:b/>
                </w:rPr>
              </w:rPrChange>
            </w:rPr>
            <w:delText>7</w:delText>
          </w:r>
        </w:del>
      </w:ins>
      <w:del w:id="1865" w:author="John" w:date="2018-11-11T17:36:00Z">
        <w:r w:rsidR="00A4110A" w:rsidRPr="00142677" w:rsidDel="005D40AE">
          <w:rPr>
            <w:rFonts w:ascii="宋体" w:hAnsi="宋体"/>
            <w:rPrChange w:id="1866" w:author="John" w:date="2018-11-10T16:06:00Z">
              <w:rPr>
                <w:rFonts w:ascii="宋体" w:hAnsi="宋体"/>
                <w:b/>
              </w:rPr>
            </w:rPrChange>
          </w:rPr>
          <w:delText>6.</w:delText>
        </w:r>
        <w:r w:rsidR="00397E5F" w:rsidRPr="00142677" w:rsidDel="005D40AE">
          <w:rPr>
            <w:rFonts w:ascii="宋体" w:hAnsi="宋体"/>
            <w:rPrChange w:id="1867" w:author="John" w:date="2018-11-10T16:06:00Z">
              <w:rPr>
                <w:rFonts w:ascii="宋体" w:hAnsi="宋体"/>
                <w:b/>
              </w:rPr>
            </w:rPrChange>
          </w:rPr>
          <w:delText>8</w:delText>
        </w:r>
      </w:del>
      <w:bookmarkStart w:id="1868" w:name="_Toc531898408"/>
      <w:ins w:id="1869" w:author="John" w:date="2018-11-11T17:36:00Z">
        <w:r w:rsidR="005D40AE">
          <w:rPr>
            <w:rFonts w:ascii="宋体" w:hAnsi="宋体" w:hint="eastAsia"/>
          </w:rPr>
          <w:t>4.5</w:t>
        </w:r>
      </w:ins>
      <w:ins w:id="1870" w:author="Administrator" w:date="2018-11-08T20:41:00Z">
        <w:del w:id="1871" w:author="John" w:date="2018-11-10T14:12:00Z">
          <w:r w:rsidR="00B50F80" w:rsidRPr="00142677" w:rsidDel="006C01BE">
            <w:rPr>
              <w:rFonts w:ascii="宋体" w:hAnsi="宋体"/>
              <w:rPrChange w:id="1872" w:author="John" w:date="2018-11-10T16:06:00Z">
                <w:rPr>
                  <w:rFonts w:ascii="宋体" w:hAnsi="宋体"/>
                  <w:b/>
                </w:rPr>
              </w:rPrChange>
            </w:rPr>
            <w:delText>7</w:delText>
          </w:r>
        </w:del>
      </w:ins>
      <w:r w:rsidR="00A4110A" w:rsidRPr="00142677">
        <w:rPr>
          <w:rFonts w:ascii="宋体" w:hAnsi="宋体"/>
          <w:rPrChange w:id="1873" w:author="John" w:date="2018-11-10T16:06:00Z">
            <w:rPr>
              <w:rFonts w:ascii="宋体" w:hAnsi="宋体"/>
              <w:b/>
            </w:rPr>
          </w:rPrChange>
        </w:rPr>
        <w:t>局限性</w:t>
      </w:r>
      <w:bookmarkEnd w:id="1868"/>
    </w:p>
    <w:p w14:paraId="20FEA803" w14:textId="77777777" w:rsidR="00397E5F" w:rsidRPr="00927C5C" w:rsidRDefault="00397E5F" w:rsidP="00292CE8">
      <w:pPr>
        <w:pStyle w:val="a7"/>
        <w:rPr>
          <w:rFonts w:ascii="宋体" w:hAnsi="宋体"/>
          <w:rPrChange w:id="1874" w:author="John" w:date="2018-11-10T15:40:00Z">
            <w:rPr/>
          </w:rPrChange>
        </w:rPr>
      </w:pPr>
      <w:r w:rsidRPr="00927C5C">
        <w:rPr>
          <w:rFonts w:ascii="宋体" w:hAnsi="宋体"/>
          <w:rPrChange w:id="1875" w:author="John" w:date="2018-11-10T15:40:00Z">
            <w:rPr/>
          </w:rPrChange>
        </w:rPr>
        <w:t>B/S</w:t>
      </w:r>
      <w:r w:rsidRPr="00927C5C">
        <w:rPr>
          <w:rFonts w:ascii="宋体" w:hAnsi="宋体" w:hint="eastAsia"/>
          <w:rPrChange w:id="1876" w:author="John" w:date="2018-11-10T15:40:00Z">
            <w:rPr>
              <w:rFonts w:hint="eastAsia"/>
            </w:rPr>
          </w:rPrChange>
        </w:rPr>
        <w:t>架构系统的开发，有它固有的局限性：</w:t>
      </w:r>
    </w:p>
    <w:p w14:paraId="64803D1A" w14:textId="1495BC4B" w:rsidR="00397E5F" w:rsidRDefault="00397E5F" w:rsidP="00292CE8">
      <w:pPr>
        <w:pStyle w:val="a7"/>
      </w:pPr>
      <w:r w:rsidRPr="00927C5C">
        <w:rPr>
          <w:rFonts w:ascii="宋体" w:hAnsi="宋体"/>
          <w:rPrChange w:id="1877" w:author="John" w:date="2018-11-10T15:40:00Z">
            <w:rPr/>
          </w:rPrChange>
        </w:rPr>
        <w:t></w:t>
      </w:r>
      <w:r w:rsidRPr="00927C5C">
        <w:rPr>
          <w:rFonts w:ascii="宋体" w:hAnsi="宋体"/>
          <w:rPrChange w:id="1878" w:author="John" w:date="2018-11-10T15:40:00Z">
            <w:rPr/>
          </w:rPrChange>
        </w:rPr>
        <w:tab/>
      </w:r>
      <w:r w:rsidRPr="00927C5C">
        <w:rPr>
          <w:rFonts w:ascii="宋体" w:hAnsi="宋体" w:hint="eastAsia"/>
          <w:rPrChange w:id="1879"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7"/>
      </w:pPr>
      <w:r>
        <w:t></w:t>
      </w:r>
      <w:r>
        <w:tab/>
      </w:r>
      <w:r>
        <w:rPr>
          <w:rFonts w:hint="eastAsia"/>
        </w:rPr>
        <w:t>请求</w:t>
      </w:r>
      <w:r>
        <w:t>/</w:t>
      </w:r>
      <w:r>
        <w:rPr>
          <w:rFonts w:hint="eastAsia"/>
        </w:rPr>
        <w:t>响应模式带来性能问题；</w:t>
      </w:r>
    </w:p>
    <w:p w14:paraId="05656884" w14:textId="2BF9136B" w:rsidR="00397E5F" w:rsidRDefault="00397E5F" w:rsidP="00292CE8">
      <w:pPr>
        <w:pStyle w:val="a7"/>
        <w:rPr>
          <w:ins w:id="1880" w:author="John" w:date="2018-11-10T15:29:00Z"/>
        </w:rPr>
      </w:pPr>
      <w:r>
        <w:t></w:t>
      </w:r>
      <w:r>
        <w:tab/>
      </w:r>
      <w:r>
        <w:rPr>
          <w:rFonts w:hint="eastAsia"/>
        </w:rPr>
        <w:t>在速度和安全性上需要花费巨大的成本；</w:t>
      </w:r>
    </w:p>
    <w:p w14:paraId="50AFEBFE" w14:textId="6FE1E57B" w:rsidR="00BA50DB" w:rsidRDefault="005D40AE">
      <w:pPr>
        <w:pStyle w:val="2"/>
        <w:rPr>
          <w:ins w:id="1881" w:author="John" w:date="2018-11-10T15:29:00Z"/>
        </w:rPr>
        <w:pPrChange w:id="1882" w:author="John" w:date="2018-11-10T15:32:00Z">
          <w:pPr>
            <w:pStyle w:val="1"/>
          </w:pPr>
        </w:pPrChange>
      </w:pPr>
      <w:bookmarkStart w:id="1883" w:name="_Toc531898409"/>
      <w:ins w:id="1884" w:author="John" w:date="2018-11-11T17:37:00Z">
        <w:r>
          <w:rPr>
            <w:rFonts w:hint="eastAsia"/>
          </w:rPr>
          <w:lastRenderedPageBreak/>
          <w:t>4.6</w:t>
        </w:r>
      </w:ins>
      <w:ins w:id="1885" w:author="John" w:date="2018-11-10T15:29:00Z">
        <w:r w:rsidR="00BA50DB">
          <w:rPr>
            <w:rFonts w:hint="eastAsia"/>
          </w:rPr>
          <w:t>技术可行性</w:t>
        </w:r>
        <w:bookmarkEnd w:id="1883"/>
      </w:ins>
    </w:p>
    <w:p w14:paraId="07FD50AF" w14:textId="75A1EC11" w:rsidR="00BA50DB" w:rsidRDefault="005D40AE">
      <w:pPr>
        <w:pStyle w:val="3"/>
        <w:rPr>
          <w:ins w:id="1886" w:author="John" w:date="2018-11-10T15:29:00Z"/>
        </w:rPr>
        <w:pPrChange w:id="1887" w:author="John" w:date="2018-11-10T15:43:00Z">
          <w:pPr>
            <w:pStyle w:val="2"/>
          </w:pPr>
        </w:pPrChange>
      </w:pPr>
      <w:bookmarkStart w:id="1888" w:name="_Toc531898410"/>
      <w:ins w:id="1889" w:author="John" w:date="2018-11-11T17:37:00Z">
        <w:r>
          <w:rPr>
            <w:rFonts w:hint="eastAsia"/>
          </w:rPr>
          <w:t>4.6.1</w:t>
        </w:r>
      </w:ins>
      <w:ins w:id="1890" w:author="John" w:date="2018-11-10T15:29:00Z">
        <w:r w:rsidR="00BA50DB">
          <w:rPr>
            <w:rFonts w:hint="eastAsia"/>
          </w:rPr>
          <w:t xml:space="preserve"> 角色</w:t>
        </w:r>
        <w:r w:rsidR="00BA50DB">
          <w:t>与职责</w:t>
        </w:r>
        <w:bookmarkEnd w:id="1888"/>
      </w:ins>
    </w:p>
    <w:p w14:paraId="1C0D0226" w14:textId="77777777" w:rsidR="00BA50DB" w:rsidRDefault="00BA50DB" w:rsidP="00BA50DB">
      <w:pPr>
        <w:rPr>
          <w:ins w:id="1891" w:author="John" w:date="2018-11-10T15:29:00Z"/>
        </w:rPr>
      </w:pPr>
      <w:ins w:id="1892"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1893" w:author="John" w:date="2018-11-10T15:29:00Z"/>
        </w:trPr>
        <w:tc>
          <w:tcPr>
            <w:tcW w:w="1413" w:type="dxa"/>
          </w:tcPr>
          <w:p w14:paraId="3A18249A" w14:textId="77777777" w:rsidR="00BA50DB" w:rsidRPr="00292CE8" w:rsidRDefault="00BA50DB" w:rsidP="00927C5C">
            <w:pPr>
              <w:pStyle w:val="a7"/>
              <w:jc w:val="center"/>
              <w:rPr>
                <w:ins w:id="1894" w:author="John" w:date="2018-11-10T15:29:00Z"/>
                <w:rFonts w:ascii="宋体" w:hAnsi="宋体"/>
                <w:b/>
              </w:rPr>
            </w:pPr>
            <w:ins w:id="1895"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7"/>
              <w:jc w:val="center"/>
              <w:rPr>
                <w:ins w:id="1896" w:author="John" w:date="2018-11-10T15:29:00Z"/>
                <w:rFonts w:ascii="宋体" w:hAnsi="宋体"/>
                <w:b/>
              </w:rPr>
            </w:pPr>
            <w:ins w:id="1897" w:author="John" w:date="2018-11-10T15:29:00Z">
              <w:r>
                <w:rPr>
                  <w:rFonts w:ascii="宋体" w:hAnsi="宋体" w:hint="eastAsia"/>
                  <w:b/>
                </w:rPr>
                <w:t>职责</w:t>
              </w:r>
            </w:ins>
          </w:p>
        </w:tc>
      </w:tr>
      <w:tr w:rsidR="00BA50DB" w14:paraId="7BF65904" w14:textId="77777777" w:rsidTr="00927C5C">
        <w:trPr>
          <w:ins w:id="1898" w:author="John" w:date="2018-11-10T15:29:00Z"/>
        </w:trPr>
        <w:tc>
          <w:tcPr>
            <w:tcW w:w="1413" w:type="dxa"/>
          </w:tcPr>
          <w:p w14:paraId="63985667" w14:textId="77777777" w:rsidR="00BA50DB" w:rsidRPr="00292CE8" w:rsidRDefault="00BA50DB" w:rsidP="00927C5C">
            <w:pPr>
              <w:pStyle w:val="a7"/>
              <w:rPr>
                <w:ins w:id="1899" w:author="John" w:date="2018-11-10T15:29:00Z"/>
                <w:rFonts w:ascii="宋体" w:hAnsi="宋体"/>
                <w:szCs w:val="24"/>
              </w:rPr>
            </w:pPr>
            <w:ins w:id="1900"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7"/>
              <w:rPr>
                <w:ins w:id="1901" w:author="John" w:date="2018-11-10T15:29:00Z"/>
                <w:rFonts w:ascii="宋体" w:hAnsi="宋体"/>
                <w:szCs w:val="24"/>
              </w:rPr>
            </w:pPr>
            <w:ins w:id="1902" w:author="John" w:date="2018-11-10T15:29:00Z">
              <w:r>
                <w:rPr>
                  <w:rFonts w:hint="eastAsia"/>
                </w:rPr>
                <w:t>负责</w:t>
              </w:r>
              <w:r>
                <w:t>整体项目规划，</w:t>
              </w:r>
              <w:r>
                <w:rPr>
                  <w:rFonts w:hint="eastAsia"/>
                </w:rPr>
                <w:t>分配</w:t>
              </w:r>
              <w:r>
                <w:t>任务，统合组内各成员分工</w:t>
              </w:r>
              <w:r>
                <w:rPr>
                  <w:rFonts w:hint="eastAsia"/>
                </w:rPr>
                <w:t>，协调</w:t>
              </w:r>
              <w:r>
                <w:t>各成员之间的关系，指定成员工作目标及时间规划。</w:t>
              </w:r>
              <w:r>
                <w:rPr>
                  <w:rFonts w:hint="eastAsia"/>
                </w:rPr>
                <w:t>对</w:t>
              </w:r>
              <w:r>
                <w:t>项目资源进行管理及分配</w:t>
              </w:r>
              <w:r>
                <w:rPr>
                  <w:rFonts w:hint="eastAsia"/>
                </w:rPr>
                <w:t>，</w:t>
              </w:r>
              <w:r>
                <w:t>对项目情况进行宏观把控</w:t>
              </w:r>
              <w:r>
                <w:rPr>
                  <w:rFonts w:hint="eastAsia"/>
                </w:rPr>
                <w:t>，</w:t>
              </w:r>
              <w:r>
                <w:t>规避风险</w:t>
              </w:r>
              <w:r>
                <w:rPr>
                  <w:rFonts w:hint="eastAsia"/>
                </w:rPr>
                <w:t>，</w:t>
              </w:r>
              <w:r>
                <w:t>保证项目在客户要求下完成，符号客户要求，完成项目目标。有权召开例会</w:t>
              </w:r>
              <w:r>
                <w:rPr>
                  <w:rFonts w:hint="eastAsia"/>
                </w:rPr>
                <w:t>并</w:t>
              </w:r>
              <w:r>
                <w:t>指定</w:t>
              </w:r>
              <w:r>
                <w:rPr>
                  <w:rFonts w:hint="eastAsia"/>
                </w:rPr>
                <w:t>例会时间</w:t>
              </w:r>
              <w:r>
                <w:t>，有权在规范内调整成员工作以应对突发状况（</w:t>
              </w:r>
              <w:r>
                <w:rPr>
                  <w:rFonts w:hint="eastAsia"/>
                </w:rPr>
                <w:t>成员</w:t>
              </w:r>
              <w:r>
                <w:t>请假、临时退出小组、</w:t>
              </w:r>
              <w:r>
                <w:rPr>
                  <w:rFonts w:hint="eastAsia"/>
                </w:rPr>
                <w:t>顾客</w:t>
              </w:r>
              <w:r>
                <w:t>提出要求，等等）</w:t>
              </w:r>
              <w:r>
                <w:rPr>
                  <w:rFonts w:hint="eastAsia"/>
                </w:rPr>
                <w:t>，</w:t>
              </w:r>
              <w:r>
                <w:t>有权对不符合规范的操作或成员行为进行批评惩罚</w:t>
              </w:r>
              <w:r>
                <w:rPr>
                  <w:rFonts w:hint="eastAsia"/>
                </w:rPr>
                <w:t>。</w:t>
              </w:r>
              <w:r>
                <w:t>项目</w:t>
              </w:r>
              <w:r>
                <w:rPr>
                  <w:rFonts w:hint="eastAsia"/>
                </w:rPr>
                <w:t>出现</w:t>
              </w:r>
              <w:r>
                <w:t>整体问题时承担主要责任</w:t>
              </w:r>
              <w:r>
                <w:rPr>
                  <w:rFonts w:hint="eastAsia"/>
                </w:rPr>
                <w:t>。</w:t>
              </w:r>
            </w:ins>
          </w:p>
        </w:tc>
      </w:tr>
      <w:tr w:rsidR="00BA50DB" w14:paraId="2B66EC5A" w14:textId="77777777" w:rsidTr="00927C5C">
        <w:trPr>
          <w:ins w:id="1903" w:author="John" w:date="2018-11-10T15:29:00Z"/>
        </w:trPr>
        <w:tc>
          <w:tcPr>
            <w:tcW w:w="1413" w:type="dxa"/>
          </w:tcPr>
          <w:p w14:paraId="34C1E13F" w14:textId="77777777" w:rsidR="00BA50DB" w:rsidRPr="00292CE8" w:rsidRDefault="00BA50DB" w:rsidP="00927C5C">
            <w:pPr>
              <w:pStyle w:val="a7"/>
              <w:rPr>
                <w:ins w:id="1904" w:author="John" w:date="2018-11-10T15:29:00Z"/>
                <w:rFonts w:ascii="宋体" w:hAnsi="宋体"/>
                <w:szCs w:val="24"/>
              </w:rPr>
            </w:pPr>
            <w:ins w:id="1905" w:author="John" w:date="2018-11-10T15:29:00Z">
              <w:r>
                <w:rPr>
                  <w:rFonts w:ascii="宋体" w:hAnsi="宋体" w:hint="eastAsia"/>
                  <w:szCs w:val="24"/>
                </w:rPr>
                <w:t>任务审核</w:t>
              </w:r>
              <w:r>
                <w:rPr>
                  <w:rFonts w:ascii="宋体" w:hAnsi="宋体"/>
                  <w:szCs w:val="24"/>
                </w:rPr>
                <w:t>员</w:t>
              </w:r>
            </w:ins>
          </w:p>
        </w:tc>
        <w:tc>
          <w:tcPr>
            <w:tcW w:w="6883" w:type="dxa"/>
          </w:tcPr>
          <w:p w14:paraId="0CEAEBDB" w14:textId="77777777" w:rsidR="00BA50DB" w:rsidRPr="00292CE8" w:rsidRDefault="00BA50DB" w:rsidP="00927C5C">
            <w:pPr>
              <w:pStyle w:val="a7"/>
              <w:rPr>
                <w:ins w:id="1906" w:author="John" w:date="2018-11-10T15:29:00Z"/>
                <w:rFonts w:ascii="宋体" w:hAnsi="宋体"/>
                <w:szCs w:val="24"/>
              </w:rPr>
            </w:pPr>
            <w:ins w:id="1907"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BA50DB" w14:paraId="5ED87E48" w14:textId="77777777" w:rsidTr="00927C5C">
        <w:trPr>
          <w:ins w:id="1908" w:author="John" w:date="2018-11-10T15:29:00Z"/>
        </w:trPr>
        <w:tc>
          <w:tcPr>
            <w:tcW w:w="1413" w:type="dxa"/>
          </w:tcPr>
          <w:p w14:paraId="26861097" w14:textId="77777777" w:rsidR="00BA50DB" w:rsidRPr="00292CE8" w:rsidRDefault="00BA50DB" w:rsidP="00927C5C">
            <w:pPr>
              <w:pStyle w:val="a7"/>
              <w:rPr>
                <w:ins w:id="1909" w:author="John" w:date="2018-11-10T15:29:00Z"/>
                <w:rFonts w:ascii="宋体" w:hAnsi="宋体"/>
                <w:szCs w:val="24"/>
              </w:rPr>
            </w:pPr>
            <w:ins w:id="1910" w:author="John" w:date="2018-11-10T15:29:00Z">
              <w:r>
                <w:rPr>
                  <w:rFonts w:ascii="宋体" w:hAnsi="宋体" w:hint="eastAsia"/>
                  <w:szCs w:val="24"/>
                </w:rPr>
                <w:t>文档编写</w:t>
              </w:r>
              <w:r>
                <w:rPr>
                  <w:rFonts w:ascii="宋体" w:hAnsi="宋体"/>
                  <w:szCs w:val="24"/>
                </w:rPr>
                <w:t>员</w:t>
              </w:r>
            </w:ins>
          </w:p>
        </w:tc>
        <w:tc>
          <w:tcPr>
            <w:tcW w:w="6883" w:type="dxa"/>
          </w:tcPr>
          <w:p w14:paraId="003726CF" w14:textId="77777777" w:rsidR="00BA50DB" w:rsidRPr="00292CE8" w:rsidRDefault="00BA50DB" w:rsidP="00927C5C">
            <w:pPr>
              <w:pStyle w:val="a7"/>
              <w:rPr>
                <w:ins w:id="1911" w:author="John" w:date="2018-11-10T15:29:00Z"/>
                <w:rFonts w:ascii="宋体" w:hAnsi="宋体"/>
                <w:szCs w:val="24"/>
              </w:rPr>
            </w:pPr>
            <w:ins w:id="1912"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按时完成自己所负责的版块</w:t>
              </w:r>
              <w:r>
                <w:rPr>
                  <w:rFonts w:hint="eastAsia"/>
                </w:rPr>
                <w:t>，</w:t>
              </w:r>
              <w:r>
                <w:t>或完成状态较差</w:t>
              </w:r>
              <w:r>
                <w:rPr>
                  <w:rFonts w:hint="eastAsia"/>
                </w:rPr>
                <w:t>时</w:t>
              </w:r>
              <w:r>
                <w:t>承担主要责任。</w:t>
              </w:r>
            </w:ins>
          </w:p>
        </w:tc>
      </w:tr>
      <w:tr w:rsidR="00BA50DB" w14:paraId="06FAD571" w14:textId="77777777" w:rsidTr="00927C5C">
        <w:trPr>
          <w:ins w:id="1913" w:author="John" w:date="2018-11-10T15:29:00Z"/>
        </w:trPr>
        <w:tc>
          <w:tcPr>
            <w:tcW w:w="1413" w:type="dxa"/>
          </w:tcPr>
          <w:p w14:paraId="32717B02" w14:textId="77777777" w:rsidR="00BA50DB" w:rsidRPr="00292CE8" w:rsidRDefault="00BA50DB" w:rsidP="00927C5C">
            <w:pPr>
              <w:pStyle w:val="a7"/>
              <w:rPr>
                <w:ins w:id="1914" w:author="John" w:date="2018-11-10T15:29:00Z"/>
                <w:rFonts w:ascii="宋体" w:hAnsi="宋体"/>
                <w:szCs w:val="24"/>
              </w:rPr>
            </w:pPr>
            <w:ins w:id="1915" w:author="John" w:date="2018-11-10T15:29:00Z">
              <w:r>
                <w:rPr>
                  <w:rFonts w:ascii="宋体" w:hAnsi="宋体" w:hint="eastAsia"/>
                  <w:szCs w:val="24"/>
                </w:rPr>
                <w:t>文档整合</w:t>
              </w:r>
              <w:r>
                <w:rPr>
                  <w:rFonts w:ascii="宋体" w:hAnsi="宋体"/>
                  <w:szCs w:val="24"/>
                </w:rPr>
                <w:t>员</w:t>
              </w:r>
            </w:ins>
          </w:p>
        </w:tc>
        <w:tc>
          <w:tcPr>
            <w:tcW w:w="6883" w:type="dxa"/>
          </w:tcPr>
          <w:p w14:paraId="4688BE56" w14:textId="77777777" w:rsidR="00BA50DB" w:rsidRPr="00292CE8" w:rsidRDefault="00BA50DB" w:rsidP="00927C5C">
            <w:pPr>
              <w:pStyle w:val="a7"/>
              <w:rPr>
                <w:ins w:id="1916" w:author="John" w:date="2018-11-10T15:29:00Z"/>
                <w:rFonts w:ascii="宋体" w:hAnsi="宋体"/>
                <w:szCs w:val="24"/>
              </w:rPr>
            </w:pPr>
            <w:ins w:id="1917" w:author="John" w:date="2018-11-10T15:29:00Z">
              <w:r>
                <w:rPr>
                  <w:rFonts w:hint="eastAsia"/>
                </w:rPr>
                <w:t>负责</w:t>
              </w:r>
              <w:r>
                <w:t>整合文档并与各版块负责人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r>
                <w:t>GIt</w:t>
              </w:r>
              <w:r>
                <w:rPr>
                  <w:rFonts w:hint="eastAsia"/>
                </w:rPr>
                <w:t>时承担</w:t>
              </w:r>
              <w:r>
                <w:t>主要责任。</w:t>
              </w:r>
            </w:ins>
          </w:p>
        </w:tc>
      </w:tr>
      <w:tr w:rsidR="00BA50DB" w14:paraId="4FD334B0" w14:textId="77777777" w:rsidTr="00927C5C">
        <w:trPr>
          <w:ins w:id="1918" w:author="John" w:date="2018-11-10T15:29:00Z"/>
        </w:trPr>
        <w:tc>
          <w:tcPr>
            <w:tcW w:w="1413" w:type="dxa"/>
          </w:tcPr>
          <w:p w14:paraId="5FDB0E9D" w14:textId="77777777" w:rsidR="00BA50DB" w:rsidRPr="00292CE8" w:rsidRDefault="00BA50DB" w:rsidP="00927C5C">
            <w:pPr>
              <w:pStyle w:val="a7"/>
              <w:rPr>
                <w:ins w:id="1919" w:author="John" w:date="2018-11-10T15:29:00Z"/>
                <w:rFonts w:ascii="宋体" w:hAnsi="宋体"/>
                <w:szCs w:val="24"/>
              </w:rPr>
            </w:pPr>
            <w:ins w:id="1920"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7"/>
              <w:rPr>
                <w:ins w:id="1921" w:author="John" w:date="2018-11-10T15:29:00Z"/>
                <w:rFonts w:ascii="宋体" w:hAnsi="宋体"/>
                <w:szCs w:val="24"/>
              </w:rPr>
            </w:pPr>
            <w:ins w:id="1922"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按时完成自己所负责的版块</w:t>
              </w:r>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1923" w:author="John" w:date="2018-11-10T15:29:00Z"/>
        </w:trPr>
        <w:tc>
          <w:tcPr>
            <w:tcW w:w="1413" w:type="dxa"/>
          </w:tcPr>
          <w:p w14:paraId="74992351" w14:textId="77777777" w:rsidR="00BA50DB" w:rsidRDefault="00BA50DB" w:rsidP="00927C5C">
            <w:pPr>
              <w:pStyle w:val="a7"/>
              <w:rPr>
                <w:ins w:id="1924" w:author="John" w:date="2018-11-10T15:29:00Z"/>
                <w:rFonts w:ascii="宋体" w:hAnsi="宋体"/>
                <w:szCs w:val="24"/>
              </w:rPr>
            </w:pPr>
            <w:ins w:id="1925" w:author="John" w:date="2018-11-10T15:29:00Z">
              <w:r>
                <w:rPr>
                  <w:rFonts w:ascii="宋体" w:hAnsi="宋体" w:hint="eastAsia"/>
                  <w:szCs w:val="24"/>
                </w:rPr>
                <w:t>PPT</w:t>
              </w:r>
              <w:r>
                <w:rPr>
                  <w:rFonts w:ascii="宋体" w:hAnsi="宋体"/>
                  <w:szCs w:val="24"/>
                </w:rPr>
                <w:t>整合员</w:t>
              </w:r>
            </w:ins>
          </w:p>
        </w:tc>
        <w:tc>
          <w:tcPr>
            <w:tcW w:w="6883" w:type="dxa"/>
          </w:tcPr>
          <w:p w14:paraId="31ECE365" w14:textId="77777777" w:rsidR="00BA50DB" w:rsidRDefault="00BA50DB" w:rsidP="00927C5C">
            <w:pPr>
              <w:pStyle w:val="a7"/>
              <w:rPr>
                <w:ins w:id="1926" w:author="John" w:date="2018-11-10T15:29:00Z"/>
                <w:rFonts w:asciiTheme="minorEastAsia" w:hAnsiTheme="minorEastAsia"/>
              </w:rPr>
            </w:pPr>
            <w:ins w:id="1927"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并与各版块负责人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r>
                <w:rPr>
                  <w:rFonts w:asciiTheme="minorEastAsia" w:hAnsiTheme="minorEastAsia"/>
                </w:rPr>
                <w:t>GIt</w:t>
              </w:r>
              <w:r>
                <w:rPr>
                  <w:rFonts w:asciiTheme="minorEastAsia" w:hAnsiTheme="minorEastAsia" w:hint="eastAsia"/>
                </w:rPr>
                <w:t>时承担</w:t>
              </w:r>
              <w:r>
                <w:rPr>
                  <w:rFonts w:asciiTheme="minorEastAsia" w:hAnsiTheme="minorEastAsia"/>
                </w:rPr>
                <w:t>主要责任。</w:t>
              </w:r>
            </w:ins>
          </w:p>
        </w:tc>
      </w:tr>
      <w:tr w:rsidR="00BA50DB" w14:paraId="72CC014F" w14:textId="77777777" w:rsidTr="00927C5C">
        <w:trPr>
          <w:ins w:id="1928" w:author="John" w:date="2018-11-10T15:29:00Z"/>
        </w:trPr>
        <w:tc>
          <w:tcPr>
            <w:tcW w:w="1413" w:type="dxa"/>
          </w:tcPr>
          <w:p w14:paraId="0F82777F" w14:textId="77777777" w:rsidR="00BA50DB" w:rsidRDefault="00BA50DB" w:rsidP="00927C5C">
            <w:pPr>
              <w:pStyle w:val="a7"/>
              <w:rPr>
                <w:ins w:id="1929" w:author="John" w:date="2018-11-10T15:29:00Z"/>
                <w:rFonts w:ascii="宋体" w:hAnsi="宋体"/>
                <w:szCs w:val="24"/>
              </w:rPr>
            </w:pPr>
            <w:ins w:id="1930" w:author="John" w:date="2018-11-10T15:29:00Z">
              <w:r>
                <w:rPr>
                  <w:rFonts w:ascii="宋体" w:hAnsi="宋体" w:hint="eastAsia"/>
                  <w:szCs w:val="24"/>
                </w:rPr>
                <w:t>会议记录员</w:t>
              </w:r>
            </w:ins>
          </w:p>
        </w:tc>
        <w:tc>
          <w:tcPr>
            <w:tcW w:w="6883" w:type="dxa"/>
          </w:tcPr>
          <w:p w14:paraId="1B2EF079" w14:textId="77777777" w:rsidR="00BA50DB" w:rsidRDefault="00BA50DB" w:rsidP="00927C5C">
            <w:pPr>
              <w:pStyle w:val="a7"/>
              <w:tabs>
                <w:tab w:val="left" w:pos="744"/>
              </w:tabs>
              <w:rPr>
                <w:ins w:id="1931" w:author="John" w:date="2018-11-10T15:29:00Z"/>
                <w:rFonts w:asciiTheme="minorEastAsia" w:hAnsiTheme="minorEastAsia"/>
              </w:rPr>
            </w:pPr>
            <w:ins w:id="1932"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1933" w:author="John" w:date="2018-11-10T15:29:00Z"/>
        </w:trPr>
        <w:tc>
          <w:tcPr>
            <w:tcW w:w="1413" w:type="dxa"/>
          </w:tcPr>
          <w:p w14:paraId="175B2C1D" w14:textId="77777777" w:rsidR="00BA50DB" w:rsidRDefault="00BA50DB" w:rsidP="00927C5C">
            <w:pPr>
              <w:pStyle w:val="a7"/>
              <w:rPr>
                <w:ins w:id="1934" w:author="John" w:date="2018-11-10T15:29:00Z"/>
                <w:rFonts w:ascii="宋体" w:hAnsi="宋体"/>
                <w:szCs w:val="24"/>
              </w:rPr>
            </w:pPr>
            <w:ins w:id="1935" w:author="John" w:date="2018-11-10T15:29:00Z">
              <w:r>
                <w:rPr>
                  <w:rFonts w:hint="eastAsia"/>
                </w:rPr>
                <w:lastRenderedPageBreak/>
                <w:t>设备及配置管理员</w:t>
              </w:r>
            </w:ins>
          </w:p>
        </w:tc>
        <w:tc>
          <w:tcPr>
            <w:tcW w:w="6883" w:type="dxa"/>
          </w:tcPr>
          <w:p w14:paraId="1FB8041E" w14:textId="77777777" w:rsidR="00BA50DB" w:rsidRDefault="00BA50DB" w:rsidP="00927C5C">
            <w:pPr>
              <w:pStyle w:val="a7"/>
              <w:rPr>
                <w:ins w:id="1936" w:author="John" w:date="2018-11-10T15:29:00Z"/>
                <w:rFonts w:asciiTheme="minorEastAsia" w:hAnsiTheme="minorEastAsia"/>
              </w:rPr>
            </w:pPr>
            <w:ins w:id="1937"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1938" w:author="John" w:date="2018-11-10T15:29:00Z"/>
        </w:trPr>
        <w:tc>
          <w:tcPr>
            <w:tcW w:w="1413" w:type="dxa"/>
          </w:tcPr>
          <w:p w14:paraId="3E2C8BEA" w14:textId="77777777" w:rsidR="00BA50DB" w:rsidRDefault="00BA50DB" w:rsidP="00927C5C">
            <w:pPr>
              <w:pStyle w:val="a7"/>
              <w:rPr>
                <w:ins w:id="1939" w:author="John" w:date="2018-11-10T15:29:00Z"/>
                <w:rFonts w:ascii="宋体" w:hAnsi="宋体"/>
                <w:szCs w:val="24"/>
              </w:rPr>
            </w:pPr>
            <w:ins w:id="1940"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7"/>
              <w:rPr>
                <w:ins w:id="1941" w:author="John" w:date="2018-11-10T15:29:00Z"/>
                <w:rFonts w:asciiTheme="minorEastAsia" w:hAnsiTheme="minorEastAsia"/>
              </w:rPr>
            </w:pPr>
            <w:ins w:id="1942" w:author="John" w:date="2018-11-10T15:29:00Z">
              <w:r>
                <w:rPr>
                  <w:rFonts w:hint="eastAsia"/>
                </w:rPr>
                <w:t>负责</w:t>
              </w:r>
              <w:r>
                <w:t>网站原型设计</w:t>
              </w:r>
              <w:r>
                <w:rPr>
                  <w:rFonts w:hint="eastAsia"/>
                </w:rPr>
                <w:t>，</w:t>
              </w:r>
              <w:r>
                <w:t>要求与组员和客户进行充分沟通。</w:t>
              </w:r>
              <w:r>
                <w:rPr>
                  <w:rFonts w:hint="eastAsia"/>
                </w:rPr>
                <w:t>有权</w:t>
              </w:r>
              <w:r>
                <w:t>拒绝除项目经理以外的组员提出的要求。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1943" w:author="John" w:date="2018-11-10T15:29:00Z"/>
        </w:trPr>
        <w:tc>
          <w:tcPr>
            <w:tcW w:w="1413" w:type="dxa"/>
          </w:tcPr>
          <w:p w14:paraId="4F28668A" w14:textId="77777777" w:rsidR="00BA50DB" w:rsidRDefault="00BA50DB" w:rsidP="00927C5C">
            <w:pPr>
              <w:pStyle w:val="a7"/>
              <w:rPr>
                <w:ins w:id="1944" w:author="John" w:date="2018-11-10T15:29:00Z"/>
                <w:rFonts w:ascii="宋体" w:hAnsi="宋体"/>
                <w:szCs w:val="24"/>
              </w:rPr>
            </w:pPr>
            <w:ins w:id="1945"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7"/>
              <w:rPr>
                <w:ins w:id="1946" w:author="John" w:date="2018-11-10T15:29:00Z"/>
              </w:rPr>
            </w:pPr>
            <w:ins w:id="1947"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1948" w:author="John" w:date="2018-11-10T15:29:00Z"/>
        </w:trPr>
        <w:tc>
          <w:tcPr>
            <w:tcW w:w="1413" w:type="dxa"/>
          </w:tcPr>
          <w:p w14:paraId="268F6407" w14:textId="77777777" w:rsidR="00BA50DB" w:rsidRDefault="00BA50DB" w:rsidP="00927C5C">
            <w:pPr>
              <w:pStyle w:val="a7"/>
              <w:rPr>
                <w:ins w:id="1949" w:author="John" w:date="2018-11-10T15:29:00Z"/>
                <w:rFonts w:ascii="宋体" w:hAnsi="宋体"/>
                <w:szCs w:val="24"/>
              </w:rPr>
            </w:pPr>
            <w:ins w:id="1950" w:author="John" w:date="2018-11-10T15:29:00Z">
              <w:r>
                <w:rPr>
                  <w:rFonts w:ascii="宋体" w:hAnsi="宋体" w:hint="eastAsia"/>
                  <w:szCs w:val="24"/>
                </w:rPr>
                <w:t>工作</w:t>
              </w:r>
              <w:r>
                <w:rPr>
                  <w:rFonts w:ascii="宋体" w:hAnsi="宋体"/>
                  <w:szCs w:val="24"/>
                </w:rPr>
                <w:t>计划管理员</w:t>
              </w:r>
            </w:ins>
          </w:p>
        </w:tc>
        <w:tc>
          <w:tcPr>
            <w:tcW w:w="6883" w:type="dxa"/>
          </w:tcPr>
          <w:p w14:paraId="65FD3A02" w14:textId="77777777" w:rsidR="00BA50DB" w:rsidRDefault="00BA50DB" w:rsidP="00927C5C">
            <w:pPr>
              <w:pStyle w:val="a7"/>
              <w:rPr>
                <w:ins w:id="1951" w:author="John" w:date="2018-11-10T15:29:00Z"/>
              </w:rPr>
            </w:pPr>
            <w:ins w:id="1952" w:author="John" w:date="2018-11-10T15:29:00Z">
              <w:r>
                <w:rPr>
                  <w:rFonts w:hint="eastAsia"/>
                </w:rPr>
                <w:t>工作任务规划，根据实际情况调整工作时间，修改甘特图。</w:t>
              </w:r>
            </w:ins>
          </w:p>
        </w:tc>
      </w:tr>
      <w:tr w:rsidR="00BA50DB" w14:paraId="472E601C" w14:textId="77777777" w:rsidTr="00927C5C">
        <w:trPr>
          <w:ins w:id="1953" w:author="John" w:date="2018-11-10T15:29:00Z"/>
        </w:trPr>
        <w:tc>
          <w:tcPr>
            <w:tcW w:w="1413" w:type="dxa"/>
          </w:tcPr>
          <w:p w14:paraId="32F224AA" w14:textId="77777777" w:rsidR="00BA50DB" w:rsidRDefault="00BA50DB" w:rsidP="00927C5C">
            <w:pPr>
              <w:pStyle w:val="a7"/>
              <w:rPr>
                <w:ins w:id="1954" w:author="John" w:date="2018-11-10T15:29:00Z"/>
                <w:rFonts w:ascii="宋体" w:hAnsi="宋体"/>
                <w:szCs w:val="24"/>
              </w:rPr>
            </w:pPr>
            <w:ins w:id="1955"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7"/>
              <w:tabs>
                <w:tab w:val="left" w:pos="1080"/>
              </w:tabs>
              <w:rPr>
                <w:ins w:id="1956" w:author="John" w:date="2018-11-10T15:29:00Z"/>
              </w:rPr>
            </w:pPr>
            <w:ins w:id="1957"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4A2B34A8" w:rsidR="00BA50DB" w:rsidDel="000A5245" w:rsidRDefault="00BA50DB" w:rsidP="00BA50DB">
      <w:pPr>
        <w:rPr>
          <w:ins w:id="1958" w:author="John" w:date="2018-11-10T15:29:00Z"/>
          <w:del w:id="1959" w:author="叶 柏成" w:date="2018-11-28T13:34:00Z"/>
        </w:rPr>
      </w:pPr>
    </w:p>
    <w:p w14:paraId="3921D752" w14:textId="768FF582" w:rsidR="00BA50DB" w:rsidRPr="00501FC8" w:rsidDel="000A5245" w:rsidRDefault="00BA50DB" w:rsidP="00BA50DB">
      <w:pPr>
        <w:rPr>
          <w:ins w:id="1960" w:author="John" w:date="2018-11-10T15:29:00Z"/>
          <w:del w:id="1961" w:author="叶 柏成" w:date="2018-11-28T13:34:00Z"/>
        </w:rPr>
      </w:pPr>
    </w:p>
    <w:p w14:paraId="624E443F" w14:textId="4A8A9DE5" w:rsidR="00BA50DB" w:rsidRDefault="005D40AE">
      <w:pPr>
        <w:pStyle w:val="3"/>
        <w:rPr>
          <w:ins w:id="1962" w:author="John" w:date="2018-11-10T15:29:00Z"/>
        </w:rPr>
        <w:pPrChange w:id="1963" w:author="John" w:date="2018-11-10T15:43:00Z">
          <w:pPr>
            <w:pStyle w:val="2"/>
          </w:pPr>
        </w:pPrChange>
      </w:pPr>
      <w:bookmarkStart w:id="1964" w:name="_Toc531898411"/>
      <w:ins w:id="1965" w:author="John" w:date="2018-11-11T17:37:00Z">
        <w:r>
          <w:rPr>
            <w:rFonts w:hint="eastAsia"/>
          </w:rPr>
          <w:t>4.6.2</w:t>
        </w:r>
      </w:ins>
      <w:ins w:id="1966" w:author="John" w:date="2018-11-10T15:29:00Z">
        <w:r w:rsidR="00BA50DB">
          <w:t>人员</w:t>
        </w:r>
        <w:bookmarkEnd w:id="1964"/>
      </w:ins>
    </w:p>
    <w:p w14:paraId="6F9D0E75" w14:textId="77777777" w:rsidR="00BA50DB" w:rsidRPr="00292CE8" w:rsidRDefault="00BA50DB" w:rsidP="00BA50DB">
      <w:pPr>
        <w:rPr>
          <w:ins w:id="1967" w:author="John" w:date="2018-11-10T15:29:00Z"/>
          <w:rFonts w:ascii="宋体" w:eastAsia="宋体" w:hAnsi="宋体"/>
        </w:rPr>
      </w:pPr>
      <w:ins w:id="1968"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1969"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1970" w:author="John" w:date="2018-11-10T15:29:00Z"/>
        </w:trPr>
        <w:tc>
          <w:tcPr>
            <w:tcW w:w="1413" w:type="dxa"/>
          </w:tcPr>
          <w:p w14:paraId="04B0BBF5" w14:textId="77777777" w:rsidR="00BA50DB" w:rsidRPr="00292CE8" w:rsidRDefault="00BA50DB" w:rsidP="00927C5C">
            <w:pPr>
              <w:pStyle w:val="a7"/>
              <w:jc w:val="center"/>
              <w:rPr>
                <w:ins w:id="1971" w:author="John" w:date="2018-11-10T15:29:00Z"/>
                <w:rFonts w:ascii="宋体" w:hAnsi="宋体"/>
                <w:b/>
              </w:rPr>
            </w:pPr>
            <w:ins w:id="1972"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7"/>
              <w:jc w:val="center"/>
              <w:rPr>
                <w:ins w:id="1973" w:author="John" w:date="2018-11-10T15:29:00Z"/>
                <w:rFonts w:ascii="宋体" w:hAnsi="宋体"/>
                <w:b/>
              </w:rPr>
            </w:pPr>
            <w:ins w:id="1974"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1975" w:author="John" w:date="2018-11-10T15:29:00Z"/>
        </w:trPr>
        <w:tc>
          <w:tcPr>
            <w:tcW w:w="1413" w:type="dxa"/>
          </w:tcPr>
          <w:p w14:paraId="2B59AB72" w14:textId="77777777" w:rsidR="00BA50DB" w:rsidRPr="00292CE8" w:rsidRDefault="00BA50DB" w:rsidP="00927C5C">
            <w:pPr>
              <w:pStyle w:val="a7"/>
              <w:rPr>
                <w:ins w:id="1976" w:author="John" w:date="2018-11-10T15:29:00Z"/>
                <w:rFonts w:ascii="宋体" w:hAnsi="宋体"/>
                <w:szCs w:val="24"/>
              </w:rPr>
            </w:pPr>
            <w:ins w:id="1977"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7"/>
              <w:rPr>
                <w:ins w:id="1978" w:author="John" w:date="2018-11-10T15:29:00Z"/>
                <w:rFonts w:ascii="宋体" w:hAnsi="宋体"/>
                <w:szCs w:val="24"/>
              </w:rPr>
            </w:pPr>
            <w:ins w:id="1979"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7"/>
              <w:rPr>
                <w:ins w:id="1980" w:author="John" w:date="2018-11-10T15:29:00Z"/>
                <w:rFonts w:ascii="宋体" w:hAnsi="宋体"/>
                <w:szCs w:val="24"/>
              </w:rPr>
            </w:pPr>
            <w:ins w:id="1981"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7"/>
              <w:rPr>
                <w:ins w:id="1982" w:author="John" w:date="2018-11-10T15:29:00Z"/>
                <w:rFonts w:ascii="宋体" w:hAnsi="宋体"/>
                <w:szCs w:val="24"/>
              </w:rPr>
            </w:pPr>
            <w:ins w:id="1983"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1984" w:author="John" w:date="2018-11-10T15:29:00Z"/>
        </w:trPr>
        <w:tc>
          <w:tcPr>
            <w:tcW w:w="1413" w:type="dxa"/>
          </w:tcPr>
          <w:p w14:paraId="5811DAB5" w14:textId="77777777" w:rsidR="00BA50DB" w:rsidRPr="00292CE8" w:rsidRDefault="00BA50DB" w:rsidP="00927C5C">
            <w:pPr>
              <w:pStyle w:val="a7"/>
              <w:rPr>
                <w:ins w:id="1985" w:author="John" w:date="2018-11-10T15:29:00Z"/>
                <w:rFonts w:ascii="宋体" w:hAnsi="宋体"/>
                <w:szCs w:val="24"/>
              </w:rPr>
            </w:pPr>
            <w:ins w:id="1986"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7"/>
              <w:rPr>
                <w:ins w:id="1987" w:author="John" w:date="2018-11-10T15:29:00Z"/>
                <w:rFonts w:ascii="宋体" w:hAnsi="宋体"/>
                <w:szCs w:val="24"/>
              </w:rPr>
            </w:pPr>
            <w:ins w:id="1988"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7"/>
              <w:rPr>
                <w:ins w:id="1989" w:author="John" w:date="2018-11-10T15:29:00Z"/>
                <w:rFonts w:ascii="宋体" w:hAnsi="宋体"/>
                <w:szCs w:val="24"/>
              </w:rPr>
            </w:pPr>
            <w:ins w:id="1990"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7"/>
              <w:rPr>
                <w:ins w:id="1991" w:author="John" w:date="2018-11-10T15:29:00Z"/>
                <w:rFonts w:ascii="宋体" w:hAnsi="宋体"/>
                <w:szCs w:val="24"/>
              </w:rPr>
            </w:pPr>
            <w:ins w:id="1992"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1993" w:author="John" w:date="2018-11-10T15:29:00Z"/>
        </w:trPr>
        <w:tc>
          <w:tcPr>
            <w:tcW w:w="1413" w:type="dxa"/>
          </w:tcPr>
          <w:p w14:paraId="504EA459" w14:textId="77777777" w:rsidR="00BA50DB" w:rsidRPr="00292CE8" w:rsidRDefault="00BA50DB" w:rsidP="00927C5C">
            <w:pPr>
              <w:pStyle w:val="a7"/>
              <w:rPr>
                <w:ins w:id="1994" w:author="John" w:date="2018-11-10T15:29:00Z"/>
                <w:rFonts w:ascii="宋体" w:hAnsi="宋体"/>
                <w:szCs w:val="24"/>
              </w:rPr>
            </w:pPr>
            <w:ins w:id="1995"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7"/>
              <w:rPr>
                <w:ins w:id="1996" w:author="John" w:date="2018-11-10T15:29:00Z"/>
                <w:rFonts w:ascii="宋体" w:hAnsi="宋体"/>
                <w:szCs w:val="24"/>
              </w:rPr>
            </w:pPr>
            <w:ins w:id="1997"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7"/>
              <w:rPr>
                <w:ins w:id="1998" w:author="John" w:date="2018-11-10T15:29:00Z"/>
                <w:rFonts w:ascii="宋体" w:hAnsi="宋体"/>
                <w:szCs w:val="24"/>
              </w:rPr>
            </w:pPr>
            <w:ins w:id="1999" w:author="John" w:date="2018-11-10T15:29:00Z">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7"/>
              <w:rPr>
                <w:ins w:id="2000" w:author="John" w:date="2018-11-10T15:29:00Z"/>
                <w:rFonts w:ascii="宋体" w:hAnsi="宋体"/>
                <w:szCs w:val="24"/>
              </w:rPr>
            </w:pPr>
            <w:ins w:id="2001"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2002" w:author="John" w:date="2018-11-10T15:29:00Z"/>
        </w:trPr>
        <w:tc>
          <w:tcPr>
            <w:tcW w:w="1413" w:type="dxa"/>
          </w:tcPr>
          <w:p w14:paraId="3AAC06E0" w14:textId="77777777" w:rsidR="00BA50DB" w:rsidRPr="00292CE8" w:rsidRDefault="00BA50DB" w:rsidP="00927C5C">
            <w:pPr>
              <w:pStyle w:val="a7"/>
              <w:rPr>
                <w:ins w:id="2003" w:author="John" w:date="2018-11-10T15:29:00Z"/>
                <w:rFonts w:ascii="宋体" w:hAnsi="宋体"/>
                <w:szCs w:val="24"/>
              </w:rPr>
            </w:pPr>
            <w:ins w:id="2004" w:author="John" w:date="2018-11-10T15:29:00Z">
              <w:r w:rsidRPr="00292CE8">
                <w:rPr>
                  <w:rFonts w:ascii="宋体" w:hAnsi="宋体" w:hint="eastAsia"/>
                  <w:szCs w:val="24"/>
                </w:rPr>
                <w:lastRenderedPageBreak/>
                <w:t>徐哲远</w:t>
              </w:r>
            </w:ins>
          </w:p>
        </w:tc>
        <w:tc>
          <w:tcPr>
            <w:tcW w:w="6883" w:type="dxa"/>
          </w:tcPr>
          <w:p w14:paraId="749081FC" w14:textId="77777777" w:rsidR="00BA50DB" w:rsidRPr="00292CE8" w:rsidRDefault="00BA50DB" w:rsidP="00927C5C">
            <w:pPr>
              <w:pStyle w:val="a7"/>
              <w:rPr>
                <w:ins w:id="2005" w:author="John" w:date="2018-11-10T15:29:00Z"/>
                <w:rFonts w:ascii="宋体" w:hAnsi="宋体"/>
                <w:szCs w:val="24"/>
              </w:rPr>
            </w:pPr>
            <w:ins w:id="2006"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7"/>
              <w:rPr>
                <w:ins w:id="2007" w:author="John" w:date="2018-11-10T15:29:00Z"/>
                <w:rFonts w:ascii="宋体" w:hAnsi="宋体"/>
                <w:szCs w:val="24"/>
              </w:rPr>
            </w:pPr>
            <w:ins w:id="2008"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2009" w:author="John" w:date="2018-11-10T15:29:00Z"/>
        </w:trPr>
        <w:tc>
          <w:tcPr>
            <w:tcW w:w="1413" w:type="dxa"/>
          </w:tcPr>
          <w:p w14:paraId="729F12D0" w14:textId="77777777" w:rsidR="00BA50DB" w:rsidRPr="00292CE8" w:rsidRDefault="00BA50DB" w:rsidP="00927C5C">
            <w:pPr>
              <w:pStyle w:val="a7"/>
              <w:rPr>
                <w:ins w:id="2010" w:author="John" w:date="2018-11-10T15:29:00Z"/>
                <w:rFonts w:ascii="宋体" w:hAnsi="宋体"/>
                <w:szCs w:val="24"/>
              </w:rPr>
            </w:pPr>
            <w:ins w:id="2011"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7"/>
              <w:rPr>
                <w:ins w:id="2012" w:author="John" w:date="2018-11-10T15:29:00Z"/>
                <w:rFonts w:ascii="宋体" w:hAnsi="宋体"/>
                <w:szCs w:val="24"/>
              </w:rPr>
            </w:pPr>
            <w:ins w:id="2013"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7"/>
              <w:rPr>
                <w:ins w:id="2014" w:author="John" w:date="2018-11-10T15:29:00Z"/>
                <w:rFonts w:ascii="宋体" w:hAnsi="宋体"/>
                <w:szCs w:val="24"/>
              </w:rPr>
            </w:pPr>
            <w:ins w:id="2015"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7"/>
              <w:rPr>
                <w:ins w:id="2016" w:author="John" w:date="2018-11-10T15:29:00Z"/>
                <w:rFonts w:ascii="宋体" w:hAnsi="宋体"/>
                <w:szCs w:val="24"/>
              </w:rPr>
            </w:pPr>
            <w:ins w:id="2017"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0BCA6C53" w:rsidR="00BA50DB" w:rsidRPr="001002EB" w:rsidDel="000A5245" w:rsidRDefault="00BA50DB" w:rsidP="00BA50DB">
      <w:pPr>
        <w:rPr>
          <w:ins w:id="2018" w:author="John" w:date="2018-11-10T15:29:00Z"/>
          <w:del w:id="2019" w:author="叶 柏成" w:date="2018-11-28T13:34:00Z"/>
        </w:rPr>
      </w:pPr>
    </w:p>
    <w:p w14:paraId="5C928E56" w14:textId="299B4485" w:rsidR="00BA50DB" w:rsidRDefault="005D40AE">
      <w:pPr>
        <w:pStyle w:val="3"/>
        <w:rPr>
          <w:ins w:id="2020" w:author="John" w:date="2018-11-10T15:29:00Z"/>
        </w:rPr>
        <w:pPrChange w:id="2021" w:author="John" w:date="2018-11-10T15:43:00Z">
          <w:pPr>
            <w:pStyle w:val="2"/>
          </w:pPr>
        </w:pPrChange>
      </w:pPr>
      <w:bookmarkStart w:id="2022" w:name="_Toc531898412"/>
      <w:ins w:id="2023" w:author="John" w:date="2018-11-11T17:37:00Z">
        <w:r>
          <w:rPr>
            <w:rFonts w:hint="eastAsia"/>
          </w:rPr>
          <w:t>4.6.3</w:t>
        </w:r>
      </w:ins>
      <w:ins w:id="2024" w:author="John" w:date="2018-11-10T15:29:00Z">
        <w:r w:rsidR="00BA50DB">
          <w:t>环境</w:t>
        </w:r>
        <w:r w:rsidR="00BA50DB">
          <w:rPr>
            <w:rFonts w:hint="eastAsia"/>
          </w:rPr>
          <w:t>资源</w:t>
        </w:r>
        <w:bookmarkEnd w:id="2022"/>
      </w:ins>
    </w:p>
    <w:p w14:paraId="7D6B52B4" w14:textId="77777777" w:rsidR="00BA50DB" w:rsidRDefault="00BA50DB" w:rsidP="00BA50DB">
      <w:pPr>
        <w:pStyle w:val="a7"/>
        <w:rPr>
          <w:ins w:id="2025" w:author="John" w:date="2018-11-10T15:29:00Z"/>
        </w:rPr>
      </w:pPr>
      <w:ins w:id="2026" w:author="John" w:date="2018-11-10T15:29:00Z">
        <w:r>
          <w:tab/>
        </w:r>
        <w:r>
          <w:rPr>
            <w:rFonts w:hint="eastAsia"/>
          </w:rPr>
          <w:t>由于开发人员已经具备开发语言基础知识，同时拥有一定开发经验，所以在开发技术方面不存在较大问题，同时由于项目为教学课堂，不需要专门的开发实验室或场地，工作在宿舍内即可开展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7"/>
        <w:ind w:firstLine="420"/>
        <w:rPr>
          <w:ins w:id="2027" w:author="John" w:date="2018-11-10T15:29:00Z"/>
        </w:rPr>
      </w:pPr>
      <w:ins w:id="2028"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7"/>
        <w:ind w:firstLine="420"/>
        <w:rPr>
          <w:ins w:id="2029" w:author="John" w:date="2018-11-10T15:29:00Z"/>
        </w:rPr>
      </w:pPr>
      <w:ins w:id="2030"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7"/>
        <w:ind w:firstLine="420"/>
        <w:rPr>
          <w:ins w:id="2031" w:author="John" w:date="2018-11-10T15:29:00Z"/>
        </w:rPr>
      </w:pPr>
      <w:ins w:id="2032" w:author="John" w:date="2018-11-10T15:29:00Z">
        <w:r>
          <w:rPr>
            <w:rFonts w:hint="eastAsia"/>
          </w:rPr>
          <w:t>项目组购置百度云网盘会员供成员使用，保证了工作资源。</w:t>
        </w:r>
      </w:ins>
    </w:p>
    <w:p w14:paraId="65A2CAE3" w14:textId="6FAA556F" w:rsidR="00BA50DB" w:rsidRPr="00625B50" w:rsidDel="000A5245" w:rsidRDefault="00BA50DB" w:rsidP="00BA50DB">
      <w:pPr>
        <w:pStyle w:val="a7"/>
        <w:ind w:firstLine="420"/>
        <w:rPr>
          <w:ins w:id="2033" w:author="John" w:date="2018-11-10T15:29:00Z"/>
          <w:del w:id="2034" w:author="叶 柏成" w:date="2018-11-28T13:34:00Z"/>
        </w:rPr>
      </w:pPr>
    </w:p>
    <w:p w14:paraId="314E4D1E" w14:textId="13070287" w:rsidR="00BA50DB" w:rsidRDefault="005D40AE">
      <w:pPr>
        <w:pStyle w:val="3"/>
        <w:rPr>
          <w:ins w:id="2035" w:author="John" w:date="2018-11-10T15:29:00Z"/>
        </w:rPr>
        <w:pPrChange w:id="2036" w:author="John" w:date="2018-11-10T15:43:00Z">
          <w:pPr>
            <w:pStyle w:val="2"/>
          </w:pPr>
        </w:pPrChange>
      </w:pPr>
      <w:bookmarkStart w:id="2037" w:name="_Toc531898413"/>
      <w:ins w:id="2038" w:author="John" w:date="2018-11-11T17:38:00Z">
        <w:r>
          <w:rPr>
            <w:rFonts w:hint="eastAsia"/>
          </w:rPr>
          <w:t>4.6.4</w:t>
        </w:r>
      </w:ins>
      <w:ins w:id="2039" w:author="John" w:date="2018-11-10T15:29:00Z">
        <w:r w:rsidR="00BA50DB">
          <w:t>投资</w:t>
        </w:r>
        <w:bookmarkEnd w:id="2037"/>
      </w:ins>
    </w:p>
    <w:p w14:paraId="23F14BE5" w14:textId="4C08B6F8" w:rsidR="00BA50DB" w:rsidRDefault="005D40AE">
      <w:pPr>
        <w:pStyle w:val="4"/>
        <w:rPr>
          <w:ins w:id="2040" w:author="John" w:date="2018-11-10T15:29:00Z"/>
        </w:rPr>
        <w:pPrChange w:id="2041" w:author="John" w:date="2018-11-10T15:34:00Z">
          <w:pPr>
            <w:pStyle w:val="3"/>
          </w:pPr>
        </w:pPrChange>
      </w:pPr>
      <w:ins w:id="2042" w:author="John" w:date="2018-11-11T17:38:00Z">
        <w:r>
          <w:rPr>
            <w:rFonts w:hint="eastAsia"/>
          </w:rPr>
          <w:t>4.6.4.1</w:t>
        </w:r>
      </w:ins>
      <w:ins w:id="2043" w:author="John" w:date="2018-11-10T15:29:00Z">
        <w:r w:rsidR="00BA50DB">
          <w:t>资金</w:t>
        </w:r>
      </w:ins>
    </w:p>
    <w:p w14:paraId="7AF95B6B" w14:textId="77777777" w:rsidR="00BA50DB" w:rsidRPr="00EF3B0E" w:rsidRDefault="00BA50DB" w:rsidP="00BA50DB">
      <w:pPr>
        <w:pStyle w:val="a7"/>
        <w:rPr>
          <w:ins w:id="2044" w:author="John" w:date="2018-11-10T15:29:00Z"/>
        </w:rPr>
      </w:pPr>
      <w:ins w:id="2045" w:author="John" w:date="2018-11-10T15:29:00Z">
        <w:r>
          <w:rPr>
            <w:rFonts w:hint="eastAsia"/>
          </w:rPr>
          <w:t>本项目</w:t>
        </w:r>
        <w:r>
          <w:t>组暂无外界资金赞助，所有资金由组内成员分摊。</w:t>
        </w:r>
      </w:ins>
    </w:p>
    <w:p w14:paraId="4B34FFCC" w14:textId="4F72AA8C" w:rsidR="00BA50DB" w:rsidRDefault="005D40AE">
      <w:pPr>
        <w:pStyle w:val="4"/>
        <w:rPr>
          <w:ins w:id="2046" w:author="John" w:date="2018-11-10T15:29:00Z"/>
        </w:rPr>
        <w:pPrChange w:id="2047" w:author="John" w:date="2018-11-10T15:34:00Z">
          <w:pPr>
            <w:pStyle w:val="3"/>
          </w:pPr>
        </w:pPrChange>
      </w:pPr>
      <w:ins w:id="2048" w:author="John" w:date="2018-11-11T17:38:00Z">
        <w:r>
          <w:rPr>
            <w:rFonts w:hint="eastAsia"/>
          </w:rPr>
          <w:t>4.6.4.2</w:t>
        </w:r>
      </w:ins>
      <w:ins w:id="2049" w:author="John" w:date="2018-11-10T15:29:00Z">
        <w:r w:rsidR="00BA50DB">
          <w:t>人力</w:t>
        </w:r>
      </w:ins>
    </w:p>
    <w:p w14:paraId="4B460C8D" w14:textId="77777777" w:rsidR="00BA50DB" w:rsidRDefault="00BA50DB" w:rsidP="00BA50DB">
      <w:pPr>
        <w:pStyle w:val="a7"/>
        <w:rPr>
          <w:ins w:id="2050" w:author="John" w:date="2018-11-10T15:29:00Z"/>
        </w:rPr>
      </w:pPr>
      <w:ins w:id="2051"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2052" w:author="John" w:date="2018-11-10T15:29:00Z"/>
        </w:trPr>
        <w:tc>
          <w:tcPr>
            <w:tcW w:w="8296" w:type="dxa"/>
            <w:gridSpan w:val="8"/>
          </w:tcPr>
          <w:p w14:paraId="595C5616" w14:textId="77777777" w:rsidR="00BA50DB" w:rsidRPr="00292CE8" w:rsidRDefault="00BA50DB" w:rsidP="00927C5C">
            <w:pPr>
              <w:jc w:val="center"/>
              <w:rPr>
                <w:ins w:id="2053" w:author="John" w:date="2018-11-10T15:29:00Z"/>
                <w:rFonts w:ascii="宋体" w:eastAsia="宋体" w:hAnsi="宋体"/>
              </w:rPr>
            </w:pPr>
            <w:ins w:id="2054" w:author="John" w:date="2018-11-10T15:29:00Z">
              <w:r w:rsidRPr="00292CE8">
                <w:rPr>
                  <w:rFonts w:ascii="宋体" w:eastAsia="宋体" w:hAnsi="宋体" w:hint="eastAsia"/>
                  <w:b/>
                  <w:sz w:val="24"/>
                </w:rPr>
                <w:t>人力资源</w:t>
              </w:r>
            </w:ins>
          </w:p>
        </w:tc>
      </w:tr>
      <w:tr w:rsidR="00BA50DB" w14:paraId="4E116B10" w14:textId="77777777" w:rsidTr="00927C5C">
        <w:trPr>
          <w:ins w:id="2055" w:author="John" w:date="2018-11-10T15:29:00Z"/>
        </w:trPr>
        <w:tc>
          <w:tcPr>
            <w:tcW w:w="1037" w:type="dxa"/>
          </w:tcPr>
          <w:p w14:paraId="56F857DB" w14:textId="77777777" w:rsidR="00BA50DB" w:rsidRDefault="00BA50DB" w:rsidP="00927C5C">
            <w:pPr>
              <w:pStyle w:val="a7"/>
              <w:rPr>
                <w:ins w:id="2056" w:author="John" w:date="2018-11-10T15:29:00Z"/>
              </w:rPr>
            </w:pPr>
          </w:p>
        </w:tc>
        <w:tc>
          <w:tcPr>
            <w:tcW w:w="1037" w:type="dxa"/>
          </w:tcPr>
          <w:p w14:paraId="104F5C48" w14:textId="77777777" w:rsidR="00BA50DB" w:rsidRDefault="00BA50DB" w:rsidP="00927C5C">
            <w:pPr>
              <w:pStyle w:val="a7"/>
              <w:rPr>
                <w:ins w:id="2057" w:author="John" w:date="2018-11-10T15:29:00Z"/>
              </w:rPr>
            </w:pPr>
            <w:ins w:id="2058" w:author="John" w:date="2018-11-10T15:29:00Z">
              <w:r>
                <w:rPr>
                  <w:rFonts w:hint="eastAsia"/>
                </w:rPr>
                <w:t>周日</w:t>
              </w:r>
            </w:ins>
          </w:p>
        </w:tc>
        <w:tc>
          <w:tcPr>
            <w:tcW w:w="1037" w:type="dxa"/>
          </w:tcPr>
          <w:p w14:paraId="4F93E2F6" w14:textId="77777777" w:rsidR="00BA50DB" w:rsidRDefault="00BA50DB" w:rsidP="00927C5C">
            <w:pPr>
              <w:pStyle w:val="a7"/>
              <w:rPr>
                <w:ins w:id="2059" w:author="John" w:date="2018-11-10T15:29:00Z"/>
              </w:rPr>
            </w:pPr>
            <w:ins w:id="2060" w:author="John" w:date="2018-11-10T15:29:00Z">
              <w:r>
                <w:rPr>
                  <w:rFonts w:hint="eastAsia"/>
                </w:rPr>
                <w:t>周一</w:t>
              </w:r>
            </w:ins>
          </w:p>
        </w:tc>
        <w:tc>
          <w:tcPr>
            <w:tcW w:w="1037" w:type="dxa"/>
          </w:tcPr>
          <w:p w14:paraId="7776E908" w14:textId="77777777" w:rsidR="00BA50DB" w:rsidRDefault="00BA50DB" w:rsidP="00927C5C">
            <w:pPr>
              <w:pStyle w:val="a7"/>
              <w:rPr>
                <w:ins w:id="2061" w:author="John" w:date="2018-11-10T15:29:00Z"/>
              </w:rPr>
            </w:pPr>
            <w:ins w:id="2062" w:author="John" w:date="2018-11-10T15:29:00Z">
              <w:r>
                <w:rPr>
                  <w:rFonts w:hint="eastAsia"/>
                </w:rPr>
                <w:t>周二</w:t>
              </w:r>
            </w:ins>
          </w:p>
        </w:tc>
        <w:tc>
          <w:tcPr>
            <w:tcW w:w="1037" w:type="dxa"/>
          </w:tcPr>
          <w:p w14:paraId="27D6C6CD" w14:textId="77777777" w:rsidR="00BA50DB" w:rsidRDefault="00BA50DB" w:rsidP="00927C5C">
            <w:pPr>
              <w:pStyle w:val="a7"/>
              <w:rPr>
                <w:ins w:id="2063" w:author="John" w:date="2018-11-10T15:29:00Z"/>
              </w:rPr>
            </w:pPr>
            <w:ins w:id="2064" w:author="John" w:date="2018-11-10T15:29:00Z">
              <w:r>
                <w:rPr>
                  <w:rFonts w:hint="eastAsia"/>
                </w:rPr>
                <w:t>周三</w:t>
              </w:r>
            </w:ins>
          </w:p>
        </w:tc>
        <w:tc>
          <w:tcPr>
            <w:tcW w:w="1037" w:type="dxa"/>
          </w:tcPr>
          <w:p w14:paraId="759579B7" w14:textId="77777777" w:rsidR="00BA50DB" w:rsidRDefault="00BA50DB" w:rsidP="00927C5C">
            <w:pPr>
              <w:pStyle w:val="a7"/>
              <w:rPr>
                <w:ins w:id="2065" w:author="John" w:date="2018-11-10T15:29:00Z"/>
              </w:rPr>
            </w:pPr>
            <w:ins w:id="2066" w:author="John" w:date="2018-11-10T15:29:00Z">
              <w:r>
                <w:rPr>
                  <w:rFonts w:hint="eastAsia"/>
                </w:rPr>
                <w:t>周四</w:t>
              </w:r>
            </w:ins>
          </w:p>
        </w:tc>
        <w:tc>
          <w:tcPr>
            <w:tcW w:w="1037" w:type="dxa"/>
          </w:tcPr>
          <w:p w14:paraId="026B5A1E" w14:textId="77777777" w:rsidR="00BA50DB" w:rsidRDefault="00BA50DB" w:rsidP="00927C5C">
            <w:pPr>
              <w:pStyle w:val="a7"/>
              <w:rPr>
                <w:ins w:id="2067" w:author="John" w:date="2018-11-10T15:29:00Z"/>
              </w:rPr>
            </w:pPr>
            <w:ins w:id="2068" w:author="John" w:date="2018-11-10T15:29:00Z">
              <w:r>
                <w:rPr>
                  <w:rFonts w:hint="eastAsia"/>
                </w:rPr>
                <w:t>周五</w:t>
              </w:r>
            </w:ins>
          </w:p>
        </w:tc>
        <w:tc>
          <w:tcPr>
            <w:tcW w:w="1037" w:type="dxa"/>
          </w:tcPr>
          <w:p w14:paraId="6B6CF575" w14:textId="77777777" w:rsidR="00BA50DB" w:rsidRDefault="00BA50DB" w:rsidP="00927C5C">
            <w:pPr>
              <w:pStyle w:val="a7"/>
              <w:rPr>
                <w:ins w:id="2069" w:author="John" w:date="2018-11-10T15:29:00Z"/>
              </w:rPr>
            </w:pPr>
            <w:ins w:id="2070" w:author="John" w:date="2018-11-10T15:29:00Z">
              <w:r>
                <w:rPr>
                  <w:rFonts w:hint="eastAsia"/>
                </w:rPr>
                <w:t>周六</w:t>
              </w:r>
            </w:ins>
          </w:p>
        </w:tc>
      </w:tr>
      <w:tr w:rsidR="00BA50DB" w14:paraId="48D58415" w14:textId="77777777" w:rsidTr="00927C5C">
        <w:trPr>
          <w:ins w:id="2071" w:author="John" w:date="2018-11-10T15:29:00Z"/>
        </w:trPr>
        <w:tc>
          <w:tcPr>
            <w:tcW w:w="1037" w:type="dxa"/>
          </w:tcPr>
          <w:p w14:paraId="0D452267" w14:textId="77777777" w:rsidR="00BA50DB" w:rsidRDefault="00BA50DB" w:rsidP="00927C5C">
            <w:pPr>
              <w:pStyle w:val="a7"/>
              <w:rPr>
                <w:ins w:id="2072" w:author="John" w:date="2018-11-10T15:29:00Z"/>
              </w:rPr>
            </w:pPr>
            <w:ins w:id="2073"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7"/>
              <w:rPr>
                <w:ins w:id="2074" w:author="John" w:date="2018-11-10T15:29:00Z"/>
              </w:rPr>
            </w:pPr>
            <w:ins w:id="2075" w:author="John" w:date="2018-11-10T15:29:00Z">
              <w:r>
                <w:rPr>
                  <w:rFonts w:hint="eastAsia"/>
                </w:rPr>
                <w:t>沈、</w:t>
              </w:r>
              <w:r>
                <w:t>杨</w:t>
              </w:r>
              <w:r>
                <w:rPr>
                  <w:rFonts w:hint="eastAsia"/>
                </w:rPr>
                <w:t>、</w:t>
              </w:r>
              <w:r>
                <w:t>徐</w:t>
              </w:r>
            </w:ins>
          </w:p>
        </w:tc>
        <w:tc>
          <w:tcPr>
            <w:tcW w:w="1037" w:type="dxa"/>
          </w:tcPr>
          <w:p w14:paraId="74149786" w14:textId="77777777" w:rsidR="00BA50DB" w:rsidRDefault="00BA50DB" w:rsidP="00927C5C">
            <w:pPr>
              <w:pStyle w:val="a7"/>
              <w:rPr>
                <w:ins w:id="2076" w:author="John" w:date="2018-11-10T15:29:00Z"/>
              </w:rPr>
            </w:pPr>
            <w:ins w:id="2077" w:author="John" w:date="2018-11-10T15:29:00Z">
              <w:r>
                <w:rPr>
                  <w:rFonts w:hint="eastAsia"/>
                </w:rPr>
                <w:t>沈、叶、</w:t>
              </w:r>
              <w:r>
                <w:t>骆</w:t>
              </w:r>
              <w:r>
                <w:rPr>
                  <w:rFonts w:hint="eastAsia"/>
                </w:rPr>
                <w:t>、</w:t>
              </w:r>
              <w:r>
                <w:t>杨</w:t>
              </w:r>
              <w:r>
                <w:rPr>
                  <w:rFonts w:hint="eastAsia"/>
                </w:rPr>
                <w:t>、</w:t>
              </w:r>
              <w:r>
                <w:t>徐</w:t>
              </w:r>
            </w:ins>
          </w:p>
        </w:tc>
        <w:tc>
          <w:tcPr>
            <w:tcW w:w="1037" w:type="dxa"/>
          </w:tcPr>
          <w:p w14:paraId="5505F700" w14:textId="77777777" w:rsidR="00BA50DB" w:rsidRDefault="00BA50DB" w:rsidP="00927C5C">
            <w:pPr>
              <w:pStyle w:val="a7"/>
              <w:rPr>
                <w:ins w:id="2078" w:author="John" w:date="2018-11-10T15:29:00Z"/>
              </w:rPr>
            </w:pPr>
            <w:ins w:id="2079" w:author="John" w:date="2018-11-10T15:29:00Z">
              <w:r>
                <w:rPr>
                  <w:rFonts w:hint="eastAsia"/>
                </w:rPr>
                <w:t>沈、叶、</w:t>
              </w:r>
              <w:r>
                <w:t>徐</w:t>
              </w:r>
            </w:ins>
          </w:p>
        </w:tc>
        <w:tc>
          <w:tcPr>
            <w:tcW w:w="1037" w:type="dxa"/>
          </w:tcPr>
          <w:p w14:paraId="60E196A3" w14:textId="77777777" w:rsidR="00BA50DB" w:rsidRDefault="00BA50DB" w:rsidP="00927C5C">
            <w:pPr>
              <w:pStyle w:val="a7"/>
              <w:rPr>
                <w:ins w:id="2080" w:author="John" w:date="2018-11-10T15:29:00Z"/>
              </w:rPr>
            </w:pPr>
          </w:p>
        </w:tc>
        <w:tc>
          <w:tcPr>
            <w:tcW w:w="1037" w:type="dxa"/>
          </w:tcPr>
          <w:p w14:paraId="495CCAAC" w14:textId="77777777" w:rsidR="00BA50DB" w:rsidRDefault="00BA50DB" w:rsidP="00927C5C">
            <w:pPr>
              <w:pStyle w:val="a7"/>
              <w:rPr>
                <w:ins w:id="2081" w:author="John" w:date="2018-11-10T15:29:00Z"/>
              </w:rPr>
            </w:pPr>
            <w:ins w:id="2082" w:author="John" w:date="2018-11-10T15:29:00Z">
              <w:r>
                <w:rPr>
                  <w:rFonts w:hint="eastAsia"/>
                </w:rPr>
                <w:t>骆、</w:t>
              </w:r>
              <w:r>
                <w:t>杨</w:t>
              </w:r>
              <w:r>
                <w:rPr>
                  <w:rFonts w:hint="eastAsia"/>
                </w:rPr>
                <w:t>、</w:t>
              </w:r>
              <w:r>
                <w:t>徐</w:t>
              </w:r>
            </w:ins>
          </w:p>
        </w:tc>
        <w:tc>
          <w:tcPr>
            <w:tcW w:w="1037" w:type="dxa"/>
          </w:tcPr>
          <w:p w14:paraId="07D81210" w14:textId="77777777" w:rsidR="00BA50DB" w:rsidRDefault="00BA50DB" w:rsidP="00927C5C">
            <w:pPr>
              <w:pStyle w:val="a7"/>
              <w:rPr>
                <w:ins w:id="2083" w:author="John" w:date="2018-11-10T15:29:00Z"/>
              </w:rPr>
            </w:pPr>
            <w:ins w:id="2084" w:author="John" w:date="2018-11-10T15:29:00Z">
              <w:r>
                <w:rPr>
                  <w:rFonts w:hint="eastAsia"/>
                </w:rPr>
                <w:t>沈</w:t>
              </w:r>
            </w:ins>
          </w:p>
        </w:tc>
        <w:tc>
          <w:tcPr>
            <w:tcW w:w="1037" w:type="dxa"/>
          </w:tcPr>
          <w:p w14:paraId="0739A0AB" w14:textId="77777777" w:rsidR="00BA50DB" w:rsidRDefault="00BA50DB" w:rsidP="00927C5C">
            <w:pPr>
              <w:pStyle w:val="a7"/>
              <w:rPr>
                <w:ins w:id="2085" w:author="John" w:date="2018-11-10T15:29:00Z"/>
              </w:rPr>
            </w:pPr>
            <w:ins w:id="2086" w:author="John" w:date="2018-11-10T15:29:00Z">
              <w:r>
                <w:rPr>
                  <w:rFonts w:hint="eastAsia"/>
                </w:rPr>
                <w:t>沈、</w:t>
              </w:r>
              <w:r>
                <w:t>杨</w:t>
              </w:r>
              <w:r>
                <w:rPr>
                  <w:rFonts w:hint="eastAsia"/>
                </w:rPr>
                <w:t>、</w:t>
              </w:r>
              <w:r>
                <w:t>徐</w:t>
              </w:r>
            </w:ins>
          </w:p>
        </w:tc>
      </w:tr>
      <w:tr w:rsidR="00BA50DB" w14:paraId="073156FA" w14:textId="77777777" w:rsidTr="00927C5C">
        <w:trPr>
          <w:ins w:id="2087" w:author="John" w:date="2018-11-10T15:29:00Z"/>
        </w:trPr>
        <w:tc>
          <w:tcPr>
            <w:tcW w:w="1037" w:type="dxa"/>
          </w:tcPr>
          <w:p w14:paraId="4238E9CD" w14:textId="77777777" w:rsidR="00BA50DB" w:rsidRDefault="00BA50DB" w:rsidP="00927C5C">
            <w:pPr>
              <w:pStyle w:val="a7"/>
              <w:rPr>
                <w:ins w:id="2088" w:author="John" w:date="2018-11-10T15:29:00Z"/>
              </w:rPr>
            </w:pPr>
            <w:ins w:id="2089"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7"/>
              <w:rPr>
                <w:ins w:id="2090" w:author="John" w:date="2018-11-10T15:29:00Z"/>
              </w:rPr>
            </w:pPr>
            <w:ins w:id="2091" w:author="John" w:date="2018-11-10T15:29:00Z">
              <w:r>
                <w:rPr>
                  <w:rFonts w:hint="eastAsia"/>
                </w:rPr>
                <w:t>沈、</w:t>
              </w:r>
              <w:r>
                <w:t>杨</w:t>
              </w:r>
              <w:r>
                <w:rPr>
                  <w:rFonts w:hint="eastAsia"/>
                </w:rPr>
                <w:t>、</w:t>
              </w:r>
              <w:r>
                <w:lastRenderedPageBreak/>
                <w:t>徐</w:t>
              </w:r>
            </w:ins>
          </w:p>
        </w:tc>
        <w:tc>
          <w:tcPr>
            <w:tcW w:w="1037" w:type="dxa"/>
          </w:tcPr>
          <w:p w14:paraId="4D57F232" w14:textId="77777777" w:rsidR="00BA50DB" w:rsidRDefault="00BA50DB" w:rsidP="00927C5C">
            <w:pPr>
              <w:pStyle w:val="a7"/>
              <w:rPr>
                <w:ins w:id="2092" w:author="John" w:date="2018-11-10T15:29:00Z"/>
              </w:rPr>
            </w:pPr>
          </w:p>
        </w:tc>
        <w:tc>
          <w:tcPr>
            <w:tcW w:w="1037" w:type="dxa"/>
          </w:tcPr>
          <w:p w14:paraId="41F352CA" w14:textId="77777777" w:rsidR="00BA50DB" w:rsidRDefault="00BA50DB" w:rsidP="00927C5C">
            <w:pPr>
              <w:pStyle w:val="a7"/>
              <w:rPr>
                <w:ins w:id="2093" w:author="John" w:date="2018-11-10T15:29:00Z"/>
              </w:rPr>
            </w:pPr>
          </w:p>
        </w:tc>
        <w:tc>
          <w:tcPr>
            <w:tcW w:w="1037" w:type="dxa"/>
          </w:tcPr>
          <w:p w14:paraId="2EBBD511" w14:textId="77777777" w:rsidR="00BA50DB" w:rsidRDefault="00BA50DB" w:rsidP="00927C5C">
            <w:pPr>
              <w:pStyle w:val="a7"/>
              <w:rPr>
                <w:ins w:id="2094" w:author="John" w:date="2018-11-10T15:29:00Z"/>
              </w:rPr>
            </w:pPr>
          </w:p>
        </w:tc>
        <w:tc>
          <w:tcPr>
            <w:tcW w:w="1037" w:type="dxa"/>
          </w:tcPr>
          <w:p w14:paraId="76E9C42A" w14:textId="77777777" w:rsidR="00BA50DB" w:rsidRDefault="00BA50DB" w:rsidP="00927C5C">
            <w:pPr>
              <w:pStyle w:val="a7"/>
              <w:rPr>
                <w:ins w:id="2095" w:author="John" w:date="2018-11-10T15:29:00Z"/>
              </w:rPr>
            </w:pPr>
            <w:ins w:id="2096" w:author="John" w:date="2018-11-10T15:29:00Z">
              <w:r>
                <w:rPr>
                  <w:rFonts w:hint="eastAsia"/>
                </w:rPr>
                <w:t>杨</w:t>
              </w:r>
              <w:r>
                <w:t>、</w:t>
              </w:r>
              <w:r>
                <w:rPr>
                  <w:rFonts w:hint="eastAsia"/>
                </w:rPr>
                <w:t>徐</w:t>
              </w:r>
            </w:ins>
          </w:p>
        </w:tc>
        <w:tc>
          <w:tcPr>
            <w:tcW w:w="1037" w:type="dxa"/>
          </w:tcPr>
          <w:p w14:paraId="01177B0B" w14:textId="77777777" w:rsidR="00BA50DB" w:rsidRDefault="00BA50DB" w:rsidP="00927C5C">
            <w:pPr>
              <w:pStyle w:val="a7"/>
              <w:rPr>
                <w:ins w:id="2097" w:author="John" w:date="2018-11-10T15:29:00Z"/>
              </w:rPr>
            </w:pPr>
          </w:p>
        </w:tc>
        <w:tc>
          <w:tcPr>
            <w:tcW w:w="1037" w:type="dxa"/>
          </w:tcPr>
          <w:p w14:paraId="7CD80B2A" w14:textId="77777777" w:rsidR="00BA50DB" w:rsidRDefault="00BA50DB" w:rsidP="00927C5C">
            <w:pPr>
              <w:pStyle w:val="a7"/>
              <w:rPr>
                <w:ins w:id="2098" w:author="John" w:date="2018-11-10T15:29:00Z"/>
              </w:rPr>
            </w:pPr>
            <w:ins w:id="2099" w:author="John" w:date="2018-11-10T15:29:00Z">
              <w:r>
                <w:rPr>
                  <w:rFonts w:hint="eastAsia"/>
                </w:rPr>
                <w:t>沈、</w:t>
              </w:r>
              <w:r>
                <w:t>杨</w:t>
              </w:r>
              <w:r>
                <w:rPr>
                  <w:rFonts w:hint="eastAsia"/>
                </w:rPr>
                <w:t>、</w:t>
              </w:r>
              <w:r>
                <w:lastRenderedPageBreak/>
                <w:t>徐</w:t>
              </w:r>
            </w:ins>
          </w:p>
        </w:tc>
      </w:tr>
      <w:tr w:rsidR="00BA50DB" w14:paraId="56AED8D9" w14:textId="77777777" w:rsidTr="00927C5C">
        <w:trPr>
          <w:ins w:id="2100" w:author="John" w:date="2018-11-10T15:29:00Z"/>
        </w:trPr>
        <w:tc>
          <w:tcPr>
            <w:tcW w:w="1037" w:type="dxa"/>
          </w:tcPr>
          <w:p w14:paraId="0AE2787C" w14:textId="77777777" w:rsidR="00BA50DB" w:rsidRDefault="00BA50DB" w:rsidP="00927C5C">
            <w:pPr>
              <w:pStyle w:val="a7"/>
              <w:rPr>
                <w:ins w:id="2101" w:author="John" w:date="2018-11-10T15:29:00Z"/>
              </w:rPr>
            </w:pPr>
            <w:ins w:id="2102" w:author="John" w:date="2018-11-10T15:29:00Z">
              <w:r>
                <w:rPr>
                  <w:rFonts w:hint="eastAsia"/>
                </w:rPr>
                <w:lastRenderedPageBreak/>
                <w:t>下午</w:t>
              </w:r>
              <w:r>
                <w:rPr>
                  <w:rFonts w:hint="eastAsia"/>
                </w:rPr>
                <w:t>1</w:t>
              </w:r>
            </w:ins>
          </w:p>
        </w:tc>
        <w:tc>
          <w:tcPr>
            <w:tcW w:w="1037" w:type="dxa"/>
          </w:tcPr>
          <w:p w14:paraId="2D34E159" w14:textId="77777777" w:rsidR="00BA50DB" w:rsidRDefault="00BA50DB" w:rsidP="00927C5C">
            <w:pPr>
              <w:pStyle w:val="a7"/>
              <w:rPr>
                <w:ins w:id="2103" w:author="John" w:date="2018-11-10T15:29:00Z"/>
              </w:rPr>
            </w:pPr>
            <w:ins w:id="2104" w:author="John" w:date="2018-11-10T15:29:00Z">
              <w:r>
                <w:rPr>
                  <w:rFonts w:hint="eastAsia"/>
                </w:rPr>
                <w:t>沈、</w:t>
              </w:r>
              <w:r>
                <w:t>杨</w:t>
              </w:r>
              <w:r>
                <w:rPr>
                  <w:rFonts w:hint="eastAsia"/>
                </w:rPr>
                <w:t>、</w:t>
              </w:r>
              <w:r>
                <w:t>徐</w:t>
              </w:r>
            </w:ins>
          </w:p>
        </w:tc>
        <w:tc>
          <w:tcPr>
            <w:tcW w:w="1037" w:type="dxa"/>
          </w:tcPr>
          <w:p w14:paraId="60B5E4ED" w14:textId="77777777" w:rsidR="00BA50DB" w:rsidRDefault="00BA50DB" w:rsidP="00927C5C">
            <w:pPr>
              <w:pStyle w:val="a7"/>
              <w:rPr>
                <w:ins w:id="2105" w:author="John" w:date="2018-11-10T15:29:00Z"/>
              </w:rPr>
            </w:pPr>
            <w:ins w:id="2106" w:author="John" w:date="2018-11-10T15:29:00Z">
              <w:r>
                <w:rPr>
                  <w:rFonts w:hint="eastAsia"/>
                </w:rPr>
                <w:t>杨、</w:t>
              </w:r>
              <w:r>
                <w:t>徐</w:t>
              </w:r>
            </w:ins>
          </w:p>
        </w:tc>
        <w:tc>
          <w:tcPr>
            <w:tcW w:w="1037" w:type="dxa"/>
          </w:tcPr>
          <w:p w14:paraId="3D1C50E2" w14:textId="77777777" w:rsidR="00BA50DB" w:rsidRDefault="00BA50DB" w:rsidP="00927C5C">
            <w:pPr>
              <w:pStyle w:val="a7"/>
              <w:rPr>
                <w:ins w:id="2107" w:author="John" w:date="2018-11-10T15:29:00Z"/>
              </w:rPr>
            </w:pPr>
          </w:p>
        </w:tc>
        <w:tc>
          <w:tcPr>
            <w:tcW w:w="1037" w:type="dxa"/>
          </w:tcPr>
          <w:p w14:paraId="0257C074" w14:textId="77777777" w:rsidR="00BA50DB" w:rsidRDefault="00BA50DB" w:rsidP="00927C5C">
            <w:pPr>
              <w:pStyle w:val="a7"/>
              <w:rPr>
                <w:ins w:id="2108" w:author="John" w:date="2018-11-10T15:29:00Z"/>
              </w:rPr>
            </w:pPr>
            <w:ins w:id="2109" w:author="John" w:date="2018-11-10T15:29:00Z">
              <w:r>
                <w:rPr>
                  <w:rFonts w:hint="eastAsia"/>
                </w:rPr>
                <w:t>叶</w:t>
              </w:r>
            </w:ins>
          </w:p>
        </w:tc>
        <w:tc>
          <w:tcPr>
            <w:tcW w:w="1037" w:type="dxa"/>
          </w:tcPr>
          <w:p w14:paraId="7B7EC727" w14:textId="77777777" w:rsidR="00BA50DB" w:rsidRDefault="00BA50DB" w:rsidP="00927C5C">
            <w:pPr>
              <w:pStyle w:val="a7"/>
              <w:rPr>
                <w:ins w:id="2110" w:author="John" w:date="2018-11-10T15:29:00Z"/>
              </w:rPr>
            </w:pPr>
          </w:p>
        </w:tc>
        <w:tc>
          <w:tcPr>
            <w:tcW w:w="1037" w:type="dxa"/>
          </w:tcPr>
          <w:p w14:paraId="49AB1908" w14:textId="77777777" w:rsidR="00BA50DB" w:rsidRDefault="00BA50DB" w:rsidP="00927C5C">
            <w:pPr>
              <w:pStyle w:val="a7"/>
              <w:rPr>
                <w:ins w:id="2111" w:author="John" w:date="2018-11-10T15:29:00Z"/>
              </w:rPr>
            </w:pPr>
            <w:ins w:id="2112" w:author="John" w:date="2018-11-10T15:29:00Z">
              <w:r>
                <w:rPr>
                  <w:rFonts w:hint="eastAsia"/>
                </w:rPr>
                <w:t>叶、</w:t>
              </w:r>
              <w:r>
                <w:t>杨</w:t>
              </w:r>
              <w:r>
                <w:rPr>
                  <w:rFonts w:hint="eastAsia"/>
                </w:rPr>
                <w:t>、</w:t>
              </w:r>
              <w:r>
                <w:t>徐</w:t>
              </w:r>
            </w:ins>
          </w:p>
        </w:tc>
        <w:tc>
          <w:tcPr>
            <w:tcW w:w="1037" w:type="dxa"/>
          </w:tcPr>
          <w:p w14:paraId="43EC2E09" w14:textId="77777777" w:rsidR="00BA50DB" w:rsidRDefault="00BA50DB" w:rsidP="00927C5C">
            <w:pPr>
              <w:pStyle w:val="a7"/>
              <w:rPr>
                <w:ins w:id="2113" w:author="John" w:date="2018-11-10T15:29:00Z"/>
              </w:rPr>
            </w:pPr>
            <w:ins w:id="2114" w:author="John" w:date="2018-11-10T15:29:00Z">
              <w:r>
                <w:rPr>
                  <w:rFonts w:hint="eastAsia"/>
                </w:rPr>
                <w:t>沈、</w:t>
              </w:r>
              <w:r>
                <w:t>杨</w:t>
              </w:r>
              <w:r>
                <w:rPr>
                  <w:rFonts w:hint="eastAsia"/>
                </w:rPr>
                <w:t>、</w:t>
              </w:r>
              <w:r>
                <w:t>徐</w:t>
              </w:r>
            </w:ins>
          </w:p>
        </w:tc>
      </w:tr>
      <w:tr w:rsidR="00BA50DB" w14:paraId="0F1EC464" w14:textId="77777777" w:rsidTr="00927C5C">
        <w:trPr>
          <w:ins w:id="2115" w:author="John" w:date="2018-11-10T15:29:00Z"/>
        </w:trPr>
        <w:tc>
          <w:tcPr>
            <w:tcW w:w="1037" w:type="dxa"/>
          </w:tcPr>
          <w:p w14:paraId="0CC1E4E9" w14:textId="77777777" w:rsidR="00BA50DB" w:rsidRDefault="00BA50DB" w:rsidP="00927C5C">
            <w:pPr>
              <w:pStyle w:val="a7"/>
              <w:rPr>
                <w:ins w:id="2116" w:author="John" w:date="2018-11-10T15:29:00Z"/>
              </w:rPr>
            </w:pPr>
            <w:ins w:id="2117"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7"/>
              <w:rPr>
                <w:ins w:id="2118" w:author="John" w:date="2018-11-10T15:29:00Z"/>
              </w:rPr>
            </w:pPr>
            <w:ins w:id="2119" w:author="John" w:date="2018-11-10T15:29:00Z">
              <w:r>
                <w:rPr>
                  <w:rFonts w:hint="eastAsia"/>
                </w:rPr>
                <w:t>沈、</w:t>
              </w:r>
              <w:r>
                <w:t>杨</w:t>
              </w:r>
              <w:r>
                <w:rPr>
                  <w:rFonts w:hint="eastAsia"/>
                </w:rPr>
                <w:t>、</w:t>
              </w:r>
              <w:r>
                <w:t>徐</w:t>
              </w:r>
            </w:ins>
          </w:p>
        </w:tc>
        <w:tc>
          <w:tcPr>
            <w:tcW w:w="1037" w:type="dxa"/>
          </w:tcPr>
          <w:p w14:paraId="5419AD25" w14:textId="77777777" w:rsidR="00BA50DB" w:rsidRDefault="00BA50DB" w:rsidP="00927C5C">
            <w:pPr>
              <w:pStyle w:val="a7"/>
              <w:rPr>
                <w:ins w:id="2120" w:author="John" w:date="2018-11-10T15:29:00Z"/>
              </w:rPr>
            </w:pPr>
            <w:ins w:id="2121" w:author="John" w:date="2018-11-10T15:29:00Z">
              <w:r>
                <w:rPr>
                  <w:rFonts w:hint="eastAsia"/>
                </w:rPr>
                <w:t>杨、</w:t>
              </w:r>
              <w:r>
                <w:t>徐</w:t>
              </w:r>
            </w:ins>
          </w:p>
        </w:tc>
        <w:tc>
          <w:tcPr>
            <w:tcW w:w="1037" w:type="dxa"/>
          </w:tcPr>
          <w:p w14:paraId="7814537B" w14:textId="77777777" w:rsidR="00BA50DB" w:rsidRDefault="00BA50DB" w:rsidP="00927C5C">
            <w:pPr>
              <w:pStyle w:val="a7"/>
              <w:rPr>
                <w:ins w:id="2122" w:author="John" w:date="2018-11-10T15:29:00Z"/>
              </w:rPr>
            </w:pPr>
          </w:p>
        </w:tc>
        <w:tc>
          <w:tcPr>
            <w:tcW w:w="1037" w:type="dxa"/>
          </w:tcPr>
          <w:p w14:paraId="3ED39D3B" w14:textId="77777777" w:rsidR="00BA50DB" w:rsidRDefault="00BA50DB" w:rsidP="00927C5C">
            <w:pPr>
              <w:pStyle w:val="a7"/>
              <w:rPr>
                <w:ins w:id="2123" w:author="John" w:date="2018-11-10T15:29:00Z"/>
              </w:rPr>
            </w:pPr>
            <w:ins w:id="2124" w:author="John" w:date="2018-11-10T15:29:00Z">
              <w:r>
                <w:rPr>
                  <w:rFonts w:hint="eastAsia"/>
                </w:rPr>
                <w:t>沈、叶、</w:t>
              </w:r>
              <w:r>
                <w:t>骆</w:t>
              </w:r>
            </w:ins>
          </w:p>
        </w:tc>
        <w:tc>
          <w:tcPr>
            <w:tcW w:w="1037" w:type="dxa"/>
          </w:tcPr>
          <w:p w14:paraId="5743AA89" w14:textId="77777777" w:rsidR="00BA50DB" w:rsidRDefault="00BA50DB" w:rsidP="00927C5C">
            <w:pPr>
              <w:pStyle w:val="a7"/>
              <w:rPr>
                <w:ins w:id="2125" w:author="John" w:date="2018-11-10T15:29:00Z"/>
              </w:rPr>
            </w:pPr>
          </w:p>
        </w:tc>
        <w:tc>
          <w:tcPr>
            <w:tcW w:w="1037" w:type="dxa"/>
          </w:tcPr>
          <w:p w14:paraId="59F23C42" w14:textId="77777777" w:rsidR="00BA50DB" w:rsidRDefault="00BA50DB" w:rsidP="00927C5C">
            <w:pPr>
              <w:pStyle w:val="a7"/>
              <w:rPr>
                <w:ins w:id="2126" w:author="John" w:date="2018-11-10T15:29:00Z"/>
              </w:rPr>
            </w:pPr>
            <w:ins w:id="2127" w:author="John" w:date="2018-11-10T15:29:00Z">
              <w:r>
                <w:rPr>
                  <w:rFonts w:hint="eastAsia"/>
                </w:rPr>
                <w:t>叶、</w:t>
              </w:r>
              <w:r>
                <w:t>杨</w:t>
              </w:r>
              <w:r>
                <w:rPr>
                  <w:rFonts w:hint="eastAsia"/>
                </w:rPr>
                <w:t>、</w:t>
              </w:r>
              <w:r>
                <w:t>徐</w:t>
              </w:r>
            </w:ins>
          </w:p>
        </w:tc>
        <w:tc>
          <w:tcPr>
            <w:tcW w:w="1037" w:type="dxa"/>
          </w:tcPr>
          <w:p w14:paraId="3CFE9ECC" w14:textId="77777777" w:rsidR="00BA50DB" w:rsidRDefault="00BA50DB" w:rsidP="00927C5C">
            <w:pPr>
              <w:pStyle w:val="a7"/>
              <w:rPr>
                <w:ins w:id="2128" w:author="John" w:date="2018-11-10T15:29:00Z"/>
              </w:rPr>
            </w:pPr>
            <w:ins w:id="2129" w:author="John" w:date="2018-11-10T15:29:00Z">
              <w:r>
                <w:rPr>
                  <w:rFonts w:hint="eastAsia"/>
                </w:rPr>
                <w:t>沈、</w:t>
              </w:r>
              <w:r>
                <w:t>杨</w:t>
              </w:r>
              <w:r>
                <w:rPr>
                  <w:rFonts w:hint="eastAsia"/>
                </w:rPr>
                <w:t>、</w:t>
              </w:r>
              <w:r>
                <w:t>徐</w:t>
              </w:r>
            </w:ins>
          </w:p>
        </w:tc>
      </w:tr>
      <w:tr w:rsidR="00BA50DB" w14:paraId="191C8E6E" w14:textId="77777777" w:rsidTr="00927C5C">
        <w:trPr>
          <w:ins w:id="2130" w:author="John" w:date="2018-11-10T15:29:00Z"/>
        </w:trPr>
        <w:tc>
          <w:tcPr>
            <w:tcW w:w="1037" w:type="dxa"/>
          </w:tcPr>
          <w:p w14:paraId="2A60E05C" w14:textId="77777777" w:rsidR="00BA50DB" w:rsidRDefault="00BA50DB" w:rsidP="00927C5C">
            <w:pPr>
              <w:pStyle w:val="a7"/>
              <w:rPr>
                <w:ins w:id="2131" w:author="John" w:date="2018-11-10T15:29:00Z"/>
              </w:rPr>
            </w:pPr>
            <w:ins w:id="2132" w:author="John" w:date="2018-11-10T15:29:00Z">
              <w:r>
                <w:rPr>
                  <w:rFonts w:hint="eastAsia"/>
                </w:rPr>
                <w:t>晚上</w:t>
              </w:r>
            </w:ins>
          </w:p>
        </w:tc>
        <w:tc>
          <w:tcPr>
            <w:tcW w:w="1037" w:type="dxa"/>
          </w:tcPr>
          <w:p w14:paraId="618BED74" w14:textId="77777777" w:rsidR="00BA50DB" w:rsidRDefault="00BA50DB" w:rsidP="00927C5C">
            <w:pPr>
              <w:pStyle w:val="a7"/>
              <w:rPr>
                <w:ins w:id="2133" w:author="John" w:date="2018-11-10T15:29:00Z"/>
              </w:rPr>
            </w:pPr>
            <w:ins w:id="2134" w:author="John" w:date="2018-11-10T15:29:00Z">
              <w:r>
                <w:rPr>
                  <w:rFonts w:hint="eastAsia"/>
                </w:rPr>
                <w:t>沈、</w:t>
              </w:r>
              <w:r>
                <w:t>杨</w:t>
              </w:r>
              <w:r>
                <w:rPr>
                  <w:rFonts w:hint="eastAsia"/>
                </w:rPr>
                <w:t>、</w:t>
              </w:r>
              <w:r>
                <w:t>徐</w:t>
              </w:r>
            </w:ins>
          </w:p>
        </w:tc>
        <w:tc>
          <w:tcPr>
            <w:tcW w:w="1037" w:type="dxa"/>
          </w:tcPr>
          <w:p w14:paraId="502178A5" w14:textId="77777777" w:rsidR="00BA50DB" w:rsidRDefault="00BA50DB" w:rsidP="00927C5C">
            <w:pPr>
              <w:pStyle w:val="a7"/>
              <w:rPr>
                <w:ins w:id="2135" w:author="John" w:date="2018-11-10T15:29:00Z"/>
              </w:rPr>
            </w:pPr>
            <w:ins w:id="2136" w:author="John" w:date="2018-11-10T15:29:00Z">
              <w:r>
                <w:rPr>
                  <w:rFonts w:hint="eastAsia"/>
                </w:rPr>
                <w:t>沈、叶、</w:t>
              </w:r>
              <w:r>
                <w:t>杨</w:t>
              </w:r>
              <w:r>
                <w:rPr>
                  <w:rFonts w:hint="eastAsia"/>
                </w:rPr>
                <w:t>、</w:t>
              </w:r>
              <w:r>
                <w:t>徐</w:t>
              </w:r>
            </w:ins>
          </w:p>
        </w:tc>
        <w:tc>
          <w:tcPr>
            <w:tcW w:w="1037" w:type="dxa"/>
          </w:tcPr>
          <w:p w14:paraId="2F1E354C" w14:textId="77777777" w:rsidR="00BA50DB" w:rsidRDefault="00BA50DB" w:rsidP="00927C5C">
            <w:pPr>
              <w:pStyle w:val="a7"/>
              <w:rPr>
                <w:ins w:id="2137" w:author="John" w:date="2018-11-10T15:29:00Z"/>
              </w:rPr>
            </w:pPr>
            <w:ins w:id="2138" w:author="John" w:date="2018-11-10T15:29:00Z">
              <w:r>
                <w:rPr>
                  <w:rFonts w:hint="eastAsia"/>
                </w:rPr>
                <w:t>沈、叶、</w:t>
              </w:r>
              <w:r>
                <w:t>杨</w:t>
              </w:r>
              <w:r>
                <w:rPr>
                  <w:rFonts w:hint="eastAsia"/>
                </w:rPr>
                <w:t>、</w:t>
              </w:r>
              <w:r>
                <w:t>徐</w:t>
              </w:r>
            </w:ins>
          </w:p>
        </w:tc>
        <w:tc>
          <w:tcPr>
            <w:tcW w:w="1037" w:type="dxa"/>
          </w:tcPr>
          <w:p w14:paraId="34EF78E8" w14:textId="77777777" w:rsidR="00BA50DB" w:rsidRDefault="00BA50DB" w:rsidP="00927C5C">
            <w:pPr>
              <w:pStyle w:val="a7"/>
              <w:rPr>
                <w:ins w:id="2139" w:author="John" w:date="2018-11-10T15:29:00Z"/>
              </w:rPr>
            </w:pPr>
            <w:ins w:id="2140" w:author="John" w:date="2018-11-10T15:29:00Z">
              <w:r>
                <w:rPr>
                  <w:rFonts w:hint="eastAsia"/>
                </w:rPr>
                <w:t>骆</w:t>
              </w:r>
            </w:ins>
          </w:p>
        </w:tc>
        <w:tc>
          <w:tcPr>
            <w:tcW w:w="1037" w:type="dxa"/>
          </w:tcPr>
          <w:p w14:paraId="61FE1D04" w14:textId="77777777" w:rsidR="00BA50DB" w:rsidRDefault="00BA50DB" w:rsidP="00927C5C">
            <w:pPr>
              <w:pStyle w:val="a7"/>
              <w:rPr>
                <w:ins w:id="2141" w:author="John" w:date="2018-11-10T15:29:00Z"/>
              </w:rPr>
            </w:pPr>
            <w:ins w:id="2142" w:author="John" w:date="2018-11-10T15:29:00Z">
              <w:r>
                <w:rPr>
                  <w:rFonts w:hint="eastAsia"/>
                </w:rPr>
                <w:t>沈、叶、</w:t>
              </w:r>
              <w:r>
                <w:t>骆</w:t>
              </w:r>
              <w:r>
                <w:rPr>
                  <w:rFonts w:hint="eastAsia"/>
                </w:rPr>
                <w:t>、</w:t>
              </w:r>
              <w:r>
                <w:t>杨</w:t>
              </w:r>
            </w:ins>
          </w:p>
        </w:tc>
        <w:tc>
          <w:tcPr>
            <w:tcW w:w="1037" w:type="dxa"/>
          </w:tcPr>
          <w:p w14:paraId="6CAC2041" w14:textId="77777777" w:rsidR="00BA50DB" w:rsidRDefault="00BA50DB" w:rsidP="00927C5C">
            <w:pPr>
              <w:pStyle w:val="a7"/>
              <w:rPr>
                <w:ins w:id="2143" w:author="John" w:date="2018-11-10T15:29:00Z"/>
              </w:rPr>
            </w:pPr>
            <w:ins w:id="2144" w:author="John" w:date="2018-11-10T15:29:00Z">
              <w:r>
                <w:rPr>
                  <w:rFonts w:hint="eastAsia"/>
                </w:rPr>
                <w:t>沈</w:t>
              </w:r>
              <w:r>
                <w:t>、</w:t>
              </w:r>
              <w:r>
                <w:rPr>
                  <w:rFonts w:hint="eastAsia"/>
                </w:rPr>
                <w:t>叶、</w:t>
              </w:r>
              <w:r>
                <w:t>骆</w:t>
              </w:r>
              <w:r>
                <w:rPr>
                  <w:rFonts w:hint="eastAsia"/>
                </w:rPr>
                <w:t>、</w:t>
              </w:r>
              <w:r>
                <w:t>徐</w:t>
              </w:r>
            </w:ins>
          </w:p>
        </w:tc>
        <w:tc>
          <w:tcPr>
            <w:tcW w:w="1037" w:type="dxa"/>
          </w:tcPr>
          <w:p w14:paraId="225E5CD8" w14:textId="77777777" w:rsidR="00BA50DB" w:rsidRDefault="00BA50DB" w:rsidP="00927C5C">
            <w:pPr>
              <w:pStyle w:val="a7"/>
              <w:rPr>
                <w:ins w:id="2145" w:author="John" w:date="2018-11-10T15:29:00Z"/>
              </w:rPr>
            </w:pPr>
            <w:ins w:id="2146" w:author="John" w:date="2018-11-10T15:29:00Z">
              <w:r>
                <w:rPr>
                  <w:rFonts w:hint="eastAsia"/>
                </w:rPr>
                <w:t>沈、</w:t>
              </w:r>
              <w:r>
                <w:t>杨</w:t>
              </w:r>
              <w:r>
                <w:rPr>
                  <w:rFonts w:hint="eastAsia"/>
                </w:rPr>
                <w:t>、</w:t>
              </w:r>
              <w:r>
                <w:t>徐</w:t>
              </w:r>
            </w:ins>
          </w:p>
        </w:tc>
      </w:tr>
    </w:tbl>
    <w:p w14:paraId="7790E222" w14:textId="584965D1" w:rsidR="00BA50DB" w:rsidRDefault="005D40AE">
      <w:pPr>
        <w:pStyle w:val="4"/>
        <w:rPr>
          <w:ins w:id="2147" w:author="John" w:date="2018-11-10T15:29:00Z"/>
        </w:rPr>
        <w:pPrChange w:id="2148" w:author="John" w:date="2018-11-11T17:38:00Z">
          <w:pPr>
            <w:pStyle w:val="2"/>
          </w:pPr>
        </w:pPrChange>
      </w:pPr>
      <w:ins w:id="2149" w:author="John" w:date="2018-11-11T17:38:00Z">
        <w:r>
          <w:rPr>
            <w:rFonts w:hint="eastAsia"/>
          </w:rPr>
          <w:t>4.6.4.3</w:t>
        </w:r>
      </w:ins>
      <w:ins w:id="2150" w:author="John" w:date="2018-11-10T15:29:00Z">
        <w:r w:rsidR="00BA50DB">
          <w:t>设备</w:t>
        </w:r>
      </w:ins>
    </w:p>
    <w:p w14:paraId="0C4019D5" w14:textId="77777777" w:rsidR="00BA50DB" w:rsidRDefault="00BA50DB" w:rsidP="00BA50DB">
      <w:pPr>
        <w:pStyle w:val="a7"/>
        <w:rPr>
          <w:ins w:id="2151" w:author="John" w:date="2018-11-10T15:29:00Z"/>
        </w:rPr>
      </w:pPr>
      <w:ins w:id="2152"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6"/>
        <w:tblW w:w="0" w:type="auto"/>
        <w:tblLook w:val="04A0" w:firstRow="1" w:lastRow="0" w:firstColumn="1" w:lastColumn="0" w:noHBand="0" w:noVBand="1"/>
      </w:tblPr>
      <w:tblGrid>
        <w:gridCol w:w="1413"/>
        <w:gridCol w:w="6883"/>
      </w:tblGrid>
      <w:tr w:rsidR="00BA50DB" w14:paraId="3BDE2F5A" w14:textId="77777777" w:rsidTr="00927C5C">
        <w:trPr>
          <w:ins w:id="2153" w:author="John" w:date="2018-11-10T15:29:00Z"/>
        </w:trPr>
        <w:tc>
          <w:tcPr>
            <w:tcW w:w="1413" w:type="dxa"/>
          </w:tcPr>
          <w:p w14:paraId="122BAE03" w14:textId="77777777" w:rsidR="00BA50DB" w:rsidRDefault="00BA50DB" w:rsidP="00927C5C">
            <w:pPr>
              <w:pStyle w:val="a7"/>
              <w:rPr>
                <w:ins w:id="2154" w:author="John" w:date="2018-11-10T15:29:00Z"/>
              </w:rPr>
            </w:pPr>
            <w:ins w:id="2155" w:author="John" w:date="2018-11-10T15:29:00Z">
              <w:r>
                <w:rPr>
                  <w:rFonts w:hint="eastAsia"/>
                </w:rPr>
                <w:t>沈启航</w:t>
              </w:r>
            </w:ins>
          </w:p>
        </w:tc>
        <w:tc>
          <w:tcPr>
            <w:tcW w:w="6883" w:type="dxa"/>
          </w:tcPr>
          <w:p w14:paraId="30BF7452" w14:textId="77777777" w:rsidR="00BA50DB" w:rsidRDefault="00BA50DB" w:rsidP="00927C5C">
            <w:pPr>
              <w:pStyle w:val="a7"/>
              <w:rPr>
                <w:ins w:id="2156" w:author="John" w:date="2018-11-10T15:29:00Z"/>
              </w:rPr>
            </w:pPr>
            <w:ins w:id="2157"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2158" w:author="John" w:date="2018-11-10T15:29:00Z"/>
        </w:trPr>
        <w:tc>
          <w:tcPr>
            <w:tcW w:w="1413" w:type="dxa"/>
          </w:tcPr>
          <w:p w14:paraId="55CB6710" w14:textId="77777777" w:rsidR="00BA50DB" w:rsidRDefault="00BA50DB" w:rsidP="00927C5C">
            <w:pPr>
              <w:pStyle w:val="a7"/>
              <w:rPr>
                <w:ins w:id="2159" w:author="John" w:date="2018-11-10T15:29:00Z"/>
              </w:rPr>
            </w:pPr>
            <w:ins w:id="2160" w:author="John" w:date="2018-11-10T15:29:00Z">
              <w:r>
                <w:rPr>
                  <w:rFonts w:hint="eastAsia"/>
                </w:rPr>
                <w:t>叶柏成</w:t>
              </w:r>
            </w:ins>
          </w:p>
        </w:tc>
        <w:tc>
          <w:tcPr>
            <w:tcW w:w="6883" w:type="dxa"/>
          </w:tcPr>
          <w:p w14:paraId="773DA2B5" w14:textId="77777777" w:rsidR="00BA50DB" w:rsidRDefault="00BA50DB" w:rsidP="00927C5C">
            <w:pPr>
              <w:pStyle w:val="a7"/>
              <w:rPr>
                <w:ins w:id="2161" w:author="John" w:date="2018-11-10T15:29:00Z"/>
              </w:rPr>
            </w:pPr>
            <w:ins w:id="2162" w:author="John" w:date="2018-11-10T15:29:00Z">
              <w:r w:rsidRPr="00EF3B0E">
                <w:t>surface Pro4</w:t>
              </w:r>
              <w:r>
                <w:t xml:space="preserve"> </w:t>
              </w:r>
              <w:r>
                <w:rPr>
                  <w:rFonts w:hint="eastAsia"/>
                </w:rPr>
                <w:t>一台</w:t>
              </w:r>
              <w:r>
                <w:t>（文档编写）</w:t>
              </w:r>
            </w:ins>
          </w:p>
        </w:tc>
      </w:tr>
      <w:tr w:rsidR="00BA50DB" w14:paraId="5B1CA4EC" w14:textId="77777777" w:rsidTr="00927C5C">
        <w:trPr>
          <w:ins w:id="2163" w:author="John" w:date="2018-11-10T15:29:00Z"/>
        </w:trPr>
        <w:tc>
          <w:tcPr>
            <w:tcW w:w="1413" w:type="dxa"/>
          </w:tcPr>
          <w:p w14:paraId="68ADFC95" w14:textId="77777777" w:rsidR="00BA50DB" w:rsidRDefault="00BA50DB" w:rsidP="00927C5C">
            <w:pPr>
              <w:pStyle w:val="a7"/>
              <w:rPr>
                <w:ins w:id="2164" w:author="John" w:date="2018-11-10T15:29:00Z"/>
              </w:rPr>
            </w:pPr>
            <w:ins w:id="2165" w:author="John" w:date="2018-11-10T15:29:00Z">
              <w:r>
                <w:rPr>
                  <w:rFonts w:hint="eastAsia"/>
                </w:rPr>
                <w:t>杨以恒</w:t>
              </w:r>
            </w:ins>
          </w:p>
        </w:tc>
        <w:tc>
          <w:tcPr>
            <w:tcW w:w="6883" w:type="dxa"/>
          </w:tcPr>
          <w:p w14:paraId="75BFD35E" w14:textId="77777777" w:rsidR="00BA50DB" w:rsidRDefault="00BA50DB" w:rsidP="00927C5C">
            <w:pPr>
              <w:pStyle w:val="a7"/>
              <w:rPr>
                <w:ins w:id="2166" w:author="John" w:date="2018-11-10T15:29:00Z"/>
              </w:rPr>
            </w:pPr>
            <w:ins w:id="2167"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2168" w:author="John" w:date="2018-11-10T15:29:00Z"/>
        </w:trPr>
        <w:tc>
          <w:tcPr>
            <w:tcW w:w="1413" w:type="dxa"/>
          </w:tcPr>
          <w:p w14:paraId="74EFE199" w14:textId="77777777" w:rsidR="00BA50DB" w:rsidRDefault="00BA50DB" w:rsidP="00927C5C">
            <w:pPr>
              <w:pStyle w:val="a7"/>
              <w:rPr>
                <w:ins w:id="2169" w:author="John" w:date="2018-11-10T15:29:00Z"/>
              </w:rPr>
            </w:pPr>
            <w:ins w:id="2170" w:author="John" w:date="2018-11-10T15:29:00Z">
              <w:r>
                <w:rPr>
                  <w:rFonts w:hint="eastAsia"/>
                </w:rPr>
                <w:t>徐哲远</w:t>
              </w:r>
            </w:ins>
          </w:p>
        </w:tc>
        <w:tc>
          <w:tcPr>
            <w:tcW w:w="6883" w:type="dxa"/>
          </w:tcPr>
          <w:p w14:paraId="31AEB20E" w14:textId="77777777" w:rsidR="00BA50DB" w:rsidRDefault="00BA50DB" w:rsidP="00927C5C">
            <w:pPr>
              <w:pStyle w:val="a7"/>
              <w:rPr>
                <w:ins w:id="2171" w:author="John" w:date="2018-11-10T15:29:00Z"/>
              </w:rPr>
            </w:pPr>
            <w:ins w:id="2172" w:author="John" w:date="2018-11-10T15:29:00Z">
              <w:r w:rsidRPr="00CA5F77">
                <w:t>thinkpad E565</w:t>
              </w:r>
              <w:r>
                <w:t xml:space="preserve"> </w:t>
              </w:r>
              <w:r>
                <w:rPr>
                  <w:rFonts w:hint="eastAsia"/>
                </w:rPr>
                <w:t>一台</w:t>
              </w:r>
              <w:r>
                <w:t>（</w:t>
              </w:r>
              <w:r>
                <w:rPr>
                  <w:rFonts w:hint="eastAsia"/>
                </w:rPr>
                <w:t>文档</w:t>
              </w:r>
              <w:r>
                <w:t>编写）</w:t>
              </w:r>
            </w:ins>
          </w:p>
        </w:tc>
      </w:tr>
      <w:tr w:rsidR="00BA50DB" w14:paraId="0F3636AB" w14:textId="77777777" w:rsidTr="00927C5C">
        <w:trPr>
          <w:ins w:id="2173" w:author="John" w:date="2018-11-10T15:29:00Z"/>
        </w:trPr>
        <w:tc>
          <w:tcPr>
            <w:tcW w:w="1413" w:type="dxa"/>
          </w:tcPr>
          <w:p w14:paraId="6DB42915" w14:textId="77777777" w:rsidR="00BA50DB" w:rsidRDefault="00BA50DB" w:rsidP="00927C5C">
            <w:pPr>
              <w:pStyle w:val="a7"/>
              <w:rPr>
                <w:ins w:id="2174" w:author="John" w:date="2018-11-10T15:29:00Z"/>
              </w:rPr>
            </w:pPr>
            <w:ins w:id="2175" w:author="John" w:date="2018-11-10T15:29:00Z">
              <w:r>
                <w:rPr>
                  <w:rFonts w:hint="eastAsia"/>
                </w:rPr>
                <w:t>骆佳俊</w:t>
              </w:r>
            </w:ins>
          </w:p>
        </w:tc>
        <w:tc>
          <w:tcPr>
            <w:tcW w:w="6883" w:type="dxa"/>
          </w:tcPr>
          <w:p w14:paraId="3398FD32" w14:textId="77777777" w:rsidR="00BA50DB" w:rsidRDefault="00BA50DB" w:rsidP="00927C5C">
            <w:pPr>
              <w:pStyle w:val="a7"/>
              <w:rPr>
                <w:ins w:id="2176" w:author="John" w:date="2018-11-10T15:29:00Z"/>
              </w:rPr>
            </w:pPr>
            <w:ins w:id="2177" w:author="John" w:date="2018-11-10T15:29:00Z">
              <w:r w:rsidRPr="00CA5F77">
                <w:t>matebook x pro</w:t>
              </w:r>
              <w:r>
                <w:t xml:space="preserve"> </w:t>
              </w:r>
              <w:r>
                <w:rPr>
                  <w:rFonts w:hint="eastAsia"/>
                </w:rPr>
                <w:t>一台</w:t>
              </w:r>
              <w:r>
                <w:t>（</w:t>
              </w:r>
              <w:r>
                <w:rPr>
                  <w:rFonts w:hint="eastAsia"/>
                </w:rPr>
                <w:t>文档</w:t>
              </w:r>
              <w:r>
                <w:t>编写）</w:t>
              </w:r>
            </w:ins>
          </w:p>
        </w:tc>
      </w:tr>
      <w:tr w:rsidR="00BA50DB" w14:paraId="5DB50CA3" w14:textId="77777777" w:rsidTr="00927C5C">
        <w:trPr>
          <w:ins w:id="2178" w:author="John" w:date="2018-11-10T15:29:00Z"/>
        </w:trPr>
        <w:tc>
          <w:tcPr>
            <w:tcW w:w="1413" w:type="dxa"/>
          </w:tcPr>
          <w:p w14:paraId="2DDBE6E2" w14:textId="77777777" w:rsidR="00BA50DB" w:rsidRDefault="00BA50DB" w:rsidP="00927C5C">
            <w:pPr>
              <w:pStyle w:val="a7"/>
              <w:rPr>
                <w:ins w:id="2179" w:author="John" w:date="2018-11-10T15:29:00Z"/>
              </w:rPr>
            </w:pPr>
            <w:ins w:id="2180" w:author="John" w:date="2018-11-10T15:29:00Z">
              <w:r>
                <w:rPr>
                  <w:rFonts w:hint="eastAsia"/>
                </w:rPr>
                <w:t>公用</w:t>
              </w:r>
            </w:ins>
          </w:p>
        </w:tc>
        <w:tc>
          <w:tcPr>
            <w:tcW w:w="6883" w:type="dxa"/>
          </w:tcPr>
          <w:p w14:paraId="68353EBF" w14:textId="77777777" w:rsidR="00BA50DB" w:rsidRDefault="00BA50DB" w:rsidP="00927C5C">
            <w:pPr>
              <w:pStyle w:val="a7"/>
              <w:rPr>
                <w:ins w:id="2181" w:author="John" w:date="2018-11-10T15:29:00Z"/>
              </w:rPr>
            </w:pPr>
            <w:ins w:id="2182" w:author="John" w:date="2018-11-10T15:29:00Z">
              <w:r>
                <w:rPr>
                  <w:rFonts w:hint="eastAsia"/>
                </w:rPr>
                <w:t>暂无</w:t>
              </w:r>
            </w:ins>
          </w:p>
        </w:tc>
      </w:tr>
    </w:tbl>
    <w:p w14:paraId="05B2AE99" w14:textId="53881C9F" w:rsidR="00BA50DB" w:rsidRDefault="005D40AE">
      <w:pPr>
        <w:pStyle w:val="3"/>
        <w:rPr>
          <w:ins w:id="2183" w:author="John" w:date="2018-11-10T15:29:00Z"/>
        </w:rPr>
        <w:pPrChange w:id="2184" w:author="John" w:date="2018-11-10T15:43:00Z">
          <w:pPr>
            <w:pStyle w:val="2"/>
          </w:pPr>
        </w:pPrChange>
      </w:pPr>
      <w:bookmarkStart w:id="2185" w:name="_Toc531898414"/>
      <w:ins w:id="2186" w:author="John" w:date="2018-11-11T17:39:00Z">
        <w:r>
          <w:rPr>
            <w:rFonts w:hint="eastAsia"/>
          </w:rPr>
          <w:t>4.6.5</w:t>
        </w:r>
      </w:ins>
      <w:ins w:id="2187" w:author="John" w:date="2018-11-10T15:29:00Z">
        <w:r w:rsidR="00BA50DB">
          <w:t>关键技术分析</w:t>
        </w:r>
        <w:bookmarkEnd w:id="2185"/>
      </w:ins>
    </w:p>
    <w:p w14:paraId="32E0CDD8" w14:textId="0A1161D9" w:rsidR="00BA50DB" w:rsidRPr="00D87B70" w:rsidRDefault="005D40AE">
      <w:pPr>
        <w:pStyle w:val="4"/>
        <w:rPr>
          <w:ins w:id="2188" w:author="John" w:date="2018-11-10T15:29:00Z"/>
          <w:b w:val="0"/>
        </w:rPr>
        <w:pPrChange w:id="2189" w:author="John" w:date="2018-11-10T15:35:00Z">
          <w:pPr>
            <w:pStyle w:val="3"/>
          </w:pPr>
        </w:pPrChange>
      </w:pPr>
      <w:ins w:id="2190" w:author="John" w:date="2018-11-11T17:39:00Z">
        <w:r w:rsidRPr="00D87B70">
          <w:rPr>
            <w:rFonts w:hint="eastAsia"/>
            <w:b w:val="0"/>
          </w:rPr>
          <w:t>4.6.5.1</w:t>
        </w:r>
      </w:ins>
      <w:ins w:id="2191" w:author="John" w:date="2018-11-10T15:29:00Z">
        <w:r w:rsidR="00BA50DB" w:rsidRPr="00D87B70">
          <w:rPr>
            <w:b w:val="0"/>
          </w:rPr>
          <w:t xml:space="preserve"> </w:t>
        </w:r>
        <w:r w:rsidR="00BA50DB" w:rsidRPr="00D87B70">
          <w:rPr>
            <w:rFonts w:hint="eastAsia"/>
            <w:b w:val="0"/>
          </w:rPr>
          <w:t>网站</w:t>
        </w:r>
        <w:r w:rsidR="00BA50DB" w:rsidRPr="00D87B70">
          <w:rPr>
            <w:b w:val="0"/>
          </w:rPr>
          <w:t>后端</w:t>
        </w:r>
      </w:ins>
      <w:r w:rsidR="00D87B70" w:rsidRPr="00D87B70">
        <w:rPr>
          <w:rFonts w:hint="eastAsia"/>
          <w:b w:val="0"/>
        </w:rPr>
        <w:t>可选技术</w:t>
      </w:r>
    </w:p>
    <w:tbl>
      <w:tblPr>
        <w:tblStyle w:val="a6"/>
        <w:tblW w:w="8217" w:type="dxa"/>
        <w:tblLook w:val="04A0" w:firstRow="1" w:lastRow="0" w:firstColumn="1" w:lastColumn="0" w:noHBand="0" w:noVBand="1"/>
      </w:tblPr>
      <w:tblGrid>
        <w:gridCol w:w="846"/>
        <w:gridCol w:w="1417"/>
        <w:gridCol w:w="1276"/>
        <w:gridCol w:w="2410"/>
        <w:gridCol w:w="2268"/>
      </w:tblGrid>
      <w:tr w:rsidR="00D87B70" w14:paraId="53F90BD5" w14:textId="77777777" w:rsidTr="00D87B70">
        <w:trPr>
          <w:ins w:id="2192" w:author="John" w:date="2018-11-10T15:29:00Z"/>
        </w:trPr>
        <w:tc>
          <w:tcPr>
            <w:tcW w:w="846" w:type="dxa"/>
          </w:tcPr>
          <w:p w14:paraId="75459C06" w14:textId="77777777" w:rsidR="00D87B70" w:rsidRPr="00292CE8" w:rsidRDefault="00D87B70" w:rsidP="00927C5C">
            <w:pPr>
              <w:pStyle w:val="a7"/>
              <w:rPr>
                <w:ins w:id="2193" w:author="John" w:date="2018-11-10T15:29:00Z"/>
                <w:rFonts w:ascii="宋体" w:hAnsi="宋体"/>
                <w:b/>
                <w:sz w:val="24"/>
              </w:rPr>
            </w:pPr>
            <w:ins w:id="2194" w:author="John" w:date="2018-11-10T15:29:00Z">
              <w:r w:rsidRPr="00292CE8">
                <w:rPr>
                  <w:rFonts w:ascii="宋体" w:hAnsi="宋体" w:hint="eastAsia"/>
                  <w:b/>
                  <w:sz w:val="24"/>
                </w:rPr>
                <w:t>方案</w:t>
              </w:r>
            </w:ins>
          </w:p>
        </w:tc>
        <w:tc>
          <w:tcPr>
            <w:tcW w:w="1417" w:type="dxa"/>
          </w:tcPr>
          <w:p w14:paraId="0A7F9A1A" w14:textId="77777777" w:rsidR="00D87B70" w:rsidRPr="00292CE8" w:rsidRDefault="00D87B70" w:rsidP="00927C5C">
            <w:pPr>
              <w:pStyle w:val="a7"/>
              <w:rPr>
                <w:ins w:id="2195" w:author="John" w:date="2018-11-10T15:29:00Z"/>
                <w:rFonts w:ascii="宋体" w:hAnsi="宋体"/>
                <w:b/>
                <w:sz w:val="24"/>
              </w:rPr>
            </w:pPr>
            <w:ins w:id="2196" w:author="John" w:date="2018-11-10T15:29:00Z">
              <w:r w:rsidRPr="00292CE8">
                <w:rPr>
                  <w:rFonts w:ascii="宋体" w:hAnsi="宋体" w:hint="eastAsia"/>
                  <w:b/>
                  <w:sz w:val="24"/>
                </w:rPr>
                <w:t>开发语言</w:t>
              </w:r>
            </w:ins>
          </w:p>
        </w:tc>
        <w:tc>
          <w:tcPr>
            <w:tcW w:w="1276" w:type="dxa"/>
          </w:tcPr>
          <w:p w14:paraId="5C479E1A" w14:textId="77777777" w:rsidR="00D87B70" w:rsidRPr="00292CE8" w:rsidRDefault="00D87B70" w:rsidP="00927C5C">
            <w:pPr>
              <w:pStyle w:val="a7"/>
              <w:rPr>
                <w:ins w:id="2197" w:author="John" w:date="2018-11-10T15:29:00Z"/>
                <w:rFonts w:ascii="宋体" w:hAnsi="宋体"/>
                <w:b/>
                <w:sz w:val="24"/>
              </w:rPr>
            </w:pPr>
            <w:ins w:id="2198" w:author="John" w:date="2018-11-10T15:29:00Z">
              <w:r w:rsidRPr="00292CE8">
                <w:rPr>
                  <w:rFonts w:ascii="宋体" w:hAnsi="宋体" w:hint="eastAsia"/>
                  <w:b/>
                  <w:sz w:val="24"/>
                </w:rPr>
                <w:t>框架</w:t>
              </w:r>
            </w:ins>
          </w:p>
        </w:tc>
        <w:tc>
          <w:tcPr>
            <w:tcW w:w="2410" w:type="dxa"/>
          </w:tcPr>
          <w:p w14:paraId="4289304D" w14:textId="77777777" w:rsidR="00D87B70" w:rsidRPr="00292CE8" w:rsidRDefault="00D87B70" w:rsidP="00927C5C">
            <w:pPr>
              <w:pStyle w:val="a7"/>
              <w:rPr>
                <w:ins w:id="2199" w:author="John" w:date="2018-11-10T15:29:00Z"/>
                <w:rFonts w:ascii="宋体" w:hAnsi="宋体"/>
                <w:b/>
                <w:sz w:val="24"/>
              </w:rPr>
            </w:pPr>
            <w:ins w:id="2200" w:author="John" w:date="2018-11-10T15:29:00Z">
              <w:r w:rsidRPr="00292CE8">
                <w:rPr>
                  <w:rFonts w:ascii="宋体" w:hAnsi="宋体" w:hint="eastAsia"/>
                  <w:b/>
                  <w:sz w:val="24"/>
                </w:rPr>
                <w:t>优点</w:t>
              </w:r>
            </w:ins>
          </w:p>
        </w:tc>
        <w:tc>
          <w:tcPr>
            <w:tcW w:w="2268" w:type="dxa"/>
          </w:tcPr>
          <w:p w14:paraId="240EC02F" w14:textId="77777777" w:rsidR="00D87B70" w:rsidRPr="00292CE8" w:rsidRDefault="00D87B70" w:rsidP="00927C5C">
            <w:pPr>
              <w:pStyle w:val="a7"/>
              <w:rPr>
                <w:ins w:id="2201" w:author="John" w:date="2018-11-10T15:29:00Z"/>
                <w:rFonts w:ascii="宋体" w:hAnsi="宋体"/>
                <w:b/>
                <w:sz w:val="24"/>
              </w:rPr>
            </w:pPr>
            <w:ins w:id="2202" w:author="John" w:date="2018-11-10T15:29:00Z">
              <w:r w:rsidRPr="00292CE8">
                <w:rPr>
                  <w:rFonts w:ascii="宋体" w:hAnsi="宋体" w:hint="eastAsia"/>
                  <w:b/>
                  <w:sz w:val="24"/>
                </w:rPr>
                <w:t>缺点</w:t>
              </w:r>
            </w:ins>
          </w:p>
        </w:tc>
      </w:tr>
      <w:tr w:rsidR="00D87B70" w14:paraId="377A9212" w14:textId="77777777" w:rsidTr="00D87B70">
        <w:trPr>
          <w:ins w:id="2203" w:author="John" w:date="2018-11-10T15:29:00Z"/>
        </w:trPr>
        <w:tc>
          <w:tcPr>
            <w:tcW w:w="846" w:type="dxa"/>
          </w:tcPr>
          <w:p w14:paraId="1447C98A" w14:textId="77777777" w:rsidR="00D87B70" w:rsidRPr="00292CE8" w:rsidRDefault="00D87B70" w:rsidP="00927C5C">
            <w:pPr>
              <w:pStyle w:val="a7"/>
              <w:rPr>
                <w:ins w:id="2204" w:author="John" w:date="2018-11-10T15:29:00Z"/>
                <w:rFonts w:ascii="宋体" w:hAnsi="宋体"/>
              </w:rPr>
            </w:pPr>
            <w:ins w:id="2205" w:author="John" w:date="2018-11-10T15:29:00Z">
              <w:r w:rsidRPr="00292CE8">
                <w:rPr>
                  <w:rFonts w:ascii="宋体" w:hAnsi="宋体" w:hint="eastAsia"/>
                </w:rPr>
                <w:t>1</w:t>
              </w:r>
            </w:ins>
          </w:p>
        </w:tc>
        <w:tc>
          <w:tcPr>
            <w:tcW w:w="1417" w:type="dxa"/>
          </w:tcPr>
          <w:p w14:paraId="210B80D6" w14:textId="77777777" w:rsidR="00D87B70" w:rsidRPr="00292CE8" w:rsidRDefault="00D87B70" w:rsidP="00927C5C">
            <w:pPr>
              <w:pStyle w:val="a7"/>
              <w:rPr>
                <w:ins w:id="2206" w:author="John" w:date="2018-11-10T15:29:00Z"/>
                <w:rFonts w:ascii="宋体" w:hAnsi="宋体"/>
              </w:rPr>
            </w:pPr>
            <w:ins w:id="2207" w:author="John" w:date="2018-11-10T15:29:00Z">
              <w:r w:rsidRPr="00292CE8">
                <w:rPr>
                  <w:rFonts w:ascii="宋体" w:hAnsi="宋体" w:hint="eastAsia"/>
                </w:rPr>
                <w:t>JAVA</w:t>
              </w:r>
            </w:ins>
          </w:p>
        </w:tc>
        <w:tc>
          <w:tcPr>
            <w:tcW w:w="1276" w:type="dxa"/>
          </w:tcPr>
          <w:p w14:paraId="515A5314" w14:textId="77777777" w:rsidR="00D87B70" w:rsidRPr="00292CE8" w:rsidRDefault="00D87B70" w:rsidP="00927C5C">
            <w:pPr>
              <w:pStyle w:val="a7"/>
              <w:rPr>
                <w:ins w:id="2208" w:author="John" w:date="2018-11-10T15:29:00Z"/>
                <w:rFonts w:ascii="宋体" w:hAnsi="宋体"/>
              </w:rPr>
            </w:pPr>
            <w:ins w:id="2209" w:author="John" w:date="2018-11-10T15:29:00Z">
              <w:r w:rsidRPr="00292CE8">
                <w:rPr>
                  <w:rFonts w:ascii="宋体" w:hAnsi="宋体" w:hint="eastAsia"/>
                </w:rPr>
                <w:t>Sp</w:t>
              </w:r>
              <w:r w:rsidRPr="00292CE8">
                <w:rPr>
                  <w:rFonts w:ascii="宋体" w:hAnsi="宋体"/>
                </w:rPr>
                <w:t>ring</w:t>
              </w:r>
            </w:ins>
          </w:p>
        </w:tc>
        <w:tc>
          <w:tcPr>
            <w:tcW w:w="2410" w:type="dxa"/>
          </w:tcPr>
          <w:p w14:paraId="11320F18" w14:textId="77777777" w:rsidR="00D87B70" w:rsidRPr="00292CE8" w:rsidRDefault="00D87B70" w:rsidP="00927C5C">
            <w:pPr>
              <w:pStyle w:val="a7"/>
              <w:rPr>
                <w:ins w:id="2210" w:author="John" w:date="2018-11-10T15:29:00Z"/>
                <w:rFonts w:ascii="宋体" w:hAnsi="宋体"/>
              </w:rPr>
            </w:pPr>
            <w:ins w:id="2211" w:author="John" w:date="2018-11-10T15:29:00Z">
              <w:r w:rsidRPr="00292CE8">
                <w:rPr>
                  <w:rFonts w:ascii="宋体" w:hAnsi="宋体" w:hint="eastAsia"/>
                </w:rPr>
                <w:t>文档丰富；</w:t>
              </w:r>
            </w:ins>
          </w:p>
          <w:p w14:paraId="4879C39D" w14:textId="77777777" w:rsidR="00D87B70" w:rsidRPr="00292CE8" w:rsidRDefault="00D87B70" w:rsidP="00927C5C">
            <w:pPr>
              <w:pStyle w:val="a7"/>
              <w:rPr>
                <w:ins w:id="2212" w:author="John" w:date="2018-11-10T15:29:00Z"/>
                <w:rFonts w:ascii="宋体" w:hAnsi="宋体"/>
              </w:rPr>
            </w:pPr>
            <w:ins w:id="2213" w:author="John" w:date="2018-11-10T15:29:00Z">
              <w:r w:rsidRPr="00292CE8">
                <w:rPr>
                  <w:rFonts w:ascii="宋体" w:hAnsi="宋体" w:hint="eastAsia"/>
                </w:rPr>
                <w:t>社区活跃；</w:t>
              </w:r>
            </w:ins>
          </w:p>
          <w:p w14:paraId="02524B36" w14:textId="77777777" w:rsidR="00D87B70" w:rsidRPr="00292CE8" w:rsidRDefault="00D87B70" w:rsidP="00927C5C">
            <w:pPr>
              <w:pStyle w:val="a7"/>
              <w:rPr>
                <w:ins w:id="2214" w:author="John" w:date="2018-11-10T15:29:00Z"/>
                <w:rFonts w:ascii="宋体" w:hAnsi="宋体"/>
              </w:rPr>
            </w:pPr>
            <w:ins w:id="2215"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2268" w:type="dxa"/>
          </w:tcPr>
          <w:p w14:paraId="2A1BFCAF" w14:textId="77777777" w:rsidR="00D87B70" w:rsidRPr="00292CE8" w:rsidRDefault="00D87B70" w:rsidP="00927C5C">
            <w:pPr>
              <w:pStyle w:val="a7"/>
              <w:rPr>
                <w:ins w:id="2216" w:author="John" w:date="2018-11-10T15:29:00Z"/>
                <w:rFonts w:ascii="宋体" w:hAnsi="宋体"/>
              </w:rPr>
            </w:pPr>
            <w:ins w:id="2217" w:author="John" w:date="2018-11-10T15:29:00Z">
              <w:r w:rsidRPr="00292CE8">
                <w:rPr>
                  <w:rFonts w:ascii="宋体" w:hAnsi="宋体" w:hint="eastAsia"/>
                </w:rPr>
                <w:t>组内没有成员对该框架有过开发经验；</w:t>
              </w:r>
            </w:ins>
          </w:p>
          <w:p w14:paraId="0EB9838C" w14:textId="77777777" w:rsidR="00D87B70" w:rsidRPr="00292CE8" w:rsidRDefault="00D87B70" w:rsidP="00927C5C">
            <w:pPr>
              <w:pStyle w:val="a7"/>
              <w:rPr>
                <w:ins w:id="2218" w:author="John" w:date="2018-11-10T15:29:00Z"/>
                <w:rFonts w:ascii="宋体" w:hAnsi="宋体"/>
              </w:rPr>
            </w:pPr>
            <w:ins w:id="2219" w:author="John" w:date="2018-11-10T15:29:00Z">
              <w:r w:rsidRPr="00292CE8">
                <w:rPr>
                  <w:rFonts w:ascii="宋体" w:hAnsi="宋体" w:hint="eastAsia"/>
                </w:rPr>
                <w:t>功能繁杂，学习难度较方案一更大；</w:t>
              </w:r>
            </w:ins>
          </w:p>
        </w:tc>
      </w:tr>
      <w:tr w:rsidR="00D87B70" w14:paraId="13BCD8CE" w14:textId="77777777" w:rsidTr="00D87B70">
        <w:trPr>
          <w:ins w:id="2220" w:author="John" w:date="2018-11-10T15:29:00Z"/>
        </w:trPr>
        <w:tc>
          <w:tcPr>
            <w:tcW w:w="846" w:type="dxa"/>
          </w:tcPr>
          <w:p w14:paraId="744299AC" w14:textId="77777777" w:rsidR="00D87B70" w:rsidRPr="00292CE8" w:rsidRDefault="00D87B70" w:rsidP="00927C5C">
            <w:pPr>
              <w:pStyle w:val="a7"/>
              <w:rPr>
                <w:ins w:id="2221" w:author="John" w:date="2018-11-10T15:29:00Z"/>
                <w:rFonts w:ascii="宋体" w:hAnsi="宋体"/>
              </w:rPr>
            </w:pPr>
            <w:ins w:id="2222" w:author="John" w:date="2018-11-10T15:29:00Z">
              <w:r w:rsidRPr="00292CE8">
                <w:rPr>
                  <w:rFonts w:ascii="宋体" w:hAnsi="宋体" w:hint="eastAsia"/>
                </w:rPr>
                <w:t>2</w:t>
              </w:r>
            </w:ins>
          </w:p>
        </w:tc>
        <w:tc>
          <w:tcPr>
            <w:tcW w:w="1417" w:type="dxa"/>
          </w:tcPr>
          <w:p w14:paraId="3A0E5338" w14:textId="77777777" w:rsidR="00D87B70" w:rsidRPr="00292CE8" w:rsidRDefault="00D87B70" w:rsidP="00927C5C">
            <w:pPr>
              <w:pStyle w:val="a7"/>
              <w:rPr>
                <w:ins w:id="2223" w:author="John" w:date="2018-11-10T15:29:00Z"/>
                <w:rFonts w:ascii="宋体" w:hAnsi="宋体"/>
              </w:rPr>
            </w:pPr>
            <w:ins w:id="2224" w:author="John" w:date="2018-11-10T15:29:00Z">
              <w:r w:rsidRPr="00292CE8">
                <w:rPr>
                  <w:rFonts w:ascii="宋体" w:hAnsi="宋体" w:hint="eastAsia"/>
                </w:rPr>
                <w:t>Python</w:t>
              </w:r>
            </w:ins>
          </w:p>
        </w:tc>
        <w:tc>
          <w:tcPr>
            <w:tcW w:w="1276" w:type="dxa"/>
          </w:tcPr>
          <w:p w14:paraId="529B6F5F" w14:textId="77777777" w:rsidR="00D87B70" w:rsidRPr="00292CE8" w:rsidRDefault="00D87B70" w:rsidP="00927C5C">
            <w:pPr>
              <w:pStyle w:val="a7"/>
              <w:rPr>
                <w:ins w:id="2225" w:author="John" w:date="2018-11-10T15:29:00Z"/>
                <w:rFonts w:ascii="宋体" w:hAnsi="宋体"/>
              </w:rPr>
            </w:pPr>
            <w:ins w:id="2226" w:author="John" w:date="2018-11-10T15:29:00Z">
              <w:r w:rsidRPr="00292CE8">
                <w:rPr>
                  <w:rFonts w:ascii="宋体" w:hAnsi="宋体" w:hint="eastAsia"/>
                </w:rPr>
                <w:t>D</w:t>
              </w:r>
              <w:r w:rsidRPr="00292CE8">
                <w:rPr>
                  <w:rFonts w:ascii="宋体" w:hAnsi="宋体"/>
                </w:rPr>
                <w:t>jango</w:t>
              </w:r>
            </w:ins>
          </w:p>
        </w:tc>
        <w:tc>
          <w:tcPr>
            <w:tcW w:w="2410" w:type="dxa"/>
          </w:tcPr>
          <w:p w14:paraId="300C7C29" w14:textId="77777777" w:rsidR="00D87B70" w:rsidRPr="00292CE8" w:rsidRDefault="00D87B70" w:rsidP="00927C5C">
            <w:pPr>
              <w:pStyle w:val="a7"/>
              <w:rPr>
                <w:ins w:id="2227" w:author="John" w:date="2018-11-10T15:29:00Z"/>
                <w:rFonts w:ascii="宋体" w:hAnsi="宋体"/>
              </w:rPr>
            </w:pPr>
            <w:ins w:id="2228" w:author="John" w:date="2018-11-10T15:29:00Z">
              <w:r w:rsidRPr="00292CE8">
                <w:rPr>
                  <w:rFonts w:ascii="宋体" w:hAnsi="宋体" w:hint="eastAsia"/>
                </w:rPr>
                <w:t>入门难度低；</w:t>
              </w:r>
            </w:ins>
          </w:p>
          <w:p w14:paraId="6A03F2E7" w14:textId="77777777" w:rsidR="00D87B70" w:rsidRPr="00292CE8" w:rsidRDefault="00D87B70" w:rsidP="00927C5C">
            <w:pPr>
              <w:pStyle w:val="a7"/>
              <w:rPr>
                <w:ins w:id="2229" w:author="John" w:date="2018-11-10T15:29:00Z"/>
                <w:rFonts w:ascii="宋体" w:hAnsi="宋体"/>
              </w:rPr>
            </w:pPr>
            <w:ins w:id="2230" w:author="John" w:date="2018-11-10T15:29:00Z">
              <w:r w:rsidRPr="00292CE8">
                <w:rPr>
                  <w:rFonts w:ascii="宋体" w:hAnsi="宋体" w:hint="eastAsia"/>
                </w:rPr>
                <w:lastRenderedPageBreak/>
                <w:t>文档丰富；</w:t>
              </w:r>
            </w:ins>
          </w:p>
          <w:p w14:paraId="348A8918" w14:textId="77777777" w:rsidR="00D87B70" w:rsidRPr="00292CE8" w:rsidRDefault="00D87B70" w:rsidP="00927C5C">
            <w:pPr>
              <w:pStyle w:val="a7"/>
              <w:rPr>
                <w:ins w:id="2231" w:author="John" w:date="2018-11-10T15:29:00Z"/>
                <w:rFonts w:ascii="宋体" w:hAnsi="宋体"/>
              </w:rPr>
            </w:pPr>
            <w:ins w:id="2232" w:author="John" w:date="2018-11-10T15:29:00Z">
              <w:r w:rsidRPr="00292CE8">
                <w:rPr>
                  <w:rFonts w:ascii="宋体" w:hAnsi="宋体" w:hint="eastAsia"/>
                </w:rPr>
                <w:t>社区活跃；</w:t>
              </w:r>
            </w:ins>
          </w:p>
          <w:p w14:paraId="41BA3D41" w14:textId="77777777" w:rsidR="00D87B70" w:rsidRPr="00292CE8" w:rsidRDefault="00D87B70" w:rsidP="00927C5C">
            <w:pPr>
              <w:pStyle w:val="a7"/>
              <w:rPr>
                <w:ins w:id="2233" w:author="John" w:date="2018-11-10T15:29:00Z"/>
                <w:rFonts w:ascii="宋体" w:hAnsi="宋体"/>
              </w:rPr>
            </w:pPr>
            <w:ins w:id="2234" w:author="John" w:date="2018-11-10T15:29:00Z">
              <w:r w:rsidRPr="00292CE8">
                <w:rPr>
                  <w:rFonts w:ascii="宋体" w:hAnsi="宋体" w:hint="eastAsia"/>
                </w:rPr>
                <w:t>适合轻量级网站的快速开发；</w:t>
              </w:r>
            </w:ins>
          </w:p>
        </w:tc>
        <w:tc>
          <w:tcPr>
            <w:tcW w:w="2268" w:type="dxa"/>
          </w:tcPr>
          <w:p w14:paraId="20CCB0CB" w14:textId="77777777" w:rsidR="00D87B70" w:rsidRPr="00292CE8" w:rsidRDefault="00D87B70" w:rsidP="00927C5C">
            <w:pPr>
              <w:pStyle w:val="a7"/>
              <w:rPr>
                <w:ins w:id="2235" w:author="John" w:date="2018-11-10T15:29:00Z"/>
                <w:rFonts w:ascii="宋体" w:hAnsi="宋体"/>
              </w:rPr>
            </w:pPr>
            <w:ins w:id="2236" w:author="John" w:date="2018-11-10T15:29:00Z">
              <w:r w:rsidRPr="00292CE8">
                <w:rPr>
                  <w:rFonts w:ascii="宋体" w:hAnsi="宋体" w:hint="eastAsia"/>
                </w:rPr>
                <w:lastRenderedPageBreak/>
                <w:t>组内大部分成员对</w:t>
              </w:r>
              <w:r w:rsidRPr="00292CE8">
                <w:rPr>
                  <w:rFonts w:ascii="宋体" w:hAnsi="宋体" w:hint="eastAsia"/>
                </w:rPr>
                <w:lastRenderedPageBreak/>
                <w:t>P</w:t>
              </w:r>
              <w:r w:rsidRPr="00292CE8">
                <w:rPr>
                  <w:rFonts w:ascii="宋体" w:hAnsi="宋体"/>
                </w:rPr>
                <w:t>ython</w:t>
              </w:r>
              <w:r w:rsidRPr="00292CE8">
                <w:rPr>
                  <w:rFonts w:ascii="宋体" w:hAnsi="宋体" w:hint="eastAsia"/>
                </w:rPr>
                <w:t>并不熟悉；</w:t>
              </w:r>
            </w:ins>
          </w:p>
        </w:tc>
      </w:tr>
    </w:tbl>
    <w:p w14:paraId="4ED6237D" w14:textId="24A2FB1F" w:rsidR="00BA50DB" w:rsidRPr="00D87B70" w:rsidRDefault="005D40AE">
      <w:pPr>
        <w:pStyle w:val="4"/>
        <w:rPr>
          <w:ins w:id="2237" w:author="John" w:date="2018-11-10T15:29:00Z"/>
          <w:b w:val="0"/>
        </w:rPr>
        <w:pPrChange w:id="2238" w:author="John" w:date="2018-11-10T15:35:00Z">
          <w:pPr>
            <w:pStyle w:val="3"/>
          </w:pPr>
        </w:pPrChange>
      </w:pPr>
      <w:ins w:id="2239" w:author="John" w:date="2018-11-11T17:39:00Z">
        <w:r w:rsidRPr="00D87B70">
          <w:rPr>
            <w:rFonts w:hint="eastAsia"/>
            <w:b w:val="0"/>
          </w:rPr>
          <w:lastRenderedPageBreak/>
          <w:t>4.6.5.2</w:t>
        </w:r>
      </w:ins>
      <w:ins w:id="2240" w:author="John" w:date="2018-11-10T15:29:00Z">
        <w:r w:rsidR="00BA50DB" w:rsidRPr="00D87B70">
          <w:rPr>
            <w:b w:val="0"/>
          </w:rPr>
          <w:t xml:space="preserve"> </w:t>
        </w:r>
        <w:r w:rsidR="00BA50DB" w:rsidRPr="00D87B70">
          <w:rPr>
            <w:rFonts w:hint="eastAsia"/>
            <w:b w:val="0"/>
          </w:rPr>
          <w:t>APP</w:t>
        </w:r>
        <w:r w:rsidR="00BA50DB" w:rsidRPr="00D87B70">
          <w:rPr>
            <w:b w:val="0"/>
          </w:rPr>
          <w:t>前端</w:t>
        </w:r>
      </w:ins>
      <w:r w:rsidR="00D87B70">
        <w:rPr>
          <w:rFonts w:hint="eastAsia"/>
          <w:b w:val="0"/>
        </w:rPr>
        <w:t>可选技术</w:t>
      </w:r>
    </w:p>
    <w:tbl>
      <w:tblPr>
        <w:tblStyle w:val="a6"/>
        <w:tblW w:w="0" w:type="auto"/>
        <w:tblLook w:val="04A0" w:firstRow="1" w:lastRow="0" w:firstColumn="1" w:lastColumn="0" w:noHBand="0" w:noVBand="1"/>
      </w:tblPr>
      <w:tblGrid>
        <w:gridCol w:w="1355"/>
        <w:gridCol w:w="1487"/>
        <w:gridCol w:w="1378"/>
        <w:gridCol w:w="1362"/>
        <w:gridCol w:w="2635"/>
      </w:tblGrid>
      <w:tr w:rsidR="00D87B70" w14:paraId="5B40AC21" w14:textId="77777777" w:rsidTr="00D87B70">
        <w:trPr>
          <w:ins w:id="2241" w:author="John" w:date="2018-11-10T15:29:00Z"/>
        </w:trPr>
        <w:tc>
          <w:tcPr>
            <w:tcW w:w="1355" w:type="dxa"/>
          </w:tcPr>
          <w:p w14:paraId="081C4549" w14:textId="77777777" w:rsidR="00D87B70" w:rsidRPr="00292CE8" w:rsidRDefault="00D87B70" w:rsidP="00927C5C">
            <w:pPr>
              <w:rPr>
                <w:ins w:id="2242" w:author="John" w:date="2018-11-10T15:29:00Z"/>
                <w:rFonts w:ascii="宋体" w:eastAsia="宋体" w:hAnsi="宋体"/>
                <w:b/>
                <w:sz w:val="24"/>
              </w:rPr>
            </w:pPr>
            <w:ins w:id="2243" w:author="John" w:date="2018-11-10T15:29:00Z">
              <w:r w:rsidRPr="00292CE8">
                <w:rPr>
                  <w:rFonts w:ascii="宋体" w:eastAsia="宋体" w:hAnsi="宋体" w:hint="eastAsia"/>
                  <w:b/>
                  <w:sz w:val="24"/>
                </w:rPr>
                <w:t>编号</w:t>
              </w:r>
            </w:ins>
          </w:p>
        </w:tc>
        <w:tc>
          <w:tcPr>
            <w:tcW w:w="1487" w:type="dxa"/>
          </w:tcPr>
          <w:p w14:paraId="3F9AB0F3" w14:textId="77777777" w:rsidR="00D87B70" w:rsidRPr="00292CE8" w:rsidRDefault="00D87B70" w:rsidP="00927C5C">
            <w:pPr>
              <w:rPr>
                <w:ins w:id="2244" w:author="John" w:date="2018-11-10T15:29:00Z"/>
                <w:rFonts w:ascii="宋体" w:eastAsia="宋体" w:hAnsi="宋体"/>
                <w:b/>
                <w:sz w:val="24"/>
              </w:rPr>
            </w:pPr>
            <w:ins w:id="2245"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78" w:type="dxa"/>
          </w:tcPr>
          <w:p w14:paraId="2C83334B" w14:textId="77777777" w:rsidR="00D87B70" w:rsidRPr="00292CE8" w:rsidRDefault="00D87B70" w:rsidP="00927C5C">
            <w:pPr>
              <w:rPr>
                <w:ins w:id="2246" w:author="John" w:date="2018-11-10T15:29:00Z"/>
                <w:rFonts w:ascii="宋体" w:eastAsia="宋体" w:hAnsi="宋体"/>
                <w:b/>
                <w:sz w:val="24"/>
              </w:rPr>
            </w:pPr>
            <w:ins w:id="2247" w:author="John" w:date="2018-11-10T15:29:00Z">
              <w:r w:rsidRPr="00292CE8">
                <w:rPr>
                  <w:rFonts w:ascii="宋体" w:eastAsia="宋体" w:hAnsi="宋体" w:hint="eastAsia"/>
                  <w:b/>
                  <w:sz w:val="24"/>
                </w:rPr>
                <w:t>框架</w:t>
              </w:r>
            </w:ins>
          </w:p>
        </w:tc>
        <w:tc>
          <w:tcPr>
            <w:tcW w:w="1362" w:type="dxa"/>
          </w:tcPr>
          <w:p w14:paraId="405395FE" w14:textId="77777777" w:rsidR="00D87B70" w:rsidRPr="00292CE8" w:rsidRDefault="00D87B70" w:rsidP="00927C5C">
            <w:pPr>
              <w:rPr>
                <w:ins w:id="2248" w:author="John" w:date="2018-11-10T15:29:00Z"/>
                <w:rFonts w:ascii="宋体" w:eastAsia="宋体" w:hAnsi="宋体"/>
                <w:b/>
                <w:sz w:val="24"/>
              </w:rPr>
            </w:pPr>
            <w:ins w:id="2249" w:author="John" w:date="2018-11-10T15:29:00Z">
              <w:r w:rsidRPr="00292CE8">
                <w:rPr>
                  <w:rFonts w:ascii="宋体" w:eastAsia="宋体" w:hAnsi="宋体" w:hint="eastAsia"/>
                  <w:b/>
                  <w:sz w:val="24"/>
                </w:rPr>
                <w:t>优点</w:t>
              </w:r>
            </w:ins>
          </w:p>
        </w:tc>
        <w:tc>
          <w:tcPr>
            <w:tcW w:w="2635" w:type="dxa"/>
          </w:tcPr>
          <w:p w14:paraId="61AE11A1" w14:textId="77777777" w:rsidR="00D87B70" w:rsidRPr="00292CE8" w:rsidRDefault="00D87B70" w:rsidP="00927C5C">
            <w:pPr>
              <w:rPr>
                <w:ins w:id="2250" w:author="John" w:date="2018-11-10T15:29:00Z"/>
                <w:rFonts w:ascii="宋体" w:eastAsia="宋体" w:hAnsi="宋体"/>
                <w:b/>
                <w:sz w:val="24"/>
              </w:rPr>
            </w:pPr>
            <w:ins w:id="2251" w:author="John" w:date="2018-11-10T15:29:00Z">
              <w:r w:rsidRPr="00292CE8">
                <w:rPr>
                  <w:rFonts w:ascii="宋体" w:eastAsia="宋体" w:hAnsi="宋体" w:hint="eastAsia"/>
                  <w:b/>
                  <w:sz w:val="24"/>
                </w:rPr>
                <w:t>缺点</w:t>
              </w:r>
            </w:ins>
          </w:p>
        </w:tc>
      </w:tr>
      <w:tr w:rsidR="00D87B70" w14:paraId="2B647733" w14:textId="77777777" w:rsidTr="00D87B70">
        <w:trPr>
          <w:ins w:id="2252" w:author="John" w:date="2018-11-10T15:29:00Z"/>
        </w:trPr>
        <w:tc>
          <w:tcPr>
            <w:tcW w:w="1355" w:type="dxa"/>
          </w:tcPr>
          <w:p w14:paraId="5B185CCE" w14:textId="77777777" w:rsidR="00D87B70" w:rsidRDefault="00D87B70" w:rsidP="00927C5C">
            <w:pPr>
              <w:pStyle w:val="a7"/>
              <w:rPr>
                <w:ins w:id="2253" w:author="John" w:date="2018-11-10T15:29:00Z"/>
              </w:rPr>
            </w:pPr>
            <w:ins w:id="2254" w:author="John" w:date="2018-11-10T15:29:00Z">
              <w:r>
                <w:rPr>
                  <w:rFonts w:hint="eastAsia"/>
                </w:rPr>
                <w:t>1</w:t>
              </w:r>
            </w:ins>
          </w:p>
        </w:tc>
        <w:tc>
          <w:tcPr>
            <w:tcW w:w="1487" w:type="dxa"/>
          </w:tcPr>
          <w:p w14:paraId="50AD3D7A" w14:textId="77777777" w:rsidR="00D87B70" w:rsidRDefault="00D87B70" w:rsidP="00927C5C">
            <w:pPr>
              <w:pStyle w:val="a7"/>
              <w:rPr>
                <w:ins w:id="2255" w:author="John" w:date="2018-11-10T15:29:00Z"/>
              </w:rPr>
            </w:pPr>
            <w:ins w:id="2256" w:author="John" w:date="2018-11-10T15:29:00Z">
              <w:r>
                <w:rPr>
                  <w:rFonts w:hint="eastAsia"/>
                </w:rPr>
                <w:t>HTML</w:t>
              </w:r>
              <w:r>
                <w:t>5+CSS+</w:t>
              </w:r>
              <w:r>
                <w:rPr>
                  <w:rFonts w:hint="eastAsia"/>
                </w:rPr>
                <w:t xml:space="preserve"> JavaScript</w:t>
              </w:r>
            </w:ins>
          </w:p>
        </w:tc>
        <w:tc>
          <w:tcPr>
            <w:tcW w:w="1378" w:type="dxa"/>
          </w:tcPr>
          <w:p w14:paraId="211C47B7" w14:textId="77777777" w:rsidR="00D87B70" w:rsidRDefault="00D87B70" w:rsidP="00927C5C">
            <w:pPr>
              <w:pStyle w:val="a7"/>
              <w:rPr>
                <w:ins w:id="2257" w:author="John" w:date="2018-11-10T15:29:00Z"/>
              </w:rPr>
            </w:pPr>
            <w:ins w:id="2258" w:author="John" w:date="2018-11-10T15:29:00Z">
              <w:r>
                <w:t>B</w:t>
              </w:r>
              <w:r w:rsidRPr="00FB2503">
                <w:t>ootstrap</w:t>
              </w:r>
              <w:r>
                <w:t>+</w:t>
              </w:r>
              <w:r>
                <w:rPr>
                  <w:rFonts w:hint="eastAsia"/>
                </w:rPr>
                <w:t xml:space="preserve"> j</w:t>
              </w:r>
              <w:r>
                <w:t>Query</w:t>
              </w:r>
            </w:ins>
          </w:p>
        </w:tc>
        <w:tc>
          <w:tcPr>
            <w:tcW w:w="1362" w:type="dxa"/>
          </w:tcPr>
          <w:p w14:paraId="54F7FB84" w14:textId="77777777" w:rsidR="00D87B70" w:rsidRDefault="00D87B70" w:rsidP="00927C5C">
            <w:pPr>
              <w:pStyle w:val="a7"/>
              <w:rPr>
                <w:ins w:id="2259" w:author="John" w:date="2018-11-10T15:29:00Z"/>
              </w:rPr>
            </w:pPr>
            <w:ins w:id="2260" w:author="John" w:date="2018-11-10T15:29:00Z">
              <w:r>
                <w:rPr>
                  <w:rFonts w:hint="eastAsia"/>
                </w:rPr>
                <w:t>简洁</w:t>
              </w:r>
              <w:r>
                <w:t>易懂</w:t>
              </w:r>
              <w:r>
                <w:rPr>
                  <w:rFonts w:hint="eastAsia"/>
                </w:rPr>
                <w:t>，功能</w:t>
              </w:r>
              <w:r>
                <w:t>强大</w:t>
              </w:r>
            </w:ins>
          </w:p>
        </w:tc>
        <w:tc>
          <w:tcPr>
            <w:tcW w:w="2635" w:type="dxa"/>
          </w:tcPr>
          <w:p w14:paraId="4878CE18" w14:textId="2B8730F4" w:rsidR="00D87B70" w:rsidRDefault="00D87B70" w:rsidP="00927C5C">
            <w:pPr>
              <w:pStyle w:val="a7"/>
              <w:rPr>
                <w:ins w:id="2261" w:author="John" w:date="2018-11-10T15:29:00Z"/>
                <w:rFonts w:hint="eastAsia"/>
              </w:rPr>
            </w:pPr>
            <w:r>
              <w:rPr>
                <w:rFonts w:hint="eastAsia"/>
              </w:rPr>
              <w:t>涉及</w:t>
            </w:r>
            <w:r>
              <w:t>技术较多</w:t>
            </w:r>
          </w:p>
        </w:tc>
      </w:tr>
      <w:tr w:rsidR="00D87B70" w14:paraId="7B041920" w14:textId="77777777" w:rsidTr="00D87B70">
        <w:trPr>
          <w:ins w:id="2262" w:author="John" w:date="2018-11-10T15:29:00Z"/>
        </w:trPr>
        <w:tc>
          <w:tcPr>
            <w:tcW w:w="1355" w:type="dxa"/>
          </w:tcPr>
          <w:p w14:paraId="483DA044" w14:textId="77777777" w:rsidR="00D87B70" w:rsidRDefault="00D87B70" w:rsidP="00927C5C">
            <w:pPr>
              <w:pStyle w:val="a7"/>
              <w:rPr>
                <w:ins w:id="2263" w:author="John" w:date="2018-11-10T15:29:00Z"/>
              </w:rPr>
            </w:pPr>
            <w:ins w:id="2264" w:author="John" w:date="2018-11-10T15:29:00Z">
              <w:r>
                <w:rPr>
                  <w:rFonts w:hint="eastAsia"/>
                </w:rPr>
                <w:t>2</w:t>
              </w:r>
            </w:ins>
          </w:p>
        </w:tc>
        <w:tc>
          <w:tcPr>
            <w:tcW w:w="1487" w:type="dxa"/>
          </w:tcPr>
          <w:p w14:paraId="7F3A2824" w14:textId="77777777" w:rsidR="00D87B70" w:rsidRDefault="00D87B70" w:rsidP="00927C5C">
            <w:pPr>
              <w:pStyle w:val="a7"/>
              <w:rPr>
                <w:ins w:id="2265" w:author="John" w:date="2018-11-10T15:29:00Z"/>
              </w:rPr>
            </w:pPr>
            <w:ins w:id="2266" w:author="John" w:date="2018-11-10T15:29:00Z">
              <w:r>
                <w:t>java</w:t>
              </w:r>
            </w:ins>
          </w:p>
        </w:tc>
        <w:tc>
          <w:tcPr>
            <w:tcW w:w="1378" w:type="dxa"/>
          </w:tcPr>
          <w:p w14:paraId="7522EC4E" w14:textId="2FF74DF3" w:rsidR="00D87B70" w:rsidRDefault="00D87B70" w:rsidP="00927C5C">
            <w:pPr>
              <w:pStyle w:val="a7"/>
              <w:rPr>
                <w:ins w:id="2267" w:author="John" w:date="2018-11-10T15:29:00Z"/>
              </w:rPr>
            </w:pPr>
            <w:r>
              <w:t>S</w:t>
            </w:r>
            <w:r>
              <w:rPr>
                <w:rFonts w:hint="eastAsia"/>
              </w:rPr>
              <w:t>pring</w:t>
            </w:r>
          </w:p>
        </w:tc>
        <w:tc>
          <w:tcPr>
            <w:tcW w:w="1362" w:type="dxa"/>
          </w:tcPr>
          <w:p w14:paraId="57D056A8" w14:textId="77777777" w:rsidR="00D87B70" w:rsidRDefault="00D87B70" w:rsidP="00927C5C">
            <w:pPr>
              <w:pStyle w:val="a7"/>
              <w:rPr>
                <w:ins w:id="2268" w:author="John" w:date="2018-11-10T15:29:00Z"/>
              </w:rPr>
            </w:pPr>
            <w:ins w:id="2269" w:author="John" w:date="2018-11-10T15:29:00Z">
              <w:r>
                <w:rPr>
                  <w:rFonts w:hint="eastAsia"/>
                </w:rPr>
                <w:t>组员对其</w:t>
              </w:r>
              <w:r>
                <w:t>有一定的</w:t>
              </w:r>
              <w:r>
                <w:rPr>
                  <w:rFonts w:hint="eastAsia"/>
                </w:rPr>
                <w:t>熟悉</w:t>
              </w:r>
              <w:r>
                <w:t>，</w:t>
              </w:r>
              <w:r>
                <w:rPr>
                  <w:rFonts w:hint="eastAsia"/>
                </w:rPr>
                <w:t>功能</w:t>
              </w:r>
              <w:r>
                <w:t>强大</w:t>
              </w:r>
            </w:ins>
          </w:p>
        </w:tc>
        <w:tc>
          <w:tcPr>
            <w:tcW w:w="2635" w:type="dxa"/>
          </w:tcPr>
          <w:p w14:paraId="6E9961A4" w14:textId="77777777" w:rsidR="00D87B70" w:rsidRDefault="00D87B70" w:rsidP="00927C5C">
            <w:pPr>
              <w:pStyle w:val="a7"/>
              <w:rPr>
                <w:ins w:id="2270" w:author="John" w:date="2018-11-10T15:29:00Z"/>
              </w:rPr>
            </w:pPr>
            <w:ins w:id="2271" w:author="John" w:date="2018-11-10T15:29:00Z">
              <w:r>
                <w:rPr>
                  <w:rFonts w:hint="eastAsia"/>
                </w:rPr>
                <w:t>只能开发</w:t>
              </w:r>
              <w:r>
                <w:t>安卓平台</w:t>
              </w:r>
              <w:r>
                <w:rPr>
                  <w:rFonts w:hint="eastAsia"/>
                </w:rPr>
                <w:t>应用</w:t>
              </w:r>
            </w:ins>
          </w:p>
        </w:tc>
      </w:tr>
      <w:tr w:rsidR="00D87B70" w14:paraId="644CF3C7" w14:textId="77777777" w:rsidTr="00D87B70">
        <w:trPr>
          <w:ins w:id="2272" w:author="John" w:date="2018-11-10T15:29:00Z"/>
        </w:trPr>
        <w:tc>
          <w:tcPr>
            <w:tcW w:w="1355" w:type="dxa"/>
          </w:tcPr>
          <w:p w14:paraId="6744D98F" w14:textId="77777777" w:rsidR="00D87B70" w:rsidRDefault="00D87B70" w:rsidP="00927C5C">
            <w:pPr>
              <w:pStyle w:val="a7"/>
              <w:rPr>
                <w:ins w:id="2273" w:author="John" w:date="2018-11-10T15:29:00Z"/>
              </w:rPr>
            </w:pPr>
            <w:ins w:id="2274" w:author="John" w:date="2018-11-10T15:29:00Z">
              <w:r>
                <w:rPr>
                  <w:rFonts w:hint="eastAsia"/>
                </w:rPr>
                <w:t>3</w:t>
              </w:r>
            </w:ins>
          </w:p>
        </w:tc>
        <w:tc>
          <w:tcPr>
            <w:tcW w:w="1487" w:type="dxa"/>
          </w:tcPr>
          <w:p w14:paraId="575B2361" w14:textId="77777777" w:rsidR="00D87B70" w:rsidRDefault="00D87B70" w:rsidP="00927C5C">
            <w:pPr>
              <w:pStyle w:val="a7"/>
              <w:rPr>
                <w:ins w:id="2275" w:author="John" w:date="2018-11-10T15:29:00Z"/>
              </w:rPr>
            </w:pPr>
            <w:ins w:id="2276" w:author="John" w:date="2018-11-10T15:29:00Z">
              <w:r>
                <w:t>Object-C</w:t>
              </w:r>
            </w:ins>
          </w:p>
        </w:tc>
        <w:tc>
          <w:tcPr>
            <w:tcW w:w="1378" w:type="dxa"/>
          </w:tcPr>
          <w:p w14:paraId="5E6937AC" w14:textId="77777777" w:rsidR="00D87B70" w:rsidRDefault="00D87B70" w:rsidP="00927C5C">
            <w:pPr>
              <w:pStyle w:val="a7"/>
              <w:rPr>
                <w:ins w:id="2277" w:author="John" w:date="2018-11-10T15:29:00Z"/>
              </w:rPr>
            </w:pPr>
          </w:p>
        </w:tc>
        <w:tc>
          <w:tcPr>
            <w:tcW w:w="1362" w:type="dxa"/>
          </w:tcPr>
          <w:p w14:paraId="0589AFDC" w14:textId="77777777" w:rsidR="00D87B70" w:rsidRDefault="00D87B70" w:rsidP="00927C5C">
            <w:pPr>
              <w:pStyle w:val="a7"/>
              <w:rPr>
                <w:ins w:id="2278" w:author="John" w:date="2018-11-10T15:29:00Z"/>
              </w:rPr>
            </w:pPr>
            <w:ins w:id="2279" w:author="John" w:date="2018-11-10T15:29:00Z">
              <w:r>
                <w:rPr>
                  <w:rFonts w:hint="eastAsia"/>
                </w:rPr>
                <w:t>功能</w:t>
              </w:r>
              <w:r>
                <w:t>强大</w:t>
              </w:r>
              <w:r>
                <w:rPr>
                  <w:rFonts w:hint="eastAsia"/>
                </w:rPr>
                <w:t>，</w:t>
              </w:r>
              <w:r>
                <w:t>可以开发</w:t>
              </w:r>
              <w:r>
                <w:t>IOS</w:t>
              </w:r>
              <w:r>
                <w:t>平台的应用</w:t>
              </w:r>
            </w:ins>
          </w:p>
        </w:tc>
        <w:tc>
          <w:tcPr>
            <w:tcW w:w="2635" w:type="dxa"/>
          </w:tcPr>
          <w:p w14:paraId="0E2C2D64" w14:textId="77777777" w:rsidR="00D87B70" w:rsidRDefault="00D87B70" w:rsidP="00927C5C">
            <w:pPr>
              <w:pStyle w:val="a7"/>
              <w:rPr>
                <w:ins w:id="2280" w:author="John" w:date="2018-11-10T15:29:00Z"/>
              </w:rPr>
            </w:pPr>
            <w:ins w:id="2281" w:author="John" w:date="2018-11-10T15:29:00Z">
              <w:r>
                <w:rPr>
                  <w:rFonts w:hint="eastAsia"/>
                </w:rPr>
                <w:t>组内</w:t>
              </w:r>
              <w:r>
                <w:t>成员对其熟悉度不够</w:t>
              </w:r>
            </w:ins>
          </w:p>
        </w:tc>
      </w:tr>
      <w:tr w:rsidR="00D87B70" w14:paraId="43C10C90" w14:textId="77777777" w:rsidTr="00D87B70">
        <w:trPr>
          <w:ins w:id="2282" w:author="John" w:date="2018-11-10T15:29:00Z"/>
        </w:trPr>
        <w:tc>
          <w:tcPr>
            <w:tcW w:w="1355" w:type="dxa"/>
          </w:tcPr>
          <w:p w14:paraId="77310590" w14:textId="77777777" w:rsidR="00D87B70" w:rsidRDefault="00D87B70" w:rsidP="00927C5C">
            <w:pPr>
              <w:pStyle w:val="a7"/>
              <w:rPr>
                <w:ins w:id="2283" w:author="John" w:date="2018-11-10T15:29:00Z"/>
              </w:rPr>
            </w:pPr>
            <w:ins w:id="2284" w:author="John" w:date="2018-11-10T15:29:00Z">
              <w:r>
                <w:rPr>
                  <w:rFonts w:hint="eastAsia"/>
                </w:rPr>
                <w:t>4</w:t>
              </w:r>
            </w:ins>
          </w:p>
        </w:tc>
        <w:tc>
          <w:tcPr>
            <w:tcW w:w="1487" w:type="dxa"/>
          </w:tcPr>
          <w:p w14:paraId="2EAF5136" w14:textId="77777777" w:rsidR="00D87B70" w:rsidDel="000E502B" w:rsidRDefault="00D87B70" w:rsidP="00927C5C">
            <w:pPr>
              <w:pStyle w:val="a7"/>
              <w:rPr>
                <w:ins w:id="2285" w:author="John" w:date="2018-11-10T15:29:00Z"/>
              </w:rPr>
            </w:pPr>
            <w:ins w:id="2286" w:author="John" w:date="2018-11-10T15:29:00Z">
              <w:r>
                <w:rPr>
                  <w:rFonts w:hint="eastAsia"/>
                </w:rPr>
                <w:t>C++</w:t>
              </w:r>
            </w:ins>
          </w:p>
        </w:tc>
        <w:tc>
          <w:tcPr>
            <w:tcW w:w="1378" w:type="dxa"/>
          </w:tcPr>
          <w:p w14:paraId="16CB4DAD" w14:textId="77777777" w:rsidR="00D87B70" w:rsidDel="000E502B" w:rsidRDefault="00D87B70" w:rsidP="00927C5C">
            <w:pPr>
              <w:pStyle w:val="a7"/>
              <w:rPr>
                <w:ins w:id="2287" w:author="John" w:date="2018-11-10T15:29:00Z"/>
              </w:rPr>
            </w:pPr>
          </w:p>
        </w:tc>
        <w:tc>
          <w:tcPr>
            <w:tcW w:w="1362" w:type="dxa"/>
          </w:tcPr>
          <w:p w14:paraId="106F9D26" w14:textId="77777777" w:rsidR="00D87B70" w:rsidRDefault="00D87B70" w:rsidP="00927C5C">
            <w:pPr>
              <w:pStyle w:val="a7"/>
              <w:rPr>
                <w:ins w:id="2288" w:author="John" w:date="2018-11-10T15:29:00Z"/>
              </w:rPr>
            </w:pPr>
            <w:ins w:id="2289"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2635" w:type="dxa"/>
          </w:tcPr>
          <w:p w14:paraId="24EC703B" w14:textId="77777777" w:rsidR="00D87B70" w:rsidRDefault="00D87B70" w:rsidP="00927C5C">
            <w:pPr>
              <w:pStyle w:val="a7"/>
              <w:rPr>
                <w:ins w:id="2290" w:author="John" w:date="2018-11-10T15:29:00Z"/>
              </w:rPr>
            </w:pPr>
            <w:ins w:id="2291" w:author="John" w:date="2018-11-10T15:29:00Z">
              <w:r>
                <w:rPr>
                  <w:rFonts w:hint="eastAsia"/>
                </w:rPr>
                <w:t>组内</w:t>
              </w:r>
              <w:r>
                <w:t>成员对其熟悉度不够</w:t>
              </w:r>
            </w:ins>
          </w:p>
        </w:tc>
      </w:tr>
    </w:tbl>
    <w:p w14:paraId="600BC847" w14:textId="749C86BF" w:rsidR="00BA50DB" w:rsidRPr="00D87B70" w:rsidDel="000A5245" w:rsidRDefault="00BA50DB" w:rsidP="00BA50DB">
      <w:pPr>
        <w:rPr>
          <w:ins w:id="2292" w:author="John" w:date="2018-11-10T15:29:00Z"/>
          <w:del w:id="2293" w:author="叶 柏成" w:date="2018-11-28T13:34:00Z"/>
        </w:rPr>
      </w:pPr>
    </w:p>
    <w:p w14:paraId="3F0F2F13" w14:textId="668F3418" w:rsidR="00BA50DB" w:rsidRPr="00D87B70" w:rsidRDefault="005D40AE">
      <w:pPr>
        <w:pStyle w:val="4"/>
        <w:rPr>
          <w:ins w:id="2294" w:author="John" w:date="2018-11-10T15:29:00Z"/>
          <w:b w:val="0"/>
        </w:rPr>
        <w:pPrChange w:id="2295" w:author="John" w:date="2018-11-10T15:35:00Z">
          <w:pPr>
            <w:pStyle w:val="3"/>
          </w:pPr>
        </w:pPrChange>
      </w:pPr>
      <w:ins w:id="2296" w:author="John" w:date="2018-11-11T17:39:00Z">
        <w:r w:rsidRPr="00D87B70">
          <w:rPr>
            <w:rFonts w:hint="eastAsia"/>
            <w:b w:val="0"/>
          </w:rPr>
          <w:t>4.6.5.</w:t>
        </w:r>
      </w:ins>
      <w:ins w:id="2297" w:author="John" w:date="2018-11-10T15:29:00Z">
        <w:r w:rsidR="00BA50DB" w:rsidRPr="00D87B70">
          <w:rPr>
            <w:b w:val="0"/>
          </w:rPr>
          <w:t>3数据库</w:t>
        </w:r>
      </w:ins>
      <w:r w:rsidR="00D87B70" w:rsidRPr="00D87B70">
        <w:rPr>
          <w:rFonts w:hint="eastAsia"/>
          <w:b w:val="0"/>
        </w:rPr>
        <w:t>可选技术</w:t>
      </w:r>
    </w:p>
    <w:tbl>
      <w:tblPr>
        <w:tblStyle w:val="a6"/>
        <w:tblW w:w="0" w:type="auto"/>
        <w:tblLook w:val="04A0" w:firstRow="1" w:lastRow="0" w:firstColumn="1" w:lastColumn="0" w:noHBand="0" w:noVBand="1"/>
      </w:tblPr>
      <w:tblGrid>
        <w:gridCol w:w="1659"/>
        <w:gridCol w:w="1659"/>
        <w:gridCol w:w="2206"/>
        <w:gridCol w:w="2693"/>
      </w:tblGrid>
      <w:tr w:rsidR="00D87B70" w14:paraId="5C41E887" w14:textId="77777777" w:rsidTr="00D87B70">
        <w:trPr>
          <w:ins w:id="2298" w:author="John" w:date="2018-11-10T15:29:00Z"/>
        </w:trPr>
        <w:tc>
          <w:tcPr>
            <w:tcW w:w="1659" w:type="dxa"/>
          </w:tcPr>
          <w:p w14:paraId="448DB93A" w14:textId="77777777" w:rsidR="00D87B70" w:rsidRPr="00292CE8" w:rsidRDefault="00D87B70" w:rsidP="00927C5C">
            <w:pPr>
              <w:rPr>
                <w:ins w:id="2299" w:author="John" w:date="2018-11-10T15:29:00Z"/>
                <w:rFonts w:ascii="宋体" w:eastAsia="宋体" w:hAnsi="宋体"/>
                <w:b/>
                <w:sz w:val="24"/>
              </w:rPr>
            </w:pPr>
            <w:ins w:id="2300" w:author="John" w:date="2018-11-10T15:29:00Z">
              <w:r w:rsidRPr="00292CE8">
                <w:rPr>
                  <w:rFonts w:ascii="宋体" w:eastAsia="宋体" w:hAnsi="宋体" w:hint="eastAsia"/>
                  <w:b/>
                  <w:sz w:val="24"/>
                </w:rPr>
                <w:t>方案</w:t>
              </w:r>
            </w:ins>
          </w:p>
        </w:tc>
        <w:tc>
          <w:tcPr>
            <w:tcW w:w="1659" w:type="dxa"/>
          </w:tcPr>
          <w:p w14:paraId="0C07D14C" w14:textId="77777777" w:rsidR="00D87B70" w:rsidRPr="00292CE8" w:rsidRDefault="00D87B70" w:rsidP="00927C5C">
            <w:pPr>
              <w:rPr>
                <w:ins w:id="2301" w:author="John" w:date="2018-11-10T15:29:00Z"/>
                <w:rFonts w:ascii="宋体" w:eastAsia="宋体" w:hAnsi="宋体"/>
                <w:b/>
                <w:sz w:val="24"/>
              </w:rPr>
            </w:pPr>
            <w:ins w:id="2302"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2206" w:type="dxa"/>
          </w:tcPr>
          <w:p w14:paraId="22F50151" w14:textId="77777777" w:rsidR="00D87B70" w:rsidRPr="00292CE8" w:rsidRDefault="00D87B70" w:rsidP="00927C5C">
            <w:pPr>
              <w:rPr>
                <w:ins w:id="2303" w:author="John" w:date="2018-11-10T15:29:00Z"/>
                <w:rFonts w:ascii="宋体" w:eastAsia="宋体" w:hAnsi="宋体"/>
                <w:b/>
                <w:sz w:val="24"/>
              </w:rPr>
            </w:pPr>
            <w:ins w:id="2304" w:author="John" w:date="2018-11-10T15:29:00Z">
              <w:r w:rsidRPr="00292CE8">
                <w:rPr>
                  <w:rFonts w:ascii="宋体" w:eastAsia="宋体" w:hAnsi="宋体" w:hint="eastAsia"/>
                  <w:b/>
                  <w:sz w:val="24"/>
                </w:rPr>
                <w:t>优点</w:t>
              </w:r>
            </w:ins>
          </w:p>
        </w:tc>
        <w:tc>
          <w:tcPr>
            <w:tcW w:w="2693" w:type="dxa"/>
          </w:tcPr>
          <w:p w14:paraId="2C403673" w14:textId="77777777" w:rsidR="00D87B70" w:rsidRPr="00292CE8" w:rsidRDefault="00D87B70" w:rsidP="00927C5C">
            <w:pPr>
              <w:rPr>
                <w:ins w:id="2305" w:author="John" w:date="2018-11-10T15:29:00Z"/>
                <w:rFonts w:ascii="宋体" w:eastAsia="宋体" w:hAnsi="宋体"/>
                <w:b/>
                <w:sz w:val="24"/>
              </w:rPr>
            </w:pPr>
            <w:ins w:id="2306" w:author="John" w:date="2018-11-10T15:29:00Z">
              <w:r w:rsidRPr="00292CE8">
                <w:rPr>
                  <w:rFonts w:ascii="宋体" w:eastAsia="宋体" w:hAnsi="宋体" w:hint="eastAsia"/>
                  <w:b/>
                  <w:sz w:val="24"/>
                </w:rPr>
                <w:t>缺点</w:t>
              </w:r>
            </w:ins>
          </w:p>
        </w:tc>
      </w:tr>
      <w:tr w:rsidR="00D87B70" w14:paraId="2EDBD5D4" w14:textId="77777777" w:rsidTr="00D87B70">
        <w:trPr>
          <w:ins w:id="2307" w:author="John" w:date="2018-11-10T15:29:00Z"/>
        </w:trPr>
        <w:tc>
          <w:tcPr>
            <w:tcW w:w="1659" w:type="dxa"/>
          </w:tcPr>
          <w:p w14:paraId="67825E01" w14:textId="77777777" w:rsidR="00D87B70" w:rsidRDefault="00D87B70" w:rsidP="00927C5C">
            <w:pPr>
              <w:pStyle w:val="a7"/>
              <w:rPr>
                <w:ins w:id="2308" w:author="John" w:date="2018-11-10T15:29:00Z"/>
              </w:rPr>
            </w:pPr>
            <w:ins w:id="2309" w:author="John" w:date="2018-11-10T15:29:00Z">
              <w:r>
                <w:rPr>
                  <w:rFonts w:hint="eastAsia"/>
                </w:rPr>
                <w:t>1</w:t>
              </w:r>
            </w:ins>
          </w:p>
        </w:tc>
        <w:tc>
          <w:tcPr>
            <w:tcW w:w="1659" w:type="dxa"/>
          </w:tcPr>
          <w:p w14:paraId="0F5D39D6" w14:textId="77777777" w:rsidR="00D87B70" w:rsidRDefault="00D87B70" w:rsidP="00927C5C">
            <w:pPr>
              <w:pStyle w:val="a7"/>
              <w:rPr>
                <w:ins w:id="2310" w:author="John" w:date="2018-11-10T15:29:00Z"/>
              </w:rPr>
            </w:pPr>
            <w:ins w:id="2311" w:author="John" w:date="2018-11-10T15:29:00Z">
              <w:r>
                <w:rPr>
                  <w:rFonts w:hint="eastAsia"/>
                </w:rPr>
                <w:t>MySQL</w:t>
              </w:r>
            </w:ins>
          </w:p>
        </w:tc>
        <w:tc>
          <w:tcPr>
            <w:tcW w:w="2206" w:type="dxa"/>
          </w:tcPr>
          <w:p w14:paraId="068088AF" w14:textId="77777777" w:rsidR="00D87B70" w:rsidRDefault="00D87B70" w:rsidP="00927C5C">
            <w:pPr>
              <w:pStyle w:val="a7"/>
              <w:rPr>
                <w:ins w:id="2312" w:author="John" w:date="2018-11-10T15:29:00Z"/>
              </w:rPr>
            </w:pPr>
            <w:ins w:id="2313" w:author="John" w:date="2018-11-10T15:29:00Z">
              <w:r>
                <w:rPr>
                  <w:rFonts w:hint="eastAsia"/>
                </w:rPr>
                <w:t>开源</w:t>
              </w:r>
              <w:r>
                <w:t>，安装方便，使用简单</w:t>
              </w:r>
            </w:ins>
          </w:p>
        </w:tc>
        <w:tc>
          <w:tcPr>
            <w:tcW w:w="2693" w:type="dxa"/>
          </w:tcPr>
          <w:p w14:paraId="0C084F0F" w14:textId="77777777" w:rsidR="00D87B70" w:rsidRDefault="00D87B70" w:rsidP="00927C5C">
            <w:pPr>
              <w:pStyle w:val="a7"/>
              <w:rPr>
                <w:ins w:id="2314" w:author="John" w:date="2018-11-10T15:29:00Z"/>
              </w:rPr>
            </w:pPr>
            <w:ins w:id="2315" w:author="John" w:date="2018-11-10T15:29:00Z">
              <w:r>
                <w:rPr>
                  <w:rFonts w:hint="eastAsia"/>
                </w:rPr>
                <w:t>相对于</w:t>
              </w:r>
              <w:r>
                <w:rPr>
                  <w:rFonts w:hint="eastAsia"/>
                </w:rPr>
                <w:t>SQL</w:t>
              </w:r>
              <w:r>
                <w:t xml:space="preserve"> server</w:t>
              </w:r>
              <w:r>
                <w:t>来说功能不够强</w:t>
              </w:r>
            </w:ins>
          </w:p>
        </w:tc>
      </w:tr>
      <w:tr w:rsidR="00D87B70" w14:paraId="0E8869C7" w14:textId="77777777" w:rsidTr="00D87B70">
        <w:trPr>
          <w:ins w:id="2316" w:author="John" w:date="2018-11-10T15:29:00Z"/>
        </w:trPr>
        <w:tc>
          <w:tcPr>
            <w:tcW w:w="1659" w:type="dxa"/>
          </w:tcPr>
          <w:p w14:paraId="42A6FCA2" w14:textId="77777777" w:rsidR="00D87B70" w:rsidRDefault="00D87B70" w:rsidP="00927C5C">
            <w:pPr>
              <w:pStyle w:val="a7"/>
              <w:rPr>
                <w:ins w:id="2317" w:author="John" w:date="2018-11-10T15:29:00Z"/>
              </w:rPr>
            </w:pPr>
            <w:ins w:id="2318" w:author="John" w:date="2018-11-10T15:29:00Z">
              <w:r>
                <w:rPr>
                  <w:rFonts w:hint="eastAsia"/>
                </w:rPr>
                <w:lastRenderedPageBreak/>
                <w:t>2</w:t>
              </w:r>
            </w:ins>
          </w:p>
        </w:tc>
        <w:tc>
          <w:tcPr>
            <w:tcW w:w="1659" w:type="dxa"/>
          </w:tcPr>
          <w:p w14:paraId="1B36ABCB" w14:textId="77777777" w:rsidR="00D87B70" w:rsidRDefault="00D87B70" w:rsidP="00927C5C">
            <w:pPr>
              <w:pStyle w:val="a7"/>
              <w:rPr>
                <w:ins w:id="2319" w:author="John" w:date="2018-11-10T15:29:00Z"/>
              </w:rPr>
            </w:pPr>
            <w:ins w:id="2320" w:author="John" w:date="2018-11-10T15:29:00Z">
              <w:r>
                <w:rPr>
                  <w:rFonts w:hint="eastAsia"/>
                </w:rPr>
                <w:t>SQL</w:t>
              </w:r>
              <w:r>
                <w:t xml:space="preserve"> Server</w:t>
              </w:r>
            </w:ins>
          </w:p>
        </w:tc>
        <w:tc>
          <w:tcPr>
            <w:tcW w:w="2206" w:type="dxa"/>
          </w:tcPr>
          <w:p w14:paraId="1B695587" w14:textId="77777777" w:rsidR="00D87B70" w:rsidRDefault="00D87B70" w:rsidP="00927C5C">
            <w:pPr>
              <w:pStyle w:val="a7"/>
              <w:rPr>
                <w:ins w:id="2321" w:author="John" w:date="2018-11-10T15:29:00Z"/>
              </w:rPr>
            </w:pPr>
            <w:ins w:id="2322" w:author="John" w:date="2018-11-10T15:29:00Z">
              <w:r>
                <w:rPr>
                  <w:rFonts w:hint="eastAsia"/>
                </w:rPr>
                <w:t>企业级</w:t>
              </w:r>
              <w:r>
                <w:t>，</w:t>
              </w:r>
              <w:r>
                <w:rPr>
                  <w:rFonts w:hint="eastAsia"/>
                </w:rPr>
                <w:t>稳定</w:t>
              </w:r>
            </w:ins>
          </w:p>
        </w:tc>
        <w:tc>
          <w:tcPr>
            <w:tcW w:w="2693" w:type="dxa"/>
          </w:tcPr>
          <w:p w14:paraId="3302DA29" w14:textId="77777777" w:rsidR="00D87B70" w:rsidRDefault="00D87B70" w:rsidP="00927C5C">
            <w:pPr>
              <w:pStyle w:val="a7"/>
              <w:rPr>
                <w:ins w:id="2323" w:author="John" w:date="2018-11-10T15:29:00Z"/>
              </w:rPr>
            </w:pPr>
            <w:ins w:id="2324" w:author="John" w:date="2018-11-10T15:29:00Z">
              <w:r>
                <w:rPr>
                  <w:rFonts w:hint="eastAsia"/>
                </w:rPr>
                <w:t>非开源</w:t>
              </w:r>
              <w:r>
                <w:t>，使用相对复杂</w:t>
              </w:r>
            </w:ins>
          </w:p>
        </w:tc>
      </w:tr>
    </w:tbl>
    <w:p w14:paraId="476D7751" w14:textId="08384365" w:rsidR="00D66AF7" w:rsidRPr="00D87B70" w:rsidRDefault="00D66AF7" w:rsidP="00D66AF7">
      <w:pPr>
        <w:pStyle w:val="4"/>
        <w:rPr>
          <w:b w:val="0"/>
        </w:rPr>
      </w:pPr>
      <w:r w:rsidRPr="00D87B70">
        <w:rPr>
          <w:rFonts w:hint="eastAsia"/>
          <w:b w:val="0"/>
        </w:rPr>
        <w:t>4.6.</w:t>
      </w:r>
      <w:r w:rsidRPr="00D87B70">
        <w:rPr>
          <w:b w:val="0"/>
        </w:rPr>
        <w:t xml:space="preserve">5.4 </w:t>
      </w:r>
      <w:r w:rsidRPr="00D87B70">
        <w:rPr>
          <w:rFonts w:hint="eastAsia"/>
          <w:b w:val="0"/>
        </w:rPr>
        <w:t>服务器</w:t>
      </w:r>
      <w:r w:rsidRPr="00D87B70">
        <w:rPr>
          <w:b w:val="0"/>
        </w:rPr>
        <w:t>操作系统</w:t>
      </w:r>
      <w:r w:rsidR="00D87B70" w:rsidRPr="00D87B70">
        <w:rPr>
          <w:rFonts w:hint="eastAsia"/>
          <w:b w:val="0"/>
        </w:rPr>
        <w:t>可选技术</w:t>
      </w:r>
    </w:p>
    <w:tbl>
      <w:tblPr>
        <w:tblStyle w:val="a6"/>
        <w:tblW w:w="0" w:type="auto"/>
        <w:tblLook w:val="04A0" w:firstRow="1" w:lastRow="0" w:firstColumn="1" w:lastColumn="0" w:noHBand="0" w:noVBand="1"/>
      </w:tblPr>
      <w:tblGrid>
        <w:gridCol w:w="1659"/>
        <w:gridCol w:w="1659"/>
        <w:gridCol w:w="2206"/>
        <w:gridCol w:w="2693"/>
      </w:tblGrid>
      <w:tr w:rsidR="00D87B70" w14:paraId="57656FE0" w14:textId="77777777" w:rsidTr="00D87B70">
        <w:trPr>
          <w:ins w:id="2325" w:author="John" w:date="2018-11-10T15:29:00Z"/>
        </w:trPr>
        <w:tc>
          <w:tcPr>
            <w:tcW w:w="1659" w:type="dxa"/>
          </w:tcPr>
          <w:p w14:paraId="1044C1F3" w14:textId="77777777" w:rsidR="00D87B70" w:rsidRPr="00292CE8" w:rsidRDefault="00D87B70" w:rsidP="002E121F">
            <w:pPr>
              <w:rPr>
                <w:ins w:id="2326" w:author="John" w:date="2018-11-10T15:29:00Z"/>
                <w:rFonts w:ascii="宋体" w:eastAsia="宋体" w:hAnsi="宋体"/>
                <w:b/>
                <w:sz w:val="24"/>
              </w:rPr>
            </w:pPr>
            <w:ins w:id="2327" w:author="John" w:date="2018-11-10T15:29:00Z">
              <w:r w:rsidRPr="00292CE8">
                <w:rPr>
                  <w:rFonts w:ascii="宋体" w:eastAsia="宋体" w:hAnsi="宋体" w:hint="eastAsia"/>
                  <w:b/>
                  <w:sz w:val="24"/>
                </w:rPr>
                <w:t>方案</w:t>
              </w:r>
            </w:ins>
          </w:p>
        </w:tc>
        <w:tc>
          <w:tcPr>
            <w:tcW w:w="1659" w:type="dxa"/>
          </w:tcPr>
          <w:p w14:paraId="38D145D8" w14:textId="426DC951" w:rsidR="00D87B70" w:rsidRPr="00292CE8" w:rsidRDefault="00D87B70" w:rsidP="002E121F">
            <w:pPr>
              <w:rPr>
                <w:ins w:id="2328" w:author="John" w:date="2018-11-10T15:29:00Z"/>
                <w:rFonts w:ascii="宋体" w:eastAsia="宋体" w:hAnsi="宋体"/>
                <w:b/>
                <w:sz w:val="24"/>
              </w:rPr>
            </w:pPr>
            <w:r>
              <w:rPr>
                <w:rFonts w:ascii="宋体" w:eastAsia="宋体" w:hAnsi="宋体" w:hint="eastAsia"/>
                <w:b/>
                <w:sz w:val="24"/>
              </w:rPr>
              <w:t>操作系统</w:t>
            </w:r>
          </w:p>
        </w:tc>
        <w:tc>
          <w:tcPr>
            <w:tcW w:w="2206" w:type="dxa"/>
          </w:tcPr>
          <w:p w14:paraId="4F713CA5" w14:textId="77777777" w:rsidR="00D87B70" w:rsidRPr="00292CE8" w:rsidRDefault="00D87B70" w:rsidP="002E121F">
            <w:pPr>
              <w:rPr>
                <w:ins w:id="2329" w:author="John" w:date="2018-11-10T15:29:00Z"/>
                <w:rFonts w:ascii="宋体" w:eastAsia="宋体" w:hAnsi="宋体"/>
                <w:b/>
                <w:sz w:val="24"/>
              </w:rPr>
            </w:pPr>
            <w:ins w:id="2330" w:author="John" w:date="2018-11-10T15:29:00Z">
              <w:r w:rsidRPr="00292CE8">
                <w:rPr>
                  <w:rFonts w:ascii="宋体" w:eastAsia="宋体" w:hAnsi="宋体" w:hint="eastAsia"/>
                  <w:b/>
                  <w:sz w:val="24"/>
                </w:rPr>
                <w:t>优点</w:t>
              </w:r>
            </w:ins>
          </w:p>
        </w:tc>
        <w:tc>
          <w:tcPr>
            <w:tcW w:w="2693" w:type="dxa"/>
          </w:tcPr>
          <w:p w14:paraId="4630633A" w14:textId="77777777" w:rsidR="00D87B70" w:rsidRPr="00292CE8" w:rsidRDefault="00D87B70" w:rsidP="002E121F">
            <w:pPr>
              <w:rPr>
                <w:ins w:id="2331" w:author="John" w:date="2018-11-10T15:29:00Z"/>
                <w:rFonts w:ascii="宋体" w:eastAsia="宋体" w:hAnsi="宋体"/>
                <w:b/>
                <w:sz w:val="24"/>
              </w:rPr>
            </w:pPr>
            <w:ins w:id="2332" w:author="John" w:date="2018-11-10T15:29:00Z">
              <w:r w:rsidRPr="00292CE8">
                <w:rPr>
                  <w:rFonts w:ascii="宋体" w:eastAsia="宋体" w:hAnsi="宋体" w:hint="eastAsia"/>
                  <w:b/>
                  <w:sz w:val="24"/>
                </w:rPr>
                <w:t>缺点</w:t>
              </w:r>
            </w:ins>
          </w:p>
        </w:tc>
      </w:tr>
      <w:tr w:rsidR="00D87B70" w14:paraId="48810BE8" w14:textId="77777777" w:rsidTr="00D87B70">
        <w:trPr>
          <w:ins w:id="2333" w:author="John" w:date="2018-11-10T15:29:00Z"/>
        </w:trPr>
        <w:tc>
          <w:tcPr>
            <w:tcW w:w="1659" w:type="dxa"/>
          </w:tcPr>
          <w:p w14:paraId="6981C3D5" w14:textId="77777777" w:rsidR="00D87B70" w:rsidRDefault="00D87B70" w:rsidP="002E121F">
            <w:pPr>
              <w:pStyle w:val="a7"/>
              <w:rPr>
                <w:ins w:id="2334" w:author="John" w:date="2018-11-10T15:29:00Z"/>
              </w:rPr>
            </w:pPr>
            <w:ins w:id="2335" w:author="John" w:date="2018-11-10T15:29:00Z">
              <w:r>
                <w:rPr>
                  <w:rFonts w:hint="eastAsia"/>
                </w:rPr>
                <w:t>1</w:t>
              </w:r>
            </w:ins>
          </w:p>
        </w:tc>
        <w:tc>
          <w:tcPr>
            <w:tcW w:w="1659" w:type="dxa"/>
          </w:tcPr>
          <w:p w14:paraId="3242ABF4" w14:textId="5450E7E2" w:rsidR="00D87B70" w:rsidRDefault="00D87B70" w:rsidP="002E121F">
            <w:pPr>
              <w:pStyle w:val="a7"/>
              <w:rPr>
                <w:ins w:id="2336" w:author="John" w:date="2018-11-10T15:29:00Z"/>
              </w:rPr>
            </w:pPr>
            <w:r>
              <w:t>Windows</w:t>
            </w:r>
          </w:p>
        </w:tc>
        <w:tc>
          <w:tcPr>
            <w:tcW w:w="2206" w:type="dxa"/>
          </w:tcPr>
          <w:p w14:paraId="42CB86DB" w14:textId="2DB01F2D" w:rsidR="00D87B70" w:rsidRDefault="00D87B70" w:rsidP="002E121F">
            <w:pPr>
              <w:pStyle w:val="a7"/>
              <w:rPr>
                <w:ins w:id="2337" w:author="John" w:date="2018-11-10T15:29:00Z"/>
                <w:rFonts w:hint="eastAsia"/>
              </w:rPr>
            </w:pPr>
            <w:r>
              <w:rPr>
                <w:rFonts w:hint="eastAsia"/>
              </w:rPr>
              <w:t>图形界面较</w:t>
            </w:r>
            <w:r>
              <w:t>完善，项目组成员对其的熟悉度较高</w:t>
            </w:r>
          </w:p>
        </w:tc>
        <w:tc>
          <w:tcPr>
            <w:tcW w:w="2693" w:type="dxa"/>
          </w:tcPr>
          <w:p w14:paraId="150169E3" w14:textId="54023946" w:rsidR="00D87B70" w:rsidRDefault="00D87B70" w:rsidP="002E121F">
            <w:pPr>
              <w:pStyle w:val="a7"/>
              <w:rPr>
                <w:ins w:id="2338" w:author="John" w:date="2018-11-10T15:29:00Z"/>
                <w:rFonts w:hint="eastAsia"/>
              </w:rPr>
            </w:pPr>
            <w:r>
              <w:rPr>
                <w:rFonts w:hint="eastAsia"/>
              </w:rPr>
              <w:t>体积大，</w:t>
            </w:r>
            <w:r>
              <w:t>安装较麻烦</w:t>
            </w:r>
          </w:p>
        </w:tc>
      </w:tr>
      <w:tr w:rsidR="00D87B70" w14:paraId="5C4A35E4" w14:textId="77777777" w:rsidTr="00D87B70">
        <w:trPr>
          <w:ins w:id="2339" w:author="John" w:date="2018-11-10T15:29:00Z"/>
        </w:trPr>
        <w:tc>
          <w:tcPr>
            <w:tcW w:w="1659" w:type="dxa"/>
          </w:tcPr>
          <w:p w14:paraId="19B29747" w14:textId="77777777" w:rsidR="00D87B70" w:rsidRDefault="00D87B70" w:rsidP="002E121F">
            <w:pPr>
              <w:pStyle w:val="a7"/>
              <w:rPr>
                <w:ins w:id="2340" w:author="John" w:date="2018-11-10T15:29:00Z"/>
              </w:rPr>
            </w:pPr>
            <w:ins w:id="2341" w:author="John" w:date="2018-11-10T15:29:00Z">
              <w:r>
                <w:rPr>
                  <w:rFonts w:hint="eastAsia"/>
                </w:rPr>
                <w:t>2</w:t>
              </w:r>
            </w:ins>
          </w:p>
        </w:tc>
        <w:tc>
          <w:tcPr>
            <w:tcW w:w="1659" w:type="dxa"/>
          </w:tcPr>
          <w:p w14:paraId="73624A05" w14:textId="5C6A0619" w:rsidR="00D87B70" w:rsidRDefault="00D87B70" w:rsidP="002E121F">
            <w:pPr>
              <w:pStyle w:val="a7"/>
              <w:rPr>
                <w:ins w:id="2342" w:author="John" w:date="2018-11-10T15:29:00Z"/>
              </w:rPr>
            </w:pPr>
            <w:r>
              <w:t>Linux</w:t>
            </w:r>
          </w:p>
        </w:tc>
        <w:tc>
          <w:tcPr>
            <w:tcW w:w="2206" w:type="dxa"/>
          </w:tcPr>
          <w:p w14:paraId="1CBE89BF" w14:textId="6B1E4D55" w:rsidR="00D87B70" w:rsidRDefault="00D87B70" w:rsidP="002E121F">
            <w:pPr>
              <w:pStyle w:val="a7"/>
              <w:rPr>
                <w:ins w:id="2343" w:author="John" w:date="2018-11-10T15:29:00Z"/>
                <w:rFonts w:hint="eastAsia"/>
              </w:rPr>
            </w:pPr>
            <w:r>
              <w:rPr>
                <w:rFonts w:hint="eastAsia"/>
              </w:rPr>
              <w:t>体积小，</w:t>
            </w:r>
            <w:r>
              <w:t>安全性高</w:t>
            </w:r>
            <w:r>
              <w:rPr>
                <w:rFonts w:hint="eastAsia"/>
              </w:rPr>
              <w:t>，</w:t>
            </w:r>
            <w:r>
              <w:t>适合部署为服务器操作系统</w:t>
            </w:r>
          </w:p>
        </w:tc>
        <w:tc>
          <w:tcPr>
            <w:tcW w:w="2693" w:type="dxa"/>
          </w:tcPr>
          <w:p w14:paraId="54B71577" w14:textId="628B2262" w:rsidR="00D87B70" w:rsidRDefault="00D87B70" w:rsidP="002E121F">
            <w:pPr>
              <w:pStyle w:val="a7"/>
              <w:rPr>
                <w:ins w:id="2344" w:author="John" w:date="2018-11-10T15:29:00Z"/>
                <w:rFonts w:hint="eastAsia"/>
              </w:rPr>
            </w:pPr>
            <w:r>
              <w:rPr>
                <w:rFonts w:hint="eastAsia"/>
              </w:rPr>
              <w:t>项目组成员</w:t>
            </w:r>
            <w:r>
              <w:t>对其的熟悉度不够高</w:t>
            </w:r>
          </w:p>
        </w:tc>
      </w:tr>
    </w:tbl>
    <w:p w14:paraId="7FB650C0" w14:textId="77777777" w:rsidR="00D66AF7" w:rsidRPr="00D66AF7" w:rsidRDefault="00D66AF7" w:rsidP="00D66AF7">
      <w:pPr>
        <w:rPr>
          <w:rFonts w:hint="eastAsia"/>
        </w:rPr>
      </w:pPr>
    </w:p>
    <w:p w14:paraId="0D6AAE5D" w14:textId="7A3CE7DC" w:rsidR="00BA50DB" w:rsidRDefault="00D66AF7" w:rsidP="00D66AF7">
      <w:pPr>
        <w:pStyle w:val="2"/>
      </w:pPr>
      <w:bookmarkStart w:id="2345" w:name="_Toc531898415"/>
      <w:r>
        <w:rPr>
          <w:rFonts w:hint="eastAsia"/>
        </w:rPr>
        <w:t>4.7</w:t>
      </w:r>
      <w:r>
        <w:t xml:space="preserve"> </w:t>
      </w:r>
      <w:r>
        <w:rPr>
          <w:rFonts w:hint="eastAsia"/>
        </w:rPr>
        <w:t>可选择的系统方案</w:t>
      </w:r>
      <w:bookmarkEnd w:id="2345"/>
    </w:p>
    <w:p w14:paraId="712CE61C" w14:textId="286701EF" w:rsidR="00D66AF7" w:rsidRDefault="00D66AF7" w:rsidP="00D66AF7">
      <w:pPr>
        <w:pStyle w:val="4"/>
      </w:pPr>
      <w:r>
        <w:rPr>
          <w:rFonts w:hint="eastAsia"/>
        </w:rPr>
        <w:t>4.7.1</w:t>
      </w:r>
      <w:r>
        <w:t xml:space="preserve"> </w:t>
      </w:r>
      <w:r>
        <w:rPr>
          <w:rFonts w:hint="eastAsia"/>
        </w:rPr>
        <w:t>可选择的</w:t>
      </w:r>
      <w:r>
        <w:t>系统方案</w:t>
      </w:r>
      <w:r>
        <w:rPr>
          <w:rFonts w:hint="eastAsia"/>
        </w:rPr>
        <w:t>1</w:t>
      </w:r>
    </w:p>
    <w:p w14:paraId="1737F53A" w14:textId="293AC0C3" w:rsidR="002C7A48" w:rsidRDefault="002C7A48" w:rsidP="002B4BC7">
      <w:pPr>
        <w:ind w:firstLine="420"/>
      </w:pPr>
      <w:r>
        <w:rPr>
          <w:rFonts w:hint="eastAsia"/>
        </w:rPr>
        <w:t>网站</w:t>
      </w:r>
      <w:r>
        <w:t>部署在阿里云服务器上，选择操作系统为Linux，</w:t>
      </w:r>
      <w:r>
        <w:rPr>
          <w:rFonts w:hint="eastAsia"/>
        </w:rPr>
        <w:t>网站</w:t>
      </w:r>
      <w:r>
        <w:t>后端</w:t>
      </w:r>
      <w:r>
        <w:rPr>
          <w:rFonts w:hint="eastAsia"/>
        </w:rPr>
        <w:t>采用</w:t>
      </w:r>
      <w:r>
        <w:t>Java编写，数据库采用</w:t>
      </w:r>
      <w:r>
        <w:rPr>
          <w:rFonts w:hint="eastAsia"/>
        </w:rPr>
        <w:t>MySQL</w:t>
      </w:r>
      <w:r>
        <w:t>，网页前端和APP前端都采用HTML5+CSS+JavaScript的方式进行编写，分别为网页前端和APP前端设计界面。</w:t>
      </w:r>
    </w:p>
    <w:tbl>
      <w:tblPr>
        <w:tblStyle w:val="a6"/>
        <w:tblW w:w="0" w:type="auto"/>
        <w:tblLook w:val="04A0" w:firstRow="1" w:lastRow="0" w:firstColumn="1" w:lastColumn="0" w:noHBand="0" w:noVBand="1"/>
      </w:tblPr>
      <w:tblGrid>
        <w:gridCol w:w="2765"/>
        <w:gridCol w:w="2765"/>
        <w:gridCol w:w="2766"/>
      </w:tblGrid>
      <w:tr w:rsidR="002B4BC7" w14:paraId="3F45CCC8" w14:textId="77777777" w:rsidTr="002B4BC7">
        <w:tc>
          <w:tcPr>
            <w:tcW w:w="2765" w:type="dxa"/>
            <w:vMerge w:val="restart"/>
            <w:tcBorders>
              <w:tl2br w:val="single" w:sz="4" w:space="0" w:color="auto"/>
            </w:tcBorders>
          </w:tcPr>
          <w:p w14:paraId="5FE8E1D1" w14:textId="77777777" w:rsidR="002B4BC7" w:rsidRDefault="002B4BC7" w:rsidP="002B4BC7">
            <w:pPr>
              <w:ind w:firstLineChars="800" w:firstLine="1680"/>
            </w:pPr>
            <w:r>
              <w:rPr>
                <w:rFonts w:hint="eastAsia"/>
              </w:rPr>
              <w:t>内部</w:t>
            </w:r>
            <w:r>
              <w:t>能力</w:t>
            </w:r>
          </w:p>
          <w:p w14:paraId="042BED6A" w14:textId="77777777" w:rsidR="002B4BC7" w:rsidRDefault="002B4BC7" w:rsidP="002B4BC7">
            <w:pPr>
              <w:rPr>
                <w:rFonts w:hint="eastAsia"/>
              </w:rPr>
            </w:pPr>
          </w:p>
          <w:p w14:paraId="243FB0DC" w14:textId="77777777" w:rsidR="002B4BC7" w:rsidRDefault="002B4BC7" w:rsidP="002B4BC7"/>
          <w:p w14:paraId="3A70A7FC" w14:textId="77777777" w:rsidR="002B4BC7" w:rsidRDefault="002B4BC7" w:rsidP="002B4BC7"/>
          <w:p w14:paraId="5F551364" w14:textId="0EE95401" w:rsidR="002B4BC7" w:rsidRDefault="002B4BC7" w:rsidP="002B4BC7">
            <w:pPr>
              <w:rPr>
                <w:rFonts w:hint="eastAsia"/>
              </w:rPr>
            </w:pPr>
            <w:r>
              <w:rPr>
                <w:rFonts w:hint="eastAsia"/>
              </w:rPr>
              <w:t>外部因素</w:t>
            </w:r>
          </w:p>
        </w:tc>
        <w:tc>
          <w:tcPr>
            <w:tcW w:w="2765" w:type="dxa"/>
          </w:tcPr>
          <w:p w14:paraId="5DD5C808" w14:textId="1C40BDED" w:rsidR="002B4BC7" w:rsidRDefault="002B4BC7" w:rsidP="002B4BC7">
            <w:pPr>
              <w:rPr>
                <w:rFonts w:hint="eastAsia"/>
              </w:rPr>
            </w:pPr>
            <w:r>
              <w:rPr>
                <w:rFonts w:hint="eastAsia"/>
              </w:rPr>
              <w:t>优势（Strength）</w:t>
            </w:r>
          </w:p>
        </w:tc>
        <w:tc>
          <w:tcPr>
            <w:tcW w:w="2766" w:type="dxa"/>
          </w:tcPr>
          <w:p w14:paraId="6D67B98A" w14:textId="20FA7B67" w:rsidR="002B4BC7" w:rsidRDefault="002B4BC7" w:rsidP="002B4BC7">
            <w:pPr>
              <w:rPr>
                <w:rFonts w:hint="eastAsia"/>
              </w:rPr>
            </w:pPr>
            <w:r>
              <w:rPr>
                <w:rFonts w:hint="eastAsia"/>
              </w:rPr>
              <w:t>劣势（Weakness）</w:t>
            </w:r>
          </w:p>
        </w:tc>
      </w:tr>
      <w:tr w:rsidR="002B4BC7" w14:paraId="481BA7FD" w14:textId="77777777" w:rsidTr="002B4BC7">
        <w:tc>
          <w:tcPr>
            <w:tcW w:w="2765" w:type="dxa"/>
            <w:vMerge/>
          </w:tcPr>
          <w:p w14:paraId="73CDF2FD" w14:textId="77777777" w:rsidR="002B4BC7" w:rsidRDefault="002B4BC7" w:rsidP="002B4BC7">
            <w:pPr>
              <w:rPr>
                <w:rFonts w:hint="eastAsia"/>
              </w:rPr>
            </w:pPr>
          </w:p>
        </w:tc>
        <w:tc>
          <w:tcPr>
            <w:tcW w:w="2765" w:type="dxa"/>
          </w:tcPr>
          <w:p w14:paraId="3EF74AE7" w14:textId="77777777" w:rsidR="002B4BC7" w:rsidRDefault="002B4BC7" w:rsidP="002B4BC7">
            <w:r>
              <w:rPr>
                <w:rFonts w:hint="eastAsia"/>
              </w:rPr>
              <w:t>开发组</w:t>
            </w:r>
            <w:r>
              <w:t>对这些技术的熟悉</w:t>
            </w:r>
            <w:r>
              <w:rPr>
                <w:rFonts w:hint="eastAsia"/>
              </w:rPr>
              <w:t>程度较高，</w:t>
            </w:r>
            <w:r>
              <w:t>使用相对简单</w:t>
            </w:r>
            <w:r>
              <w:rPr>
                <w:rFonts w:hint="eastAsia"/>
              </w:rPr>
              <w:t>；</w:t>
            </w:r>
          </w:p>
          <w:p w14:paraId="3EEFC80D" w14:textId="719EE349" w:rsidR="002B4BC7" w:rsidRDefault="002B4BC7" w:rsidP="002B4BC7">
            <w:pPr>
              <w:rPr>
                <w:rFonts w:hint="eastAsia"/>
              </w:rPr>
            </w:pPr>
            <w:r>
              <w:t>不需要为</w:t>
            </w:r>
            <w:r>
              <w:rPr>
                <w:rFonts w:hint="eastAsia"/>
              </w:rPr>
              <w:t>Android</w:t>
            </w:r>
            <w:r>
              <w:t>端和IOS端单独开发界面</w:t>
            </w:r>
            <w:r>
              <w:rPr>
                <w:rFonts w:hint="eastAsia"/>
              </w:rPr>
              <w:t>。</w:t>
            </w:r>
          </w:p>
        </w:tc>
        <w:tc>
          <w:tcPr>
            <w:tcW w:w="2766" w:type="dxa"/>
          </w:tcPr>
          <w:p w14:paraId="1E7F0F24" w14:textId="77777777" w:rsidR="002B4BC7" w:rsidRDefault="002B4BC7" w:rsidP="002B4BC7">
            <w:r>
              <w:rPr>
                <w:rFonts w:hint="eastAsia"/>
              </w:rPr>
              <w:t>对</w:t>
            </w:r>
            <w:r>
              <w:t>APP端的适配程度较低；</w:t>
            </w:r>
          </w:p>
          <w:p w14:paraId="0FDA632E" w14:textId="25F98CE5" w:rsidR="002B4BC7" w:rsidRDefault="002B4BC7" w:rsidP="002B4BC7">
            <w:pPr>
              <w:rPr>
                <w:rFonts w:hint="eastAsia"/>
              </w:rPr>
            </w:pPr>
            <w:r>
              <w:rPr>
                <w:rFonts w:hint="eastAsia"/>
              </w:rPr>
              <w:t>云服务器</w:t>
            </w:r>
            <w:r>
              <w:t>调整相对较麻烦。</w:t>
            </w:r>
          </w:p>
        </w:tc>
      </w:tr>
      <w:tr w:rsidR="002B4BC7" w14:paraId="2566FC06" w14:textId="77777777" w:rsidTr="002B4BC7">
        <w:tc>
          <w:tcPr>
            <w:tcW w:w="2765" w:type="dxa"/>
          </w:tcPr>
          <w:p w14:paraId="68086B4D" w14:textId="1EB14BBF" w:rsidR="002B4BC7" w:rsidRDefault="002B4BC7" w:rsidP="002B4BC7">
            <w:pPr>
              <w:rPr>
                <w:rFonts w:hint="eastAsia"/>
              </w:rPr>
            </w:pPr>
            <w:r>
              <w:rPr>
                <w:rFonts w:hint="eastAsia"/>
              </w:rPr>
              <w:t>机会</w:t>
            </w:r>
            <w:r>
              <w:t>（</w:t>
            </w:r>
            <w:r>
              <w:rPr>
                <w:rFonts w:hint="eastAsia"/>
              </w:rPr>
              <w:t>Opportunit</w:t>
            </w:r>
            <w:r>
              <w:t>ies）</w:t>
            </w:r>
          </w:p>
        </w:tc>
        <w:tc>
          <w:tcPr>
            <w:tcW w:w="2765" w:type="dxa"/>
          </w:tcPr>
          <w:p w14:paraId="2609535F" w14:textId="630B60C6" w:rsidR="002B4BC7" w:rsidRDefault="00DF62FD" w:rsidP="002B4BC7">
            <w:pPr>
              <w:rPr>
                <w:rFonts w:hint="eastAsia"/>
              </w:rPr>
            </w:pPr>
            <w:r>
              <w:rPr>
                <w:rFonts w:hint="eastAsia"/>
              </w:rPr>
              <w:t>SO</w:t>
            </w:r>
          </w:p>
        </w:tc>
        <w:tc>
          <w:tcPr>
            <w:tcW w:w="2766" w:type="dxa"/>
          </w:tcPr>
          <w:p w14:paraId="4ED03AA7" w14:textId="468C864A" w:rsidR="002B4BC7" w:rsidRDefault="00DF62FD" w:rsidP="002B4BC7">
            <w:pPr>
              <w:rPr>
                <w:rFonts w:hint="eastAsia"/>
              </w:rPr>
            </w:pPr>
            <w:r>
              <w:rPr>
                <w:rFonts w:hint="eastAsia"/>
              </w:rPr>
              <w:t>WO</w:t>
            </w:r>
          </w:p>
        </w:tc>
      </w:tr>
      <w:tr w:rsidR="002B4BC7" w14:paraId="1FFD70B2" w14:textId="77777777" w:rsidTr="002B4BC7">
        <w:tc>
          <w:tcPr>
            <w:tcW w:w="2765" w:type="dxa"/>
          </w:tcPr>
          <w:p w14:paraId="040655CE" w14:textId="77777777" w:rsidR="002B4BC7" w:rsidRDefault="002B4BC7" w:rsidP="002B4BC7">
            <w:r>
              <w:rPr>
                <w:rFonts w:hint="eastAsia"/>
              </w:rPr>
              <w:t>Linux适合</w:t>
            </w:r>
            <w:r>
              <w:t>作为服务器端操作系统，网上有大量的相关</w:t>
            </w:r>
            <w:r w:rsidR="00DF62FD">
              <w:rPr>
                <w:rFonts w:hint="eastAsia"/>
              </w:rPr>
              <w:t>技术文档</w:t>
            </w:r>
            <w:r w:rsidR="00DF62FD">
              <w:t>；</w:t>
            </w:r>
          </w:p>
          <w:p w14:paraId="7ADF4679" w14:textId="5D1FB086" w:rsidR="00DF62FD" w:rsidRDefault="00DF62FD" w:rsidP="002B4BC7">
            <w:pPr>
              <w:rPr>
                <w:rFonts w:hint="eastAsia"/>
              </w:rPr>
            </w:pPr>
            <w:r>
              <w:rPr>
                <w:rFonts w:hint="eastAsia"/>
              </w:rPr>
              <w:lastRenderedPageBreak/>
              <w:t>上述</w:t>
            </w:r>
            <w:r>
              <w:t>方案涉及技术多为开源，能够获取很多</w:t>
            </w:r>
            <w:r>
              <w:rPr>
                <w:rFonts w:hint="eastAsia"/>
              </w:rPr>
              <w:t>网络</w:t>
            </w:r>
            <w:r>
              <w:t>帮助</w:t>
            </w:r>
          </w:p>
        </w:tc>
        <w:tc>
          <w:tcPr>
            <w:tcW w:w="2765" w:type="dxa"/>
          </w:tcPr>
          <w:p w14:paraId="629F770E" w14:textId="3B514FB0" w:rsidR="002B4BC7" w:rsidRDefault="00DF62FD" w:rsidP="002B4BC7">
            <w:pPr>
              <w:rPr>
                <w:rFonts w:hint="eastAsia"/>
              </w:rPr>
            </w:pPr>
            <w:r>
              <w:rPr>
                <w:rFonts w:hint="eastAsia"/>
              </w:rPr>
              <w:lastRenderedPageBreak/>
              <w:t>-花费时间学习</w:t>
            </w:r>
            <w:r>
              <w:t>相关技术的使用，模拟搭建网站</w:t>
            </w:r>
          </w:p>
        </w:tc>
        <w:tc>
          <w:tcPr>
            <w:tcW w:w="2766" w:type="dxa"/>
          </w:tcPr>
          <w:p w14:paraId="1AA751E5" w14:textId="396AEA14" w:rsidR="002B4BC7" w:rsidRDefault="00DF62FD" w:rsidP="002B4BC7">
            <w:pPr>
              <w:rPr>
                <w:rFonts w:hint="eastAsia"/>
              </w:rPr>
            </w:pPr>
            <w:r>
              <w:rPr>
                <w:rFonts w:hint="eastAsia"/>
              </w:rPr>
              <w:t>-优化</w:t>
            </w:r>
            <w:r>
              <w:t>APP端界面，与云服务器运营方达成良好合作关系</w:t>
            </w:r>
          </w:p>
        </w:tc>
      </w:tr>
      <w:tr w:rsidR="002B4BC7" w14:paraId="73AEF881" w14:textId="77777777" w:rsidTr="002B4BC7">
        <w:tc>
          <w:tcPr>
            <w:tcW w:w="2765" w:type="dxa"/>
          </w:tcPr>
          <w:p w14:paraId="58D92079" w14:textId="1DB21978" w:rsidR="002B4BC7" w:rsidRDefault="00DF62FD" w:rsidP="002B4BC7">
            <w:pPr>
              <w:rPr>
                <w:rFonts w:hint="eastAsia"/>
              </w:rPr>
            </w:pPr>
            <w:r>
              <w:rPr>
                <w:rFonts w:hint="eastAsia"/>
              </w:rPr>
              <w:lastRenderedPageBreak/>
              <w:t>风险</w:t>
            </w:r>
            <w:r>
              <w:t>（</w:t>
            </w:r>
            <w:r>
              <w:rPr>
                <w:rFonts w:hint="eastAsia"/>
              </w:rPr>
              <w:t>Threats</w:t>
            </w:r>
            <w:r>
              <w:t>）</w:t>
            </w:r>
          </w:p>
        </w:tc>
        <w:tc>
          <w:tcPr>
            <w:tcW w:w="2765" w:type="dxa"/>
          </w:tcPr>
          <w:p w14:paraId="1CBFAA8F" w14:textId="1808901D" w:rsidR="002B4BC7" w:rsidRDefault="00DF62FD" w:rsidP="002B4BC7">
            <w:pPr>
              <w:rPr>
                <w:rFonts w:hint="eastAsia"/>
              </w:rPr>
            </w:pPr>
            <w:r>
              <w:rPr>
                <w:rFonts w:hint="eastAsia"/>
              </w:rPr>
              <w:t>ST</w:t>
            </w:r>
          </w:p>
        </w:tc>
        <w:tc>
          <w:tcPr>
            <w:tcW w:w="2766" w:type="dxa"/>
          </w:tcPr>
          <w:p w14:paraId="7FFEF94D" w14:textId="1B8D6A1A" w:rsidR="002B4BC7" w:rsidRDefault="00DF62FD" w:rsidP="002B4BC7">
            <w:pPr>
              <w:rPr>
                <w:rFonts w:hint="eastAsia"/>
              </w:rPr>
            </w:pPr>
            <w:r>
              <w:rPr>
                <w:rFonts w:hint="eastAsia"/>
              </w:rPr>
              <w:t>WT</w:t>
            </w:r>
          </w:p>
        </w:tc>
      </w:tr>
      <w:tr w:rsidR="002B4BC7" w14:paraId="55F1E7E4" w14:textId="77777777" w:rsidTr="002B4BC7">
        <w:tc>
          <w:tcPr>
            <w:tcW w:w="2765" w:type="dxa"/>
          </w:tcPr>
          <w:p w14:paraId="1A805EAF" w14:textId="4C1880A0" w:rsidR="002B4BC7" w:rsidRDefault="00DF62FD" w:rsidP="002B4BC7">
            <w:pPr>
              <w:rPr>
                <w:rFonts w:hint="eastAsia"/>
              </w:rPr>
            </w:pPr>
            <w:r>
              <w:rPr>
                <w:rFonts w:hint="eastAsia"/>
              </w:rPr>
              <w:t>在云服务器</w:t>
            </w:r>
            <w:r>
              <w:t>上</w:t>
            </w:r>
            <w:r>
              <w:rPr>
                <w:rFonts w:hint="eastAsia"/>
              </w:rPr>
              <w:t>搭建</w:t>
            </w:r>
            <w:r>
              <w:t>系统</w:t>
            </w:r>
            <w:r>
              <w:rPr>
                <w:rFonts w:hint="eastAsia"/>
              </w:rPr>
              <w:t>可能会</w:t>
            </w:r>
            <w:r>
              <w:t>出现错误，相关技术可能不适配</w:t>
            </w:r>
          </w:p>
        </w:tc>
        <w:tc>
          <w:tcPr>
            <w:tcW w:w="2765" w:type="dxa"/>
          </w:tcPr>
          <w:p w14:paraId="49BD0FC1" w14:textId="39CE58BB" w:rsidR="002B4BC7" w:rsidRDefault="00DF62FD" w:rsidP="002B4BC7">
            <w:pPr>
              <w:rPr>
                <w:rFonts w:hint="eastAsia"/>
              </w:rPr>
            </w:pPr>
            <w:r>
              <w:rPr>
                <w:rFonts w:hint="eastAsia"/>
              </w:rPr>
              <w:t>-</w:t>
            </w:r>
            <w:r>
              <w:t>参考网站搭建的相关技术，调整不同版本的技术</w:t>
            </w:r>
          </w:p>
        </w:tc>
        <w:tc>
          <w:tcPr>
            <w:tcW w:w="2766" w:type="dxa"/>
          </w:tcPr>
          <w:p w14:paraId="75123115" w14:textId="7B41555D" w:rsidR="002B4BC7" w:rsidRDefault="00DF62FD" w:rsidP="002B4BC7">
            <w:pPr>
              <w:rPr>
                <w:rFonts w:hint="eastAsia"/>
              </w:rPr>
            </w:pPr>
            <w:r>
              <w:rPr>
                <w:rFonts w:hint="eastAsia"/>
              </w:rPr>
              <w:t>-</w:t>
            </w:r>
            <w:r w:rsidR="00AB72E2">
              <w:rPr>
                <w:rFonts w:hint="eastAsia"/>
              </w:rPr>
              <w:t>页面优化</w:t>
            </w:r>
            <w:r w:rsidR="00AB72E2">
              <w:t>，参考</w:t>
            </w:r>
            <w:r w:rsidR="00AB72E2">
              <w:rPr>
                <w:rFonts w:hint="eastAsia"/>
              </w:rPr>
              <w:t>网络</w:t>
            </w:r>
            <w:r w:rsidR="00AB72E2">
              <w:t>上技术大佬或老师的</w:t>
            </w:r>
            <w:r w:rsidR="00AB72E2">
              <w:rPr>
                <w:rFonts w:hint="eastAsia"/>
              </w:rPr>
              <w:t>云服务器</w:t>
            </w:r>
            <w:r w:rsidR="00AB72E2">
              <w:t>搭建经验</w:t>
            </w:r>
          </w:p>
        </w:tc>
      </w:tr>
    </w:tbl>
    <w:p w14:paraId="5FA76E01" w14:textId="77777777" w:rsidR="002B4BC7" w:rsidRPr="002C7A48" w:rsidRDefault="002B4BC7" w:rsidP="002B4BC7">
      <w:pPr>
        <w:rPr>
          <w:rFonts w:hint="eastAsia"/>
        </w:rPr>
      </w:pPr>
    </w:p>
    <w:p w14:paraId="3A7B548A" w14:textId="4A76D535" w:rsidR="00D66AF7" w:rsidRDefault="00D66AF7" w:rsidP="00D66AF7">
      <w:pPr>
        <w:pStyle w:val="4"/>
      </w:pPr>
      <w:r>
        <w:rPr>
          <w:rFonts w:hint="eastAsia"/>
        </w:rPr>
        <w:t>4.7.2 可选择的</w:t>
      </w:r>
      <w:r>
        <w:t>系统方案</w:t>
      </w:r>
      <w:r>
        <w:rPr>
          <w:rFonts w:hint="eastAsia"/>
        </w:rPr>
        <w:t>2</w:t>
      </w:r>
    </w:p>
    <w:p w14:paraId="4E01C365" w14:textId="716ACA20" w:rsidR="002C7A48" w:rsidRDefault="002C7A48" w:rsidP="002B4BC7">
      <w:pPr>
        <w:ind w:firstLine="420"/>
      </w:pPr>
      <w:r>
        <w:rPr>
          <w:rFonts w:hint="eastAsia"/>
        </w:rPr>
        <w:t>网站</w:t>
      </w:r>
      <w:r>
        <w:t>部署在学校服务器上，选择操作系统为Windows，网站后端采用Python编写，数据库采用SQLserver，网页前端采用</w:t>
      </w:r>
      <w:r>
        <w:t>HTML5+CSS+JavaScript的方式进行编写</w:t>
      </w:r>
      <w:r>
        <w:rPr>
          <w:rFonts w:hint="eastAsia"/>
        </w:rPr>
        <w:t>，</w:t>
      </w:r>
      <w:r>
        <w:t>Android前端采用Java</w:t>
      </w:r>
      <w:r>
        <w:rPr>
          <w:rFonts w:hint="eastAsia"/>
        </w:rPr>
        <w:t>语言</w:t>
      </w:r>
      <w:r>
        <w:t>编写</w:t>
      </w:r>
      <w:r>
        <w:rPr>
          <w:rFonts w:hint="eastAsia"/>
        </w:rPr>
        <w:t>，</w:t>
      </w:r>
      <w:r>
        <w:t>IOS前端采用</w:t>
      </w:r>
      <w:r>
        <w:rPr>
          <w:rFonts w:hint="eastAsia"/>
        </w:rPr>
        <w:t>Object</w:t>
      </w:r>
      <w:r>
        <w:t>-C</w:t>
      </w:r>
      <w:r>
        <w:rPr>
          <w:rFonts w:hint="eastAsia"/>
        </w:rPr>
        <w:t>语言</w:t>
      </w:r>
      <w:r>
        <w:t>编写</w:t>
      </w:r>
      <w:r>
        <w:rPr>
          <w:rFonts w:hint="eastAsia"/>
        </w:rPr>
        <w:t>。</w:t>
      </w:r>
    </w:p>
    <w:tbl>
      <w:tblPr>
        <w:tblStyle w:val="a6"/>
        <w:tblW w:w="0" w:type="auto"/>
        <w:tblLook w:val="04A0" w:firstRow="1" w:lastRow="0" w:firstColumn="1" w:lastColumn="0" w:noHBand="0" w:noVBand="1"/>
      </w:tblPr>
      <w:tblGrid>
        <w:gridCol w:w="2765"/>
        <w:gridCol w:w="2765"/>
        <w:gridCol w:w="2766"/>
      </w:tblGrid>
      <w:tr w:rsidR="00FA7EF0" w14:paraId="44AF2E9F" w14:textId="77777777" w:rsidTr="002E121F">
        <w:tc>
          <w:tcPr>
            <w:tcW w:w="2765" w:type="dxa"/>
            <w:vMerge w:val="restart"/>
            <w:tcBorders>
              <w:tl2br w:val="single" w:sz="4" w:space="0" w:color="auto"/>
            </w:tcBorders>
          </w:tcPr>
          <w:p w14:paraId="641608F4" w14:textId="77777777" w:rsidR="00FA7EF0" w:rsidRDefault="00FA7EF0" w:rsidP="002E121F">
            <w:pPr>
              <w:ind w:firstLineChars="800" w:firstLine="1680"/>
            </w:pPr>
            <w:r>
              <w:rPr>
                <w:rFonts w:hint="eastAsia"/>
              </w:rPr>
              <w:t>内部</w:t>
            </w:r>
            <w:r>
              <w:t>能力</w:t>
            </w:r>
          </w:p>
          <w:p w14:paraId="3C626630" w14:textId="77777777" w:rsidR="00FA7EF0" w:rsidRDefault="00FA7EF0" w:rsidP="002E121F">
            <w:pPr>
              <w:rPr>
                <w:rFonts w:hint="eastAsia"/>
              </w:rPr>
            </w:pPr>
          </w:p>
          <w:p w14:paraId="25F70858" w14:textId="77777777" w:rsidR="00FA7EF0" w:rsidRDefault="00FA7EF0" w:rsidP="002E121F"/>
          <w:p w14:paraId="1107E7B2" w14:textId="77777777" w:rsidR="00FA7EF0" w:rsidRDefault="00FA7EF0" w:rsidP="002E121F"/>
          <w:p w14:paraId="77505554" w14:textId="77777777" w:rsidR="00FA7EF0" w:rsidRDefault="00FA7EF0" w:rsidP="002E121F">
            <w:pPr>
              <w:rPr>
                <w:rFonts w:hint="eastAsia"/>
              </w:rPr>
            </w:pPr>
            <w:r>
              <w:rPr>
                <w:rFonts w:hint="eastAsia"/>
              </w:rPr>
              <w:t>外部因素</w:t>
            </w:r>
          </w:p>
        </w:tc>
        <w:tc>
          <w:tcPr>
            <w:tcW w:w="2765" w:type="dxa"/>
          </w:tcPr>
          <w:p w14:paraId="5FE66429" w14:textId="77777777" w:rsidR="00FA7EF0" w:rsidRDefault="00FA7EF0" w:rsidP="002E121F">
            <w:pPr>
              <w:rPr>
                <w:rFonts w:hint="eastAsia"/>
              </w:rPr>
            </w:pPr>
            <w:r>
              <w:rPr>
                <w:rFonts w:hint="eastAsia"/>
              </w:rPr>
              <w:t>优势（Strength）</w:t>
            </w:r>
          </w:p>
        </w:tc>
        <w:tc>
          <w:tcPr>
            <w:tcW w:w="2766" w:type="dxa"/>
          </w:tcPr>
          <w:p w14:paraId="249D616C" w14:textId="77777777" w:rsidR="00FA7EF0" w:rsidRDefault="00FA7EF0" w:rsidP="002E121F">
            <w:pPr>
              <w:rPr>
                <w:rFonts w:hint="eastAsia"/>
              </w:rPr>
            </w:pPr>
            <w:r>
              <w:rPr>
                <w:rFonts w:hint="eastAsia"/>
              </w:rPr>
              <w:t>劣势（Weakness）</w:t>
            </w:r>
          </w:p>
        </w:tc>
      </w:tr>
      <w:tr w:rsidR="00FA7EF0" w14:paraId="47A6C9A5" w14:textId="77777777" w:rsidTr="002E121F">
        <w:tc>
          <w:tcPr>
            <w:tcW w:w="2765" w:type="dxa"/>
            <w:vMerge/>
          </w:tcPr>
          <w:p w14:paraId="0F9C610E" w14:textId="77777777" w:rsidR="00FA7EF0" w:rsidRDefault="00FA7EF0" w:rsidP="002E121F">
            <w:pPr>
              <w:rPr>
                <w:rFonts w:hint="eastAsia"/>
              </w:rPr>
            </w:pPr>
          </w:p>
        </w:tc>
        <w:tc>
          <w:tcPr>
            <w:tcW w:w="2765" w:type="dxa"/>
          </w:tcPr>
          <w:p w14:paraId="3625B5EA" w14:textId="77777777" w:rsidR="00FA7EF0" w:rsidRDefault="00FA7EF0" w:rsidP="002E121F">
            <w:r>
              <w:rPr>
                <w:rFonts w:hint="eastAsia"/>
              </w:rPr>
              <w:t>项目组</w:t>
            </w:r>
            <w:r>
              <w:t>对</w:t>
            </w:r>
            <w:r>
              <w:rPr>
                <w:rFonts w:hint="eastAsia"/>
              </w:rPr>
              <w:t>Windows视窗界面</w:t>
            </w:r>
            <w:r>
              <w:t>更熟悉</w:t>
            </w:r>
            <w:r>
              <w:rPr>
                <w:rFonts w:hint="eastAsia"/>
              </w:rPr>
              <w:t>；</w:t>
            </w:r>
          </w:p>
          <w:p w14:paraId="39B36282" w14:textId="4C3DB6DD" w:rsidR="00FA7EF0" w:rsidRDefault="00FA7EF0" w:rsidP="002E121F">
            <w:pPr>
              <w:rPr>
                <w:rFonts w:hint="eastAsia"/>
              </w:rPr>
            </w:pPr>
            <w:r>
              <w:rPr>
                <w:rFonts w:hint="eastAsia"/>
              </w:rPr>
              <w:t>分别</w:t>
            </w:r>
            <w:r>
              <w:t>为Android和IOS设计界面，使APP端的适配性好。</w:t>
            </w:r>
          </w:p>
        </w:tc>
        <w:tc>
          <w:tcPr>
            <w:tcW w:w="2766" w:type="dxa"/>
          </w:tcPr>
          <w:p w14:paraId="0C541C67" w14:textId="77777777" w:rsidR="00FA7EF0" w:rsidRDefault="00FA7EF0" w:rsidP="002E121F">
            <w:r>
              <w:rPr>
                <w:rFonts w:hint="eastAsia"/>
              </w:rPr>
              <w:t>SQL</w:t>
            </w:r>
            <w:r>
              <w:t>server数据库使用较难；</w:t>
            </w:r>
          </w:p>
          <w:p w14:paraId="19FADAC0" w14:textId="26180A47" w:rsidR="00FA7EF0" w:rsidRDefault="00FA7EF0" w:rsidP="002E121F">
            <w:pPr>
              <w:rPr>
                <w:rFonts w:hint="eastAsia"/>
              </w:rPr>
            </w:pPr>
            <w:r>
              <w:rPr>
                <w:rFonts w:hint="eastAsia"/>
              </w:rPr>
              <w:t>要为web,</w:t>
            </w:r>
            <w:r>
              <w:t>Android和IOS分别设计界面，时间花费</w:t>
            </w:r>
            <w:r>
              <w:rPr>
                <w:rFonts w:hint="eastAsia"/>
              </w:rPr>
              <w:t>较多</w:t>
            </w:r>
            <w:r>
              <w:t>。</w:t>
            </w:r>
          </w:p>
        </w:tc>
      </w:tr>
      <w:tr w:rsidR="00FA7EF0" w14:paraId="259FFEDD" w14:textId="77777777" w:rsidTr="002E121F">
        <w:tc>
          <w:tcPr>
            <w:tcW w:w="2765" w:type="dxa"/>
          </w:tcPr>
          <w:p w14:paraId="6492AD3C" w14:textId="77777777" w:rsidR="00FA7EF0" w:rsidRDefault="00FA7EF0" w:rsidP="002E121F">
            <w:pPr>
              <w:rPr>
                <w:rFonts w:hint="eastAsia"/>
              </w:rPr>
            </w:pPr>
            <w:r>
              <w:rPr>
                <w:rFonts w:hint="eastAsia"/>
              </w:rPr>
              <w:t>机会</w:t>
            </w:r>
            <w:r>
              <w:t>（</w:t>
            </w:r>
            <w:r>
              <w:rPr>
                <w:rFonts w:hint="eastAsia"/>
              </w:rPr>
              <w:t>Opportunit</w:t>
            </w:r>
            <w:r>
              <w:t>ies）</w:t>
            </w:r>
          </w:p>
        </w:tc>
        <w:tc>
          <w:tcPr>
            <w:tcW w:w="2765" w:type="dxa"/>
          </w:tcPr>
          <w:p w14:paraId="6A0CBF05" w14:textId="77777777" w:rsidR="00FA7EF0" w:rsidRDefault="00FA7EF0" w:rsidP="002E121F">
            <w:pPr>
              <w:rPr>
                <w:rFonts w:hint="eastAsia"/>
              </w:rPr>
            </w:pPr>
            <w:r>
              <w:rPr>
                <w:rFonts w:hint="eastAsia"/>
              </w:rPr>
              <w:t>SO</w:t>
            </w:r>
          </w:p>
        </w:tc>
        <w:tc>
          <w:tcPr>
            <w:tcW w:w="2766" w:type="dxa"/>
          </w:tcPr>
          <w:p w14:paraId="0609160F" w14:textId="77777777" w:rsidR="00FA7EF0" w:rsidRDefault="00FA7EF0" w:rsidP="002E121F">
            <w:pPr>
              <w:rPr>
                <w:rFonts w:hint="eastAsia"/>
              </w:rPr>
            </w:pPr>
            <w:r>
              <w:rPr>
                <w:rFonts w:hint="eastAsia"/>
              </w:rPr>
              <w:t>WO</w:t>
            </w:r>
          </w:p>
        </w:tc>
      </w:tr>
      <w:tr w:rsidR="00FA7EF0" w14:paraId="2FC468C1" w14:textId="77777777" w:rsidTr="002E121F">
        <w:tc>
          <w:tcPr>
            <w:tcW w:w="2765" w:type="dxa"/>
          </w:tcPr>
          <w:p w14:paraId="74FDBDC1" w14:textId="77777777" w:rsidR="00FA7EF0" w:rsidRDefault="00FA7EF0" w:rsidP="002E121F">
            <w:r>
              <w:rPr>
                <w:rFonts w:hint="eastAsia"/>
              </w:rPr>
              <w:t>为</w:t>
            </w:r>
            <w:r>
              <w:t>Android和IOS单独开发界面的技术参考文档有很多；</w:t>
            </w:r>
          </w:p>
          <w:p w14:paraId="76439F9E" w14:textId="78FC91F2" w:rsidR="00FA7EF0" w:rsidRDefault="00FA7EF0" w:rsidP="002E121F">
            <w:pPr>
              <w:rPr>
                <w:rFonts w:hint="eastAsia"/>
              </w:rPr>
            </w:pPr>
            <w:r>
              <w:rPr>
                <w:rFonts w:hint="eastAsia"/>
              </w:rPr>
              <w:t>相关技术</w:t>
            </w:r>
            <w:r>
              <w:t>的适配性较高。</w:t>
            </w:r>
          </w:p>
        </w:tc>
        <w:tc>
          <w:tcPr>
            <w:tcW w:w="2765" w:type="dxa"/>
          </w:tcPr>
          <w:p w14:paraId="1B4F5DF2" w14:textId="25BE3EDC" w:rsidR="00FA7EF0" w:rsidRDefault="00FA7EF0" w:rsidP="00FA7EF0">
            <w:pPr>
              <w:rPr>
                <w:rFonts w:hint="eastAsia"/>
              </w:rPr>
            </w:pPr>
            <w:r>
              <w:rPr>
                <w:rFonts w:hint="eastAsia"/>
              </w:rPr>
              <w:t>-花费时间学习</w:t>
            </w:r>
            <w:r>
              <w:t>相关技术的使用，</w:t>
            </w:r>
            <w:r>
              <w:rPr>
                <w:rFonts w:hint="eastAsia"/>
              </w:rPr>
              <w:t>借助参考文档</w:t>
            </w:r>
            <w:r>
              <w:t>完善不同的界面，</w:t>
            </w:r>
          </w:p>
        </w:tc>
        <w:tc>
          <w:tcPr>
            <w:tcW w:w="2766" w:type="dxa"/>
          </w:tcPr>
          <w:p w14:paraId="4ED3D5F8" w14:textId="03329C2C" w:rsidR="00FA7EF0" w:rsidRDefault="00FA7EF0" w:rsidP="00FA7EF0">
            <w:pPr>
              <w:rPr>
                <w:rFonts w:hint="eastAsia"/>
              </w:rPr>
            </w:pPr>
            <w:r>
              <w:rPr>
                <w:rFonts w:hint="eastAsia"/>
              </w:rPr>
              <w:t>-</w:t>
            </w:r>
            <w:r>
              <w:rPr>
                <w:rFonts w:hint="eastAsia"/>
              </w:rPr>
              <w:t>简化数据库</w:t>
            </w:r>
            <w:r>
              <w:t>使用，设计更多的界面通用组件</w:t>
            </w:r>
          </w:p>
        </w:tc>
      </w:tr>
      <w:tr w:rsidR="00FA7EF0" w14:paraId="73B1C6A3" w14:textId="77777777" w:rsidTr="002E121F">
        <w:tc>
          <w:tcPr>
            <w:tcW w:w="2765" w:type="dxa"/>
          </w:tcPr>
          <w:p w14:paraId="1CF38FE7" w14:textId="77777777" w:rsidR="00FA7EF0" w:rsidRDefault="00FA7EF0" w:rsidP="002E121F">
            <w:pPr>
              <w:rPr>
                <w:rFonts w:hint="eastAsia"/>
              </w:rPr>
            </w:pPr>
            <w:r>
              <w:rPr>
                <w:rFonts w:hint="eastAsia"/>
              </w:rPr>
              <w:t>风险</w:t>
            </w:r>
            <w:r>
              <w:t>（</w:t>
            </w:r>
            <w:r>
              <w:rPr>
                <w:rFonts w:hint="eastAsia"/>
              </w:rPr>
              <w:t>Threats</w:t>
            </w:r>
            <w:r>
              <w:t>）</w:t>
            </w:r>
          </w:p>
        </w:tc>
        <w:tc>
          <w:tcPr>
            <w:tcW w:w="2765" w:type="dxa"/>
          </w:tcPr>
          <w:p w14:paraId="46E457F3" w14:textId="77777777" w:rsidR="00FA7EF0" w:rsidRDefault="00FA7EF0" w:rsidP="002E121F">
            <w:pPr>
              <w:rPr>
                <w:rFonts w:hint="eastAsia"/>
              </w:rPr>
            </w:pPr>
            <w:r>
              <w:rPr>
                <w:rFonts w:hint="eastAsia"/>
              </w:rPr>
              <w:t>ST</w:t>
            </w:r>
          </w:p>
        </w:tc>
        <w:tc>
          <w:tcPr>
            <w:tcW w:w="2766" w:type="dxa"/>
          </w:tcPr>
          <w:p w14:paraId="410EE69C" w14:textId="77777777" w:rsidR="00FA7EF0" w:rsidRDefault="00FA7EF0" w:rsidP="002E121F">
            <w:pPr>
              <w:rPr>
                <w:rFonts w:hint="eastAsia"/>
              </w:rPr>
            </w:pPr>
            <w:r>
              <w:rPr>
                <w:rFonts w:hint="eastAsia"/>
              </w:rPr>
              <w:t>WT</w:t>
            </w:r>
          </w:p>
        </w:tc>
      </w:tr>
      <w:tr w:rsidR="00FA7EF0" w14:paraId="7E97184F" w14:textId="77777777" w:rsidTr="002E121F">
        <w:tc>
          <w:tcPr>
            <w:tcW w:w="2765" w:type="dxa"/>
          </w:tcPr>
          <w:p w14:paraId="66B92D22" w14:textId="0D80ED30" w:rsidR="00FA7EF0" w:rsidRDefault="00FA7EF0" w:rsidP="002E121F">
            <w:r>
              <w:rPr>
                <w:rFonts w:hint="eastAsia"/>
              </w:rPr>
              <w:t>时间</w:t>
            </w:r>
            <w:r>
              <w:t>不够开发完</w:t>
            </w:r>
            <w:r>
              <w:rPr>
                <w:rFonts w:hint="eastAsia"/>
              </w:rPr>
              <w:t>三</w:t>
            </w:r>
            <w:r>
              <w:t>套界面；</w:t>
            </w:r>
          </w:p>
          <w:p w14:paraId="061E3E80" w14:textId="6A6F10C5" w:rsidR="00FA7EF0" w:rsidRDefault="00FA7EF0" w:rsidP="002E121F">
            <w:pPr>
              <w:rPr>
                <w:rFonts w:hint="eastAsia"/>
              </w:rPr>
            </w:pPr>
            <w:r>
              <w:rPr>
                <w:rFonts w:hint="eastAsia"/>
              </w:rPr>
              <w:t>不同手机机型对</w:t>
            </w:r>
            <w:r>
              <w:t>界面的要求</w:t>
            </w:r>
            <w:r>
              <w:rPr>
                <w:rFonts w:hint="eastAsia"/>
              </w:rPr>
              <w:t>可能</w:t>
            </w:r>
            <w:r>
              <w:t>会有很多</w:t>
            </w:r>
            <w:r>
              <w:rPr>
                <w:rFonts w:hint="eastAsia"/>
              </w:rPr>
              <w:t>。</w:t>
            </w:r>
          </w:p>
        </w:tc>
        <w:tc>
          <w:tcPr>
            <w:tcW w:w="2765" w:type="dxa"/>
          </w:tcPr>
          <w:p w14:paraId="51505B89" w14:textId="5FDA5485" w:rsidR="00FA7EF0" w:rsidRDefault="00FA7EF0" w:rsidP="00FA7EF0">
            <w:pPr>
              <w:rPr>
                <w:rFonts w:hint="eastAsia"/>
              </w:rPr>
            </w:pPr>
            <w:r>
              <w:rPr>
                <w:rFonts w:hint="eastAsia"/>
              </w:rPr>
              <w:t>-</w:t>
            </w:r>
            <w:r>
              <w:rPr>
                <w:rFonts w:hint="eastAsia"/>
              </w:rPr>
              <w:t>复用</w:t>
            </w:r>
            <w:r>
              <w:t>界面组件，对不同机型</w:t>
            </w:r>
            <w:r>
              <w:rPr>
                <w:rFonts w:hint="eastAsia"/>
              </w:rPr>
              <w:t>进行</w:t>
            </w:r>
            <w:r>
              <w:t>界面测试</w:t>
            </w:r>
            <w:r>
              <w:rPr>
                <w:rFonts w:hint="eastAsia"/>
              </w:rPr>
              <w:t xml:space="preserve"> </w:t>
            </w:r>
          </w:p>
        </w:tc>
        <w:tc>
          <w:tcPr>
            <w:tcW w:w="2766" w:type="dxa"/>
          </w:tcPr>
          <w:p w14:paraId="12D488F7" w14:textId="6EDE7029" w:rsidR="00FA7EF0" w:rsidRDefault="00FA7EF0" w:rsidP="00FA7EF0">
            <w:pPr>
              <w:rPr>
                <w:rFonts w:hint="eastAsia"/>
              </w:rPr>
            </w:pPr>
            <w:r>
              <w:rPr>
                <w:rFonts w:hint="eastAsia"/>
              </w:rPr>
              <w:t>-</w:t>
            </w:r>
            <w:r w:rsidR="000C12A9">
              <w:rPr>
                <w:rFonts w:hint="eastAsia"/>
              </w:rPr>
              <w:t>花费更多</w:t>
            </w:r>
            <w:r w:rsidR="000C12A9">
              <w:t>时间进行界面设计</w:t>
            </w:r>
            <w:r>
              <w:rPr>
                <w:rFonts w:hint="eastAsia"/>
              </w:rPr>
              <w:t xml:space="preserve"> </w:t>
            </w:r>
          </w:p>
        </w:tc>
      </w:tr>
    </w:tbl>
    <w:p w14:paraId="3BE53B05" w14:textId="77777777" w:rsidR="00FA7EF0" w:rsidRPr="002C7A48" w:rsidRDefault="00FA7EF0" w:rsidP="00FA7EF0">
      <w:pPr>
        <w:rPr>
          <w:rFonts w:hint="eastAsia"/>
        </w:rPr>
      </w:pPr>
    </w:p>
    <w:p w14:paraId="78AAC5E5" w14:textId="2A6CD5C7" w:rsidR="00D66AF7" w:rsidRDefault="00D66AF7" w:rsidP="00D66AF7">
      <w:pPr>
        <w:pStyle w:val="4"/>
      </w:pPr>
      <w:r>
        <w:rPr>
          <w:rFonts w:hint="eastAsia"/>
        </w:rPr>
        <w:lastRenderedPageBreak/>
        <w:t>4.7.3 最终选定的</w:t>
      </w:r>
      <w:r>
        <w:t>方案</w:t>
      </w:r>
    </w:p>
    <w:p w14:paraId="6681BD6B" w14:textId="6DF79E33" w:rsidR="000C12A9" w:rsidRDefault="000C12A9" w:rsidP="000C12A9">
      <w:pPr>
        <w:ind w:firstLine="420"/>
      </w:pPr>
      <w:r>
        <w:rPr>
          <w:rFonts w:hint="eastAsia"/>
        </w:rPr>
        <w:t>由于</w:t>
      </w:r>
      <w:r>
        <w:t>本项目时间较紧</w:t>
      </w:r>
      <w:r>
        <w:rPr>
          <w:rFonts w:hint="eastAsia"/>
        </w:rPr>
        <w:t>，</w:t>
      </w:r>
      <w:r>
        <w:t>涉及到较多的文档操作，不方便设计多套用户界面，且不同型号的</w:t>
      </w:r>
      <w:r>
        <w:rPr>
          <w:rFonts w:hint="eastAsia"/>
        </w:rPr>
        <w:t>手机</w:t>
      </w:r>
      <w:r>
        <w:t>容易对界面产生限制</w:t>
      </w:r>
      <w:r>
        <w:rPr>
          <w:rFonts w:hint="eastAsia"/>
        </w:rPr>
        <w:t>。</w:t>
      </w:r>
      <w:r>
        <w:t>同时项目组没</w:t>
      </w:r>
      <w:r>
        <w:rPr>
          <w:rFonts w:hint="eastAsia"/>
        </w:rPr>
        <w:t>有开发</w:t>
      </w:r>
      <w:r>
        <w:t>的</w:t>
      </w:r>
      <w:r>
        <w:rPr>
          <w:rFonts w:hint="eastAsia"/>
        </w:rPr>
        <w:t>经验</w:t>
      </w:r>
      <w:r>
        <w:t>，使用一些不熟悉的技术会加大项目开发的时间消耗，需要选择一些使用更广泛的技术以获取更多帮助，因此我们选择</w:t>
      </w:r>
      <w:r>
        <w:rPr>
          <w:rFonts w:hint="eastAsia"/>
        </w:rPr>
        <w:t>系统方案1。</w:t>
      </w:r>
    </w:p>
    <w:p w14:paraId="4677C9C7" w14:textId="0C7A7546" w:rsidR="00D87B70" w:rsidRPr="000C12A9" w:rsidDel="000A5245" w:rsidRDefault="00D87B70" w:rsidP="00D87B70">
      <w:pPr>
        <w:ind w:firstLine="420"/>
        <w:rPr>
          <w:ins w:id="2346" w:author="John" w:date="2018-11-10T15:54:00Z"/>
          <w:del w:id="2347" w:author="叶 柏成" w:date="2018-11-28T13:34:00Z"/>
          <w:rFonts w:hint="eastAsia"/>
        </w:rPr>
      </w:pPr>
      <w:r>
        <w:rPr>
          <w:rFonts w:hint="eastAsia"/>
        </w:rPr>
        <w:t>网站</w:t>
      </w:r>
      <w:r>
        <w:t>部署在阿里云服务器上，选择操作系统为Linux，</w:t>
      </w:r>
      <w:r>
        <w:rPr>
          <w:rFonts w:hint="eastAsia"/>
        </w:rPr>
        <w:t>网站</w:t>
      </w:r>
      <w:r>
        <w:t>后端</w:t>
      </w:r>
      <w:r>
        <w:rPr>
          <w:rFonts w:hint="eastAsia"/>
        </w:rPr>
        <w:t>采用</w:t>
      </w:r>
      <w:r>
        <w:t>Java编写，数据库采用</w:t>
      </w:r>
      <w:r>
        <w:rPr>
          <w:rFonts w:hint="eastAsia"/>
        </w:rPr>
        <w:t>MySQL</w:t>
      </w:r>
      <w:r>
        <w:t>，网页前端和APP前端都采用HTML5+CSS+JavaScript的方式进行编写，分别为网页前端和APP前端设计界面。</w:t>
      </w:r>
    </w:p>
    <w:p w14:paraId="27BEEA16" w14:textId="11BD18BD" w:rsidR="00D66AF7" w:rsidRDefault="00D66AF7" w:rsidP="00D87B70">
      <w:pPr>
        <w:ind w:firstLine="420"/>
      </w:pPr>
    </w:p>
    <w:p w14:paraId="2AEA367B" w14:textId="1E6AB838" w:rsidR="00714A8A" w:rsidRDefault="00D66AF7" w:rsidP="00714A8A">
      <w:pPr>
        <w:pStyle w:val="1"/>
        <w:rPr>
          <w:ins w:id="2348" w:author="John" w:date="2018-11-10T15:54:00Z"/>
        </w:rPr>
      </w:pPr>
      <w:bookmarkStart w:id="2349" w:name="_Toc531898416"/>
      <w:r>
        <w:rPr>
          <w:rFonts w:hint="eastAsia"/>
        </w:rPr>
        <w:t>5</w:t>
      </w:r>
      <w:ins w:id="2350" w:author="John" w:date="2018-11-10T15:54:00Z">
        <w:r w:rsidR="00714A8A">
          <w:rPr>
            <w:rFonts w:hint="eastAsia"/>
          </w:rPr>
          <w:t>经济</w:t>
        </w:r>
        <w:r w:rsidR="00714A8A">
          <w:t>可行性</w:t>
        </w:r>
      </w:ins>
      <w:ins w:id="2351" w:author="John" w:date="2018-11-10T16:00:00Z">
        <w:r w:rsidR="005D7CB1">
          <w:rPr>
            <w:rFonts w:hint="eastAsia"/>
          </w:rPr>
          <w:t>(</w:t>
        </w:r>
        <w:r w:rsidR="005D7CB1">
          <w:rPr>
            <w:rFonts w:hint="eastAsia"/>
          </w:rPr>
          <w:t>投资与效益分析</w:t>
        </w:r>
        <w:r w:rsidR="005D7CB1">
          <w:t>)</w:t>
        </w:r>
      </w:ins>
      <w:bookmarkEnd w:id="2349"/>
    </w:p>
    <w:p w14:paraId="7638D49D" w14:textId="6EE919CE" w:rsidR="00714A8A" w:rsidRDefault="005D40AE" w:rsidP="00714A8A">
      <w:pPr>
        <w:pStyle w:val="2"/>
        <w:rPr>
          <w:ins w:id="2352" w:author="John" w:date="2018-11-10T15:54:00Z"/>
        </w:rPr>
      </w:pPr>
      <w:bookmarkStart w:id="2353" w:name="_Toc531898417"/>
      <w:ins w:id="2354" w:author="John" w:date="2018-11-11T17:39:00Z">
        <w:r>
          <w:rPr>
            <w:rFonts w:hint="eastAsia"/>
          </w:rPr>
          <w:t>5.1</w:t>
        </w:r>
      </w:ins>
      <w:ins w:id="2355" w:author="John" w:date="2018-11-10T15:54:00Z">
        <w:r w:rsidR="00714A8A">
          <w:rPr>
            <w:rFonts w:hint="eastAsia"/>
          </w:rPr>
          <w:t>投资</w:t>
        </w:r>
        <w:bookmarkEnd w:id="2353"/>
      </w:ins>
    </w:p>
    <w:p w14:paraId="7D417342" w14:textId="6806F11D" w:rsidR="00714A8A" w:rsidRDefault="005D40AE" w:rsidP="00714A8A">
      <w:pPr>
        <w:pStyle w:val="3"/>
        <w:rPr>
          <w:ins w:id="2356" w:author="John" w:date="2018-11-10T15:54:00Z"/>
        </w:rPr>
      </w:pPr>
      <w:bookmarkStart w:id="2357" w:name="_Toc531898418"/>
      <w:ins w:id="2358" w:author="John" w:date="2018-11-11T17:40:00Z">
        <w:r>
          <w:rPr>
            <w:rFonts w:hint="eastAsia"/>
          </w:rPr>
          <w:t>5</w:t>
        </w:r>
      </w:ins>
      <w:ins w:id="2359" w:author="John" w:date="2018-11-10T15:54:00Z">
        <w:r>
          <w:rPr>
            <w:rFonts w:hint="eastAsia"/>
          </w:rPr>
          <w:t>.1.1基本建设投资</w:t>
        </w:r>
        <w:bookmarkEnd w:id="2357"/>
      </w:ins>
    </w:p>
    <w:tbl>
      <w:tblPr>
        <w:tblStyle w:val="a6"/>
        <w:tblW w:w="0" w:type="auto"/>
        <w:tblLook w:val="04A0" w:firstRow="1" w:lastRow="0" w:firstColumn="1" w:lastColumn="0" w:noHBand="0" w:noVBand="1"/>
      </w:tblPr>
      <w:tblGrid>
        <w:gridCol w:w="4148"/>
        <w:gridCol w:w="4148"/>
      </w:tblGrid>
      <w:tr w:rsidR="00714A8A" w14:paraId="6B68A4AA" w14:textId="77777777" w:rsidTr="006B6835">
        <w:trPr>
          <w:ins w:id="2360" w:author="John" w:date="2018-11-10T15:54:00Z"/>
        </w:trPr>
        <w:tc>
          <w:tcPr>
            <w:tcW w:w="4148" w:type="dxa"/>
          </w:tcPr>
          <w:p w14:paraId="52EF9E4A" w14:textId="77777777" w:rsidR="00714A8A" w:rsidRPr="00625B50" w:rsidRDefault="00714A8A" w:rsidP="006B6835">
            <w:pPr>
              <w:rPr>
                <w:ins w:id="2361" w:author="John" w:date="2018-11-10T15:54:00Z"/>
                <w:rFonts w:ascii="宋体" w:eastAsia="宋体" w:hAnsi="宋体"/>
              </w:rPr>
            </w:pPr>
            <w:ins w:id="2362"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2363" w:author="John" w:date="2018-11-10T15:54:00Z"/>
                <w:rFonts w:ascii="宋体" w:eastAsia="宋体" w:hAnsi="宋体"/>
              </w:rPr>
            </w:pPr>
            <w:ins w:id="2364" w:author="John" w:date="2018-11-10T15:54:00Z">
              <w:r w:rsidRPr="00625B50">
                <w:rPr>
                  <w:rFonts w:ascii="宋体" w:eastAsia="宋体" w:hAnsi="宋体" w:hint="eastAsia"/>
                </w:rPr>
                <w:t>投资金额/元</w:t>
              </w:r>
            </w:ins>
          </w:p>
        </w:tc>
      </w:tr>
      <w:tr w:rsidR="00714A8A" w14:paraId="1025F9ED" w14:textId="77777777" w:rsidTr="006B6835">
        <w:trPr>
          <w:ins w:id="2365" w:author="John" w:date="2018-11-10T15:54:00Z"/>
        </w:trPr>
        <w:tc>
          <w:tcPr>
            <w:tcW w:w="4148" w:type="dxa"/>
          </w:tcPr>
          <w:p w14:paraId="28820A84" w14:textId="77777777" w:rsidR="00714A8A" w:rsidRPr="00625B50" w:rsidRDefault="00714A8A" w:rsidP="006B6835">
            <w:pPr>
              <w:rPr>
                <w:ins w:id="2366" w:author="John" w:date="2018-11-10T15:54:00Z"/>
                <w:rFonts w:ascii="宋体" w:eastAsia="宋体" w:hAnsi="宋体"/>
              </w:rPr>
            </w:pPr>
            <w:ins w:id="2367"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2368" w:author="John" w:date="2018-11-10T15:54:00Z"/>
                <w:rFonts w:ascii="宋体" w:eastAsia="宋体" w:hAnsi="宋体"/>
              </w:rPr>
            </w:pPr>
            <w:ins w:id="2369" w:author="John" w:date="2018-11-10T16:44:00Z">
              <w:r>
                <w:rPr>
                  <w:rFonts w:ascii="宋体" w:eastAsia="宋体" w:hAnsi="宋体" w:hint="eastAsia"/>
                </w:rPr>
                <w:t>每个月300</w:t>
              </w:r>
            </w:ins>
            <w:ins w:id="2370" w:author="John" w:date="2018-11-10T16:45:00Z">
              <w:r>
                <w:rPr>
                  <w:rFonts w:ascii="宋体" w:eastAsia="宋体" w:hAnsi="宋体" w:hint="eastAsia"/>
                </w:rPr>
                <w:t>元</w:t>
              </w:r>
            </w:ins>
            <w:ins w:id="2371" w:author="John" w:date="2018-11-10T16:44:00Z">
              <w:r>
                <w:rPr>
                  <w:rFonts w:ascii="宋体" w:eastAsia="宋体" w:hAnsi="宋体" w:hint="eastAsia"/>
                </w:rPr>
                <w:t>，四个月300*4=1200元</w:t>
              </w:r>
            </w:ins>
          </w:p>
        </w:tc>
      </w:tr>
      <w:tr w:rsidR="00714A8A" w14:paraId="57785B6B" w14:textId="77777777" w:rsidTr="006B6835">
        <w:trPr>
          <w:ins w:id="2372" w:author="John" w:date="2018-11-10T15:54:00Z"/>
        </w:trPr>
        <w:tc>
          <w:tcPr>
            <w:tcW w:w="4148" w:type="dxa"/>
          </w:tcPr>
          <w:p w14:paraId="1BF1B1F9" w14:textId="77777777" w:rsidR="00714A8A" w:rsidRPr="00625B50" w:rsidRDefault="00714A8A" w:rsidP="006B6835">
            <w:pPr>
              <w:rPr>
                <w:ins w:id="2373" w:author="John" w:date="2018-11-10T15:54:00Z"/>
                <w:rFonts w:ascii="宋体" w:eastAsia="宋体" w:hAnsi="宋体"/>
              </w:rPr>
            </w:pPr>
            <w:ins w:id="2374"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2375" w:author="John" w:date="2018-11-10T15:54:00Z"/>
                <w:rFonts w:ascii="宋体" w:eastAsia="宋体" w:hAnsi="宋体"/>
              </w:rPr>
            </w:pPr>
            <w:ins w:id="2376" w:author="John" w:date="2018-11-10T16:44:00Z">
              <w:r>
                <w:rPr>
                  <w:rFonts w:ascii="宋体" w:eastAsia="宋体" w:hAnsi="宋体" w:hint="eastAsia"/>
                </w:rPr>
                <w:t>600元</w:t>
              </w:r>
            </w:ins>
          </w:p>
        </w:tc>
      </w:tr>
      <w:tr w:rsidR="00714A8A" w14:paraId="32817E5C" w14:textId="77777777" w:rsidTr="006B6835">
        <w:trPr>
          <w:ins w:id="2377" w:author="John" w:date="2018-11-10T15:54:00Z"/>
        </w:trPr>
        <w:tc>
          <w:tcPr>
            <w:tcW w:w="4148" w:type="dxa"/>
          </w:tcPr>
          <w:p w14:paraId="3F580112" w14:textId="77777777" w:rsidR="00714A8A" w:rsidRPr="00625B50" w:rsidRDefault="00714A8A" w:rsidP="006B6835">
            <w:pPr>
              <w:rPr>
                <w:ins w:id="2378" w:author="John" w:date="2018-11-10T15:54:00Z"/>
                <w:rFonts w:ascii="宋体" w:eastAsia="宋体" w:hAnsi="宋体"/>
              </w:rPr>
            </w:pPr>
            <w:ins w:id="2379"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2380" w:author="John" w:date="2018-11-10T15:54:00Z"/>
                <w:rFonts w:ascii="宋体" w:eastAsia="宋体" w:hAnsi="宋体"/>
              </w:rPr>
            </w:pPr>
            <w:ins w:id="2381" w:author="John" w:date="2018-11-10T15:54:00Z">
              <w:r w:rsidRPr="00625B50">
                <w:rPr>
                  <w:rFonts w:ascii="宋体" w:eastAsia="宋体" w:hAnsi="宋体" w:hint="eastAsia"/>
                </w:rPr>
                <w:t>16周，每周7天每天工作1小时。组员五人，共计</w:t>
              </w:r>
            </w:ins>
            <w:ins w:id="2382" w:author="John" w:date="2018-11-10T16:00:00Z">
              <w:r w:rsidR="005D7CB1">
                <w:rPr>
                  <w:rFonts w:ascii="宋体" w:eastAsia="宋体" w:hAnsi="宋体" w:hint="eastAsia"/>
                </w:rPr>
                <w:t>8320.8元</w:t>
              </w:r>
            </w:ins>
            <w:ins w:id="2383" w:author="John" w:date="2018-11-10T15:54:00Z">
              <w:r w:rsidRPr="00625B50">
                <w:rPr>
                  <w:rFonts w:ascii="宋体" w:eastAsia="宋体" w:hAnsi="宋体" w:hint="eastAsia"/>
                </w:rPr>
                <w:t>。</w:t>
              </w:r>
            </w:ins>
          </w:p>
        </w:tc>
      </w:tr>
      <w:tr w:rsidR="00714A8A" w14:paraId="10DFF652" w14:textId="77777777" w:rsidTr="006B6835">
        <w:trPr>
          <w:trHeight w:val="82"/>
          <w:ins w:id="2384" w:author="John" w:date="2018-11-10T15:54:00Z"/>
        </w:trPr>
        <w:tc>
          <w:tcPr>
            <w:tcW w:w="4148" w:type="dxa"/>
          </w:tcPr>
          <w:p w14:paraId="2CD95DB9" w14:textId="04E365A1" w:rsidR="00714A8A" w:rsidRPr="00625B50" w:rsidRDefault="0037543D" w:rsidP="006B6835">
            <w:pPr>
              <w:rPr>
                <w:ins w:id="2385" w:author="John" w:date="2018-11-10T15:54:00Z"/>
                <w:rFonts w:ascii="宋体" w:eastAsia="宋体" w:hAnsi="宋体"/>
              </w:rPr>
            </w:pPr>
            <w:ins w:id="2386" w:author="John" w:date="2018-11-10T16:39:00Z">
              <w:r>
                <w:rPr>
                  <w:rFonts w:ascii="宋体" w:eastAsia="宋体" w:hAnsi="宋体" w:hint="eastAsia"/>
                </w:rPr>
                <w:t>阿里云服务器</w:t>
              </w:r>
            </w:ins>
          </w:p>
        </w:tc>
        <w:tc>
          <w:tcPr>
            <w:tcW w:w="4148" w:type="dxa"/>
          </w:tcPr>
          <w:p w14:paraId="29ED54EE" w14:textId="105D0228" w:rsidR="00714A8A" w:rsidRPr="00625B50" w:rsidRDefault="0037543D" w:rsidP="006B6835">
            <w:pPr>
              <w:rPr>
                <w:ins w:id="2387" w:author="John" w:date="2018-11-10T15:54:00Z"/>
                <w:rFonts w:ascii="宋体" w:eastAsia="宋体" w:hAnsi="宋体"/>
              </w:rPr>
            </w:pPr>
            <w:ins w:id="2388" w:author="John" w:date="2018-11-10T16:39:00Z">
              <w:r>
                <w:rPr>
                  <w:rFonts w:ascii="宋体" w:eastAsia="宋体" w:hAnsi="宋体" w:hint="eastAsia"/>
                </w:rPr>
                <w:t>128</w:t>
              </w:r>
            </w:ins>
            <w:ins w:id="2389" w:author="John" w:date="2018-11-10T16:40:00Z">
              <w:r>
                <w:rPr>
                  <w:rFonts w:ascii="宋体" w:eastAsia="宋体" w:hAnsi="宋体" w:hint="eastAsia"/>
                </w:rPr>
                <w:t>元</w:t>
              </w:r>
            </w:ins>
          </w:p>
        </w:tc>
      </w:tr>
      <w:tr w:rsidR="00714A8A" w14:paraId="0CF55C85" w14:textId="77777777" w:rsidTr="006B6835">
        <w:trPr>
          <w:trHeight w:val="82"/>
          <w:ins w:id="2390" w:author="John" w:date="2018-11-10T15:54:00Z"/>
        </w:trPr>
        <w:tc>
          <w:tcPr>
            <w:tcW w:w="4148" w:type="dxa"/>
          </w:tcPr>
          <w:p w14:paraId="7AF962AE" w14:textId="77777777" w:rsidR="00714A8A" w:rsidRPr="00625B50" w:rsidRDefault="00714A8A" w:rsidP="006B6835">
            <w:pPr>
              <w:rPr>
                <w:ins w:id="2391" w:author="John" w:date="2018-11-10T15:54:00Z"/>
                <w:rFonts w:ascii="宋体" w:eastAsia="宋体" w:hAnsi="宋体"/>
              </w:rPr>
            </w:pPr>
            <w:ins w:id="2392"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2393" w:author="John" w:date="2018-11-10T15:54:00Z"/>
                <w:rFonts w:ascii="宋体" w:eastAsia="宋体" w:hAnsi="宋体"/>
              </w:rPr>
            </w:pPr>
            <w:ins w:id="2394" w:author="John" w:date="2018-11-10T16:45:00Z">
              <w:r>
                <w:rPr>
                  <w:rFonts w:ascii="宋体" w:eastAsia="宋体" w:hAnsi="宋体" w:hint="eastAsia"/>
                </w:rPr>
                <w:t>9948</w:t>
              </w:r>
            </w:ins>
            <w:ins w:id="2395" w:author="John" w:date="2018-11-10T16:00:00Z">
              <w:r w:rsidR="005D7CB1">
                <w:rPr>
                  <w:rFonts w:ascii="宋体" w:eastAsia="宋体" w:hAnsi="宋体" w:hint="eastAsia"/>
                </w:rPr>
                <w:t>.8元</w:t>
              </w:r>
            </w:ins>
          </w:p>
        </w:tc>
      </w:tr>
    </w:tbl>
    <w:p w14:paraId="3BEB07E0" w14:textId="3C6505FC" w:rsidR="00714A8A" w:rsidRPr="00625B50" w:rsidDel="000A5245" w:rsidRDefault="00714A8A" w:rsidP="00714A8A">
      <w:pPr>
        <w:rPr>
          <w:ins w:id="2396" w:author="John" w:date="2018-11-10T15:54:00Z"/>
          <w:del w:id="2397" w:author="叶 柏成" w:date="2018-11-28T13:34:00Z"/>
        </w:rPr>
      </w:pPr>
    </w:p>
    <w:p w14:paraId="4299E0A3" w14:textId="373F5C67" w:rsidR="00714A8A" w:rsidRPr="00625B50" w:rsidRDefault="005D40AE" w:rsidP="00714A8A">
      <w:pPr>
        <w:pStyle w:val="3"/>
        <w:rPr>
          <w:ins w:id="2398" w:author="John" w:date="2018-11-10T15:54:00Z"/>
        </w:rPr>
      </w:pPr>
      <w:bookmarkStart w:id="2399" w:name="_Toc531898419"/>
      <w:ins w:id="2400" w:author="John" w:date="2018-11-11T17:40:00Z">
        <w:r>
          <w:rPr>
            <w:rFonts w:hint="eastAsia"/>
          </w:rPr>
          <w:t>5</w:t>
        </w:r>
      </w:ins>
      <w:ins w:id="2401" w:author="John" w:date="2018-11-10T15:54:00Z">
        <w:r w:rsidRPr="00625B50">
          <w:rPr>
            <w:rFonts w:hint="eastAsia"/>
          </w:rPr>
          <w:t>.1.2</w:t>
        </w:r>
        <w:r w:rsidRPr="00625B50">
          <w:t xml:space="preserve"> </w:t>
        </w:r>
        <w:r w:rsidRPr="00625B50">
          <w:rPr>
            <w:rFonts w:hint="eastAsia"/>
          </w:rPr>
          <w:t>其他一次性支出</w:t>
        </w:r>
        <w:bookmarkEnd w:id="2399"/>
      </w:ins>
    </w:p>
    <w:p w14:paraId="244B92E6" w14:textId="77777777" w:rsidR="00714A8A" w:rsidRPr="00625B50" w:rsidRDefault="00714A8A" w:rsidP="00714A8A">
      <w:pPr>
        <w:rPr>
          <w:ins w:id="2402" w:author="John" w:date="2018-11-10T15:54:00Z"/>
          <w:rFonts w:ascii="宋体" w:eastAsia="宋体" w:hAnsi="宋体"/>
        </w:rPr>
      </w:pPr>
      <w:ins w:id="2403" w:author="John" w:date="2018-11-10T15:54:00Z">
        <w:r w:rsidRPr="00625B50">
          <w:rPr>
            <w:rFonts w:ascii="宋体" w:eastAsia="宋体" w:hAnsi="宋体" w:hint="eastAsia"/>
          </w:rPr>
          <w:t>T</w:t>
        </w:r>
        <w:r w:rsidRPr="00625B50">
          <w:rPr>
            <w:rFonts w:ascii="宋体" w:eastAsia="宋体" w:hAnsi="宋体"/>
          </w:rPr>
          <w:t>BD</w:t>
        </w:r>
      </w:ins>
    </w:p>
    <w:p w14:paraId="024F588D" w14:textId="78E98E5E" w:rsidR="00714A8A" w:rsidRPr="00625B50" w:rsidRDefault="005D40AE" w:rsidP="00714A8A">
      <w:pPr>
        <w:pStyle w:val="3"/>
        <w:rPr>
          <w:ins w:id="2404" w:author="John" w:date="2018-11-10T15:54:00Z"/>
        </w:rPr>
      </w:pPr>
      <w:bookmarkStart w:id="2405" w:name="_Toc531898420"/>
      <w:ins w:id="2406" w:author="John" w:date="2018-11-11T17:40:00Z">
        <w:r>
          <w:rPr>
            <w:rFonts w:hint="eastAsia"/>
          </w:rPr>
          <w:lastRenderedPageBreak/>
          <w:t>5</w:t>
        </w:r>
      </w:ins>
      <w:ins w:id="2407" w:author="John" w:date="2018-11-10T15:54:00Z">
        <w:r w:rsidRPr="00625B50">
          <w:rPr>
            <w:rFonts w:hint="eastAsia"/>
          </w:rPr>
          <w:t>.1.3非一次性支出</w:t>
        </w:r>
        <w:bookmarkEnd w:id="2405"/>
      </w:ins>
    </w:p>
    <w:p w14:paraId="3904C847" w14:textId="77777777" w:rsidR="00714A8A" w:rsidRPr="00625B50" w:rsidRDefault="00714A8A" w:rsidP="00714A8A">
      <w:pPr>
        <w:rPr>
          <w:ins w:id="2408" w:author="John" w:date="2018-11-10T15:54:00Z"/>
          <w:rFonts w:ascii="宋体" w:eastAsia="宋体" w:hAnsi="宋体"/>
        </w:rPr>
      </w:pPr>
      <w:ins w:id="2409" w:author="John" w:date="2018-11-10T15:54:00Z">
        <w:r w:rsidRPr="00625B50">
          <w:rPr>
            <w:rFonts w:ascii="宋体" w:eastAsia="宋体" w:hAnsi="宋体" w:hint="eastAsia"/>
          </w:rPr>
          <w:t>T</w:t>
        </w:r>
        <w:r w:rsidRPr="00625B50">
          <w:rPr>
            <w:rFonts w:ascii="宋体" w:eastAsia="宋体" w:hAnsi="宋体"/>
          </w:rPr>
          <w:t>BD</w:t>
        </w:r>
      </w:ins>
    </w:p>
    <w:p w14:paraId="07842856" w14:textId="1AA0EBAD" w:rsidR="00714A8A" w:rsidRPr="00625B50" w:rsidRDefault="005D40AE" w:rsidP="00714A8A">
      <w:pPr>
        <w:pStyle w:val="2"/>
        <w:rPr>
          <w:ins w:id="2410" w:author="John" w:date="2018-11-10T15:54:00Z"/>
          <w:rFonts w:ascii="宋体" w:hAnsi="宋体"/>
        </w:rPr>
      </w:pPr>
      <w:bookmarkStart w:id="2411" w:name="_Toc531898421"/>
      <w:ins w:id="2412" w:author="John" w:date="2018-11-11T17:40:00Z">
        <w:r>
          <w:rPr>
            <w:rFonts w:ascii="宋体" w:hAnsi="宋体" w:hint="eastAsia"/>
          </w:rPr>
          <w:t>5</w:t>
        </w:r>
      </w:ins>
      <w:ins w:id="2413" w:author="John" w:date="2018-11-10T15:54:00Z">
        <w:r w:rsidRPr="00625B50">
          <w:rPr>
            <w:rFonts w:ascii="宋体" w:hAnsi="宋体" w:hint="eastAsia"/>
          </w:rPr>
          <w:t>.2预期经济效益</w:t>
        </w:r>
        <w:bookmarkEnd w:id="2411"/>
      </w:ins>
    </w:p>
    <w:p w14:paraId="740C1BDE" w14:textId="77777777" w:rsidR="00714A8A" w:rsidRPr="00625B50" w:rsidRDefault="00714A8A" w:rsidP="00714A8A">
      <w:pPr>
        <w:rPr>
          <w:ins w:id="2414" w:author="John" w:date="2018-11-10T15:54:00Z"/>
          <w:rFonts w:ascii="宋体" w:eastAsia="宋体" w:hAnsi="宋体"/>
        </w:rPr>
      </w:pPr>
      <w:ins w:id="2415" w:author="John" w:date="2018-11-10T15:54:00Z">
        <w:r w:rsidRPr="00625B50">
          <w:rPr>
            <w:rFonts w:ascii="宋体" w:eastAsia="宋体" w:hAnsi="宋体" w:hint="eastAsia"/>
          </w:rPr>
          <w:t>由于本项目教学课题，不涉及盈利</w:t>
        </w:r>
      </w:ins>
    </w:p>
    <w:p w14:paraId="0F960F6F" w14:textId="621241DB" w:rsidR="00714A8A" w:rsidRPr="00625B50" w:rsidRDefault="005D40AE" w:rsidP="00714A8A">
      <w:pPr>
        <w:pStyle w:val="3"/>
        <w:rPr>
          <w:ins w:id="2416" w:author="John" w:date="2018-11-10T15:54:00Z"/>
        </w:rPr>
      </w:pPr>
      <w:bookmarkStart w:id="2417" w:name="_Toc531898422"/>
      <w:ins w:id="2418" w:author="John" w:date="2018-11-11T17:40:00Z">
        <w:r>
          <w:rPr>
            <w:rFonts w:hint="eastAsia"/>
          </w:rPr>
          <w:t>5</w:t>
        </w:r>
      </w:ins>
      <w:ins w:id="2419" w:author="John" w:date="2018-11-10T15:54:00Z">
        <w:r w:rsidRPr="00625B50">
          <w:t>.2.1</w:t>
        </w:r>
        <w:r w:rsidRPr="00625B50">
          <w:rPr>
            <w:rFonts w:hint="eastAsia"/>
          </w:rPr>
          <w:t>一次性收益</w:t>
        </w:r>
        <w:bookmarkEnd w:id="2417"/>
      </w:ins>
    </w:p>
    <w:p w14:paraId="0ADACB80" w14:textId="77777777" w:rsidR="00714A8A" w:rsidRPr="00625B50" w:rsidRDefault="00714A8A" w:rsidP="00714A8A">
      <w:pPr>
        <w:rPr>
          <w:ins w:id="2420" w:author="John" w:date="2018-11-10T15:54:00Z"/>
          <w:rFonts w:ascii="宋体" w:eastAsia="宋体" w:hAnsi="宋体"/>
        </w:rPr>
      </w:pPr>
      <w:ins w:id="2421"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2422" w:author="John" w:date="2018-11-10T15:54:00Z"/>
          <w:rFonts w:ascii="宋体" w:eastAsia="宋体" w:hAnsi="宋体"/>
        </w:rPr>
      </w:pPr>
    </w:p>
    <w:p w14:paraId="35B572E5" w14:textId="3BB1FF5D" w:rsidR="00714A8A" w:rsidRPr="00625B50" w:rsidRDefault="005D40AE" w:rsidP="00714A8A">
      <w:pPr>
        <w:pStyle w:val="3"/>
        <w:rPr>
          <w:ins w:id="2423" w:author="John" w:date="2018-11-10T15:54:00Z"/>
        </w:rPr>
      </w:pPr>
      <w:bookmarkStart w:id="2424" w:name="_Toc531898423"/>
      <w:ins w:id="2425" w:author="John" w:date="2018-11-11T17:40:00Z">
        <w:r>
          <w:rPr>
            <w:rFonts w:hint="eastAsia"/>
          </w:rPr>
          <w:t>5</w:t>
        </w:r>
      </w:ins>
      <w:ins w:id="2426" w:author="John" w:date="2018-11-10T15:54:00Z">
        <w:r w:rsidR="00714A8A" w:rsidRPr="00625B50">
          <w:t>.2.2</w:t>
        </w:r>
        <w:r w:rsidR="00714A8A" w:rsidRPr="00625B50">
          <w:rPr>
            <w:rFonts w:hint="eastAsia"/>
          </w:rPr>
          <w:t>非一次性收益</w:t>
        </w:r>
        <w:bookmarkEnd w:id="2424"/>
      </w:ins>
    </w:p>
    <w:p w14:paraId="0D0596E8" w14:textId="50C85B6B" w:rsidR="00714A8A" w:rsidRPr="00625B50" w:rsidRDefault="005D40AE" w:rsidP="00714A8A">
      <w:pPr>
        <w:rPr>
          <w:ins w:id="2427" w:author="John" w:date="2018-11-10T15:54:00Z"/>
          <w:rFonts w:ascii="宋体" w:eastAsia="宋体" w:hAnsi="宋体"/>
        </w:rPr>
      </w:pPr>
      <w:ins w:id="2428" w:author="John" w:date="2018-11-11T17:42:00Z">
        <w:r w:rsidRPr="00625B50">
          <w:rPr>
            <w:rFonts w:ascii="宋体" w:eastAsia="宋体" w:hAnsi="宋体" w:hint="eastAsia"/>
          </w:rPr>
          <w:t>由于本项目教学课题，不涉及盈利</w:t>
        </w:r>
      </w:ins>
    </w:p>
    <w:p w14:paraId="2A7B0259" w14:textId="77D97ADC" w:rsidR="00714A8A" w:rsidRPr="00625B50" w:rsidRDefault="005D40AE" w:rsidP="00714A8A">
      <w:pPr>
        <w:pStyle w:val="3"/>
        <w:rPr>
          <w:ins w:id="2429" w:author="John" w:date="2018-11-10T15:54:00Z"/>
        </w:rPr>
      </w:pPr>
      <w:bookmarkStart w:id="2430" w:name="_Toc531898424"/>
      <w:ins w:id="2431" w:author="John" w:date="2018-11-11T17:40:00Z">
        <w:r>
          <w:rPr>
            <w:rFonts w:hint="eastAsia"/>
          </w:rPr>
          <w:t>5</w:t>
        </w:r>
      </w:ins>
      <w:ins w:id="2432" w:author="John" w:date="2018-11-10T15:54:00Z">
        <w:r w:rsidR="00714A8A" w:rsidRPr="00625B50">
          <w:t>.2.3</w:t>
        </w:r>
        <w:r w:rsidR="00714A8A" w:rsidRPr="00625B50">
          <w:rPr>
            <w:rFonts w:hint="eastAsia"/>
          </w:rPr>
          <w:t>不可定量的收益</w:t>
        </w:r>
        <w:bookmarkEnd w:id="2430"/>
      </w:ins>
    </w:p>
    <w:p w14:paraId="4C15CF6C" w14:textId="77777777" w:rsidR="00714A8A" w:rsidRPr="00625B50" w:rsidRDefault="00714A8A" w:rsidP="00714A8A">
      <w:pPr>
        <w:rPr>
          <w:ins w:id="2433" w:author="John" w:date="2018-11-10T15:54:00Z"/>
          <w:rFonts w:ascii="宋体" w:eastAsia="宋体" w:hAnsi="宋体"/>
        </w:rPr>
      </w:pPr>
      <w:ins w:id="2434"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20EA4312" w:rsidR="00714A8A" w:rsidRPr="00625B50" w:rsidRDefault="005D40AE" w:rsidP="00714A8A">
      <w:pPr>
        <w:pStyle w:val="3"/>
        <w:rPr>
          <w:ins w:id="2435" w:author="John" w:date="2018-11-10T15:54:00Z"/>
        </w:rPr>
      </w:pPr>
      <w:bookmarkStart w:id="2436" w:name="_Toc531898425"/>
      <w:ins w:id="2437" w:author="John" w:date="2018-11-11T17:40:00Z">
        <w:r>
          <w:rPr>
            <w:rFonts w:hint="eastAsia"/>
          </w:rPr>
          <w:t>5</w:t>
        </w:r>
      </w:ins>
      <w:ins w:id="2438" w:author="John" w:date="2018-11-10T15:54:00Z">
        <w:r w:rsidRPr="00625B50">
          <w:rPr>
            <w:rFonts w:hint="eastAsia"/>
          </w:rPr>
          <w:t>.</w:t>
        </w:r>
        <w:r w:rsidRPr="00625B50">
          <w:t xml:space="preserve">2.4 </w:t>
        </w:r>
        <w:r w:rsidRPr="00625B50">
          <w:rPr>
            <w:rFonts w:hint="eastAsia"/>
          </w:rPr>
          <w:t>收益/投资比</w:t>
        </w:r>
        <w:bookmarkEnd w:id="2436"/>
      </w:ins>
    </w:p>
    <w:p w14:paraId="0B8E3A75" w14:textId="77777777" w:rsidR="00714A8A" w:rsidRPr="00625B50" w:rsidRDefault="00714A8A" w:rsidP="00714A8A">
      <w:pPr>
        <w:rPr>
          <w:ins w:id="2439" w:author="John" w:date="2018-11-10T15:54:00Z"/>
          <w:rFonts w:ascii="宋体" w:eastAsia="宋体" w:hAnsi="宋体"/>
        </w:rPr>
      </w:pPr>
      <w:ins w:id="2440" w:author="John" w:date="2018-11-10T15:54:00Z">
        <w:r w:rsidRPr="00625B50">
          <w:rPr>
            <w:rFonts w:ascii="宋体" w:eastAsia="宋体" w:hAnsi="宋体" w:hint="eastAsia"/>
          </w:rPr>
          <w:t>由于本项目教学课题，不涉及盈利</w:t>
        </w:r>
      </w:ins>
    </w:p>
    <w:p w14:paraId="6A655612" w14:textId="0AA3719D" w:rsidR="00714A8A" w:rsidRPr="00625B50" w:rsidDel="000A5245" w:rsidRDefault="00714A8A" w:rsidP="00714A8A">
      <w:pPr>
        <w:rPr>
          <w:ins w:id="2441" w:author="John" w:date="2018-11-10T15:54:00Z"/>
          <w:del w:id="2442" w:author="叶 柏成" w:date="2018-11-28T13:34:00Z"/>
          <w:rFonts w:ascii="宋体" w:eastAsia="宋体" w:hAnsi="宋体"/>
        </w:rPr>
      </w:pPr>
    </w:p>
    <w:p w14:paraId="4CA3D9E3" w14:textId="02DE40BB" w:rsidR="00714A8A" w:rsidRPr="00625B50" w:rsidRDefault="005D40AE" w:rsidP="00714A8A">
      <w:pPr>
        <w:pStyle w:val="3"/>
        <w:rPr>
          <w:ins w:id="2443" w:author="John" w:date="2018-11-10T15:54:00Z"/>
        </w:rPr>
      </w:pPr>
      <w:bookmarkStart w:id="2444" w:name="_Toc531898426"/>
      <w:ins w:id="2445" w:author="John" w:date="2018-11-11T17:40:00Z">
        <w:r>
          <w:rPr>
            <w:rFonts w:hint="eastAsia"/>
          </w:rPr>
          <w:t>5</w:t>
        </w:r>
      </w:ins>
      <w:ins w:id="2446" w:author="John" w:date="2018-11-10T15:54:00Z">
        <w:r w:rsidR="00714A8A" w:rsidRPr="00625B50">
          <w:rPr>
            <w:rFonts w:hint="eastAsia"/>
          </w:rPr>
          <w:t>.2.5</w:t>
        </w:r>
        <w:r w:rsidR="00714A8A" w:rsidRPr="00625B50">
          <w:t xml:space="preserve"> </w:t>
        </w:r>
        <w:r w:rsidR="00714A8A" w:rsidRPr="00625B50">
          <w:rPr>
            <w:rFonts w:hint="eastAsia"/>
          </w:rPr>
          <w:t>投资回收周期</w:t>
        </w:r>
        <w:bookmarkEnd w:id="2444"/>
      </w:ins>
    </w:p>
    <w:p w14:paraId="44EAC224" w14:textId="77777777" w:rsidR="00714A8A" w:rsidRPr="00625B50" w:rsidRDefault="00714A8A" w:rsidP="00714A8A">
      <w:pPr>
        <w:rPr>
          <w:ins w:id="2447" w:author="John" w:date="2018-11-10T15:54:00Z"/>
          <w:rFonts w:ascii="宋体" w:eastAsia="宋体" w:hAnsi="宋体"/>
        </w:rPr>
      </w:pPr>
      <w:ins w:id="2448" w:author="John" w:date="2018-11-10T15:54:00Z">
        <w:r w:rsidRPr="00625B50">
          <w:rPr>
            <w:rFonts w:ascii="宋体" w:eastAsia="宋体" w:hAnsi="宋体" w:hint="eastAsia"/>
          </w:rPr>
          <w:t>由于本项目教学课题，不涉及盈利</w:t>
        </w:r>
      </w:ins>
    </w:p>
    <w:p w14:paraId="19660B19" w14:textId="79EBBF96" w:rsidR="005D40AE" w:rsidRPr="00714A8A" w:rsidRDefault="00263D2E">
      <w:pPr>
        <w:pStyle w:val="1"/>
        <w:pPrChange w:id="2449" w:author="John" w:date="2018-11-11T17:44:00Z">
          <w:pPr>
            <w:pStyle w:val="a7"/>
          </w:pPr>
        </w:pPrChange>
      </w:pPr>
      <w:bookmarkStart w:id="2450" w:name="_Toc531898427"/>
      <w:ins w:id="2451" w:author="John" w:date="2018-11-11T17:43:00Z">
        <w:r>
          <w:rPr>
            <w:rFonts w:hint="eastAsia"/>
          </w:rPr>
          <w:lastRenderedPageBreak/>
          <w:t>6</w:t>
        </w:r>
        <w:r>
          <w:rPr>
            <w:rFonts w:hint="eastAsia"/>
          </w:rPr>
          <w:t>社会因素方面的可能性</w:t>
        </w:r>
      </w:ins>
      <w:bookmarkEnd w:id="2450"/>
    </w:p>
    <w:p w14:paraId="10C1248C" w14:textId="1B3C7F52" w:rsidR="007613F1" w:rsidRDefault="00263D2E">
      <w:pPr>
        <w:pStyle w:val="2"/>
        <w:pPrChange w:id="2452" w:author="John" w:date="2018-11-11T17:45:00Z">
          <w:pPr>
            <w:pStyle w:val="1"/>
          </w:pPr>
        </w:pPrChange>
      </w:pPr>
      <w:bookmarkStart w:id="2453" w:name="_Toc531898428"/>
      <w:ins w:id="2454" w:author="John" w:date="2018-11-11T17:45:00Z">
        <w:r>
          <w:rPr>
            <w:rFonts w:hint="eastAsia"/>
          </w:rPr>
          <w:t>6.1</w:t>
        </w:r>
      </w:ins>
      <w:ins w:id="2455" w:author="Administrator" w:date="2018-11-08T22:39:00Z">
        <w:del w:id="2456" w:author="John" w:date="2018-11-11T17:45:00Z">
          <w:r w:rsidDel="00263D2E">
            <w:delText>5</w:delText>
          </w:r>
        </w:del>
      </w:ins>
      <w:del w:id="2457" w:author="Administrator" w:date="2018-11-08T22:39:00Z">
        <w:r w:rsidDel="00271644">
          <w:rPr>
            <w:rFonts w:hint="eastAsia"/>
          </w:rPr>
          <w:delText>4</w:delText>
        </w:r>
      </w:del>
      <w:r>
        <w:rPr>
          <w:rFonts w:hint="eastAsia"/>
        </w:rPr>
        <w:t>法律可行性</w:t>
      </w:r>
      <w:bookmarkEnd w:id="2453"/>
    </w:p>
    <w:p w14:paraId="4BA93A3B" w14:textId="77777777" w:rsidR="00C86611" w:rsidRDefault="006C48FC" w:rsidP="00292CE8">
      <w:pPr>
        <w:pStyle w:val="a7"/>
      </w:pPr>
      <w:r>
        <w:tab/>
      </w:r>
      <w:r>
        <w:rPr>
          <w:rFonts w:hint="eastAsia"/>
        </w:rPr>
        <w:t>由于本项目的服务器以及软件还有网站资源均</w:t>
      </w:r>
      <w:ins w:id="2458" w:author="叶 柏成" w:date="2018-11-28T13:30:00Z">
        <w:r w:rsidR="000A5245">
          <w:rPr>
            <w:rFonts w:hint="eastAsia"/>
          </w:rPr>
          <w:t>由</w:t>
        </w:r>
      </w:ins>
      <w:r>
        <w:rPr>
          <w:rFonts w:hint="eastAsia"/>
        </w:rPr>
        <w:t>项目委托者提供，开发过程中所使用软件及工具皆为</w:t>
      </w:r>
      <w:ins w:id="2459" w:author="John" w:date="2018-11-09T23:05:00Z">
        <w:r w:rsidR="007E2CA1">
          <w:rPr>
            <w:rFonts w:hint="eastAsia"/>
          </w:rPr>
          <w:t>破解版</w:t>
        </w:r>
      </w:ins>
      <w:del w:id="2460" w:author="John" w:date="2018-11-09T23:05:00Z">
        <w:r w:rsidDel="007E2CA1">
          <w:rPr>
            <w:rFonts w:hint="eastAsia"/>
          </w:rPr>
          <w:delText>正版</w:delText>
        </w:r>
      </w:del>
      <w:r>
        <w:rPr>
          <w:rFonts w:hint="eastAsia"/>
        </w:rPr>
        <w:t>或试用版</w:t>
      </w:r>
      <w:ins w:id="2461" w:author="John" w:date="2018-11-09T23:05:00Z">
        <w:r w:rsidR="007E2CA1">
          <w:rPr>
            <w:rFonts w:hint="eastAsia"/>
          </w:rPr>
          <w:t>以及部分正版</w:t>
        </w:r>
      </w:ins>
      <w:r>
        <w:rPr>
          <w:rFonts w:hint="eastAsia"/>
        </w:rPr>
        <w:t>，</w:t>
      </w:r>
      <w:del w:id="2462" w:author="John" w:date="2018-11-09T23:06:00Z">
        <w:r w:rsidDel="007E2CA1">
          <w:rPr>
            <w:rFonts w:hint="eastAsia"/>
          </w:rPr>
          <w:delText>所以本项目在法律因素上并不存在侵犯版权等行为。</w:delText>
        </w:r>
      </w:del>
      <w:r>
        <w:rPr>
          <w:rFonts w:hint="eastAsia"/>
        </w:rPr>
        <w:t>且本项目</w:t>
      </w:r>
      <w:del w:id="2463" w:author="John" w:date="2018-11-09T23:07:00Z">
        <w:r w:rsidDel="007E2CA1">
          <w:rPr>
            <w:rFonts w:hint="eastAsia"/>
          </w:rPr>
          <w:delText>可能并不会涉及到盈利部分</w:delText>
        </w:r>
      </w:del>
      <w:ins w:id="2464" w:author="John" w:date="2018-11-09T23:07:00Z">
        <w:r w:rsidR="007E2CA1">
          <w:rPr>
            <w:rFonts w:hint="eastAsia"/>
          </w:rPr>
          <w:t>为教学课题</w:t>
        </w:r>
      </w:ins>
      <w:r>
        <w:rPr>
          <w:rFonts w:hint="eastAsia"/>
        </w:rPr>
        <w:t>，</w:t>
      </w:r>
      <w:r w:rsidR="00C86611">
        <w:rPr>
          <w:rFonts w:hint="eastAsia"/>
        </w:rPr>
        <w:t>相关</w:t>
      </w:r>
      <w:r w:rsidR="00C86611">
        <w:t>工具仅为学习使用。</w:t>
      </w:r>
      <w:r w:rsidR="00C86611" w:rsidRPr="00C86611">
        <w:rPr>
          <w:rFonts w:hint="eastAsia"/>
        </w:rPr>
        <w:t>根据</w:t>
      </w:r>
      <w:r w:rsidR="00C86611">
        <w:rPr>
          <w:rFonts w:hint="eastAsia"/>
        </w:rPr>
        <w:t>我国</w:t>
      </w:r>
      <w:r w:rsidR="00C86611" w:rsidRPr="00C86611">
        <w:rPr>
          <w:rFonts w:hint="eastAsia"/>
        </w:rPr>
        <w:t>《著作权法》第二十二条规定：在下列情况下使用作品，可以不经著作权人许可，不向其支付报酬，但应当指明作者姓名、作品名称，并且不得侵犯著作权人依照本法享有的其他权利：</w:t>
      </w:r>
      <w:r w:rsidR="00C86611" w:rsidRPr="00C86611">
        <w:t>(</w:t>
      </w:r>
      <w:r w:rsidR="00C86611" w:rsidRPr="00C86611">
        <w:t>一</w:t>
      </w:r>
      <w:r w:rsidR="00C86611" w:rsidRPr="00C86611">
        <w:t>)</w:t>
      </w:r>
      <w:r w:rsidR="00C86611" w:rsidRPr="00C86611">
        <w:t>为个人学习、研究或者欣赏，使用他人已经发表的作品</w:t>
      </w:r>
      <w:r w:rsidR="00C86611" w:rsidRPr="00C86611">
        <w:t>; (</w:t>
      </w:r>
      <w:r w:rsidR="00C86611" w:rsidRPr="00C86611">
        <w:t>六</w:t>
      </w:r>
      <w:r w:rsidR="00C86611" w:rsidRPr="00C86611">
        <w:t>)</w:t>
      </w:r>
      <w:r w:rsidR="00C86611" w:rsidRPr="00C86611">
        <w:t>为学校课堂教学或者科学研究，翻译或者少量复制已经发表的作品，供教学或者科研人员使用，但不得出版发行</w:t>
      </w:r>
      <w:r w:rsidR="00C86611">
        <w:rPr>
          <w:rFonts w:hint="eastAsia"/>
        </w:rPr>
        <w:t>。</w:t>
      </w:r>
    </w:p>
    <w:p w14:paraId="379047E3" w14:textId="0CD95EAA" w:rsidR="006C48FC" w:rsidRDefault="00C86611" w:rsidP="00C86611">
      <w:pPr>
        <w:pStyle w:val="a7"/>
        <w:ind w:firstLine="420"/>
        <w:rPr>
          <w:ins w:id="2465" w:author="叶 柏成" w:date="2018-11-28T13:35:00Z"/>
          <w:rFonts w:hint="eastAsia"/>
        </w:rPr>
      </w:pPr>
      <w:r>
        <w:rPr>
          <w:rFonts w:hint="eastAsia"/>
        </w:rPr>
        <w:t>因此</w:t>
      </w:r>
      <w:del w:id="2466" w:author="John" w:date="2018-11-09T23:08:00Z">
        <w:r w:rsidR="006C48FC" w:rsidDel="007E2CA1">
          <w:rPr>
            <w:rFonts w:hint="eastAsia"/>
          </w:rPr>
          <w:delText>出现违法问题可能性极</w:delText>
        </w:r>
      </w:del>
      <w:ins w:id="2467" w:author="John" w:date="2018-11-09T23:08:00Z">
        <w:r w:rsidR="007E2CA1">
          <w:rPr>
            <w:rFonts w:hint="eastAsia"/>
          </w:rPr>
          <w:t>不存在</w:t>
        </w:r>
      </w:ins>
      <w:r>
        <w:rPr>
          <w:rFonts w:hint="eastAsia"/>
        </w:rPr>
        <w:t>法律</w:t>
      </w:r>
      <w:ins w:id="2468" w:author="John" w:date="2018-11-09T23:08:00Z">
        <w:r w:rsidR="007E2CA1">
          <w:rPr>
            <w:rFonts w:hint="eastAsia"/>
          </w:rPr>
          <w:t>追究问题</w:t>
        </w:r>
      </w:ins>
      <w:del w:id="2469" w:author="John" w:date="2018-11-09T23:08:00Z">
        <w:r w:rsidR="006C48FC" w:rsidDel="007E2CA1">
          <w:rPr>
            <w:rFonts w:hint="eastAsia"/>
          </w:rPr>
          <w:delText>小</w:delText>
        </w:r>
      </w:del>
      <w:r w:rsidR="006C48FC">
        <w:rPr>
          <w:rFonts w:hint="eastAsia"/>
        </w:rPr>
        <w:t>。</w:t>
      </w:r>
      <w:r w:rsidR="00D87B70">
        <w:rPr>
          <w:rFonts w:hint="eastAsia"/>
        </w:rPr>
        <w:t>本项目</w:t>
      </w:r>
      <w:r w:rsidR="00D87B70">
        <w:t>在法律上是可行的。</w:t>
      </w:r>
    </w:p>
    <w:p w14:paraId="2E7B9C52" w14:textId="364678F8" w:rsidR="000A5245" w:rsidRDefault="000A5245" w:rsidP="000A5245">
      <w:pPr>
        <w:pStyle w:val="2"/>
        <w:rPr>
          <w:ins w:id="2470" w:author="叶 柏成" w:date="2018-11-28T13:36:00Z"/>
        </w:rPr>
      </w:pPr>
      <w:bookmarkStart w:id="2471" w:name="_Toc531898429"/>
      <w:ins w:id="2472" w:author="叶 柏成" w:date="2018-11-28T13:35:00Z">
        <w:r>
          <w:rPr>
            <w:rFonts w:hint="eastAsia"/>
          </w:rPr>
          <w:t>6.2</w:t>
        </w:r>
        <w:r>
          <w:rPr>
            <w:rFonts w:hint="eastAsia"/>
          </w:rPr>
          <w:t>操作可行性</w:t>
        </w:r>
      </w:ins>
      <w:bookmarkEnd w:id="2471"/>
    </w:p>
    <w:p w14:paraId="426DA453" w14:textId="77777777" w:rsidR="00C86611" w:rsidRPr="00C86611" w:rsidRDefault="000A5245">
      <w:pPr>
        <w:rPr>
          <w:rFonts w:eastAsia="宋体"/>
        </w:rPr>
        <w:pPrChange w:id="2473" w:author="叶 柏成" w:date="2018-11-28T13:36:00Z">
          <w:pPr>
            <w:pStyle w:val="a7"/>
          </w:pPr>
        </w:pPrChange>
      </w:pPr>
      <w:ins w:id="2474" w:author="叶 柏成" w:date="2018-11-28T13:36:00Z">
        <w:r>
          <w:tab/>
        </w:r>
        <w:r w:rsidRPr="00C86611">
          <w:rPr>
            <w:rFonts w:eastAsia="宋体" w:hint="eastAsia"/>
          </w:rPr>
          <w:t>由于学校对该类项目的态度</w:t>
        </w:r>
      </w:ins>
      <w:ins w:id="2475" w:author="叶 柏成" w:date="2018-11-28T13:37:00Z">
        <w:r w:rsidR="00246DA3" w:rsidRPr="00C86611">
          <w:rPr>
            <w:rFonts w:eastAsia="宋体" w:hint="eastAsia"/>
          </w:rPr>
          <w:t>非常的谨慎</w:t>
        </w:r>
      </w:ins>
      <w:ins w:id="2476" w:author="叶 柏成" w:date="2018-11-28T13:40:00Z">
        <w:r w:rsidR="00246DA3" w:rsidRPr="00C86611">
          <w:rPr>
            <w:rFonts w:eastAsia="宋体" w:hint="eastAsia"/>
          </w:rPr>
          <w:t>敏感</w:t>
        </w:r>
      </w:ins>
      <w:ins w:id="2477" w:author="叶 柏成" w:date="2018-11-28T13:37:00Z">
        <w:r w:rsidR="00246DA3" w:rsidRPr="00C86611">
          <w:rPr>
            <w:rFonts w:eastAsia="宋体" w:hint="eastAsia"/>
          </w:rPr>
          <w:t>，因此本项目</w:t>
        </w:r>
      </w:ins>
      <w:ins w:id="2478" w:author="叶 柏成" w:date="2018-11-28T13:39:00Z">
        <w:r w:rsidR="00246DA3" w:rsidRPr="00C86611">
          <w:rPr>
            <w:rFonts w:eastAsia="宋体" w:hint="eastAsia"/>
          </w:rPr>
          <w:t>可能</w:t>
        </w:r>
      </w:ins>
      <w:ins w:id="2479" w:author="叶 柏成" w:date="2018-11-28T13:41:00Z">
        <w:r w:rsidR="00246DA3" w:rsidRPr="00C86611">
          <w:rPr>
            <w:rFonts w:eastAsia="宋体" w:hint="eastAsia"/>
          </w:rPr>
          <w:t>无法</w:t>
        </w:r>
      </w:ins>
      <w:ins w:id="2480" w:author="叶 柏成" w:date="2018-11-28T13:39:00Z">
        <w:r w:rsidR="00246DA3" w:rsidRPr="00C86611">
          <w:rPr>
            <w:rFonts w:eastAsia="宋体" w:hint="eastAsia"/>
          </w:rPr>
          <w:t>布置</w:t>
        </w:r>
      </w:ins>
      <w:ins w:id="2481" w:author="叶 柏成" w:date="2018-11-28T13:40:00Z">
        <w:r w:rsidR="00246DA3" w:rsidRPr="00C86611">
          <w:rPr>
            <w:rFonts w:eastAsia="宋体" w:hint="eastAsia"/>
          </w:rPr>
          <w:t>在校园内网</w:t>
        </w:r>
      </w:ins>
      <w:ins w:id="2482" w:author="叶 柏成" w:date="2018-11-28T13:41:00Z">
        <w:r w:rsidR="00246DA3" w:rsidRPr="00C86611">
          <w:rPr>
            <w:rFonts w:eastAsia="宋体" w:hint="eastAsia"/>
          </w:rPr>
          <w:t>中</w:t>
        </w:r>
      </w:ins>
      <w:r w:rsidR="000C12A9" w:rsidRPr="00C86611">
        <w:rPr>
          <w:rFonts w:eastAsia="宋体" w:hint="eastAsia"/>
        </w:rPr>
        <w:t>。但是</w:t>
      </w:r>
      <w:r w:rsidR="000C12A9" w:rsidRPr="00C86611">
        <w:rPr>
          <w:rFonts w:eastAsia="宋体"/>
        </w:rPr>
        <w:t>我们的系统致力于打造一个垂直型的</w:t>
      </w:r>
      <w:r w:rsidR="000C12A9" w:rsidRPr="00C86611">
        <w:rPr>
          <w:rFonts w:eastAsia="宋体" w:hint="eastAsia"/>
        </w:rPr>
        <w:t>社区类型</w:t>
      </w:r>
      <w:r w:rsidR="000C12A9" w:rsidRPr="00C86611">
        <w:rPr>
          <w:rFonts w:eastAsia="宋体"/>
        </w:rPr>
        <w:t>的辅助教学系统，其本身只涉及到软件工程相关的专业知识、教学知识</w:t>
      </w:r>
      <w:r w:rsidR="00C86611" w:rsidRPr="00C86611">
        <w:rPr>
          <w:rFonts w:eastAsia="宋体" w:hint="eastAsia"/>
        </w:rPr>
        <w:t>。</w:t>
      </w:r>
    </w:p>
    <w:p w14:paraId="2CDD6E5E" w14:textId="7E5BE43F" w:rsidR="00C86611" w:rsidRPr="00C86611" w:rsidRDefault="00C86611" w:rsidP="00C86611">
      <w:pPr>
        <w:ind w:firstLine="420"/>
        <w:rPr>
          <w:rFonts w:eastAsia="宋体" w:hint="eastAsia"/>
        </w:rPr>
      </w:pPr>
      <w:r w:rsidRPr="00C86611">
        <w:rPr>
          <w:rFonts w:eastAsia="宋体" w:hint="eastAsia"/>
        </w:rPr>
        <w:t>同时</w:t>
      </w:r>
      <w:r w:rsidRPr="00C86611">
        <w:rPr>
          <w:rFonts w:eastAsia="宋体"/>
        </w:rPr>
        <w:t>，本项目</w:t>
      </w:r>
      <w:r w:rsidRPr="00C86611">
        <w:rPr>
          <w:rFonts w:eastAsia="宋体" w:hint="eastAsia"/>
        </w:rPr>
        <w:t>设计了</w:t>
      </w:r>
      <w:r w:rsidRPr="00C86611">
        <w:rPr>
          <w:rFonts w:eastAsia="宋体"/>
        </w:rPr>
        <w:t>管理员角色，会对系统</w:t>
      </w:r>
      <w:r w:rsidRPr="00C86611">
        <w:rPr>
          <w:rFonts w:eastAsia="宋体" w:hint="eastAsia"/>
        </w:rPr>
        <w:t>用户</w:t>
      </w:r>
      <w:r w:rsidRPr="00C86611">
        <w:rPr>
          <w:rFonts w:eastAsia="宋体"/>
        </w:rPr>
        <w:t>发布的信息进行</w:t>
      </w:r>
      <w:r w:rsidRPr="00C86611">
        <w:rPr>
          <w:rFonts w:eastAsia="宋体" w:hint="eastAsia"/>
        </w:rPr>
        <w:t>监管</w:t>
      </w:r>
      <w:r>
        <w:rPr>
          <w:rFonts w:eastAsia="宋体" w:hint="eastAsia"/>
        </w:rPr>
        <w:t>，</w:t>
      </w:r>
      <w:r>
        <w:rPr>
          <w:rFonts w:eastAsia="宋体"/>
        </w:rPr>
        <w:t>会对行为不当用户进行及时的禁言操作，删除不当的信息内容。</w:t>
      </w:r>
      <w:r>
        <w:rPr>
          <w:rFonts w:eastAsia="宋体" w:hint="eastAsia"/>
        </w:rPr>
        <w:t>不会存留</w:t>
      </w:r>
      <w:r>
        <w:rPr>
          <w:rFonts w:eastAsia="宋体"/>
        </w:rPr>
        <w:t>校方不希望出现的敏感信息。</w:t>
      </w:r>
    </w:p>
    <w:p w14:paraId="489B8C59" w14:textId="0345EE8E" w:rsidR="000A5245" w:rsidRPr="00C86611" w:rsidRDefault="000C12A9" w:rsidP="00C86611">
      <w:pPr>
        <w:ind w:firstLine="420"/>
        <w:rPr>
          <w:rFonts w:eastAsia="宋体" w:hint="eastAsia"/>
          <w:rPrChange w:id="2483" w:author="叶 柏成" w:date="2018-11-28T13:36:00Z">
            <w:rPr/>
          </w:rPrChange>
        </w:rPr>
      </w:pPr>
      <w:r w:rsidRPr="00C86611">
        <w:rPr>
          <w:rFonts w:eastAsia="宋体" w:hint="eastAsia"/>
        </w:rPr>
        <w:t>因此</w:t>
      </w:r>
      <w:r w:rsidRPr="00C86611">
        <w:rPr>
          <w:rFonts w:eastAsia="宋体"/>
        </w:rPr>
        <w:t>本</w:t>
      </w:r>
      <w:r w:rsidRPr="00C86611">
        <w:rPr>
          <w:rFonts w:eastAsia="宋体" w:hint="eastAsia"/>
        </w:rPr>
        <w:t>系统是</w:t>
      </w:r>
      <w:r w:rsidRPr="00C86611">
        <w:rPr>
          <w:rFonts w:eastAsia="宋体"/>
        </w:rPr>
        <w:t>可部署的。本项目可操作。</w:t>
      </w:r>
    </w:p>
    <w:p w14:paraId="60358E27" w14:textId="62FDE60E" w:rsidR="007613F1" w:rsidRDefault="00271644">
      <w:pPr>
        <w:pStyle w:val="2"/>
        <w:pPrChange w:id="2484" w:author="John" w:date="2018-11-11T17:45:00Z">
          <w:pPr>
            <w:pStyle w:val="1"/>
          </w:pPr>
        </w:pPrChange>
      </w:pPr>
      <w:ins w:id="2485" w:author="Administrator" w:date="2018-11-08T22:39:00Z">
        <w:del w:id="2486" w:author="John" w:date="2018-11-11T17:45:00Z">
          <w:r w:rsidDel="00263D2E">
            <w:rPr>
              <w:rFonts w:hint="eastAsia"/>
            </w:rPr>
            <w:delText>6</w:delText>
          </w:r>
        </w:del>
      </w:ins>
      <w:bookmarkStart w:id="2487" w:name="_Toc531898430"/>
      <w:ins w:id="2488" w:author="John" w:date="2018-11-11T17:45:00Z">
        <w:r w:rsidR="00263D2E">
          <w:rPr>
            <w:rFonts w:hint="eastAsia"/>
          </w:rPr>
          <w:t>6.</w:t>
        </w:r>
      </w:ins>
      <w:ins w:id="2489" w:author="叶 柏成" w:date="2018-11-28T13:35:00Z">
        <w:r w:rsidR="000A5245">
          <w:rPr>
            <w:rFonts w:hint="eastAsia"/>
          </w:rPr>
          <w:t>3</w:t>
        </w:r>
      </w:ins>
      <w:ins w:id="2490" w:author="John" w:date="2018-11-11T17:45:00Z">
        <w:del w:id="2491" w:author="叶 柏成" w:date="2018-11-28T13:35:00Z">
          <w:r w:rsidR="00263D2E" w:rsidDel="000A5245">
            <w:rPr>
              <w:rFonts w:hint="eastAsia"/>
            </w:rPr>
            <w:delText>2</w:delText>
          </w:r>
        </w:del>
      </w:ins>
      <w:del w:id="2492" w:author="Administrator" w:date="2018-11-08T22:39:00Z">
        <w:r w:rsidR="007613F1" w:rsidDel="00271644">
          <w:rPr>
            <w:rFonts w:hint="eastAsia"/>
          </w:rPr>
          <w:delText>5</w:delText>
        </w:r>
      </w:del>
      <w:del w:id="2493" w:author="叶 柏成" w:date="2018-11-28T13:35:00Z">
        <w:r w:rsidR="00D83C63" w:rsidDel="000A5245">
          <w:rPr>
            <w:rFonts w:hint="eastAsia"/>
          </w:rPr>
          <w:delText>用户</w:delText>
        </w:r>
      </w:del>
      <w:ins w:id="2494" w:author="叶 柏成" w:date="2018-11-28T13:35:00Z">
        <w:r w:rsidR="000A5245">
          <w:rPr>
            <w:rFonts w:hint="eastAsia"/>
          </w:rPr>
          <w:t>用户</w:t>
        </w:r>
      </w:ins>
      <w:r w:rsidR="00D87B70">
        <w:rPr>
          <w:rFonts w:hint="eastAsia"/>
        </w:rPr>
        <w:t>使用</w:t>
      </w:r>
      <w:r w:rsidR="00D83C63">
        <w:rPr>
          <w:rFonts w:hint="eastAsia"/>
        </w:rPr>
        <w:t>可行性</w:t>
      </w:r>
      <w:bookmarkEnd w:id="2487"/>
    </w:p>
    <w:p w14:paraId="1943BF03" w14:textId="71A96ACE" w:rsidR="00410D43" w:rsidRDefault="00410D43" w:rsidP="00292CE8">
      <w:pPr>
        <w:pStyle w:val="a7"/>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7"/>
      </w:pPr>
      <w:r>
        <w:tab/>
      </w:r>
      <w:r>
        <w:rPr>
          <w:rFonts w:hint="eastAsia"/>
        </w:rPr>
        <w:t>项目开发的目标应是具有正常交互能力的网站，而上述三类人群都具有基本使用网站的能力，故本项目具有操作可行性。</w:t>
      </w:r>
    </w:p>
    <w:p w14:paraId="20AC25A3" w14:textId="05EEE86C" w:rsidR="007613F1" w:rsidDel="007E2CA1" w:rsidRDefault="00271644" w:rsidP="007613F1">
      <w:pPr>
        <w:pStyle w:val="1"/>
        <w:rPr>
          <w:del w:id="2495" w:author="John" w:date="2018-11-09T23:01:00Z"/>
        </w:rPr>
      </w:pPr>
      <w:ins w:id="2496" w:author="Administrator" w:date="2018-11-08T22:39:00Z">
        <w:del w:id="2497" w:author="John" w:date="2018-11-09T23:01:00Z">
          <w:r w:rsidDel="007E2CA1">
            <w:lastRenderedPageBreak/>
            <w:delText>7</w:delText>
          </w:r>
        </w:del>
      </w:ins>
      <w:del w:id="2498"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499"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2500">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2501" w:author="John" w:date="2018-11-09T23:01:00Z"/>
          <w:trPrChange w:id="2502" w:author="Administrator" w:date="2018-11-08T22:31:00Z">
            <w:trPr>
              <w:trHeight w:val="260"/>
              <w:jc w:val="center"/>
            </w:trPr>
          </w:trPrChange>
        </w:trPr>
        <w:tc>
          <w:tcPr>
            <w:tcW w:w="1129" w:type="dxa"/>
            <w:shd w:val="clear" w:color="auto" w:fill="auto"/>
            <w:noWrap/>
            <w:vAlign w:val="center"/>
            <w:hideMark/>
            <w:tcPrChange w:id="2503"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7"/>
              <w:jc w:val="center"/>
              <w:rPr>
                <w:del w:id="2504" w:author="John" w:date="2018-11-09T23:01:00Z"/>
                <w:b/>
                <w:sz w:val="24"/>
              </w:rPr>
            </w:pPr>
            <w:del w:id="2505" w:author="John" w:date="2018-11-09T23:01:00Z">
              <w:r w:rsidRPr="00292CE8" w:rsidDel="007E2CA1">
                <w:rPr>
                  <w:rFonts w:hint="eastAsia"/>
                  <w:b/>
                  <w:sz w:val="24"/>
                </w:rPr>
                <w:delText>积极干系人</w:delText>
              </w:r>
            </w:del>
            <w:ins w:id="2506" w:author="Administrator" w:date="2018-11-08T21:11:00Z">
              <w:del w:id="2507" w:author="John" w:date="2018-11-09T23:01:00Z">
                <w:r w:rsidDel="007E2CA1">
                  <w:rPr>
                    <w:rFonts w:hint="eastAsia"/>
                    <w:b/>
                    <w:sz w:val="24"/>
                  </w:rPr>
                  <w:delText>姓名</w:delText>
                </w:r>
              </w:del>
            </w:ins>
          </w:p>
        </w:tc>
        <w:tc>
          <w:tcPr>
            <w:tcW w:w="1418" w:type="dxa"/>
            <w:shd w:val="clear" w:color="auto" w:fill="auto"/>
            <w:noWrap/>
            <w:vAlign w:val="center"/>
            <w:hideMark/>
            <w:tcPrChange w:id="2508"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7"/>
              <w:jc w:val="center"/>
              <w:rPr>
                <w:del w:id="2509" w:author="John" w:date="2018-11-09T23:01:00Z"/>
                <w:b/>
                <w:sz w:val="24"/>
              </w:rPr>
            </w:pPr>
            <w:del w:id="2510" w:author="John" w:date="2018-11-09T23:01:00Z">
              <w:r w:rsidRPr="00292CE8" w:rsidDel="007E2CA1">
                <w:rPr>
                  <w:rFonts w:hint="eastAsia"/>
                  <w:b/>
                  <w:sz w:val="24"/>
                </w:rPr>
                <w:delText>提出者</w:delText>
              </w:r>
            </w:del>
            <w:ins w:id="2511" w:author="Administrator" w:date="2018-11-08T21:14:00Z">
              <w:del w:id="2512" w:author="John" w:date="2018-11-09T23:01:00Z">
                <w:r w:rsidR="00501FC8" w:rsidDel="007E2CA1">
                  <w:rPr>
                    <w:rFonts w:hint="eastAsia"/>
                    <w:b/>
                    <w:sz w:val="24"/>
                  </w:rPr>
                  <w:delText>角色</w:delText>
                </w:r>
              </w:del>
            </w:ins>
          </w:p>
        </w:tc>
        <w:tc>
          <w:tcPr>
            <w:tcW w:w="1417" w:type="dxa"/>
            <w:vAlign w:val="center"/>
            <w:tcPrChange w:id="2513" w:author="Administrator" w:date="2018-11-08T22:31:00Z">
              <w:tcPr>
                <w:tcW w:w="1999" w:type="dxa"/>
                <w:gridSpan w:val="2"/>
              </w:tcPr>
            </w:tcPrChange>
          </w:tcPr>
          <w:p w14:paraId="23551D28" w14:textId="688DD730" w:rsidR="00FA0FF3" w:rsidRPr="00292CE8" w:rsidDel="007E2CA1" w:rsidRDefault="00FA0FF3" w:rsidP="00292CE8">
            <w:pPr>
              <w:pStyle w:val="a7"/>
              <w:jc w:val="center"/>
              <w:rPr>
                <w:del w:id="2514" w:author="John" w:date="2018-11-09T23:01:00Z"/>
                <w:b/>
                <w:sz w:val="24"/>
              </w:rPr>
            </w:pPr>
            <w:ins w:id="2515" w:author="Administrator" w:date="2018-11-08T21:12:00Z">
              <w:del w:id="2516"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2517"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7"/>
              <w:jc w:val="center"/>
              <w:rPr>
                <w:del w:id="2518" w:author="John" w:date="2018-11-09T23:01:00Z"/>
                <w:b/>
                <w:sz w:val="24"/>
              </w:rPr>
            </w:pPr>
            <w:del w:id="2519" w:author="John" w:date="2018-11-09T23:01:00Z">
              <w:r w:rsidRPr="00292CE8" w:rsidDel="007E2CA1">
                <w:rPr>
                  <w:rFonts w:hint="eastAsia"/>
                  <w:b/>
                  <w:sz w:val="24"/>
                </w:rPr>
                <w:delText>联系方式</w:delText>
              </w:r>
            </w:del>
          </w:p>
        </w:tc>
        <w:tc>
          <w:tcPr>
            <w:tcW w:w="1511" w:type="dxa"/>
            <w:shd w:val="clear" w:color="auto" w:fill="auto"/>
            <w:vAlign w:val="center"/>
            <w:tcPrChange w:id="2520"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7"/>
              <w:jc w:val="center"/>
              <w:rPr>
                <w:del w:id="2521" w:author="John" w:date="2018-11-09T23:01:00Z"/>
                <w:b/>
                <w:sz w:val="24"/>
              </w:rPr>
            </w:pPr>
            <w:del w:id="2522" w:author="John" w:date="2018-11-09T23:01:00Z">
              <w:r w:rsidRPr="00292CE8" w:rsidDel="007E2CA1">
                <w:rPr>
                  <w:rFonts w:hint="eastAsia"/>
                  <w:b/>
                  <w:sz w:val="24"/>
                </w:rPr>
                <w:delText>所在地</w:delText>
              </w:r>
            </w:del>
          </w:p>
        </w:tc>
        <w:tc>
          <w:tcPr>
            <w:tcW w:w="2211" w:type="dxa"/>
            <w:gridSpan w:val="2"/>
            <w:shd w:val="clear" w:color="auto" w:fill="auto"/>
            <w:vAlign w:val="center"/>
            <w:tcPrChange w:id="2523"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7"/>
              <w:jc w:val="center"/>
              <w:rPr>
                <w:del w:id="2524" w:author="John" w:date="2018-11-09T23:01:00Z"/>
                <w:b/>
                <w:sz w:val="24"/>
              </w:rPr>
            </w:pPr>
            <w:del w:id="2525" w:author="John" w:date="2018-11-09T23:01:00Z">
              <w:r w:rsidRPr="00292CE8" w:rsidDel="007E2CA1">
                <w:rPr>
                  <w:rFonts w:hint="eastAsia"/>
                  <w:b/>
                  <w:sz w:val="24"/>
                </w:rPr>
                <w:delText>干系人对该项目是否提过有价值的意见或帮助</w:delText>
              </w:r>
            </w:del>
            <w:ins w:id="2526" w:author="Administrator" w:date="2018-11-08T21:15:00Z">
              <w:del w:id="2527"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2528" w:author="John" w:date="2018-11-09T23:01:00Z"/>
          <w:trPrChange w:id="2529" w:author="Administrator" w:date="2018-11-08T22:31:00Z">
            <w:trPr>
              <w:trHeight w:val="260"/>
              <w:jc w:val="center"/>
            </w:trPr>
          </w:trPrChange>
        </w:trPr>
        <w:tc>
          <w:tcPr>
            <w:tcW w:w="1129" w:type="dxa"/>
            <w:shd w:val="clear" w:color="auto" w:fill="auto"/>
            <w:noWrap/>
            <w:vAlign w:val="center"/>
            <w:hideMark/>
            <w:tcPrChange w:id="2530"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7"/>
              <w:rPr>
                <w:del w:id="2531" w:author="John" w:date="2018-11-09T23:01:00Z"/>
              </w:rPr>
            </w:pPr>
            <w:del w:id="2532" w:author="John" w:date="2018-11-09T23:01:00Z">
              <w:r w:rsidRPr="00410D43" w:rsidDel="007E2CA1">
                <w:rPr>
                  <w:rFonts w:hint="eastAsia"/>
                </w:rPr>
                <w:delText>沈启航</w:delText>
              </w:r>
            </w:del>
          </w:p>
        </w:tc>
        <w:tc>
          <w:tcPr>
            <w:tcW w:w="1418" w:type="dxa"/>
            <w:shd w:val="clear" w:color="auto" w:fill="auto"/>
            <w:noWrap/>
            <w:vAlign w:val="center"/>
            <w:hideMark/>
            <w:tcPrChange w:id="2533"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7"/>
              <w:rPr>
                <w:del w:id="2534" w:author="John" w:date="2018-11-09T23:01:00Z"/>
              </w:rPr>
            </w:pPr>
            <w:del w:id="2535" w:author="John" w:date="2018-11-09T23:01:00Z">
              <w:r w:rsidRPr="00410D43" w:rsidDel="007E2CA1">
                <w:rPr>
                  <w:rFonts w:hint="eastAsia"/>
                </w:rPr>
                <w:delText>沈启航</w:delText>
              </w:r>
            </w:del>
            <w:ins w:id="2536" w:author="Administrator" w:date="2018-11-08T21:14:00Z">
              <w:del w:id="2537" w:author="John" w:date="2018-11-09T23:01:00Z">
                <w:r w:rsidR="00501FC8" w:rsidDel="007E2CA1">
                  <w:rPr>
                    <w:rFonts w:hint="eastAsia"/>
                  </w:rPr>
                  <w:delText>项目经理</w:delText>
                </w:r>
              </w:del>
            </w:ins>
          </w:p>
        </w:tc>
        <w:tc>
          <w:tcPr>
            <w:tcW w:w="1417" w:type="dxa"/>
            <w:vAlign w:val="center"/>
            <w:tcPrChange w:id="2538" w:author="Administrator" w:date="2018-11-08T22:31:00Z">
              <w:tcPr>
                <w:tcW w:w="1999" w:type="dxa"/>
                <w:gridSpan w:val="2"/>
              </w:tcPr>
            </w:tcPrChange>
          </w:tcPr>
          <w:p w14:paraId="6EF38839" w14:textId="013AFD9E" w:rsidR="00FA0FF3" w:rsidRPr="00410D43" w:rsidDel="007E2CA1" w:rsidRDefault="00501FC8" w:rsidP="00292CE8">
            <w:pPr>
              <w:pStyle w:val="a7"/>
              <w:rPr>
                <w:ins w:id="2539" w:author="Administrator" w:date="2018-11-08T21:12:00Z"/>
                <w:del w:id="2540" w:author="John" w:date="2018-11-09T23:01:00Z"/>
              </w:rPr>
            </w:pPr>
            <w:ins w:id="2541" w:author="Administrator" w:date="2018-11-08T21:15:00Z">
              <w:del w:id="2542" w:author="John" w:date="2018-11-09T23:01:00Z">
                <w:r w:rsidDel="007E2CA1">
                  <w:rPr>
                    <w:rFonts w:hint="eastAsia"/>
                  </w:rPr>
                  <w:delText>内部</w:delText>
                </w:r>
              </w:del>
            </w:ins>
          </w:p>
        </w:tc>
        <w:tc>
          <w:tcPr>
            <w:tcW w:w="1999" w:type="dxa"/>
            <w:shd w:val="clear" w:color="auto" w:fill="auto"/>
            <w:noWrap/>
            <w:vAlign w:val="center"/>
            <w:hideMark/>
            <w:tcPrChange w:id="2543"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7"/>
              <w:rPr>
                <w:del w:id="2544" w:author="John" w:date="2018-11-09T23:01:00Z"/>
              </w:rPr>
            </w:pPr>
            <w:del w:id="2545" w:author="John" w:date="2018-11-09T23:01:00Z">
              <w:r w:rsidRPr="00410D43" w:rsidDel="007E2CA1">
                <w:delText>15988122404</w:delText>
              </w:r>
            </w:del>
          </w:p>
        </w:tc>
        <w:tc>
          <w:tcPr>
            <w:tcW w:w="1511" w:type="dxa"/>
            <w:shd w:val="clear" w:color="auto" w:fill="auto"/>
            <w:vAlign w:val="center"/>
            <w:tcPrChange w:id="2546"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7"/>
              <w:rPr>
                <w:del w:id="2547" w:author="John" w:date="2018-11-09T23:01:00Z"/>
              </w:rPr>
            </w:pPr>
            <w:del w:id="2548"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2549"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7"/>
              <w:rPr>
                <w:del w:id="2550" w:author="John" w:date="2018-11-09T23:01:00Z"/>
              </w:rPr>
            </w:pPr>
            <w:ins w:id="2551" w:author="Administrator" w:date="2018-11-08T22:30:00Z">
              <w:del w:id="2552"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2553" w:author="John" w:date="2018-11-09T23:01:00Z"/>
          <w:trPrChange w:id="2554" w:author="Administrator" w:date="2018-11-08T22:31:00Z">
            <w:trPr>
              <w:trHeight w:val="260"/>
              <w:jc w:val="center"/>
            </w:trPr>
          </w:trPrChange>
        </w:trPr>
        <w:tc>
          <w:tcPr>
            <w:tcW w:w="1129" w:type="dxa"/>
            <w:shd w:val="clear" w:color="auto" w:fill="auto"/>
            <w:noWrap/>
            <w:vAlign w:val="center"/>
            <w:hideMark/>
            <w:tcPrChange w:id="2555"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7"/>
              <w:rPr>
                <w:del w:id="2556" w:author="John" w:date="2018-11-09T23:01:00Z"/>
              </w:rPr>
            </w:pPr>
            <w:del w:id="2557" w:author="John" w:date="2018-11-09T23:01:00Z">
              <w:r w:rsidRPr="00410D43" w:rsidDel="007E2CA1">
                <w:rPr>
                  <w:rFonts w:hint="eastAsia"/>
                </w:rPr>
                <w:delText>徐哲远</w:delText>
              </w:r>
            </w:del>
          </w:p>
        </w:tc>
        <w:tc>
          <w:tcPr>
            <w:tcW w:w="1418" w:type="dxa"/>
            <w:shd w:val="clear" w:color="auto" w:fill="auto"/>
            <w:noWrap/>
            <w:vAlign w:val="center"/>
            <w:hideMark/>
            <w:tcPrChange w:id="2558"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7"/>
              <w:rPr>
                <w:del w:id="2559" w:author="John" w:date="2018-11-09T23:01:00Z"/>
              </w:rPr>
            </w:pPr>
            <w:del w:id="2560" w:author="John" w:date="2018-11-09T23:01:00Z">
              <w:r w:rsidRPr="00410D43" w:rsidDel="007E2CA1">
                <w:rPr>
                  <w:rFonts w:hint="eastAsia"/>
                </w:rPr>
                <w:delText>沈启航</w:delText>
              </w:r>
            </w:del>
            <w:ins w:id="2561" w:author="Administrator" w:date="2018-11-08T21:14:00Z">
              <w:del w:id="2562" w:author="John" w:date="2018-11-09T23:01:00Z">
                <w:r w:rsidR="00501FC8" w:rsidDel="007E2CA1">
                  <w:rPr>
                    <w:rFonts w:hint="eastAsia"/>
                  </w:rPr>
                  <w:delText>项目组成员</w:delText>
                </w:r>
              </w:del>
            </w:ins>
          </w:p>
        </w:tc>
        <w:tc>
          <w:tcPr>
            <w:tcW w:w="1417" w:type="dxa"/>
            <w:vAlign w:val="center"/>
            <w:tcPrChange w:id="2563" w:author="Administrator" w:date="2018-11-08T22:31:00Z">
              <w:tcPr>
                <w:tcW w:w="1999" w:type="dxa"/>
                <w:gridSpan w:val="2"/>
              </w:tcPr>
            </w:tcPrChange>
          </w:tcPr>
          <w:p w14:paraId="03567AD4" w14:textId="3E050E78" w:rsidR="00FA0FF3" w:rsidRPr="00410D43" w:rsidDel="007E2CA1" w:rsidRDefault="00501FC8" w:rsidP="00292CE8">
            <w:pPr>
              <w:pStyle w:val="a7"/>
              <w:rPr>
                <w:ins w:id="2564" w:author="Administrator" w:date="2018-11-08T21:12:00Z"/>
                <w:del w:id="2565" w:author="John" w:date="2018-11-09T23:01:00Z"/>
              </w:rPr>
            </w:pPr>
            <w:ins w:id="2566" w:author="Administrator" w:date="2018-11-08T21:15:00Z">
              <w:del w:id="2567" w:author="John" w:date="2018-11-09T23:01:00Z">
                <w:r w:rsidDel="007E2CA1">
                  <w:rPr>
                    <w:rFonts w:hint="eastAsia"/>
                  </w:rPr>
                  <w:delText>内部</w:delText>
                </w:r>
              </w:del>
            </w:ins>
          </w:p>
        </w:tc>
        <w:tc>
          <w:tcPr>
            <w:tcW w:w="1999" w:type="dxa"/>
            <w:shd w:val="clear" w:color="auto" w:fill="auto"/>
            <w:noWrap/>
            <w:vAlign w:val="center"/>
            <w:hideMark/>
            <w:tcPrChange w:id="2568"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7"/>
              <w:rPr>
                <w:del w:id="2569" w:author="John" w:date="2018-11-09T23:01:00Z"/>
              </w:rPr>
            </w:pPr>
            <w:del w:id="2570" w:author="John" w:date="2018-11-09T23:01:00Z">
              <w:r w:rsidRPr="00410D43" w:rsidDel="007E2CA1">
                <w:delText>15968805302</w:delText>
              </w:r>
            </w:del>
          </w:p>
        </w:tc>
        <w:tc>
          <w:tcPr>
            <w:tcW w:w="1511" w:type="dxa"/>
            <w:shd w:val="clear" w:color="auto" w:fill="auto"/>
            <w:vAlign w:val="center"/>
            <w:tcPrChange w:id="2571"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7"/>
              <w:rPr>
                <w:del w:id="2572" w:author="John" w:date="2018-11-09T23:01:00Z"/>
              </w:rPr>
            </w:pPr>
            <w:del w:id="2573"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574"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7"/>
              <w:rPr>
                <w:del w:id="2575" w:author="John" w:date="2018-11-09T23:01:00Z"/>
              </w:rPr>
            </w:pPr>
            <w:ins w:id="2576" w:author="Administrator" w:date="2018-11-08T22:31:00Z">
              <w:del w:id="2577"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2578" w:author="John" w:date="2018-11-09T23:01:00Z"/>
          <w:trPrChange w:id="2579" w:author="Administrator" w:date="2018-11-08T22:31:00Z">
            <w:trPr>
              <w:trHeight w:val="260"/>
              <w:jc w:val="center"/>
            </w:trPr>
          </w:trPrChange>
        </w:trPr>
        <w:tc>
          <w:tcPr>
            <w:tcW w:w="1129" w:type="dxa"/>
            <w:shd w:val="clear" w:color="auto" w:fill="auto"/>
            <w:noWrap/>
            <w:vAlign w:val="center"/>
            <w:hideMark/>
            <w:tcPrChange w:id="2580"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7"/>
              <w:rPr>
                <w:del w:id="2581" w:author="John" w:date="2018-11-09T23:01:00Z"/>
              </w:rPr>
            </w:pPr>
            <w:del w:id="2582" w:author="John" w:date="2018-11-09T23:01:00Z">
              <w:r w:rsidRPr="00410D43" w:rsidDel="007E2CA1">
                <w:rPr>
                  <w:rFonts w:hint="eastAsia"/>
                </w:rPr>
                <w:delText>叶柏成</w:delText>
              </w:r>
            </w:del>
          </w:p>
        </w:tc>
        <w:tc>
          <w:tcPr>
            <w:tcW w:w="1418" w:type="dxa"/>
            <w:shd w:val="clear" w:color="auto" w:fill="auto"/>
            <w:noWrap/>
            <w:vAlign w:val="center"/>
            <w:hideMark/>
            <w:tcPrChange w:id="2583"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7"/>
              <w:rPr>
                <w:del w:id="2584" w:author="John" w:date="2018-11-09T23:01:00Z"/>
              </w:rPr>
            </w:pPr>
            <w:ins w:id="2585" w:author="Administrator" w:date="2018-11-08T21:14:00Z">
              <w:del w:id="2586" w:author="John" w:date="2018-11-09T23:01:00Z">
                <w:r w:rsidDel="007E2CA1">
                  <w:rPr>
                    <w:rFonts w:hint="eastAsia"/>
                  </w:rPr>
                  <w:delText>项目组成员</w:delText>
                </w:r>
              </w:del>
            </w:ins>
            <w:del w:id="2587" w:author="John" w:date="2018-11-09T23:01:00Z">
              <w:r w:rsidR="00FA0FF3" w:rsidRPr="00410D43" w:rsidDel="007E2CA1">
                <w:rPr>
                  <w:rFonts w:hint="eastAsia"/>
                </w:rPr>
                <w:delText>沈启航</w:delText>
              </w:r>
            </w:del>
          </w:p>
        </w:tc>
        <w:tc>
          <w:tcPr>
            <w:tcW w:w="1417" w:type="dxa"/>
            <w:vAlign w:val="center"/>
            <w:tcPrChange w:id="2588" w:author="Administrator" w:date="2018-11-08T22:31:00Z">
              <w:tcPr>
                <w:tcW w:w="1999" w:type="dxa"/>
                <w:gridSpan w:val="2"/>
              </w:tcPr>
            </w:tcPrChange>
          </w:tcPr>
          <w:p w14:paraId="11E0EC02" w14:textId="67279FAD" w:rsidR="00FA0FF3" w:rsidRPr="00410D43" w:rsidDel="007E2CA1" w:rsidRDefault="00501FC8" w:rsidP="00292CE8">
            <w:pPr>
              <w:pStyle w:val="a7"/>
              <w:rPr>
                <w:ins w:id="2589" w:author="Administrator" w:date="2018-11-08T21:12:00Z"/>
                <w:del w:id="2590" w:author="John" w:date="2018-11-09T23:01:00Z"/>
              </w:rPr>
            </w:pPr>
            <w:ins w:id="2591" w:author="Administrator" w:date="2018-11-08T21:15:00Z">
              <w:del w:id="2592" w:author="John" w:date="2018-11-09T23:01:00Z">
                <w:r w:rsidDel="007E2CA1">
                  <w:rPr>
                    <w:rFonts w:hint="eastAsia"/>
                  </w:rPr>
                  <w:delText>内部</w:delText>
                </w:r>
              </w:del>
            </w:ins>
          </w:p>
        </w:tc>
        <w:tc>
          <w:tcPr>
            <w:tcW w:w="1999" w:type="dxa"/>
            <w:shd w:val="clear" w:color="auto" w:fill="auto"/>
            <w:noWrap/>
            <w:vAlign w:val="center"/>
            <w:hideMark/>
            <w:tcPrChange w:id="2593"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7"/>
              <w:rPr>
                <w:del w:id="2594" w:author="John" w:date="2018-11-09T23:01:00Z"/>
              </w:rPr>
            </w:pPr>
            <w:del w:id="2595" w:author="John" w:date="2018-11-09T23:01:00Z">
              <w:r w:rsidRPr="00410D43" w:rsidDel="007E2CA1">
                <w:delText>13588025779</w:delText>
              </w:r>
            </w:del>
          </w:p>
        </w:tc>
        <w:tc>
          <w:tcPr>
            <w:tcW w:w="1511" w:type="dxa"/>
            <w:shd w:val="clear" w:color="auto" w:fill="auto"/>
            <w:vAlign w:val="center"/>
            <w:tcPrChange w:id="2596"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7"/>
              <w:rPr>
                <w:del w:id="2597" w:author="John" w:date="2018-11-09T23:01:00Z"/>
              </w:rPr>
            </w:pPr>
            <w:del w:id="2598"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2599"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7"/>
              <w:rPr>
                <w:del w:id="2600" w:author="John" w:date="2018-11-09T23:01:00Z"/>
              </w:rPr>
            </w:pPr>
            <w:ins w:id="2601" w:author="Administrator" w:date="2018-11-08T22:31:00Z">
              <w:del w:id="2602"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2603" w:author="John" w:date="2018-11-09T23:01:00Z"/>
          <w:trPrChange w:id="2604" w:author="Administrator" w:date="2018-11-08T22:31:00Z">
            <w:trPr>
              <w:trHeight w:val="260"/>
              <w:jc w:val="center"/>
            </w:trPr>
          </w:trPrChange>
        </w:trPr>
        <w:tc>
          <w:tcPr>
            <w:tcW w:w="1129" w:type="dxa"/>
            <w:shd w:val="clear" w:color="auto" w:fill="auto"/>
            <w:noWrap/>
            <w:vAlign w:val="center"/>
            <w:hideMark/>
            <w:tcPrChange w:id="2605"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7"/>
              <w:rPr>
                <w:del w:id="2606" w:author="John" w:date="2018-11-09T23:01:00Z"/>
              </w:rPr>
            </w:pPr>
            <w:del w:id="2607" w:author="John" w:date="2018-11-09T23:01:00Z">
              <w:r w:rsidRPr="00410D43" w:rsidDel="007E2CA1">
                <w:rPr>
                  <w:rFonts w:hint="eastAsia"/>
                </w:rPr>
                <w:delText>杨以恒</w:delText>
              </w:r>
            </w:del>
          </w:p>
        </w:tc>
        <w:tc>
          <w:tcPr>
            <w:tcW w:w="1418" w:type="dxa"/>
            <w:shd w:val="clear" w:color="auto" w:fill="auto"/>
            <w:noWrap/>
            <w:vAlign w:val="center"/>
            <w:hideMark/>
            <w:tcPrChange w:id="2608"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7"/>
              <w:rPr>
                <w:del w:id="2609" w:author="John" w:date="2018-11-09T23:01:00Z"/>
              </w:rPr>
            </w:pPr>
            <w:ins w:id="2610" w:author="Administrator" w:date="2018-11-08T21:15:00Z">
              <w:del w:id="2611" w:author="John" w:date="2018-11-09T23:01:00Z">
                <w:r w:rsidDel="007E2CA1">
                  <w:rPr>
                    <w:rFonts w:hint="eastAsia"/>
                  </w:rPr>
                  <w:delText>项目组成员</w:delText>
                </w:r>
              </w:del>
            </w:ins>
            <w:del w:id="2612" w:author="John" w:date="2018-11-09T23:01:00Z">
              <w:r w:rsidR="00FA0FF3" w:rsidRPr="00410D43" w:rsidDel="007E2CA1">
                <w:rPr>
                  <w:rFonts w:hint="eastAsia"/>
                </w:rPr>
                <w:delText>沈启航</w:delText>
              </w:r>
            </w:del>
          </w:p>
        </w:tc>
        <w:tc>
          <w:tcPr>
            <w:tcW w:w="1417" w:type="dxa"/>
            <w:vAlign w:val="center"/>
            <w:tcPrChange w:id="2613" w:author="Administrator" w:date="2018-11-08T22:31:00Z">
              <w:tcPr>
                <w:tcW w:w="1999" w:type="dxa"/>
                <w:gridSpan w:val="2"/>
              </w:tcPr>
            </w:tcPrChange>
          </w:tcPr>
          <w:p w14:paraId="097A7EDE" w14:textId="100CE6B0" w:rsidR="00FA0FF3" w:rsidRPr="00410D43" w:rsidDel="007E2CA1" w:rsidRDefault="00501FC8" w:rsidP="00292CE8">
            <w:pPr>
              <w:pStyle w:val="a7"/>
              <w:rPr>
                <w:ins w:id="2614" w:author="Administrator" w:date="2018-11-08T21:12:00Z"/>
                <w:del w:id="2615" w:author="John" w:date="2018-11-09T23:01:00Z"/>
              </w:rPr>
            </w:pPr>
            <w:ins w:id="2616" w:author="Administrator" w:date="2018-11-08T21:15:00Z">
              <w:del w:id="2617" w:author="John" w:date="2018-11-09T23:01:00Z">
                <w:r w:rsidDel="007E2CA1">
                  <w:rPr>
                    <w:rFonts w:hint="eastAsia"/>
                  </w:rPr>
                  <w:delText>内部</w:delText>
                </w:r>
              </w:del>
            </w:ins>
          </w:p>
        </w:tc>
        <w:tc>
          <w:tcPr>
            <w:tcW w:w="1999" w:type="dxa"/>
            <w:shd w:val="clear" w:color="auto" w:fill="auto"/>
            <w:noWrap/>
            <w:vAlign w:val="center"/>
            <w:hideMark/>
            <w:tcPrChange w:id="2618"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7"/>
              <w:rPr>
                <w:del w:id="2619" w:author="John" w:date="2018-11-09T23:01:00Z"/>
              </w:rPr>
            </w:pPr>
            <w:del w:id="2620" w:author="John" w:date="2018-11-09T23:01:00Z">
              <w:r w:rsidRPr="00410D43" w:rsidDel="007E2CA1">
                <w:delText>18989678901</w:delText>
              </w:r>
            </w:del>
          </w:p>
        </w:tc>
        <w:tc>
          <w:tcPr>
            <w:tcW w:w="1511" w:type="dxa"/>
            <w:shd w:val="clear" w:color="auto" w:fill="auto"/>
            <w:vAlign w:val="center"/>
            <w:tcPrChange w:id="2621"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7"/>
              <w:rPr>
                <w:del w:id="2622" w:author="John" w:date="2018-11-09T23:01:00Z"/>
              </w:rPr>
            </w:pPr>
            <w:del w:id="2623"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624"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7"/>
              <w:rPr>
                <w:del w:id="2625" w:author="John" w:date="2018-11-09T23:01:00Z"/>
              </w:rPr>
            </w:pPr>
            <w:ins w:id="2626" w:author="Administrator" w:date="2018-11-08T22:31:00Z">
              <w:del w:id="2627"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2628" w:author="John" w:date="2018-11-09T23:01:00Z"/>
          <w:trPrChange w:id="2629" w:author="Administrator" w:date="2018-11-08T22:31:00Z">
            <w:trPr>
              <w:trHeight w:val="260"/>
              <w:jc w:val="center"/>
            </w:trPr>
          </w:trPrChange>
        </w:trPr>
        <w:tc>
          <w:tcPr>
            <w:tcW w:w="1129" w:type="dxa"/>
            <w:shd w:val="clear" w:color="auto" w:fill="auto"/>
            <w:noWrap/>
            <w:vAlign w:val="center"/>
            <w:hideMark/>
            <w:tcPrChange w:id="2630"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7"/>
              <w:rPr>
                <w:del w:id="2631" w:author="John" w:date="2018-11-09T23:01:00Z"/>
              </w:rPr>
            </w:pPr>
            <w:del w:id="2632" w:author="John" w:date="2018-11-09T23:01:00Z">
              <w:r w:rsidRPr="00410D43" w:rsidDel="007E2CA1">
                <w:rPr>
                  <w:rFonts w:hint="eastAsia"/>
                </w:rPr>
                <w:delText>骆佳俊</w:delText>
              </w:r>
            </w:del>
          </w:p>
        </w:tc>
        <w:tc>
          <w:tcPr>
            <w:tcW w:w="1418" w:type="dxa"/>
            <w:shd w:val="clear" w:color="auto" w:fill="auto"/>
            <w:noWrap/>
            <w:vAlign w:val="center"/>
            <w:hideMark/>
            <w:tcPrChange w:id="2633"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7"/>
              <w:rPr>
                <w:del w:id="2634" w:author="John" w:date="2018-11-09T23:01:00Z"/>
              </w:rPr>
            </w:pPr>
            <w:ins w:id="2635" w:author="Administrator" w:date="2018-11-08T21:15:00Z">
              <w:del w:id="2636" w:author="John" w:date="2018-11-09T23:01:00Z">
                <w:r w:rsidDel="007E2CA1">
                  <w:rPr>
                    <w:rFonts w:hint="eastAsia"/>
                  </w:rPr>
                  <w:delText>项目组成员</w:delText>
                </w:r>
              </w:del>
            </w:ins>
            <w:del w:id="2637" w:author="John" w:date="2018-11-09T23:01:00Z">
              <w:r w:rsidR="00FA0FF3" w:rsidRPr="00410D43" w:rsidDel="007E2CA1">
                <w:rPr>
                  <w:rFonts w:hint="eastAsia"/>
                </w:rPr>
                <w:delText>沈启航</w:delText>
              </w:r>
            </w:del>
          </w:p>
        </w:tc>
        <w:tc>
          <w:tcPr>
            <w:tcW w:w="1417" w:type="dxa"/>
            <w:vAlign w:val="center"/>
            <w:tcPrChange w:id="2638" w:author="Administrator" w:date="2018-11-08T22:31:00Z">
              <w:tcPr>
                <w:tcW w:w="1999" w:type="dxa"/>
                <w:gridSpan w:val="2"/>
              </w:tcPr>
            </w:tcPrChange>
          </w:tcPr>
          <w:p w14:paraId="2F65E7B2" w14:textId="2642946B" w:rsidR="00FA0FF3" w:rsidRPr="00410D43" w:rsidDel="007E2CA1" w:rsidRDefault="00501FC8" w:rsidP="00292CE8">
            <w:pPr>
              <w:pStyle w:val="a7"/>
              <w:rPr>
                <w:ins w:id="2639" w:author="Administrator" w:date="2018-11-08T21:12:00Z"/>
                <w:del w:id="2640" w:author="John" w:date="2018-11-09T23:01:00Z"/>
              </w:rPr>
            </w:pPr>
            <w:ins w:id="2641" w:author="Administrator" w:date="2018-11-08T21:15:00Z">
              <w:del w:id="2642" w:author="John" w:date="2018-11-09T23:01:00Z">
                <w:r w:rsidDel="007E2CA1">
                  <w:rPr>
                    <w:rFonts w:hint="eastAsia"/>
                  </w:rPr>
                  <w:delText>内部</w:delText>
                </w:r>
              </w:del>
            </w:ins>
          </w:p>
        </w:tc>
        <w:tc>
          <w:tcPr>
            <w:tcW w:w="1999" w:type="dxa"/>
            <w:shd w:val="clear" w:color="auto" w:fill="auto"/>
            <w:noWrap/>
            <w:vAlign w:val="center"/>
            <w:hideMark/>
            <w:tcPrChange w:id="2643"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7"/>
              <w:rPr>
                <w:del w:id="2644" w:author="John" w:date="2018-11-09T23:01:00Z"/>
              </w:rPr>
            </w:pPr>
            <w:del w:id="2645" w:author="John" w:date="2018-11-09T23:01:00Z">
              <w:r w:rsidRPr="00410D43" w:rsidDel="007E2CA1">
                <w:delText>18058735546</w:delText>
              </w:r>
            </w:del>
          </w:p>
        </w:tc>
        <w:tc>
          <w:tcPr>
            <w:tcW w:w="1511" w:type="dxa"/>
            <w:shd w:val="clear" w:color="auto" w:fill="auto"/>
            <w:vAlign w:val="center"/>
            <w:tcPrChange w:id="2646"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7"/>
              <w:rPr>
                <w:del w:id="2647" w:author="John" w:date="2018-11-09T23:01:00Z"/>
              </w:rPr>
            </w:pPr>
            <w:del w:id="2648"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2649"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7"/>
              <w:rPr>
                <w:del w:id="2650" w:author="John" w:date="2018-11-09T23:01:00Z"/>
              </w:rPr>
            </w:pPr>
            <w:ins w:id="2651" w:author="Administrator" w:date="2018-11-08T22:31:00Z">
              <w:del w:id="2652"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2653" w:author="John" w:date="2018-11-09T23:01:00Z"/>
          <w:trPrChange w:id="2654" w:author="Administrator" w:date="2018-11-08T22:31:00Z">
            <w:trPr>
              <w:trHeight w:val="260"/>
              <w:jc w:val="center"/>
            </w:trPr>
          </w:trPrChange>
        </w:trPr>
        <w:tc>
          <w:tcPr>
            <w:tcW w:w="1129" w:type="dxa"/>
            <w:shd w:val="clear" w:color="auto" w:fill="auto"/>
            <w:noWrap/>
            <w:vAlign w:val="center"/>
            <w:hideMark/>
            <w:tcPrChange w:id="2655"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7"/>
              <w:rPr>
                <w:del w:id="2656" w:author="John" w:date="2018-11-09T23:01:00Z"/>
              </w:rPr>
            </w:pPr>
            <w:del w:id="2657" w:author="John" w:date="2018-11-09T23:01:00Z">
              <w:r w:rsidRPr="00410D43" w:rsidDel="007E2CA1">
                <w:rPr>
                  <w:rFonts w:hint="eastAsia"/>
                </w:rPr>
                <w:delText>杨枨</w:delText>
              </w:r>
            </w:del>
          </w:p>
        </w:tc>
        <w:tc>
          <w:tcPr>
            <w:tcW w:w="1418" w:type="dxa"/>
            <w:shd w:val="clear" w:color="auto" w:fill="auto"/>
            <w:noWrap/>
            <w:vAlign w:val="center"/>
            <w:hideMark/>
            <w:tcPrChange w:id="2658"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7"/>
              <w:rPr>
                <w:del w:id="2659" w:author="John" w:date="2018-11-09T23:01:00Z"/>
              </w:rPr>
            </w:pPr>
            <w:del w:id="2660" w:author="John" w:date="2018-11-09T23:01:00Z">
              <w:r w:rsidRPr="00410D43" w:rsidDel="007E2CA1">
                <w:rPr>
                  <w:rFonts w:hint="eastAsia"/>
                </w:rPr>
                <w:delText>沈启航</w:delText>
              </w:r>
            </w:del>
            <w:ins w:id="2661" w:author="Administrator" w:date="2018-11-08T21:15:00Z">
              <w:del w:id="2662" w:author="John" w:date="2018-11-09T23:01:00Z">
                <w:r w:rsidR="00501FC8" w:rsidDel="007E2CA1">
                  <w:rPr>
                    <w:rFonts w:hint="eastAsia"/>
                  </w:rPr>
                  <w:delText>客户</w:delText>
                </w:r>
              </w:del>
            </w:ins>
            <w:ins w:id="2663" w:author="Administrator" w:date="2018-11-08T21:16:00Z">
              <w:del w:id="2664" w:author="John" w:date="2018-11-09T23:01:00Z">
                <w:r w:rsidR="00501FC8" w:rsidDel="007E2CA1">
                  <w:rPr>
                    <w:rFonts w:hint="eastAsia"/>
                  </w:rPr>
                  <w:delText>/</w:delText>
                </w:r>
              </w:del>
            </w:ins>
            <w:ins w:id="2665" w:author="Administrator" w:date="2018-11-08T22:19:00Z">
              <w:del w:id="2666" w:author="John" w:date="2018-11-09T23:01:00Z">
                <w:r w:rsidR="00C227BF" w:rsidDel="007E2CA1">
                  <w:rPr>
                    <w:rFonts w:hint="eastAsia"/>
                  </w:rPr>
                  <w:delText>用户</w:delText>
                </w:r>
                <w:r w:rsidR="00C227BF" w:rsidDel="007E2CA1">
                  <w:rPr>
                    <w:rFonts w:hint="eastAsia"/>
                  </w:rPr>
                  <w:delText>/</w:delText>
                </w:r>
              </w:del>
            </w:ins>
            <w:ins w:id="2667" w:author="Administrator" w:date="2018-11-08T21:16:00Z">
              <w:del w:id="2668" w:author="John" w:date="2018-11-09T23:01:00Z">
                <w:r w:rsidR="00501FC8" w:rsidDel="007E2CA1">
                  <w:rPr>
                    <w:rFonts w:hint="eastAsia"/>
                  </w:rPr>
                  <w:delText>教师</w:delText>
                </w:r>
                <w:r w:rsidR="00501FC8" w:rsidDel="007E2CA1">
                  <w:delText>用户群</w:delText>
                </w:r>
              </w:del>
            </w:ins>
            <w:ins w:id="2669" w:author="Administrator" w:date="2018-11-08T22:18:00Z">
              <w:del w:id="2670" w:author="John" w:date="2018-11-09T23:01:00Z">
                <w:r w:rsidR="00C227BF" w:rsidDel="007E2CA1">
                  <w:rPr>
                    <w:rFonts w:hint="eastAsia"/>
                  </w:rPr>
                  <w:delText>代表</w:delText>
                </w:r>
              </w:del>
            </w:ins>
          </w:p>
        </w:tc>
        <w:tc>
          <w:tcPr>
            <w:tcW w:w="1417" w:type="dxa"/>
            <w:vAlign w:val="center"/>
            <w:tcPrChange w:id="2671" w:author="Administrator" w:date="2018-11-08T22:31:00Z">
              <w:tcPr>
                <w:tcW w:w="1999" w:type="dxa"/>
                <w:gridSpan w:val="2"/>
              </w:tcPr>
            </w:tcPrChange>
          </w:tcPr>
          <w:p w14:paraId="1FDC4B55" w14:textId="47F173EF" w:rsidR="00FA0FF3" w:rsidRPr="00410D43" w:rsidDel="007E2CA1" w:rsidRDefault="00501FC8" w:rsidP="00292CE8">
            <w:pPr>
              <w:pStyle w:val="a7"/>
              <w:rPr>
                <w:ins w:id="2672" w:author="Administrator" w:date="2018-11-08T21:12:00Z"/>
                <w:del w:id="2673" w:author="John" w:date="2018-11-09T23:01:00Z"/>
              </w:rPr>
            </w:pPr>
            <w:ins w:id="2674" w:author="Administrator" w:date="2018-11-08T21:15:00Z">
              <w:del w:id="2675" w:author="John" w:date="2018-11-09T23:01:00Z">
                <w:r w:rsidDel="007E2CA1">
                  <w:rPr>
                    <w:rFonts w:hint="eastAsia"/>
                  </w:rPr>
                  <w:delText>外部</w:delText>
                </w:r>
              </w:del>
            </w:ins>
          </w:p>
        </w:tc>
        <w:tc>
          <w:tcPr>
            <w:tcW w:w="1999" w:type="dxa"/>
            <w:shd w:val="clear" w:color="auto" w:fill="auto"/>
            <w:noWrap/>
            <w:vAlign w:val="center"/>
            <w:hideMark/>
            <w:tcPrChange w:id="2676"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7"/>
              <w:rPr>
                <w:del w:id="2677" w:author="John" w:date="2018-11-09T23:01:00Z"/>
              </w:rPr>
            </w:pPr>
            <w:del w:id="2678" w:author="John" w:date="2018-11-09T23:01:00Z">
              <w:r w:rsidRPr="00410D43" w:rsidDel="007E2CA1">
                <w:delText>yangc@zucc.edu.cn</w:delText>
              </w:r>
            </w:del>
          </w:p>
        </w:tc>
        <w:tc>
          <w:tcPr>
            <w:tcW w:w="1511" w:type="dxa"/>
            <w:shd w:val="clear" w:color="auto" w:fill="auto"/>
            <w:vAlign w:val="center"/>
            <w:tcPrChange w:id="2679"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7"/>
              <w:rPr>
                <w:del w:id="2680" w:author="John" w:date="2018-11-09T23:01:00Z"/>
              </w:rPr>
            </w:pPr>
            <w:del w:id="2681"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2682"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7"/>
              <w:rPr>
                <w:del w:id="2683" w:author="John" w:date="2018-11-09T23:01:00Z"/>
              </w:rPr>
            </w:pPr>
            <w:ins w:id="2684" w:author="Administrator" w:date="2018-11-08T22:31:00Z">
              <w:del w:id="2685" w:author="John" w:date="2018-11-09T23:01:00Z">
                <w:r w:rsidDel="007E2CA1">
                  <w:rPr>
                    <w:rFonts w:hint="eastAsia"/>
                  </w:rPr>
                  <w:delText>本项目</w:delText>
                </w:r>
                <w:r w:rsidDel="007E2CA1">
                  <w:delText>产品交付人之一</w:delText>
                </w:r>
                <w:r w:rsidDel="007E2CA1">
                  <w:rPr>
                    <w:rFonts w:hint="eastAsia"/>
                  </w:rPr>
                  <w:delText>/</w:delText>
                </w:r>
              </w:del>
            </w:ins>
            <w:ins w:id="2686" w:author="Administrator" w:date="2018-11-08T22:32:00Z">
              <w:del w:id="2687"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2688" w:author="John" w:date="2018-11-09T23:01:00Z"/>
          <w:trPrChange w:id="2689" w:author="Administrator" w:date="2018-11-08T22:31:00Z">
            <w:trPr>
              <w:trHeight w:val="260"/>
              <w:jc w:val="center"/>
            </w:trPr>
          </w:trPrChange>
        </w:trPr>
        <w:tc>
          <w:tcPr>
            <w:tcW w:w="1129" w:type="dxa"/>
            <w:shd w:val="clear" w:color="auto" w:fill="auto"/>
            <w:noWrap/>
            <w:vAlign w:val="center"/>
            <w:hideMark/>
            <w:tcPrChange w:id="2690"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7"/>
              <w:rPr>
                <w:del w:id="2691" w:author="John" w:date="2018-11-09T23:01:00Z"/>
              </w:rPr>
            </w:pPr>
            <w:del w:id="2692" w:author="John" w:date="2018-11-09T23:01:00Z">
              <w:r w:rsidRPr="00410D43" w:rsidDel="007E2CA1">
                <w:rPr>
                  <w:rFonts w:hint="eastAsia"/>
                </w:rPr>
                <w:delText>侯宏仑</w:delText>
              </w:r>
            </w:del>
          </w:p>
        </w:tc>
        <w:tc>
          <w:tcPr>
            <w:tcW w:w="1418" w:type="dxa"/>
            <w:shd w:val="clear" w:color="auto" w:fill="auto"/>
            <w:noWrap/>
            <w:vAlign w:val="center"/>
            <w:hideMark/>
            <w:tcPrChange w:id="2693"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7"/>
              <w:rPr>
                <w:del w:id="2694" w:author="John" w:date="2018-11-09T23:01:00Z"/>
              </w:rPr>
            </w:pPr>
            <w:del w:id="2695" w:author="John" w:date="2018-11-09T23:01:00Z">
              <w:r w:rsidRPr="00410D43" w:rsidDel="007E2CA1">
                <w:rPr>
                  <w:rFonts w:hint="eastAsia"/>
                </w:rPr>
                <w:delText>沈启航</w:delText>
              </w:r>
            </w:del>
            <w:ins w:id="2696" w:author="Administrator" w:date="2018-11-08T21:15:00Z">
              <w:del w:id="2697" w:author="John" w:date="2018-11-09T23:01:00Z">
                <w:r w:rsidR="00501FC8" w:rsidDel="007E2CA1">
                  <w:rPr>
                    <w:rFonts w:hint="eastAsia"/>
                  </w:rPr>
                  <w:delText>客户</w:delText>
                </w:r>
              </w:del>
            </w:ins>
            <w:ins w:id="2698" w:author="Administrator" w:date="2018-11-08T22:19:00Z">
              <w:del w:id="2699"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2700" w:author="Administrator" w:date="2018-11-08T22:31:00Z">
              <w:tcPr>
                <w:tcW w:w="1999" w:type="dxa"/>
                <w:gridSpan w:val="2"/>
              </w:tcPr>
            </w:tcPrChange>
          </w:tcPr>
          <w:p w14:paraId="5AA9558D" w14:textId="5060D21D" w:rsidR="00FA0FF3" w:rsidRPr="00410D43" w:rsidDel="007E2CA1" w:rsidRDefault="00501FC8" w:rsidP="00292CE8">
            <w:pPr>
              <w:pStyle w:val="a7"/>
              <w:rPr>
                <w:ins w:id="2701" w:author="Administrator" w:date="2018-11-08T21:12:00Z"/>
                <w:del w:id="2702" w:author="John" w:date="2018-11-09T23:01:00Z"/>
              </w:rPr>
            </w:pPr>
            <w:ins w:id="2703" w:author="Administrator" w:date="2018-11-08T21:15:00Z">
              <w:del w:id="2704" w:author="John" w:date="2018-11-09T23:01:00Z">
                <w:r w:rsidDel="007E2CA1">
                  <w:rPr>
                    <w:rFonts w:hint="eastAsia"/>
                  </w:rPr>
                  <w:delText>外部</w:delText>
                </w:r>
              </w:del>
            </w:ins>
          </w:p>
        </w:tc>
        <w:tc>
          <w:tcPr>
            <w:tcW w:w="1999" w:type="dxa"/>
            <w:shd w:val="clear" w:color="auto" w:fill="auto"/>
            <w:noWrap/>
            <w:vAlign w:val="center"/>
            <w:hideMark/>
            <w:tcPrChange w:id="2705"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7"/>
              <w:rPr>
                <w:del w:id="2706" w:author="John" w:date="2018-11-09T23:01:00Z"/>
              </w:rPr>
            </w:pPr>
            <w:del w:id="2707" w:author="John" w:date="2018-11-09T23:01:00Z">
              <w:r w:rsidRPr="00410D43" w:rsidDel="007E2CA1">
                <w:delText>houhl@zucc.edu.cn</w:delText>
              </w:r>
            </w:del>
          </w:p>
        </w:tc>
        <w:tc>
          <w:tcPr>
            <w:tcW w:w="1511" w:type="dxa"/>
            <w:shd w:val="clear" w:color="auto" w:fill="auto"/>
            <w:vAlign w:val="center"/>
            <w:tcPrChange w:id="2708"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7"/>
              <w:rPr>
                <w:del w:id="2709" w:author="John" w:date="2018-11-09T23:01:00Z"/>
              </w:rPr>
            </w:pPr>
            <w:del w:id="2710"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2711"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7"/>
              <w:rPr>
                <w:del w:id="2712" w:author="John" w:date="2018-11-09T23:01:00Z"/>
              </w:rPr>
            </w:pPr>
            <w:ins w:id="2713" w:author="Administrator" w:date="2018-11-08T22:32:00Z">
              <w:del w:id="2714"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2715" w:author="Administrator" w:date="2018-11-08T22:31:00Z">
            <w:tblPrEx>
              <w:tblW w:w="9685" w:type="dxa"/>
            </w:tblPrEx>
          </w:tblPrExChange>
        </w:tblPrEx>
        <w:trPr>
          <w:trHeight w:val="260"/>
          <w:jc w:val="center"/>
          <w:del w:id="2716" w:author="John" w:date="2018-11-09T23:01:00Z"/>
          <w:trPrChange w:id="2717" w:author="Administrator" w:date="2018-11-08T22:31:00Z">
            <w:trPr>
              <w:gridAfter w:val="0"/>
              <w:trHeight w:val="260"/>
              <w:jc w:val="center"/>
            </w:trPr>
          </w:trPrChange>
        </w:trPr>
        <w:tc>
          <w:tcPr>
            <w:tcW w:w="1129" w:type="dxa"/>
            <w:shd w:val="clear" w:color="auto" w:fill="auto"/>
            <w:noWrap/>
            <w:vAlign w:val="center"/>
            <w:tcPrChange w:id="2718"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7"/>
              <w:rPr>
                <w:del w:id="2719" w:author="John" w:date="2018-11-09T23:01:00Z"/>
              </w:rPr>
            </w:pPr>
            <w:ins w:id="2720" w:author="Administrator" w:date="2018-11-08T22:18:00Z">
              <w:del w:id="2721" w:author="John" w:date="2018-11-09T23:01:00Z">
                <w:r w:rsidDel="007E2CA1">
                  <w:rPr>
                    <w:rFonts w:hint="eastAsia"/>
                  </w:rPr>
                  <w:delText>王飞刚</w:delText>
                </w:r>
              </w:del>
            </w:ins>
          </w:p>
        </w:tc>
        <w:tc>
          <w:tcPr>
            <w:tcW w:w="1418" w:type="dxa"/>
            <w:shd w:val="clear" w:color="auto" w:fill="auto"/>
            <w:noWrap/>
            <w:vAlign w:val="center"/>
            <w:tcPrChange w:id="2722"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7"/>
              <w:rPr>
                <w:del w:id="2723" w:author="John" w:date="2018-11-09T23:01:00Z"/>
              </w:rPr>
            </w:pPr>
            <w:ins w:id="2724" w:author="Administrator" w:date="2018-11-08T22:19:00Z">
              <w:del w:id="2725"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2726" w:author="Administrator" w:date="2018-11-08T22:31:00Z">
              <w:tcPr>
                <w:tcW w:w="1417" w:type="dxa"/>
                <w:gridSpan w:val="2"/>
              </w:tcPr>
            </w:tcPrChange>
          </w:tcPr>
          <w:p w14:paraId="4EC962F6" w14:textId="332979EA" w:rsidR="003D490F" w:rsidDel="007E2CA1" w:rsidRDefault="00C227BF" w:rsidP="00292CE8">
            <w:pPr>
              <w:pStyle w:val="a7"/>
              <w:rPr>
                <w:del w:id="2727" w:author="John" w:date="2018-11-09T23:01:00Z"/>
              </w:rPr>
            </w:pPr>
            <w:ins w:id="2728" w:author="Administrator" w:date="2018-11-08T22:19:00Z">
              <w:del w:id="2729" w:author="John" w:date="2018-11-09T23:01:00Z">
                <w:r w:rsidDel="007E2CA1">
                  <w:rPr>
                    <w:rFonts w:hint="eastAsia"/>
                  </w:rPr>
                  <w:delText>外部</w:delText>
                </w:r>
              </w:del>
            </w:ins>
          </w:p>
        </w:tc>
        <w:tc>
          <w:tcPr>
            <w:tcW w:w="1999" w:type="dxa"/>
            <w:shd w:val="clear" w:color="auto" w:fill="auto"/>
            <w:noWrap/>
            <w:vAlign w:val="center"/>
            <w:tcPrChange w:id="2730"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7"/>
              <w:rPr>
                <w:del w:id="2731" w:author="John" w:date="2018-11-09T23:01:00Z"/>
              </w:rPr>
            </w:pPr>
            <w:ins w:id="2732" w:author="Administrator" w:date="2018-11-08T22:28:00Z">
              <w:del w:id="2733" w:author="John" w:date="2018-11-09T23:01:00Z">
                <w:r w:rsidDel="007E2CA1">
                  <w:rPr>
                    <w:rFonts w:hint="eastAsia"/>
                  </w:rPr>
                  <w:delText>15988139345</w:delText>
                </w:r>
              </w:del>
            </w:ins>
          </w:p>
        </w:tc>
        <w:tc>
          <w:tcPr>
            <w:tcW w:w="1511" w:type="dxa"/>
            <w:shd w:val="clear" w:color="auto" w:fill="auto"/>
            <w:vAlign w:val="center"/>
            <w:tcPrChange w:id="2734"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7"/>
              <w:rPr>
                <w:del w:id="2735" w:author="John" w:date="2018-11-09T23:01:00Z"/>
              </w:rPr>
            </w:pPr>
            <w:ins w:id="2736" w:author="Administrator" w:date="2018-11-08T22:29:00Z">
              <w:del w:id="2737"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2738"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7"/>
              <w:rPr>
                <w:del w:id="2739" w:author="John" w:date="2018-11-09T23:01:00Z"/>
              </w:rPr>
            </w:pPr>
            <w:ins w:id="2740" w:author="Administrator" w:date="2018-11-08T22:32:00Z">
              <w:del w:id="2741" w:author="John" w:date="2018-11-09T23:01:00Z">
                <w:r w:rsidDel="007E2CA1">
                  <w:rPr>
                    <w:rFonts w:hint="eastAsia"/>
                  </w:rPr>
                  <w:delText>以</w:delText>
                </w:r>
                <w:r w:rsidDel="007E2CA1">
                  <w:delText>学生</w:delText>
                </w:r>
              </w:del>
            </w:ins>
            <w:ins w:id="2742" w:author="Administrator" w:date="2018-11-08T22:33:00Z">
              <w:del w:id="2743"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2744" w:author="Administrator" w:date="2018-11-08T22:31:00Z">
            <w:tblPrEx>
              <w:tblW w:w="9685" w:type="dxa"/>
            </w:tblPrEx>
          </w:tblPrExChange>
        </w:tblPrEx>
        <w:trPr>
          <w:trHeight w:val="260"/>
          <w:jc w:val="center"/>
          <w:ins w:id="2745" w:author="Administrator" w:date="2018-11-08T22:19:00Z"/>
          <w:del w:id="2746" w:author="John" w:date="2018-11-09T23:01:00Z"/>
          <w:trPrChange w:id="2747" w:author="Administrator" w:date="2018-11-08T22:31:00Z">
            <w:trPr>
              <w:gridAfter w:val="0"/>
              <w:trHeight w:val="260"/>
              <w:jc w:val="center"/>
            </w:trPr>
          </w:trPrChange>
        </w:trPr>
        <w:tc>
          <w:tcPr>
            <w:tcW w:w="1129" w:type="dxa"/>
            <w:shd w:val="clear" w:color="auto" w:fill="auto"/>
            <w:noWrap/>
            <w:vAlign w:val="center"/>
            <w:tcPrChange w:id="2748"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7"/>
              <w:rPr>
                <w:ins w:id="2749" w:author="Administrator" w:date="2018-11-08T22:19:00Z"/>
                <w:del w:id="2750" w:author="John" w:date="2018-11-09T23:01:00Z"/>
              </w:rPr>
            </w:pPr>
            <w:ins w:id="2751" w:author="Administrator" w:date="2018-11-08T22:20:00Z">
              <w:del w:id="2752" w:author="John" w:date="2018-11-09T23:01:00Z">
                <w:r w:rsidDel="007E2CA1">
                  <w:rPr>
                    <w:rFonts w:hint="eastAsia"/>
                  </w:rPr>
                  <w:delText>冯炫霖</w:delText>
                </w:r>
              </w:del>
            </w:ins>
          </w:p>
        </w:tc>
        <w:tc>
          <w:tcPr>
            <w:tcW w:w="1418" w:type="dxa"/>
            <w:shd w:val="clear" w:color="auto" w:fill="auto"/>
            <w:noWrap/>
            <w:vAlign w:val="center"/>
            <w:tcPrChange w:id="2753"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7"/>
              <w:rPr>
                <w:ins w:id="2754" w:author="Administrator" w:date="2018-11-08T22:19:00Z"/>
                <w:del w:id="2755" w:author="John" w:date="2018-11-09T23:01:00Z"/>
              </w:rPr>
            </w:pPr>
            <w:ins w:id="2756" w:author="Administrator" w:date="2018-11-08T22:20:00Z">
              <w:del w:id="2757"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2758" w:author="Administrator" w:date="2018-11-08T22:31:00Z">
              <w:tcPr>
                <w:tcW w:w="1417" w:type="dxa"/>
                <w:gridSpan w:val="2"/>
              </w:tcPr>
            </w:tcPrChange>
          </w:tcPr>
          <w:p w14:paraId="4A13DAF9" w14:textId="33397348" w:rsidR="00C227BF" w:rsidDel="007E2CA1" w:rsidRDefault="00C227BF" w:rsidP="00292CE8">
            <w:pPr>
              <w:pStyle w:val="a7"/>
              <w:rPr>
                <w:ins w:id="2759" w:author="Administrator" w:date="2018-11-08T22:19:00Z"/>
                <w:del w:id="2760" w:author="John" w:date="2018-11-09T23:01:00Z"/>
              </w:rPr>
            </w:pPr>
            <w:ins w:id="2761" w:author="Administrator" w:date="2018-11-08T22:20:00Z">
              <w:del w:id="2762" w:author="John" w:date="2018-11-09T23:01:00Z">
                <w:r w:rsidDel="007E2CA1">
                  <w:rPr>
                    <w:rFonts w:hint="eastAsia"/>
                  </w:rPr>
                  <w:delText>外部</w:delText>
                </w:r>
              </w:del>
            </w:ins>
          </w:p>
        </w:tc>
        <w:tc>
          <w:tcPr>
            <w:tcW w:w="1999" w:type="dxa"/>
            <w:shd w:val="clear" w:color="auto" w:fill="auto"/>
            <w:noWrap/>
            <w:vAlign w:val="center"/>
            <w:tcPrChange w:id="2763"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7"/>
              <w:rPr>
                <w:ins w:id="2764" w:author="Administrator" w:date="2018-11-08T22:19:00Z"/>
                <w:del w:id="2765" w:author="John" w:date="2018-11-09T23:01:00Z"/>
              </w:rPr>
            </w:pPr>
            <w:ins w:id="2766" w:author="Administrator" w:date="2018-11-08T22:28:00Z">
              <w:del w:id="2767" w:author="John" w:date="2018-11-09T23:01:00Z">
                <w:r w:rsidDel="007E2CA1">
                  <w:rPr>
                    <w:rFonts w:hint="eastAsia"/>
                  </w:rPr>
                  <w:delText>13588898527</w:delText>
                </w:r>
              </w:del>
            </w:ins>
          </w:p>
        </w:tc>
        <w:tc>
          <w:tcPr>
            <w:tcW w:w="1511" w:type="dxa"/>
            <w:shd w:val="clear" w:color="auto" w:fill="auto"/>
            <w:vAlign w:val="center"/>
            <w:tcPrChange w:id="2768"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7"/>
              <w:rPr>
                <w:ins w:id="2769" w:author="Administrator" w:date="2018-11-08T22:19:00Z"/>
                <w:del w:id="2770" w:author="John" w:date="2018-11-09T23:01:00Z"/>
              </w:rPr>
            </w:pPr>
            <w:ins w:id="2771" w:author="Administrator" w:date="2018-11-08T22:36:00Z">
              <w:del w:id="2772"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2773"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7"/>
              <w:rPr>
                <w:ins w:id="2774" w:author="Administrator" w:date="2018-11-08T22:19:00Z"/>
                <w:del w:id="2775" w:author="John" w:date="2018-11-09T23:01:00Z"/>
              </w:rPr>
            </w:pPr>
            <w:ins w:id="2776" w:author="Administrator" w:date="2018-11-08T22:33:00Z">
              <w:del w:id="2777"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2778" w:author="Administrator" w:date="2018-11-08T22:31:00Z">
            <w:tblPrEx>
              <w:tblW w:w="9685" w:type="dxa"/>
            </w:tblPrEx>
          </w:tblPrExChange>
        </w:tblPrEx>
        <w:trPr>
          <w:gridAfter w:val="1"/>
          <w:wAfter w:w="1009" w:type="dxa"/>
          <w:trHeight w:val="260"/>
          <w:jc w:val="center"/>
          <w:del w:id="2779" w:author="Administrator" w:date="2018-11-08T21:17:00Z"/>
          <w:trPrChange w:id="2780" w:author="Administrator" w:date="2018-11-08T22:31:00Z">
            <w:trPr>
              <w:gridAfter w:val="1"/>
              <w:wAfter w:w="1009" w:type="dxa"/>
              <w:trHeight w:val="260"/>
              <w:jc w:val="center"/>
            </w:trPr>
          </w:trPrChange>
        </w:trPr>
        <w:tc>
          <w:tcPr>
            <w:tcW w:w="8676" w:type="dxa"/>
            <w:gridSpan w:val="6"/>
            <w:shd w:val="clear" w:color="auto" w:fill="auto"/>
            <w:noWrap/>
            <w:vAlign w:val="center"/>
            <w:tcPrChange w:id="2781"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7"/>
              <w:rPr>
                <w:del w:id="2782" w:author="Administrator" w:date="2018-11-08T21:17:00Z"/>
              </w:rPr>
            </w:pPr>
            <w:del w:id="2783"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2784" w:author="John" w:date="2018-11-09T23:01:00Z"/>
        </w:rPr>
      </w:pPr>
      <w:ins w:id="2785" w:author="Administrator" w:date="2018-11-08T22:39:00Z">
        <w:del w:id="2786" w:author="John" w:date="2018-11-09T23:01:00Z">
          <w:r w:rsidDel="007E2CA1">
            <w:delText>8</w:delText>
          </w:r>
        </w:del>
      </w:ins>
      <w:del w:id="2787"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2788" w:author="John" w:date="2018-11-09T23:01:00Z"/>
        </w:rPr>
      </w:pPr>
      <w:ins w:id="2789" w:author="Administrator" w:date="2018-11-08T22:39:00Z">
        <w:del w:id="2790" w:author="John" w:date="2018-11-09T23:01:00Z">
          <w:r w:rsidDel="007E2CA1">
            <w:delText>8</w:delText>
          </w:r>
        </w:del>
      </w:ins>
      <w:del w:id="2791"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2792" w:author="John" w:date="2018-11-09T23:01:00Z"/>
        </w:trPr>
        <w:tc>
          <w:tcPr>
            <w:tcW w:w="1667" w:type="dxa"/>
            <w:shd w:val="clear" w:color="auto" w:fill="auto"/>
          </w:tcPr>
          <w:p w14:paraId="23381906" w14:textId="79F599C9" w:rsidR="00A5657F" w:rsidRPr="00AC5569" w:rsidDel="007E2CA1" w:rsidRDefault="00A5657F" w:rsidP="00AC5569">
            <w:pPr>
              <w:pStyle w:val="a7"/>
              <w:jc w:val="center"/>
              <w:rPr>
                <w:del w:id="2793" w:author="John" w:date="2018-11-09T23:01:00Z"/>
                <w:b/>
                <w:sz w:val="24"/>
              </w:rPr>
            </w:pPr>
            <w:del w:id="2794"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7"/>
              <w:jc w:val="center"/>
              <w:rPr>
                <w:del w:id="2795" w:author="John" w:date="2018-11-09T23:01:00Z"/>
                <w:b/>
                <w:sz w:val="24"/>
              </w:rPr>
            </w:pPr>
            <w:del w:id="2796" w:author="John" w:date="2018-11-09T23:01:00Z">
              <w:r w:rsidRPr="00AC5569" w:rsidDel="007E2CA1">
                <w:rPr>
                  <w:rFonts w:hint="eastAsia"/>
                  <w:b/>
                  <w:sz w:val="24"/>
                </w:rPr>
                <w:delText>描述</w:delText>
              </w:r>
            </w:del>
          </w:p>
        </w:tc>
      </w:tr>
      <w:tr w:rsidR="00A5657F" w:rsidDel="007E2CA1" w14:paraId="4B32E10C" w14:textId="1BFB679D" w:rsidTr="005A41A3">
        <w:trPr>
          <w:del w:id="2797" w:author="John" w:date="2018-11-09T23:01:00Z"/>
        </w:trPr>
        <w:tc>
          <w:tcPr>
            <w:tcW w:w="1667" w:type="dxa"/>
            <w:shd w:val="clear" w:color="auto" w:fill="auto"/>
          </w:tcPr>
          <w:p w14:paraId="2A17EC34" w14:textId="754A0F37" w:rsidR="00A5657F" w:rsidDel="007E2CA1" w:rsidRDefault="00A5657F" w:rsidP="00AC5569">
            <w:pPr>
              <w:pStyle w:val="a7"/>
              <w:rPr>
                <w:del w:id="2798" w:author="John" w:date="2018-11-09T23:01:00Z"/>
              </w:rPr>
            </w:pPr>
            <w:del w:id="2799"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7"/>
              <w:rPr>
                <w:del w:id="2800" w:author="John" w:date="2018-11-09T23:01:00Z"/>
              </w:rPr>
            </w:pPr>
            <w:del w:id="2801"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2802" w:author="John" w:date="2018-11-09T23:01:00Z"/>
        </w:trPr>
        <w:tc>
          <w:tcPr>
            <w:tcW w:w="1667" w:type="dxa"/>
            <w:shd w:val="clear" w:color="auto" w:fill="auto"/>
          </w:tcPr>
          <w:p w14:paraId="79F05CC0" w14:textId="4898B31E" w:rsidR="00A5657F" w:rsidDel="007E2CA1" w:rsidRDefault="00A5657F" w:rsidP="00AC5569">
            <w:pPr>
              <w:pStyle w:val="a7"/>
              <w:rPr>
                <w:del w:id="2803" w:author="John" w:date="2018-11-09T23:01:00Z"/>
              </w:rPr>
            </w:pPr>
            <w:del w:id="2804"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7"/>
              <w:rPr>
                <w:del w:id="2805" w:author="John" w:date="2018-11-09T23:01:00Z"/>
              </w:rPr>
            </w:pPr>
            <w:del w:id="2806"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2807" w:author="John" w:date="2018-11-09T23:01:00Z"/>
        </w:trPr>
        <w:tc>
          <w:tcPr>
            <w:tcW w:w="1667" w:type="dxa"/>
            <w:shd w:val="clear" w:color="auto" w:fill="auto"/>
          </w:tcPr>
          <w:p w14:paraId="10C51229" w14:textId="0B8B7EFD" w:rsidR="00A5657F" w:rsidDel="007E2CA1" w:rsidRDefault="00A5657F" w:rsidP="00AC5569">
            <w:pPr>
              <w:pStyle w:val="a7"/>
              <w:rPr>
                <w:del w:id="2808" w:author="John" w:date="2018-11-09T23:01:00Z"/>
              </w:rPr>
            </w:pPr>
            <w:del w:id="2809"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7"/>
              <w:rPr>
                <w:del w:id="2810" w:author="John" w:date="2018-11-09T23:01:00Z"/>
              </w:rPr>
            </w:pPr>
            <w:del w:id="2811"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2812" w:author="John" w:date="2018-11-09T23:01:00Z"/>
        </w:trPr>
        <w:tc>
          <w:tcPr>
            <w:tcW w:w="1667" w:type="dxa"/>
            <w:shd w:val="clear" w:color="auto" w:fill="auto"/>
          </w:tcPr>
          <w:p w14:paraId="3CDF1351" w14:textId="6F326F29" w:rsidR="00A5657F" w:rsidDel="007E2CA1" w:rsidRDefault="00A5657F" w:rsidP="00AC5569">
            <w:pPr>
              <w:pStyle w:val="a7"/>
              <w:rPr>
                <w:del w:id="2813" w:author="John" w:date="2018-11-09T23:01:00Z"/>
              </w:rPr>
            </w:pPr>
            <w:del w:id="2814"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7"/>
              <w:rPr>
                <w:del w:id="2815" w:author="John" w:date="2018-11-09T23:01:00Z"/>
              </w:rPr>
            </w:pPr>
            <w:del w:id="2816"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2817" w:author="John" w:date="2018-11-09T23:01:00Z"/>
        </w:trPr>
        <w:tc>
          <w:tcPr>
            <w:tcW w:w="1667" w:type="dxa"/>
            <w:shd w:val="clear" w:color="auto" w:fill="auto"/>
          </w:tcPr>
          <w:p w14:paraId="622DF22D" w14:textId="7E2FBE92" w:rsidR="00A5657F" w:rsidDel="007E2CA1" w:rsidRDefault="00A5657F" w:rsidP="00AC5569">
            <w:pPr>
              <w:pStyle w:val="a7"/>
              <w:rPr>
                <w:del w:id="2818" w:author="John" w:date="2018-11-09T23:01:00Z"/>
              </w:rPr>
            </w:pPr>
            <w:del w:id="2819"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7"/>
              <w:rPr>
                <w:del w:id="2820" w:author="John" w:date="2018-11-09T23:01:00Z"/>
              </w:rPr>
            </w:pPr>
            <w:del w:id="2821"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2822" w:author="John" w:date="2018-11-09T23:01:00Z"/>
        </w:rPr>
      </w:pPr>
      <w:ins w:id="2823" w:author="Administrator" w:date="2018-11-08T22:39:00Z">
        <w:del w:id="2824" w:author="John" w:date="2018-11-09T23:01:00Z">
          <w:r w:rsidDel="007E2CA1">
            <w:delText>8</w:delText>
          </w:r>
        </w:del>
      </w:ins>
      <w:del w:id="2825"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2826" w:author="John" w:date="2018-11-09T23:01:00Z"/>
        </w:trPr>
        <w:tc>
          <w:tcPr>
            <w:tcW w:w="992" w:type="dxa"/>
            <w:shd w:val="clear" w:color="auto" w:fill="auto"/>
            <w:vAlign w:val="center"/>
          </w:tcPr>
          <w:p w14:paraId="469CDB5F" w14:textId="3EBB9B6C" w:rsidR="00A5657F" w:rsidRPr="00AC5569" w:rsidDel="007E2CA1" w:rsidRDefault="00A5657F" w:rsidP="00AC5569">
            <w:pPr>
              <w:pStyle w:val="a7"/>
              <w:rPr>
                <w:del w:id="2827"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7"/>
              <w:rPr>
                <w:del w:id="2828" w:author="John" w:date="2018-11-09T23:01:00Z"/>
                <w:b/>
                <w:sz w:val="24"/>
                <w:szCs w:val="28"/>
              </w:rPr>
            </w:pPr>
            <w:del w:id="2829"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7"/>
              <w:rPr>
                <w:del w:id="2830" w:author="John" w:date="2018-11-09T23:01:00Z"/>
                <w:b/>
                <w:sz w:val="24"/>
                <w:szCs w:val="28"/>
              </w:rPr>
            </w:pPr>
            <w:del w:id="2831"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7"/>
              <w:rPr>
                <w:del w:id="2832" w:author="John" w:date="2018-11-09T23:01:00Z"/>
                <w:b/>
                <w:sz w:val="24"/>
                <w:szCs w:val="28"/>
              </w:rPr>
            </w:pPr>
            <w:del w:id="2833"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7"/>
              <w:rPr>
                <w:del w:id="2834" w:author="John" w:date="2018-11-09T23:01:00Z"/>
                <w:b/>
                <w:sz w:val="24"/>
                <w:szCs w:val="28"/>
              </w:rPr>
            </w:pPr>
            <w:del w:id="2835"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7"/>
              <w:rPr>
                <w:del w:id="2836" w:author="John" w:date="2018-11-09T23:01:00Z"/>
                <w:b/>
                <w:sz w:val="24"/>
                <w:szCs w:val="28"/>
              </w:rPr>
            </w:pPr>
            <w:del w:id="2837"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2838" w:author="John" w:date="2018-11-09T23:01:00Z"/>
        </w:trPr>
        <w:tc>
          <w:tcPr>
            <w:tcW w:w="992" w:type="dxa"/>
            <w:vMerge w:val="restart"/>
            <w:shd w:val="clear" w:color="auto" w:fill="auto"/>
            <w:vAlign w:val="center"/>
          </w:tcPr>
          <w:p w14:paraId="2430FBA8" w14:textId="333FD577" w:rsidR="00A5657F" w:rsidDel="007E2CA1" w:rsidRDefault="00A5657F" w:rsidP="00AC5569">
            <w:pPr>
              <w:pStyle w:val="a7"/>
              <w:rPr>
                <w:del w:id="2839" w:author="John" w:date="2018-11-09T23:01:00Z"/>
                <w:b/>
                <w:bCs/>
                <w:sz w:val="28"/>
                <w:szCs w:val="28"/>
              </w:rPr>
            </w:pPr>
            <w:del w:id="2840"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7"/>
              <w:rPr>
                <w:del w:id="2841" w:author="John" w:date="2018-11-09T23:01:00Z"/>
              </w:rPr>
            </w:pPr>
            <w:del w:id="2842"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7"/>
              <w:rPr>
                <w:del w:id="2843" w:author="John" w:date="2018-11-09T23:01:00Z"/>
              </w:rPr>
            </w:pPr>
            <w:del w:id="2844"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2845" w:author="John" w:date="2018-11-09T23:01:00Z"/>
        </w:trPr>
        <w:tc>
          <w:tcPr>
            <w:tcW w:w="992" w:type="dxa"/>
            <w:vMerge/>
            <w:shd w:val="clear" w:color="auto" w:fill="auto"/>
            <w:vAlign w:val="center"/>
          </w:tcPr>
          <w:p w14:paraId="64C52B18" w14:textId="55D7545B" w:rsidR="00A5657F" w:rsidDel="007E2CA1" w:rsidRDefault="00A5657F" w:rsidP="00AC5569">
            <w:pPr>
              <w:pStyle w:val="a7"/>
              <w:rPr>
                <w:del w:id="2846"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7"/>
              <w:rPr>
                <w:del w:id="2847" w:author="John" w:date="2018-11-09T23:01:00Z"/>
              </w:rPr>
            </w:pPr>
            <w:del w:id="2848"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7"/>
              <w:rPr>
                <w:del w:id="2849" w:author="John" w:date="2018-11-09T23:01:00Z"/>
              </w:rPr>
            </w:pPr>
          </w:p>
        </w:tc>
      </w:tr>
      <w:tr w:rsidR="00A5657F" w:rsidDel="007E2CA1" w14:paraId="013AB07D" w14:textId="5EF4245A" w:rsidTr="00AC5569">
        <w:trPr>
          <w:trHeight w:val="285"/>
          <w:jc w:val="center"/>
          <w:del w:id="2850" w:author="John" w:date="2018-11-09T23:01:00Z"/>
        </w:trPr>
        <w:tc>
          <w:tcPr>
            <w:tcW w:w="992" w:type="dxa"/>
            <w:vMerge/>
            <w:shd w:val="clear" w:color="auto" w:fill="auto"/>
            <w:vAlign w:val="center"/>
          </w:tcPr>
          <w:p w14:paraId="5BECA377" w14:textId="7508CE13" w:rsidR="00A5657F" w:rsidDel="007E2CA1" w:rsidRDefault="00A5657F" w:rsidP="00AC5569">
            <w:pPr>
              <w:pStyle w:val="a7"/>
              <w:rPr>
                <w:del w:id="2851"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7"/>
              <w:rPr>
                <w:del w:id="2852" w:author="John" w:date="2018-11-09T23:01:00Z"/>
              </w:rPr>
            </w:pPr>
            <w:del w:id="2853"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7"/>
              <w:rPr>
                <w:del w:id="2854" w:author="John" w:date="2018-11-09T23:01:00Z"/>
              </w:rPr>
            </w:pPr>
          </w:p>
        </w:tc>
      </w:tr>
      <w:tr w:rsidR="00A5657F" w:rsidDel="007E2CA1" w14:paraId="65199CDB" w14:textId="64472A81" w:rsidTr="00AC5569">
        <w:trPr>
          <w:trHeight w:val="510"/>
          <w:jc w:val="center"/>
          <w:del w:id="2855" w:author="John" w:date="2018-11-09T23:01:00Z"/>
        </w:trPr>
        <w:tc>
          <w:tcPr>
            <w:tcW w:w="992" w:type="dxa"/>
            <w:vMerge w:val="restart"/>
            <w:shd w:val="clear" w:color="auto" w:fill="auto"/>
            <w:vAlign w:val="center"/>
          </w:tcPr>
          <w:p w14:paraId="439153B9" w14:textId="07F6B633" w:rsidR="00A5657F" w:rsidDel="007E2CA1" w:rsidRDefault="00A5657F" w:rsidP="00AC5569">
            <w:pPr>
              <w:pStyle w:val="a7"/>
              <w:rPr>
                <w:del w:id="2856" w:author="John" w:date="2018-11-09T23:01:00Z"/>
                <w:b/>
                <w:bCs/>
                <w:sz w:val="28"/>
                <w:szCs w:val="28"/>
              </w:rPr>
            </w:pPr>
            <w:del w:id="2857"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7"/>
              <w:rPr>
                <w:del w:id="2858" w:author="John" w:date="2018-11-09T23:01:00Z"/>
              </w:rPr>
            </w:pPr>
            <w:del w:id="2859"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7"/>
              <w:rPr>
                <w:del w:id="2860" w:author="John" w:date="2018-11-09T23:01:00Z"/>
              </w:rPr>
            </w:pPr>
            <w:del w:id="2861"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7"/>
              <w:rPr>
                <w:del w:id="2862" w:author="John" w:date="2018-11-09T23:01:00Z"/>
              </w:rPr>
            </w:pPr>
            <w:del w:id="2863"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7"/>
              <w:rPr>
                <w:del w:id="2864" w:author="John" w:date="2018-11-09T23:01:00Z"/>
              </w:rPr>
            </w:pPr>
            <w:del w:id="2865"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7"/>
              <w:rPr>
                <w:del w:id="2866" w:author="John" w:date="2018-11-09T23:01:00Z"/>
              </w:rPr>
            </w:pPr>
            <w:del w:id="2867"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2868" w:author="John" w:date="2018-11-09T23:01:00Z"/>
        </w:trPr>
        <w:tc>
          <w:tcPr>
            <w:tcW w:w="992" w:type="dxa"/>
            <w:vMerge/>
            <w:shd w:val="clear" w:color="auto" w:fill="auto"/>
            <w:vAlign w:val="center"/>
          </w:tcPr>
          <w:p w14:paraId="22A35A2C" w14:textId="19369100" w:rsidR="00A5657F" w:rsidDel="007E2CA1" w:rsidRDefault="00A5657F" w:rsidP="00AC5569">
            <w:pPr>
              <w:pStyle w:val="a7"/>
              <w:rPr>
                <w:del w:id="2869" w:author="John" w:date="2018-11-09T23:01:00Z"/>
              </w:rPr>
            </w:pPr>
          </w:p>
        </w:tc>
        <w:tc>
          <w:tcPr>
            <w:tcW w:w="1271" w:type="dxa"/>
            <w:shd w:val="clear" w:color="auto" w:fill="auto"/>
            <w:vAlign w:val="center"/>
          </w:tcPr>
          <w:p w14:paraId="6FC710F0" w14:textId="15A03515" w:rsidR="00A5657F" w:rsidDel="007E2CA1" w:rsidRDefault="00A5657F" w:rsidP="00AC5569">
            <w:pPr>
              <w:pStyle w:val="a7"/>
              <w:rPr>
                <w:del w:id="2870" w:author="John" w:date="2018-11-09T23:01:00Z"/>
              </w:rPr>
            </w:pPr>
            <w:del w:id="2871"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7"/>
              <w:rPr>
                <w:del w:id="2872" w:author="John" w:date="2018-11-09T23:01:00Z"/>
              </w:rPr>
            </w:pPr>
            <w:del w:id="2873"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7"/>
              <w:rPr>
                <w:del w:id="2874" w:author="John" w:date="2018-11-09T23:01:00Z"/>
              </w:rPr>
            </w:pPr>
            <w:del w:id="2875"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7"/>
              <w:rPr>
                <w:del w:id="2876" w:author="John" w:date="2018-11-09T23:01:00Z"/>
              </w:rPr>
            </w:pPr>
            <w:del w:id="2877"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7"/>
              <w:rPr>
                <w:del w:id="2878" w:author="John" w:date="2018-11-09T23:01:00Z"/>
              </w:rPr>
            </w:pPr>
            <w:del w:id="2879"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2880" w:author="John" w:date="2018-11-09T23:01:00Z"/>
        </w:trPr>
        <w:tc>
          <w:tcPr>
            <w:tcW w:w="992" w:type="dxa"/>
            <w:vMerge/>
            <w:shd w:val="clear" w:color="auto" w:fill="auto"/>
            <w:vAlign w:val="center"/>
          </w:tcPr>
          <w:p w14:paraId="08D47FAB" w14:textId="276AA9A6" w:rsidR="00A5657F" w:rsidDel="007E2CA1" w:rsidRDefault="00A5657F" w:rsidP="00AC5569">
            <w:pPr>
              <w:pStyle w:val="a7"/>
              <w:rPr>
                <w:del w:id="2881" w:author="John" w:date="2018-11-09T23:01:00Z"/>
              </w:rPr>
            </w:pPr>
          </w:p>
        </w:tc>
        <w:tc>
          <w:tcPr>
            <w:tcW w:w="1271" w:type="dxa"/>
            <w:shd w:val="clear" w:color="auto" w:fill="auto"/>
            <w:vAlign w:val="center"/>
          </w:tcPr>
          <w:p w14:paraId="5B3287E7" w14:textId="57DB77A6" w:rsidR="00A5657F" w:rsidDel="007E2CA1" w:rsidRDefault="00A5657F" w:rsidP="00AC5569">
            <w:pPr>
              <w:pStyle w:val="a7"/>
              <w:rPr>
                <w:del w:id="2882" w:author="John" w:date="2018-11-09T23:01:00Z"/>
              </w:rPr>
            </w:pPr>
            <w:del w:id="2883"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7"/>
              <w:rPr>
                <w:del w:id="2884" w:author="John" w:date="2018-11-09T23:01:00Z"/>
              </w:rPr>
            </w:pPr>
            <w:del w:id="2885"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7"/>
              <w:rPr>
                <w:del w:id="2886" w:author="John" w:date="2018-11-09T23:01:00Z"/>
              </w:rPr>
            </w:pPr>
            <w:del w:id="2887"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7"/>
              <w:rPr>
                <w:del w:id="2888" w:author="John" w:date="2018-11-09T23:01:00Z"/>
              </w:rPr>
            </w:pPr>
            <w:del w:id="2889"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7"/>
              <w:rPr>
                <w:del w:id="2890" w:author="John" w:date="2018-11-09T23:01:00Z"/>
              </w:rPr>
            </w:pPr>
            <w:del w:id="2891"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2892" w:author="John" w:date="2018-11-09T23:01:00Z"/>
        </w:rPr>
      </w:pPr>
      <w:ins w:id="2893" w:author="Administrator" w:date="2018-11-08T22:39:00Z">
        <w:del w:id="2894" w:author="John" w:date="2018-11-09T23:01:00Z">
          <w:r w:rsidDel="007E2CA1">
            <w:delText>8</w:delText>
          </w:r>
        </w:del>
      </w:ins>
      <w:del w:id="2895"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2896" w:author="Administrator" w:date="2018-11-08T22:35:00Z"/>
          <w:del w:id="2897" w:author="John" w:date="2018-11-09T23:01:00Z"/>
        </w:trPr>
        <w:tc>
          <w:tcPr>
            <w:tcW w:w="3991" w:type="dxa"/>
            <w:shd w:val="clear" w:color="auto" w:fill="auto"/>
            <w:vAlign w:val="center"/>
          </w:tcPr>
          <w:p w14:paraId="41CABEC9" w14:textId="35519A93" w:rsidR="00271644" w:rsidDel="007E2CA1" w:rsidRDefault="00271644" w:rsidP="00271644">
            <w:pPr>
              <w:jc w:val="center"/>
              <w:rPr>
                <w:ins w:id="2898" w:author="Administrator" w:date="2018-11-08T22:35:00Z"/>
                <w:del w:id="2899" w:author="John" w:date="2018-11-09T23:01:00Z"/>
                <w:b/>
                <w:bCs/>
                <w:color w:val="000000"/>
                <w:sz w:val="24"/>
              </w:rPr>
            </w:pPr>
            <w:ins w:id="2900" w:author="Administrator" w:date="2018-11-08T22:35:00Z">
              <w:del w:id="2901" w:author="John" w:date="2018-11-09T23:01:00Z">
                <w:r w:rsidDel="007E2CA1">
                  <w:rPr>
                    <w:rFonts w:hint="eastAsia"/>
                    <w:b/>
                    <w:bCs/>
                    <w:color w:val="000000"/>
                    <w:sz w:val="24"/>
                  </w:rPr>
                  <w:delText>风险</w:delText>
                </w:r>
              </w:del>
            </w:ins>
          </w:p>
        </w:tc>
        <w:tc>
          <w:tcPr>
            <w:tcW w:w="4197" w:type="dxa"/>
            <w:shd w:val="clear" w:color="auto" w:fill="auto"/>
            <w:vAlign w:val="center"/>
          </w:tcPr>
          <w:p w14:paraId="1A05FFE9" w14:textId="23735FA6" w:rsidR="00271644" w:rsidDel="007E2CA1" w:rsidRDefault="00271644" w:rsidP="00271644">
            <w:pPr>
              <w:jc w:val="center"/>
              <w:rPr>
                <w:ins w:id="2902" w:author="Administrator" w:date="2018-11-08T22:35:00Z"/>
                <w:del w:id="2903" w:author="John" w:date="2018-11-09T23:01:00Z"/>
                <w:b/>
                <w:bCs/>
                <w:color w:val="000000"/>
                <w:sz w:val="24"/>
              </w:rPr>
            </w:pPr>
            <w:ins w:id="2904" w:author="Administrator" w:date="2018-11-08T22:35:00Z">
              <w:del w:id="2905" w:author="John" w:date="2018-11-09T23:01:00Z">
                <w:r w:rsidDel="007E2CA1">
                  <w:rPr>
                    <w:rFonts w:hint="eastAsia"/>
                    <w:b/>
                    <w:bCs/>
                    <w:color w:val="000000"/>
                    <w:sz w:val="24"/>
                  </w:rPr>
                  <w:delText>触发条件</w:delText>
                </w:r>
              </w:del>
            </w:ins>
          </w:p>
        </w:tc>
      </w:tr>
      <w:tr w:rsidR="00271644" w:rsidDel="007E2CA1" w14:paraId="0F128B59" w14:textId="53FC21C9" w:rsidTr="00271644">
        <w:trPr>
          <w:trHeight w:val="285"/>
          <w:ins w:id="2906" w:author="Administrator" w:date="2018-11-08T22:35:00Z"/>
          <w:del w:id="2907" w:author="John" w:date="2018-11-09T23:01:00Z"/>
        </w:trPr>
        <w:tc>
          <w:tcPr>
            <w:tcW w:w="3991" w:type="dxa"/>
            <w:shd w:val="clear" w:color="auto" w:fill="auto"/>
            <w:vAlign w:val="center"/>
          </w:tcPr>
          <w:p w14:paraId="2BAFDE14" w14:textId="2A98A123" w:rsidR="00271644" w:rsidDel="007E2CA1" w:rsidRDefault="00271644" w:rsidP="00271644">
            <w:pPr>
              <w:rPr>
                <w:ins w:id="2908" w:author="Administrator" w:date="2018-11-08T22:35:00Z"/>
                <w:del w:id="2909" w:author="John" w:date="2018-11-09T23:01:00Z"/>
                <w:color w:val="000000"/>
              </w:rPr>
            </w:pPr>
            <w:ins w:id="2910" w:author="Administrator" w:date="2018-11-08T22:35:00Z">
              <w:del w:id="2911" w:author="John" w:date="2018-11-09T23:01:00Z">
                <w:r w:rsidDel="007E2CA1">
                  <w:rPr>
                    <w:rFonts w:hint="eastAsia"/>
                  </w:rPr>
                  <w:delText>小组人员因事请假</w:delText>
                </w:r>
              </w:del>
            </w:ins>
          </w:p>
        </w:tc>
        <w:tc>
          <w:tcPr>
            <w:tcW w:w="4197" w:type="dxa"/>
            <w:shd w:val="clear" w:color="auto" w:fill="auto"/>
            <w:vAlign w:val="center"/>
          </w:tcPr>
          <w:p w14:paraId="14E778D0" w14:textId="726CD389" w:rsidR="00271644" w:rsidDel="007E2CA1" w:rsidRDefault="00271644" w:rsidP="00271644">
            <w:pPr>
              <w:rPr>
                <w:ins w:id="2912" w:author="Administrator" w:date="2018-11-08T22:35:00Z"/>
                <w:del w:id="2913" w:author="John" w:date="2018-11-09T23:01:00Z"/>
                <w:color w:val="000000"/>
              </w:rPr>
            </w:pPr>
            <w:ins w:id="2914" w:author="Administrator" w:date="2018-11-08T22:35:00Z">
              <w:del w:id="2915" w:author="John" w:date="2018-11-09T23:01:00Z">
                <w:r w:rsidDel="007E2CA1">
                  <w:rPr>
                    <w:rFonts w:hint="eastAsia"/>
                    <w:color w:val="000000"/>
                  </w:rPr>
                  <w:delText>小组</w:delText>
                </w:r>
                <w:r w:rsidDel="007E2CA1">
                  <w:rPr>
                    <w:color w:val="000000"/>
                  </w:rPr>
                  <w:delText>成员</w:delText>
                </w:r>
                <w:r w:rsidDel="007E2CA1">
                  <w:rPr>
                    <w:rFonts w:hint="eastAsia"/>
                    <w:color w:val="000000"/>
                  </w:rPr>
                  <w:delText>因不可抗力</w:delText>
                </w:r>
                <w:r w:rsidDel="007E2CA1">
                  <w:rPr>
                    <w:color w:val="000000"/>
                  </w:rPr>
                  <w:delText>需要临时请</w:delText>
                </w:r>
                <w:r w:rsidDel="007E2CA1">
                  <w:rPr>
                    <w:rFonts w:hint="eastAsia"/>
                    <w:color w:val="000000"/>
                  </w:rPr>
                  <w:delText>假</w:delText>
                </w:r>
                <w:r w:rsidDel="007E2CA1">
                  <w:rPr>
                    <w:color w:val="000000"/>
                  </w:rPr>
                  <w:delText>，无法完成任务，且已和项目经理核实</w:delText>
                </w:r>
              </w:del>
            </w:ins>
          </w:p>
        </w:tc>
      </w:tr>
      <w:tr w:rsidR="00271644" w:rsidDel="007E2CA1" w14:paraId="219045BF" w14:textId="431D1649" w:rsidTr="00271644">
        <w:trPr>
          <w:trHeight w:val="285"/>
          <w:ins w:id="2916" w:author="Administrator" w:date="2018-11-08T22:35:00Z"/>
          <w:del w:id="2917" w:author="John" w:date="2018-11-09T23:01:00Z"/>
        </w:trPr>
        <w:tc>
          <w:tcPr>
            <w:tcW w:w="3991" w:type="dxa"/>
            <w:shd w:val="clear" w:color="auto" w:fill="auto"/>
            <w:vAlign w:val="center"/>
          </w:tcPr>
          <w:p w14:paraId="55788942" w14:textId="0DE4567F" w:rsidR="00271644" w:rsidDel="007E2CA1" w:rsidRDefault="00271644" w:rsidP="00271644">
            <w:pPr>
              <w:rPr>
                <w:ins w:id="2918" w:author="Administrator" w:date="2018-11-08T22:35:00Z"/>
                <w:del w:id="2919" w:author="John" w:date="2018-11-09T23:01:00Z"/>
                <w:color w:val="000000"/>
              </w:rPr>
            </w:pPr>
            <w:ins w:id="2920" w:author="Administrator" w:date="2018-11-08T22:35:00Z">
              <w:del w:id="2921" w:author="John" w:date="2018-11-09T23:01:00Z">
                <w:r w:rsidDel="007E2CA1">
                  <w:rPr>
                    <w:rFonts w:hint="eastAsia"/>
                    <w:color w:val="000000"/>
                  </w:rPr>
                  <w:delText>个别人员无法完成项目</w:delText>
                </w:r>
              </w:del>
            </w:ins>
          </w:p>
        </w:tc>
        <w:tc>
          <w:tcPr>
            <w:tcW w:w="4197" w:type="dxa"/>
            <w:shd w:val="clear" w:color="auto" w:fill="auto"/>
            <w:vAlign w:val="center"/>
          </w:tcPr>
          <w:p w14:paraId="0C367E19" w14:textId="36E3255C" w:rsidR="00271644" w:rsidDel="007E2CA1" w:rsidRDefault="00271644" w:rsidP="00271644">
            <w:pPr>
              <w:rPr>
                <w:ins w:id="2922" w:author="Administrator" w:date="2018-11-08T22:35:00Z"/>
                <w:del w:id="2923" w:author="John" w:date="2018-11-09T23:01:00Z"/>
                <w:color w:val="000000"/>
              </w:rPr>
            </w:pPr>
            <w:ins w:id="2924" w:author="Administrator" w:date="2018-11-08T22:35:00Z">
              <w:del w:id="2925" w:author="John" w:date="2018-11-09T23:01:00Z">
                <w:r w:rsidDel="007E2CA1">
                  <w:rPr>
                    <w:rFonts w:hint="eastAsia"/>
                    <w:color w:val="000000"/>
                  </w:rPr>
                  <w:delText>在项目</w:delText>
                </w:r>
                <w:r w:rsidDel="007E2CA1">
                  <w:rPr>
                    <w:color w:val="000000"/>
                  </w:rPr>
                  <w:delText>经理要求检查工作时，人员无法提供完整的工作成果</w:delText>
                </w:r>
              </w:del>
            </w:ins>
          </w:p>
        </w:tc>
      </w:tr>
      <w:tr w:rsidR="00271644" w:rsidDel="007E2CA1" w14:paraId="40823215" w14:textId="7BA89239" w:rsidTr="00271644">
        <w:trPr>
          <w:trHeight w:val="285"/>
          <w:ins w:id="2926" w:author="Administrator" w:date="2018-11-08T22:35:00Z"/>
          <w:del w:id="2927" w:author="John" w:date="2018-11-09T23:01:00Z"/>
        </w:trPr>
        <w:tc>
          <w:tcPr>
            <w:tcW w:w="3991" w:type="dxa"/>
            <w:shd w:val="clear" w:color="auto" w:fill="auto"/>
            <w:vAlign w:val="center"/>
          </w:tcPr>
          <w:p w14:paraId="36D080DC" w14:textId="0DD86E63" w:rsidR="00271644" w:rsidDel="007E2CA1" w:rsidRDefault="00271644" w:rsidP="00271644">
            <w:pPr>
              <w:rPr>
                <w:ins w:id="2928" w:author="Administrator" w:date="2018-11-08T22:35:00Z"/>
                <w:del w:id="2929" w:author="John" w:date="2018-11-09T23:01:00Z"/>
                <w:color w:val="000000"/>
              </w:rPr>
            </w:pPr>
            <w:ins w:id="2930" w:author="Administrator" w:date="2018-11-08T22:35:00Z">
              <w:del w:id="2931" w:author="John" w:date="2018-11-09T23:01:00Z">
                <w:r w:rsidDel="007E2CA1">
                  <w:rPr>
                    <w:rFonts w:hint="eastAsia"/>
                    <w:color w:val="000000"/>
                  </w:rPr>
                  <w:delText>git远端仓库崩溃</w:delText>
                </w:r>
              </w:del>
            </w:ins>
          </w:p>
        </w:tc>
        <w:tc>
          <w:tcPr>
            <w:tcW w:w="4197" w:type="dxa"/>
            <w:shd w:val="clear" w:color="auto" w:fill="auto"/>
            <w:vAlign w:val="center"/>
          </w:tcPr>
          <w:p w14:paraId="77EC54E8" w14:textId="6684471A" w:rsidR="00271644" w:rsidDel="007E2CA1" w:rsidRDefault="00271644" w:rsidP="00271644">
            <w:pPr>
              <w:rPr>
                <w:ins w:id="2932" w:author="Administrator" w:date="2018-11-08T22:35:00Z"/>
                <w:del w:id="2933" w:author="John" w:date="2018-11-09T23:01:00Z"/>
                <w:color w:val="000000"/>
              </w:rPr>
            </w:pPr>
            <w:ins w:id="2934" w:author="Administrator" w:date="2018-11-08T22:35:00Z">
              <w:del w:id="2935" w:author="John" w:date="2018-11-09T23:01:00Z">
                <w:r w:rsidDel="007E2CA1">
                  <w:rPr>
                    <w:color w:val="000000"/>
                  </w:rPr>
                  <w:delText>G</w:delText>
                </w:r>
                <w:r w:rsidDel="007E2CA1">
                  <w:rPr>
                    <w:rFonts w:hint="eastAsia"/>
                    <w:color w:val="000000"/>
                  </w:rPr>
                  <w:delText>it远程</w:delText>
                </w:r>
                <w:r w:rsidDel="007E2CA1">
                  <w:rPr>
                    <w:color w:val="000000"/>
                  </w:rPr>
                  <w:delText>仓库内容无法访问，或内容与本地仓库不符</w:delText>
                </w:r>
              </w:del>
            </w:ins>
          </w:p>
        </w:tc>
      </w:tr>
      <w:tr w:rsidR="00271644" w:rsidDel="007E2CA1" w14:paraId="156BD966" w14:textId="2A2869C0" w:rsidTr="00271644">
        <w:trPr>
          <w:trHeight w:val="510"/>
          <w:ins w:id="2936" w:author="Administrator" w:date="2018-11-08T22:35:00Z"/>
          <w:del w:id="2937" w:author="John" w:date="2018-11-09T23:01:00Z"/>
        </w:trPr>
        <w:tc>
          <w:tcPr>
            <w:tcW w:w="3991" w:type="dxa"/>
            <w:shd w:val="clear" w:color="auto" w:fill="auto"/>
            <w:vAlign w:val="center"/>
          </w:tcPr>
          <w:p w14:paraId="5DC81563" w14:textId="1DDFDD9A" w:rsidR="00271644" w:rsidDel="007E2CA1" w:rsidRDefault="00271644" w:rsidP="00271644">
            <w:pPr>
              <w:rPr>
                <w:ins w:id="2938" w:author="Administrator" w:date="2018-11-08T22:35:00Z"/>
                <w:del w:id="2939" w:author="John" w:date="2018-11-09T23:01:00Z"/>
                <w:color w:val="000000"/>
              </w:rPr>
            </w:pPr>
            <w:ins w:id="2940" w:author="Administrator" w:date="2018-11-08T22:35:00Z">
              <w:del w:id="2941" w:author="John" w:date="2018-11-09T23:01:00Z">
                <w:r w:rsidDel="007E2CA1">
                  <w:rPr>
                    <w:rFonts w:hint="eastAsia"/>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rPr>
                <w:ins w:id="2942" w:author="Administrator" w:date="2018-11-08T22:35:00Z"/>
                <w:del w:id="2943" w:author="John" w:date="2018-11-09T23:01:00Z"/>
                <w:color w:val="000000"/>
              </w:rPr>
            </w:pPr>
            <w:ins w:id="2944" w:author="Administrator" w:date="2018-11-08T22:35:00Z">
              <w:del w:id="2945" w:author="John" w:date="2018-11-09T23:01:00Z">
                <w:r w:rsidDel="007E2CA1">
                  <w:rPr>
                    <w:rFonts w:hint="eastAsia"/>
                    <w:color w:val="000000"/>
                  </w:rPr>
                  <w:delText>项目经理</w:delText>
                </w:r>
                <w:r w:rsidDel="007E2CA1">
                  <w:rPr>
                    <w:color w:val="000000"/>
                  </w:rPr>
                  <w:delText>发送邮件错误，干系人回复邮件错误，或是没有在预期时间内回复</w:delText>
                </w:r>
              </w:del>
            </w:ins>
          </w:p>
        </w:tc>
      </w:tr>
      <w:tr w:rsidR="00271644" w:rsidDel="007E2CA1" w14:paraId="0AA06E2D" w14:textId="5D804FE4" w:rsidTr="00271644">
        <w:trPr>
          <w:trHeight w:val="285"/>
          <w:ins w:id="2946" w:author="Administrator" w:date="2018-11-08T22:35:00Z"/>
          <w:del w:id="2947" w:author="John" w:date="2018-11-09T23:01:00Z"/>
        </w:trPr>
        <w:tc>
          <w:tcPr>
            <w:tcW w:w="3991" w:type="dxa"/>
            <w:shd w:val="clear" w:color="auto" w:fill="auto"/>
            <w:vAlign w:val="center"/>
          </w:tcPr>
          <w:p w14:paraId="657FD49A" w14:textId="688F7AE7" w:rsidR="00271644" w:rsidDel="007E2CA1" w:rsidRDefault="00271644" w:rsidP="00271644">
            <w:pPr>
              <w:rPr>
                <w:ins w:id="2948" w:author="Administrator" w:date="2018-11-08T22:35:00Z"/>
                <w:del w:id="2949" w:author="John" w:date="2018-11-09T23:01:00Z"/>
                <w:color w:val="000000"/>
              </w:rPr>
            </w:pPr>
            <w:ins w:id="2950" w:author="Administrator" w:date="2018-11-08T22:35:00Z">
              <w:del w:id="2951" w:author="John" w:date="2018-11-09T23:01:00Z">
                <w:r w:rsidDel="007E2CA1">
                  <w:rPr>
                    <w:rFonts w:hint="eastAsia"/>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rPr>
                <w:ins w:id="2952" w:author="Administrator" w:date="2018-11-08T22:35:00Z"/>
                <w:del w:id="2953" w:author="John" w:date="2018-11-09T23:01:00Z"/>
                <w:color w:val="000000"/>
              </w:rPr>
            </w:pPr>
            <w:ins w:id="2954" w:author="Administrator" w:date="2018-11-08T22:35:00Z">
              <w:del w:id="2955" w:author="John" w:date="2018-11-09T23:01:00Z">
                <w:r w:rsidDel="007E2CA1">
                  <w:rPr>
                    <w:rFonts w:hint="eastAsia"/>
                    <w:color w:val="000000"/>
                  </w:rPr>
                  <w:delText>文档结构</w:delText>
                </w:r>
                <w:r w:rsidDel="007E2CA1">
                  <w:rPr>
                    <w:color w:val="000000"/>
                  </w:rPr>
                  <w:delText>与教师要求不符</w:delText>
                </w:r>
              </w:del>
            </w:ins>
          </w:p>
        </w:tc>
      </w:tr>
      <w:tr w:rsidR="00271644" w:rsidDel="007E2CA1" w14:paraId="19EE5ADC" w14:textId="6D20CAE5" w:rsidTr="00271644">
        <w:trPr>
          <w:trHeight w:val="285"/>
          <w:ins w:id="2956" w:author="Administrator" w:date="2018-11-08T22:35:00Z"/>
          <w:del w:id="2957" w:author="John" w:date="2018-11-09T23:01:00Z"/>
        </w:trPr>
        <w:tc>
          <w:tcPr>
            <w:tcW w:w="3991" w:type="dxa"/>
            <w:shd w:val="clear" w:color="auto" w:fill="auto"/>
            <w:vAlign w:val="center"/>
          </w:tcPr>
          <w:p w14:paraId="47AF6BB8" w14:textId="0CBB5796" w:rsidR="00271644" w:rsidDel="007E2CA1" w:rsidRDefault="00271644" w:rsidP="00271644">
            <w:pPr>
              <w:rPr>
                <w:ins w:id="2958" w:author="Administrator" w:date="2018-11-08T22:35:00Z"/>
                <w:del w:id="2959" w:author="John" w:date="2018-11-09T23:01:00Z"/>
                <w:color w:val="000000"/>
              </w:rPr>
            </w:pPr>
            <w:ins w:id="2960" w:author="Administrator" w:date="2018-11-08T22:35:00Z">
              <w:del w:id="2961" w:author="John" w:date="2018-11-09T23:01:00Z">
                <w:r w:rsidDel="007E2CA1">
                  <w:rPr>
                    <w:rFonts w:hint="eastAsia"/>
                    <w:color w:val="000000"/>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rPr>
                <w:ins w:id="2962" w:author="Administrator" w:date="2018-11-08T22:35:00Z"/>
                <w:del w:id="2963" w:author="John" w:date="2018-11-09T23:01:00Z"/>
                <w:color w:val="000000"/>
              </w:rPr>
            </w:pPr>
            <w:ins w:id="2964" w:author="Administrator" w:date="2018-11-08T22:35:00Z">
              <w:del w:id="2965" w:author="John" w:date="2018-11-09T23:01:00Z">
                <w:r w:rsidDel="007E2CA1">
                  <w:rPr>
                    <w:rFonts w:hint="eastAsia"/>
                    <w:color w:val="000000"/>
                  </w:rPr>
                  <w:delText>甘特图部分</w:delText>
                </w:r>
                <w:r w:rsidDel="007E2CA1">
                  <w:rPr>
                    <w:color w:val="000000"/>
                  </w:rPr>
                  <w:delText>任务</w:delText>
                </w:r>
                <w:r w:rsidDel="007E2CA1">
                  <w:rPr>
                    <w:rFonts w:hint="eastAsia"/>
                    <w:color w:val="000000"/>
                  </w:rPr>
                  <w:delText>确定</w:delText>
                </w:r>
                <w:r w:rsidDel="007E2CA1">
                  <w:rPr>
                    <w:color w:val="000000"/>
                  </w:rPr>
                  <w:delText>不了内容或时间</w:delText>
                </w:r>
              </w:del>
            </w:ins>
          </w:p>
        </w:tc>
      </w:tr>
      <w:tr w:rsidR="00271644" w:rsidDel="007E2CA1" w14:paraId="642D9E7A" w14:textId="3CD061A1" w:rsidTr="00271644">
        <w:trPr>
          <w:trHeight w:val="285"/>
          <w:ins w:id="2966" w:author="Administrator" w:date="2018-11-08T22:35:00Z"/>
          <w:del w:id="2967" w:author="John" w:date="2018-11-09T23:01:00Z"/>
        </w:trPr>
        <w:tc>
          <w:tcPr>
            <w:tcW w:w="3991" w:type="dxa"/>
            <w:shd w:val="clear" w:color="auto" w:fill="auto"/>
            <w:vAlign w:val="center"/>
          </w:tcPr>
          <w:p w14:paraId="68206543" w14:textId="1924F308" w:rsidR="00271644" w:rsidDel="007E2CA1" w:rsidRDefault="00271644" w:rsidP="00271644">
            <w:pPr>
              <w:rPr>
                <w:ins w:id="2968" w:author="Administrator" w:date="2018-11-08T22:35:00Z"/>
                <w:del w:id="2969" w:author="John" w:date="2018-11-09T23:01:00Z"/>
                <w:color w:val="000000"/>
              </w:rPr>
            </w:pPr>
            <w:ins w:id="2970" w:author="Administrator" w:date="2018-11-08T22:35:00Z">
              <w:del w:id="2971" w:author="John" w:date="2018-11-09T23:01:00Z">
                <w:r w:rsidDel="007E2CA1">
                  <w:rPr>
                    <w:rFonts w:hint="eastAsia"/>
                    <w:color w:val="000000"/>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rPr>
                <w:ins w:id="2972" w:author="Administrator" w:date="2018-11-08T22:35:00Z"/>
                <w:del w:id="2973" w:author="John" w:date="2018-11-09T23:01:00Z"/>
                <w:color w:val="000000"/>
              </w:rPr>
            </w:pPr>
            <w:ins w:id="2974" w:author="Administrator" w:date="2018-11-08T22:35:00Z">
              <w:del w:id="2975" w:author="John" w:date="2018-11-09T23:01:00Z">
                <w:r w:rsidDel="007E2CA1">
                  <w:rPr>
                    <w:rFonts w:hint="eastAsia"/>
                    <w:color w:val="000000"/>
                  </w:rPr>
                  <w:delText>小组</w:delText>
                </w:r>
                <w:r w:rsidDel="007E2CA1">
                  <w:rPr>
                    <w:color w:val="000000"/>
                  </w:rPr>
                  <w:delText>成员没有及时获取项目经理布置的任务</w:delText>
                </w:r>
              </w:del>
            </w:ins>
          </w:p>
        </w:tc>
      </w:tr>
      <w:tr w:rsidR="00271644" w:rsidDel="007E2CA1" w14:paraId="1B2EC59D" w14:textId="2E6CEEC3" w:rsidTr="00271644">
        <w:trPr>
          <w:trHeight w:val="285"/>
          <w:ins w:id="2976" w:author="Administrator" w:date="2018-11-08T22:35:00Z"/>
          <w:del w:id="2977" w:author="John" w:date="2018-11-09T23:01:00Z"/>
        </w:trPr>
        <w:tc>
          <w:tcPr>
            <w:tcW w:w="3991" w:type="dxa"/>
            <w:shd w:val="clear" w:color="auto" w:fill="auto"/>
            <w:vAlign w:val="center"/>
          </w:tcPr>
          <w:p w14:paraId="4525A3E2" w14:textId="6C4A72C3" w:rsidR="00271644" w:rsidDel="007E2CA1" w:rsidRDefault="00271644" w:rsidP="00271644">
            <w:pPr>
              <w:rPr>
                <w:ins w:id="2978" w:author="Administrator" w:date="2018-11-08T22:35:00Z"/>
                <w:del w:id="2979" w:author="John" w:date="2018-11-09T23:01:00Z"/>
                <w:color w:val="000000"/>
              </w:rPr>
            </w:pPr>
            <w:ins w:id="2980" w:author="Administrator" w:date="2018-11-08T22:35:00Z">
              <w:del w:id="2981" w:author="John" w:date="2018-11-09T23:01:00Z">
                <w:r w:rsidDel="007E2CA1">
                  <w:rPr>
                    <w:rFonts w:hint="eastAsia"/>
                  </w:rPr>
                  <w:delText>开发经验不足</w:delText>
                </w:r>
              </w:del>
            </w:ins>
          </w:p>
        </w:tc>
        <w:tc>
          <w:tcPr>
            <w:tcW w:w="4197" w:type="dxa"/>
            <w:shd w:val="clear" w:color="auto" w:fill="auto"/>
            <w:vAlign w:val="center"/>
          </w:tcPr>
          <w:p w14:paraId="500CEEB7" w14:textId="0AAD1E38" w:rsidR="00271644" w:rsidDel="007E2CA1" w:rsidRDefault="00271644" w:rsidP="00271644">
            <w:pPr>
              <w:rPr>
                <w:ins w:id="2982" w:author="Administrator" w:date="2018-11-08T22:35:00Z"/>
                <w:del w:id="2983" w:author="John" w:date="2018-11-09T23:01:00Z"/>
                <w:color w:val="000000"/>
              </w:rPr>
            </w:pPr>
            <w:ins w:id="2984" w:author="Administrator" w:date="2018-11-08T22:35:00Z">
              <w:del w:id="2985" w:author="John" w:date="2018-11-09T23:01:00Z">
                <w:r w:rsidDel="007E2CA1">
                  <w:rPr>
                    <w:rFonts w:hint="eastAsia"/>
                    <w:color w:val="000000"/>
                  </w:rPr>
                  <w:delText>在任务</w:delText>
                </w:r>
                <w:r w:rsidDel="007E2CA1">
                  <w:rPr>
                    <w:color w:val="000000"/>
                  </w:rPr>
                  <w:delText>进行过程中出现个人或集团都无法解决的问题</w:delText>
                </w:r>
              </w:del>
            </w:ins>
          </w:p>
        </w:tc>
      </w:tr>
      <w:tr w:rsidR="00271644" w:rsidDel="007E2CA1" w14:paraId="09C3D26C" w14:textId="558192B5" w:rsidTr="00271644">
        <w:trPr>
          <w:trHeight w:val="285"/>
          <w:ins w:id="2986" w:author="Administrator" w:date="2018-11-08T22:35:00Z"/>
          <w:del w:id="2987" w:author="John" w:date="2018-11-09T23:01:00Z"/>
        </w:trPr>
        <w:tc>
          <w:tcPr>
            <w:tcW w:w="3991" w:type="dxa"/>
            <w:shd w:val="clear" w:color="auto" w:fill="auto"/>
            <w:vAlign w:val="center"/>
          </w:tcPr>
          <w:p w14:paraId="6C5FD76C" w14:textId="2530BCBC" w:rsidR="00271644" w:rsidDel="007E2CA1" w:rsidRDefault="00271644" w:rsidP="00271644">
            <w:pPr>
              <w:rPr>
                <w:ins w:id="2988" w:author="Administrator" w:date="2018-11-08T22:35:00Z"/>
                <w:del w:id="2989" w:author="John" w:date="2018-11-09T23:01:00Z"/>
                <w:color w:val="000000"/>
              </w:rPr>
            </w:pPr>
            <w:ins w:id="2990" w:author="Administrator" w:date="2018-11-08T22:35:00Z">
              <w:del w:id="2991" w:author="John" w:date="2018-11-09T23:01:00Z">
                <w:r w:rsidDel="007E2CA1">
                  <w:rPr>
                    <w:rFonts w:hint="eastAsia"/>
                    <w:color w:val="000000"/>
                  </w:rPr>
                  <w:delText>人员空闲时间不确定</w:delText>
                </w:r>
              </w:del>
            </w:ins>
          </w:p>
        </w:tc>
        <w:tc>
          <w:tcPr>
            <w:tcW w:w="4197" w:type="dxa"/>
            <w:shd w:val="clear" w:color="auto" w:fill="auto"/>
            <w:vAlign w:val="center"/>
          </w:tcPr>
          <w:p w14:paraId="33D83DB3" w14:textId="611AA039" w:rsidR="00271644" w:rsidDel="007E2CA1" w:rsidRDefault="00271644" w:rsidP="00271644">
            <w:pPr>
              <w:rPr>
                <w:ins w:id="2992" w:author="Administrator" w:date="2018-11-08T22:35:00Z"/>
                <w:del w:id="2993" w:author="John" w:date="2018-11-09T23:01:00Z"/>
                <w:color w:val="000000"/>
              </w:rPr>
            </w:pPr>
            <w:ins w:id="2994" w:author="Administrator" w:date="2018-11-08T22:35:00Z">
              <w:del w:id="2995" w:author="John" w:date="2018-11-09T23:01:00Z">
                <w:r w:rsidDel="007E2CA1">
                  <w:rPr>
                    <w:rFonts w:hint="eastAsia"/>
                    <w:color w:val="000000"/>
                  </w:rPr>
                  <w:delText>人员因</w:delText>
                </w:r>
                <w:r w:rsidDel="007E2CA1">
                  <w:rPr>
                    <w:color w:val="000000"/>
                  </w:rPr>
                  <w:delText>项目外事务导致无法给自己的任务相当的时间</w:delText>
                </w:r>
              </w:del>
            </w:ins>
          </w:p>
        </w:tc>
      </w:tr>
      <w:tr w:rsidR="00271644" w:rsidDel="007E2CA1" w14:paraId="1C596F9C" w14:textId="58EAC525" w:rsidTr="00271644">
        <w:trPr>
          <w:trHeight w:val="285"/>
          <w:ins w:id="2996" w:author="Administrator" w:date="2018-11-08T22:35:00Z"/>
          <w:del w:id="2997" w:author="John" w:date="2018-11-09T23:01:00Z"/>
        </w:trPr>
        <w:tc>
          <w:tcPr>
            <w:tcW w:w="3991" w:type="dxa"/>
            <w:shd w:val="clear" w:color="auto" w:fill="auto"/>
            <w:vAlign w:val="center"/>
          </w:tcPr>
          <w:p w14:paraId="386C3D45" w14:textId="23F90F4D" w:rsidR="00271644" w:rsidDel="007E2CA1" w:rsidRDefault="00271644" w:rsidP="00271644">
            <w:pPr>
              <w:rPr>
                <w:ins w:id="2998" w:author="Administrator" w:date="2018-11-08T22:35:00Z"/>
                <w:del w:id="2999" w:author="John" w:date="2018-11-09T23:01:00Z"/>
                <w:color w:val="000000"/>
              </w:rPr>
            </w:pPr>
            <w:ins w:id="3000" w:author="Administrator" w:date="2018-11-08T22:35:00Z">
              <w:del w:id="3001" w:author="John" w:date="2018-11-09T23:01:00Z">
                <w:r w:rsidDel="007E2CA1">
                  <w:rPr>
                    <w:rFonts w:hint="eastAsia"/>
                  </w:rPr>
                  <w:delText>客户认为界面原型不行</w:delText>
                </w:r>
              </w:del>
            </w:ins>
          </w:p>
        </w:tc>
        <w:tc>
          <w:tcPr>
            <w:tcW w:w="4197" w:type="dxa"/>
            <w:shd w:val="clear" w:color="auto" w:fill="auto"/>
            <w:vAlign w:val="center"/>
          </w:tcPr>
          <w:p w14:paraId="2B775736" w14:textId="32E366C8" w:rsidR="00271644" w:rsidDel="007E2CA1" w:rsidRDefault="00271644" w:rsidP="00271644">
            <w:pPr>
              <w:rPr>
                <w:ins w:id="3002" w:author="Administrator" w:date="2018-11-08T22:35:00Z"/>
                <w:del w:id="3003" w:author="John" w:date="2018-11-09T23:01:00Z"/>
                <w:color w:val="000000"/>
              </w:rPr>
            </w:pPr>
            <w:ins w:id="3004" w:author="Administrator" w:date="2018-11-08T22:35:00Z">
              <w:del w:id="3005" w:author="John" w:date="2018-11-09T23:01:00Z">
                <w:r w:rsidDel="007E2CA1">
                  <w:rPr>
                    <w:rFonts w:hint="eastAsia"/>
                    <w:color w:val="000000"/>
                  </w:rPr>
                  <w:delText>客户对</w:delText>
                </w:r>
                <w:r w:rsidDel="007E2CA1">
                  <w:rPr>
                    <w:color w:val="000000"/>
                  </w:rPr>
                  <w:delText>界面原型不满意，提出了修改要求</w:delText>
                </w:r>
              </w:del>
            </w:ins>
          </w:p>
        </w:tc>
      </w:tr>
      <w:tr w:rsidR="00271644" w:rsidDel="007E2CA1" w14:paraId="2452C3D2" w14:textId="2626E1FB" w:rsidTr="00271644">
        <w:trPr>
          <w:trHeight w:val="285"/>
          <w:ins w:id="3006" w:author="Administrator" w:date="2018-11-08T22:35:00Z"/>
          <w:del w:id="3007" w:author="John" w:date="2018-11-09T23:01:00Z"/>
        </w:trPr>
        <w:tc>
          <w:tcPr>
            <w:tcW w:w="3991" w:type="dxa"/>
            <w:shd w:val="clear" w:color="auto" w:fill="auto"/>
            <w:vAlign w:val="center"/>
          </w:tcPr>
          <w:p w14:paraId="2E1B87F8" w14:textId="4D58997F" w:rsidR="00271644" w:rsidDel="007E2CA1" w:rsidRDefault="00271644" w:rsidP="00271644">
            <w:pPr>
              <w:rPr>
                <w:ins w:id="3008" w:author="Administrator" w:date="2018-11-08T22:35:00Z"/>
                <w:del w:id="3009" w:author="John" w:date="2018-11-09T23:01:00Z"/>
                <w:color w:val="000000"/>
              </w:rPr>
            </w:pPr>
            <w:ins w:id="3010" w:author="Administrator" w:date="2018-11-08T22:35:00Z">
              <w:del w:id="3011" w:author="John" w:date="2018-11-09T23:01:00Z">
                <w:r w:rsidDel="007E2CA1">
                  <w:rPr>
                    <w:rFonts w:hint="eastAsia"/>
                  </w:rPr>
                  <w:delText>组员因事长期离开</w:delText>
                </w:r>
              </w:del>
            </w:ins>
          </w:p>
        </w:tc>
        <w:tc>
          <w:tcPr>
            <w:tcW w:w="4197" w:type="dxa"/>
            <w:shd w:val="clear" w:color="auto" w:fill="auto"/>
            <w:vAlign w:val="center"/>
          </w:tcPr>
          <w:p w14:paraId="713BF5D4" w14:textId="31A51BC3" w:rsidR="00271644" w:rsidDel="007E2CA1" w:rsidRDefault="00271644" w:rsidP="00271644">
            <w:pPr>
              <w:rPr>
                <w:ins w:id="3012" w:author="Administrator" w:date="2018-11-08T22:35:00Z"/>
                <w:del w:id="3013" w:author="John" w:date="2018-11-09T23:01:00Z"/>
                <w:color w:val="000000"/>
              </w:rPr>
            </w:pPr>
            <w:ins w:id="3014" w:author="Administrator" w:date="2018-11-08T22:35:00Z">
              <w:del w:id="3015" w:author="John" w:date="2018-11-09T23:01:00Z">
                <w:r w:rsidDel="007E2CA1">
                  <w:rPr>
                    <w:rFonts w:hint="eastAsia"/>
                    <w:color w:val="000000"/>
                  </w:rPr>
                  <w:delText>组员因</w:delText>
                </w:r>
                <w:r w:rsidDel="007E2CA1">
                  <w:rPr>
                    <w:color w:val="000000"/>
                  </w:rPr>
                  <w:delText>不可抗力向项目经理提出长期请</w:delText>
                </w:r>
                <w:r w:rsidDel="007E2CA1">
                  <w:rPr>
                    <w:rFonts w:hint="eastAsia"/>
                    <w:color w:val="000000"/>
                  </w:rPr>
                  <w:delText>假</w:delText>
                </w:r>
                <w:r w:rsidDel="007E2CA1">
                  <w:rPr>
                    <w:color w:val="000000"/>
                  </w:rPr>
                  <w:delText>的要求</w:delText>
                </w:r>
              </w:del>
            </w:ins>
          </w:p>
        </w:tc>
      </w:tr>
      <w:tr w:rsidR="00271644" w:rsidDel="007E2CA1" w14:paraId="3B8B3E19" w14:textId="15C9726F" w:rsidTr="00271644">
        <w:trPr>
          <w:trHeight w:val="285"/>
          <w:ins w:id="3016" w:author="Administrator" w:date="2018-11-08T22:35:00Z"/>
          <w:del w:id="3017" w:author="John" w:date="2018-11-09T23:01:00Z"/>
        </w:trPr>
        <w:tc>
          <w:tcPr>
            <w:tcW w:w="3991" w:type="dxa"/>
            <w:shd w:val="clear" w:color="auto" w:fill="auto"/>
            <w:vAlign w:val="center"/>
          </w:tcPr>
          <w:p w14:paraId="162F283B" w14:textId="70F3B6B7" w:rsidR="00271644" w:rsidDel="007E2CA1" w:rsidRDefault="00271644" w:rsidP="00271644">
            <w:pPr>
              <w:rPr>
                <w:ins w:id="3018" w:author="Administrator" w:date="2018-11-08T22:35:00Z"/>
                <w:del w:id="3019" w:author="John" w:date="2018-11-09T23:01:00Z"/>
                <w:color w:val="000000"/>
              </w:rPr>
            </w:pPr>
            <w:ins w:id="3020" w:author="Administrator" w:date="2018-11-08T22:35:00Z">
              <w:del w:id="3021"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ins>
          </w:p>
        </w:tc>
        <w:tc>
          <w:tcPr>
            <w:tcW w:w="4197" w:type="dxa"/>
            <w:shd w:val="clear" w:color="auto" w:fill="auto"/>
            <w:vAlign w:val="center"/>
          </w:tcPr>
          <w:p w14:paraId="2A272A37" w14:textId="23DDF9EB" w:rsidR="00271644" w:rsidDel="007E2CA1" w:rsidRDefault="00271644" w:rsidP="00271644">
            <w:pPr>
              <w:rPr>
                <w:ins w:id="3022" w:author="Administrator" w:date="2018-11-08T22:35:00Z"/>
                <w:del w:id="3023" w:author="John" w:date="2018-11-09T23:01:00Z"/>
                <w:color w:val="000000"/>
              </w:rPr>
            </w:pPr>
            <w:ins w:id="3024" w:author="Administrator" w:date="2018-11-08T22:35:00Z">
              <w:del w:id="3025" w:author="John" w:date="2018-11-09T23:01:00Z">
                <w:r w:rsidDel="007E2CA1">
                  <w:rPr>
                    <w:rFonts w:hint="eastAsia"/>
                    <w:color w:val="000000"/>
                  </w:rPr>
                  <w:delText>本地</w:delText>
                </w:r>
                <w:r w:rsidDel="007E2CA1">
                  <w:rPr>
                    <w:color w:val="000000"/>
                  </w:rPr>
                  <w:delText>文档出现错误，无法访问或是与远端仓库不符</w:delText>
                </w:r>
              </w:del>
            </w:ins>
          </w:p>
        </w:tc>
      </w:tr>
      <w:tr w:rsidR="00271644" w:rsidDel="007E2CA1" w14:paraId="79DC21AD" w14:textId="6C70CFB0" w:rsidTr="00271644">
        <w:trPr>
          <w:trHeight w:val="285"/>
          <w:ins w:id="3026" w:author="Administrator" w:date="2018-11-08T22:35:00Z"/>
          <w:del w:id="3027" w:author="John" w:date="2018-11-09T23:01:00Z"/>
        </w:trPr>
        <w:tc>
          <w:tcPr>
            <w:tcW w:w="3991" w:type="dxa"/>
            <w:shd w:val="clear" w:color="auto" w:fill="auto"/>
            <w:vAlign w:val="center"/>
          </w:tcPr>
          <w:p w14:paraId="67DA0ECF" w14:textId="3B024796" w:rsidR="00271644" w:rsidDel="007E2CA1" w:rsidRDefault="00271644" w:rsidP="00271644">
            <w:pPr>
              <w:rPr>
                <w:ins w:id="3028" w:author="Administrator" w:date="2018-11-08T22:35:00Z"/>
                <w:del w:id="3029" w:author="John" w:date="2018-11-09T23:01:00Z"/>
                <w:color w:val="000000"/>
              </w:rPr>
            </w:pPr>
            <w:ins w:id="3030" w:author="Administrator" w:date="2018-11-08T22:35:00Z">
              <w:del w:id="3031"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ins>
          </w:p>
        </w:tc>
        <w:tc>
          <w:tcPr>
            <w:tcW w:w="4197" w:type="dxa"/>
            <w:shd w:val="clear" w:color="auto" w:fill="auto"/>
            <w:vAlign w:val="center"/>
          </w:tcPr>
          <w:p w14:paraId="33771136" w14:textId="066504AB" w:rsidR="00271644" w:rsidDel="007E2CA1" w:rsidRDefault="00271644" w:rsidP="00271644">
            <w:pPr>
              <w:rPr>
                <w:ins w:id="3032" w:author="Administrator" w:date="2018-11-08T22:35:00Z"/>
                <w:del w:id="3033" w:author="John" w:date="2018-11-09T23:01:00Z"/>
                <w:color w:val="000000"/>
              </w:rPr>
            </w:pPr>
            <w:ins w:id="3034" w:author="Administrator" w:date="2018-11-08T22:35:00Z">
              <w:del w:id="3035" w:author="John" w:date="2018-11-09T23:01:00Z">
                <w:r w:rsidDel="007E2CA1">
                  <w:rPr>
                    <w:rFonts w:hint="eastAsia"/>
                    <w:color w:val="000000"/>
                  </w:rPr>
                  <w:delText>组员</w:delText>
                </w:r>
                <w:r w:rsidDel="007E2CA1">
                  <w:rPr>
                    <w:color w:val="000000"/>
                  </w:rPr>
                  <w:delText>对绩效考评有问题并向项目经理提出</w:delText>
                </w:r>
              </w:del>
            </w:ins>
          </w:p>
        </w:tc>
      </w:tr>
      <w:tr w:rsidR="00271644" w:rsidDel="007E2CA1" w14:paraId="53889479" w14:textId="6F8B9051" w:rsidTr="00271644">
        <w:trPr>
          <w:trHeight w:val="285"/>
          <w:ins w:id="3036" w:author="Administrator" w:date="2018-11-08T22:35:00Z"/>
          <w:del w:id="3037" w:author="John" w:date="2018-11-09T23:01:00Z"/>
        </w:trPr>
        <w:tc>
          <w:tcPr>
            <w:tcW w:w="3991" w:type="dxa"/>
            <w:shd w:val="clear" w:color="auto" w:fill="auto"/>
            <w:vAlign w:val="center"/>
          </w:tcPr>
          <w:p w14:paraId="0D04DA9E" w14:textId="15B23D78" w:rsidR="00271644" w:rsidDel="007E2CA1" w:rsidRDefault="00271644" w:rsidP="00271644">
            <w:pPr>
              <w:rPr>
                <w:ins w:id="3038" w:author="Administrator" w:date="2018-11-08T22:35:00Z"/>
                <w:del w:id="3039" w:author="John" w:date="2018-11-09T23:01:00Z"/>
                <w:color w:val="000000"/>
              </w:rPr>
            </w:pPr>
            <w:ins w:id="3040" w:author="Administrator" w:date="2018-11-08T22:35:00Z">
              <w:del w:id="3041"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ins>
          </w:p>
        </w:tc>
        <w:tc>
          <w:tcPr>
            <w:tcW w:w="4197" w:type="dxa"/>
            <w:shd w:val="clear" w:color="auto" w:fill="auto"/>
            <w:vAlign w:val="center"/>
          </w:tcPr>
          <w:p w14:paraId="0E43A11D" w14:textId="66589651" w:rsidR="00271644" w:rsidDel="007E2CA1" w:rsidRDefault="00271644" w:rsidP="00271644">
            <w:pPr>
              <w:rPr>
                <w:ins w:id="3042" w:author="Administrator" w:date="2018-11-08T22:35:00Z"/>
                <w:del w:id="3043" w:author="John" w:date="2018-11-09T23:01:00Z"/>
                <w:color w:val="000000"/>
              </w:rPr>
            </w:pPr>
            <w:ins w:id="3044" w:author="Administrator" w:date="2018-11-08T22:35:00Z">
              <w:del w:id="3045" w:author="John" w:date="2018-11-09T23:01:00Z">
                <w:r w:rsidDel="007E2CA1">
                  <w:rPr>
                    <w:rFonts w:hint="eastAsia"/>
                    <w:color w:val="000000"/>
                  </w:rPr>
                  <w:delText>用户</w:delText>
                </w:r>
                <w:r w:rsidDel="007E2CA1">
                  <w:rPr>
                    <w:color w:val="000000"/>
                  </w:rPr>
                  <w:delText>在某些情况下主动提出</w:delText>
                </w:r>
                <w:r w:rsidDel="007E2CA1">
                  <w:rPr>
                    <w:rFonts w:hint="eastAsia"/>
                    <w:color w:val="000000"/>
                  </w:rPr>
                  <w:delText>界面</w:delText>
                </w:r>
                <w:r w:rsidDel="007E2CA1">
                  <w:rPr>
                    <w:color w:val="000000"/>
                  </w:rPr>
                  <w:delText>修改的申请</w:delText>
                </w:r>
              </w:del>
            </w:ins>
          </w:p>
        </w:tc>
      </w:tr>
      <w:tr w:rsidR="00271644" w:rsidDel="007E2CA1" w14:paraId="2CF72FAF" w14:textId="00A90366" w:rsidTr="00271644">
        <w:trPr>
          <w:trHeight w:val="285"/>
          <w:ins w:id="3046" w:author="Administrator" w:date="2018-11-08T22:35:00Z"/>
          <w:del w:id="3047" w:author="John" w:date="2018-11-09T23:01:00Z"/>
        </w:trPr>
        <w:tc>
          <w:tcPr>
            <w:tcW w:w="3991" w:type="dxa"/>
            <w:shd w:val="clear" w:color="auto" w:fill="auto"/>
            <w:vAlign w:val="center"/>
          </w:tcPr>
          <w:p w14:paraId="39B4D5FA" w14:textId="17C6C3E0" w:rsidR="00271644" w:rsidDel="007E2CA1" w:rsidRDefault="00271644" w:rsidP="00271644">
            <w:pPr>
              <w:rPr>
                <w:ins w:id="3048" w:author="Administrator" w:date="2018-11-08T22:35:00Z"/>
                <w:del w:id="3049" w:author="John" w:date="2018-11-09T23:01:00Z"/>
              </w:rPr>
            </w:pPr>
            <w:ins w:id="3050" w:author="Administrator" w:date="2018-11-08T22:35:00Z">
              <w:del w:id="3051" w:author="John" w:date="2018-11-09T23:01:00Z">
                <w:r w:rsidDel="007E2CA1">
                  <w:rPr>
                    <w:rFonts w:hint="eastAsia"/>
                  </w:rPr>
                  <w:delText>小组</w:delText>
                </w:r>
                <w:r w:rsidDel="007E2CA1">
                  <w:delText>人员去</w:delText>
                </w:r>
                <w:r w:rsidDel="007E2CA1">
                  <w:rPr>
                    <w:rFonts w:hint="eastAsia"/>
                  </w:rPr>
                  <w:delText>见女朋友</w:delText>
                </w:r>
                <w:r w:rsidDel="007E2CA1">
                  <w:delText>导致连工作都忘记</w:delText>
                </w:r>
              </w:del>
            </w:ins>
          </w:p>
        </w:tc>
        <w:tc>
          <w:tcPr>
            <w:tcW w:w="4197" w:type="dxa"/>
            <w:shd w:val="clear" w:color="auto" w:fill="auto"/>
            <w:vAlign w:val="center"/>
          </w:tcPr>
          <w:p w14:paraId="6981A080" w14:textId="1475A78A" w:rsidR="00271644" w:rsidDel="007E2CA1" w:rsidRDefault="00271644" w:rsidP="00271644">
            <w:pPr>
              <w:rPr>
                <w:ins w:id="3052" w:author="Administrator" w:date="2018-11-08T22:35:00Z"/>
                <w:del w:id="3053" w:author="John" w:date="2018-11-09T23:01:00Z"/>
                <w:color w:val="000000"/>
              </w:rPr>
            </w:pPr>
            <w:ins w:id="3054" w:author="Administrator" w:date="2018-11-08T22:35:00Z">
              <w:del w:id="3055" w:author="John" w:date="2018-11-09T23:01:00Z">
                <w:r w:rsidDel="007E2CA1">
                  <w:rPr>
                    <w:rFonts w:hint="eastAsia"/>
                    <w:color w:val="000000"/>
                  </w:rPr>
                  <w:delText>组员</w:delText>
                </w:r>
                <w:r w:rsidDel="007E2CA1">
                  <w:rPr>
                    <w:color w:val="000000"/>
                  </w:rPr>
                  <w:delText>在周末要去见女朋友</w:delText>
                </w:r>
              </w:del>
            </w:ins>
          </w:p>
        </w:tc>
      </w:tr>
    </w:tbl>
    <w:p w14:paraId="73A3630F" w14:textId="216DBECF" w:rsidR="00A5657F" w:rsidDel="007E2CA1" w:rsidRDefault="00A5657F" w:rsidP="00AC5569">
      <w:pPr>
        <w:pStyle w:val="a7"/>
        <w:rPr>
          <w:del w:id="3056" w:author="John" w:date="2018-11-09T23:01:00Z"/>
        </w:rPr>
      </w:pPr>
      <w:del w:id="3057" w:author="John" w:date="2018-11-09T23:01:00Z">
        <w:r w:rsidDel="007E2CA1">
          <w:rPr>
            <w:rFonts w:hint="eastAsia"/>
          </w:rPr>
          <w:delText>TBD</w:delText>
        </w:r>
      </w:del>
    </w:p>
    <w:p w14:paraId="62FF0B44" w14:textId="7BD72B04" w:rsidR="00D130FB" w:rsidDel="007E2CA1" w:rsidRDefault="009F215D" w:rsidP="00D130FB">
      <w:pPr>
        <w:pStyle w:val="2"/>
        <w:rPr>
          <w:del w:id="3058" w:author="John" w:date="2018-11-09T23:01:00Z"/>
        </w:rPr>
      </w:pPr>
      <w:ins w:id="3059" w:author="Administrator" w:date="2018-11-08T22:39:00Z">
        <w:del w:id="3060" w:author="John" w:date="2018-11-09T23:01:00Z">
          <w:r w:rsidDel="007E2CA1">
            <w:delText>8</w:delText>
          </w:r>
        </w:del>
      </w:ins>
      <w:del w:id="3061"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3062" w:author="John" w:date="2018-11-09T23:01:00Z"/>
        </w:trPr>
        <w:tc>
          <w:tcPr>
            <w:tcW w:w="3991" w:type="dxa"/>
            <w:shd w:val="clear" w:color="auto" w:fill="auto"/>
            <w:vAlign w:val="center"/>
          </w:tcPr>
          <w:p w14:paraId="766535FC" w14:textId="216500CB" w:rsidR="00A5657F" w:rsidRPr="00AC5569" w:rsidDel="007E2CA1" w:rsidRDefault="00A5657F" w:rsidP="00AC5569">
            <w:pPr>
              <w:pStyle w:val="a7"/>
              <w:jc w:val="center"/>
              <w:rPr>
                <w:del w:id="3063" w:author="John" w:date="2018-11-09T23:01:00Z"/>
                <w:b/>
                <w:sz w:val="24"/>
              </w:rPr>
            </w:pPr>
            <w:del w:id="3064"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7"/>
              <w:jc w:val="center"/>
              <w:rPr>
                <w:del w:id="3065" w:author="John" w:date="2018-11-09T23:01:00Z"/>
                <w:b/>
                <w:sz w:val="24"/>
              </w:rPr>
            </w:pPr>
            <w:del w:id="3066"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7"/>
              <w:jc w:val="center"/>
              <w:rPr>
                <w:del w:id="3067" w:author="John" w:date="2018-11-09T23:01:00Z"/>
                <w:b/>
                <w:sz w:val="24"/>
              </w:rPr>
            </w:pPr>
            <w:del w:id="3068"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7"/>
              <w:jc w:val="center"/>
              <w:rPr>
                <w:del w:id="3069" w:author="John" w:date="2018-11-09T23:01:00Z"/>
                <w:b/>
                <w:sz w:val="24"/>
              </w:rPr>
            </w:pPr>
            <w:del w:id="3070"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3071" w:author="John" w:date="2018-11-09T23:01:00Z"/>
        </w:trPr>
        <w:tc>
          <w:tcPr>
            <w:tcW w:w="3991" w:type="dxa"/>
            <w:shd w:val="clear" w:color="auto" w:fill="auto"/>
            <w:vAlign w:val="center"/>
          </w:tcPr>
          <w:p w14:paraId="3703D2DB" w14:textId="2F60E757" w:rsidR="00A5657F" w:rsidDel="007E2CA1" w:rsidRDefault="00A5657F" w:rsidP="00AC5569">
            <w:pPr>
              <w:pStyle w:val="a7"/>
              <w:rPr>
                <w:del w:id="3072" w:author="John" w:date="2018-11-09T23:01:00Z"/>
              </w:rPr>
            </w:pPr>
            <w:del w:id="3073"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7"/>
              <w:rPr>
                <w:del w:id="3074" w:author="John" w:date="2018-11-09T23:01:00Z"/>
                <w:sz w:val="22"/>
              </w:rPr>
            </w:pPr>
            <w:del w:id="3075"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7"/>
              <w:rPr>
                <w:del w:id="3076" w:author="John" w:date="2018-11-09T23:01:00Z"/>
                <w:sz w:val="22"/>
              </w:rPr>
            </w:pPr>
            <w:del w:id="3077"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7"/>
              <w:rPr>
                <w:del w:id="3078" w:author="John" w:date="2018-11-09T23:01:00Z"/>
                <w:sz w:val="22"/>
              </w:rPr>
            </w:pPr>
            <w:del w:id="3079" w:author="John" w:date="2018-11-09T23:01:00Z">
              <w:r w:rsidDel="007E2CA1">
                <w:rPr>
                  <w:rFonts w:hint="eastAsia"/>
                  <w:sz w:val="22"/>
                </w:rPr>
                <w:delText>高</w:delText>
              </w:r>
            </w:del>
          </w:p>
        </w:tc>
      </w:tr>
      <w:tr w:rsidR="00A5657F" w:rsidDel="007E2CA1" w14:paraId="0D09557A" w14:textId="52B0AAB0" w:rsidTr="005A41A3">
        <w:trPr>
          <w:trHeight w:val="285"/>
          <w:del w:id="3080" w:author="John" w:date="2018-11-09T23:01:00Z"/>
        </w:trPr>
        <w:tc>
          <w:tcPr>
            <w:tcW w:w="3991" w:type="dxa"/>
            <w:shd w:val="clear" w:color="auto" w:fill="auto"/>
            <w:vAlign w:val="center"/>
          </w:tcPr>
          <w:p w14:paraId="7CBC9513" w14:textId="046A4E47" w:rsidR="00A5657F" w:rsidDel="007E2CA1" w:rsidRDefault="00A5657F" w:rsidP="00AC5569">
            <w:pPr>
              <w:pStyle w:val="a7"/>
              <w:rPr>
                <w:del w:id="3081" w:author="John" w:date="2018-11-09T23:01:00Z"/>
              </w:rPr>
            </w:pPr>
            <w:del w:id="3082" w:author="John" w:date="2018-11-09T23:01:00Z">
              <w:r w:rsidDel="007E2CA1">
                <w:rPr>
                  <w:rFonts w:hint="eastAsia"/>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7"/>
              <w:rPr>
                <w:del w:id="3083" w:author="John" w:date="2018-11-09T23:01:00Z"/>
                <w:sz w:val="22"/>
              </w:rPr>
            </w:pPr>
            <w:del w:id="3084"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7"/>
              <w:rPr>
                <w:del w:id="3085" w:author="John" w:date="2018-11-09T23:01:00Z"/>
                <w:sz w:val="22"/>
              </w:rPr>
            </w:pPr>
            <w:del w:id="3086"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7"/>
              <w:rPr>
                <w:del w:id="3087" w:author="John" w:date="2018-11-09T23:01:00Z"/>
                <w:sz w:val="22"/>
              </w:rPr>
            </w:pPr>
            <w:del w:id="3088" w:author="John" w:date="2018-11-09T23:01:00Z">
              <w:r w:rsidDel="007E2CA1">
                <w:rPr>
                  <w:rFonts w:hint="eastAsia"/>
                  <w:sz w:val="22"/>
                </w:rPr>
                <w:delText>中</w:delText>
              </w:r>
            </w:del>
          </w:p>
        </w:tc>
      </w:tr>
      <w:tr w:rsidR="00A5657F" w:rsidDel="007E2CA1" w14:paraId="77F2AE35" w14:textId="52D5001B" w:rsidTr="005A41A3">
        <w:trPr>
          <w:trHeight w:val="285"/>
          <w:del w:id="3089" w:author="John" w:date="2018-11-09T23:01:00Z"/>
        </w:trPr>
        <w:tc>
          <w:tcPr>
            <w:tcW w:w="3991" w:type="dxa"/>
            <w:shd w:val="clear" w:color="auto" w:fill="auto"/>
            <w:vAlign w:val="center"/>
          </w:tcPr>
          <w:p w14:paraId="3A20ECD5" w14:textId="2A29B87E" w:rsidR="00A5657F" w:rsidDel="007E2CA1" w:rsidRDefault="00A5657F" w:rsidP="00AC5569">
            <w:pPr>
              <w:pStyle w:val="a7"/>
              <w:rPr>
                <w:del w:id="3090" w:author="John" w:date="2018-11-09T23:01:00Z"/>
              </w:rPr>
            </w:pPr>
            <w:del w:id="3091" w:author="John" w:date="2018-11-09T23:01:00Z">
              <w:r w:rsidDel="007E2CA1">
                <w:rPr>
                  <w:rFonts w:hint="eastAsia"/>
                </w:rPr>
                <w:delText>git</w:delText>
              </w:r>
              <w:r w:rsidDel="007E2CA1">
                <w:rPr>
                  <w:rFonts w:hint="eastAsia"/>
                </w:rPr>
                <w:delText>远端仓库崩溃</w:delText>
              </w:r>
            </w:del>
          </w:p>
        </w:tc>
        <w:tc>
          <w:tcPr>
            <w:tcW w:w="1379" w:type="dxa"/>
            <w:shd w:val="clear" w:color="auto" w:fill="auto"/>
            <w:vAlign w:val="center"/>
          </w:tcPr>
          <w:p w14:paraId="1C2A741C" w14:textId="5AD8C1C6" w:rsidR="00A5657F" w:rsidDel="007E2CA1" w:rsidRDefault="00A5657F" w:rsidP="00AC5569">
            <w:pPr>
              <w:pStyle w:val="a7"/>
              <w:rPr>
                <w:del w:id="3092" w:author="John" w:date="2018-11-09T23:01:00Z"/>
                <w:sz w:val="22"/>
              </w:rPr>
            </w:pPr>
            <w:del w:id="3093"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7"/>
              <w:rPr>
                <w:del w:id="3094" w:author="John" w:date="2018-11-09T23:01:00Z"/>
                <w:sz w:val="22"/>
              </w:rPr>
            </w:pPr>
            <w:del w:id="3095"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7"/>
              <w:rPr>
                <w:del w:id="3096" w:author="John" w:date="2018-11-09T23:01:00Z"/>
                <w:sz w:val="22"/>
              </w:rPr>
            </w:pPr>
            <w:del w:id="3097" w:author="John" w:date="2018-11-09T23:01:00Z">
              <w:r w:rsidDel="007E2CA1">
                <w:rPr>
                  <w:rFonts w:hint="eastAsia"/>
                  <w:sz w:val="22"/>
                </w:rPr>
                <w:delText>低</w:delText>
              </w:r>
            </w:del>
          </w:p>
        </w:tc>
      </w:tr>
      <w:tr w:rsidR="00A5657F" w:rsidDel="007E2CA1" w14:paraId="18B1599A" w14:textId="7C86EC7B" w:rsidTr="005A41A3">
        <w:trPr>
          <w:trHeight w:val="510"/>
          <w:del w:id="3098" w:author="John" w:date="2018-11-09T23:01:00Z"/>
        </w:trPr>
        <w:tc>
          <w:tcPr>
            <w:tcW w:w="3991" w:type="dxa"/>
            <w:shd w:val="clear" w:color="auto" w:fill="auto"/>
            <w:vAlign w:val="center"/>
          </w:tcPr>
          <w:p w14:paraId="34121BEB" w14:textId="3DB1B566" w:rsidR="00A5657F" w:rsidDel="007E2CA1" w:rsidRDefault="00A5657F" w:rsidP="00AC5569">
            <w:pPr>
              <w:pStyle w:val="a7"/>
              <w:rPr>
                <w:del w:id="3099" w:author="John" w:date="2018-11-09T23:01:00Z"/>
              </w:rPr>
            </w:pPr>
            <w:del w:id="3100"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7"/>
              <w:rPr>
                <w:del w:id="3101" w:author="John" w:date="2018-11-09T23:01:00Z"/>
                <w:sz w:val="22"/>
              </w:rPr>
            </w:pPr>
            <w:del w:id="3102"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7"/>
              <w:rPr>
                <w:del w:id="3103" w:author="John" w:date="2018-11-09T23:01:00Z"/>
                <w:sz w:val="22"/>
              </w:rPr>
            </w:pPr>
            <w:del w:id="3104"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7"/>
              <w:rPr>
                <w:del w:id="3105" w:author="John" w:date="2018-11-09T23:01:00Z"/>
                <w:sz w:val="22"/>
              </w:rPr>
            </w:pPr>
            <w:del w:id="3106" w:author="John" w:date="2018-11-09T23:01:00Z">
              <w:r w:rsidDel="007E2CA1">
                <w:rPr>
                  <w:rFonts w:hint="eastAsia"/>
                  <w:sz w:val="22"/>
                </w:rPr>
                <w:delText>中</w:delText>
              </w:r>
            </w:del>
          </w:p>
        </w:tc>
      </w:tr>
      <w:tr w:rsidR="00A5657F" w:rsidDel="007E2CA1" w14:paraId="38D9F2E9" w14:textId="428EA84C" w:rsidTr="005A41A3">
        <w:trPr>
          <w:trHeight w:val="285"/>
          <w:del w:id="3107" w:author="John" w:date="2018-11-09T23:01:00Z"/>
        </w:trPr>
        <w:tc>
          <w:tcPr>
            <w:tcW w:w="3991" w:type="dxa"/>
            <w:shd w:val="clear" w:color="auto" w:fill="auto"/>
            <w:vAlign w:val="center"/>
          </w:tcPr>
          <w:p w14:paraId="66C7172D" w14:textId="179766F0" w:rsidR="00A5657F" w:rsidDel="007E2CA1" w:rsidRDefault="00A5657F" w:rsidP="00AC5569">
            <w:pPr>
              <w:pStyle w:val="a7"/>
              <w:rPr>
                <w:del w:id="3108" w:author="John" w:date="2018-11-09T23:01:00Z"/>
              </w:rPr>
            </w:pPr>
            <w:del w:id="3109"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7"/>
              <w:rPr>
                <w:del w:id="3110" w:author="John" w:date="2018-11-09T23:01:00Z"/>
                <w:sz w:val="22"/>
              </w:rPr>
            </w:pPr>
            <w:del w:id="3111"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7"/>
              <w:rPr>
                <w:del w:id="3112" w:author="John" w:date="2018-11-09T23:01:00Z"/>
                <w:sz w:val="22"/>
              </w:rPr>
            </w:pPr>
            <w:del w:id="3113"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7"/>
              <w:rPr>
                <w:del w:id="3114" w:author="John" w:date="2018-11-09T23:01:00Z"/>
                <w:sz w:val="22"/>
              </w:rPr>
            </w:pPr>
            <w:del w:id="3115" w:author="John" w:date="2018-11-09T23:01:00Z">
              <w:r w:rsidDel="007E2CA1">
                <w:rPr>
                  <w:rFonts w:hint="eastAsia"/>
                  <w:sz w:val="22"/>
                </w:rPr>
                <w:delText>低</w:delText>
              </w:r>
            </w:del>
          </w:p>
        </w:tc>
      </w:tr>
      <w:tr w:rsidR="00A5657F" w:rsidDel="007E2CA1" w14:paraId="6617DB06" w14:textId="100CBC12" w:rsidTr="005A41A3">
        <w:trPr>
          <w:trHeight w:val="285"/>
          <w:del w:id="3116" w:author="John" w:date="2018-11-09T23:01:00Z"/>
        </w:trPr>
        <w:tc>
          <w:tcPr>
            <w:tcW w:w="3991" w:type="dxa"/>
            <w:shd w:val="clear" w:color="auto" w:fill="auto"/>
            <w:vAlign w:val="center"/>
          </w:tcPr>
          <w:p w14:paraId="1C48B395" w14:textId="788298C1" w:rsidR="00A5657F" w:rsidDel="007E2CA1" w:rsidRDefault="00A5657F" w:rsidP="00AC5569">
            <w:pPr>
              <w:pStyle w:val="a7"/>
              <w:rPr>
                <w:del w:id="3117" w:author="John" w:date="2018-11-09T23:01:00Z"/>
              </w:rPr>
            </w:pPr>
            <w:del w:id="3118" w:author="John" w:date="2018-11-09T23:01:00Z">
              <w:r w:rsidDel="007E2CA1">
                <w:rPr>
                  <w:rFonts w:hint="eastAsia"/>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7"/>
              <w:rPr>
                <w:del w:id="3119" w:author="John" w:date="2018-11-09T23:01:00Z"/>
                <w:sz w:val="22"/>
              </w:rPr>
            </w:pPr>
            <w:del w:id="3120"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7"/>
              <w:rPr>
                <w:del w:id="3121" w:author="John" w:date="2018-11-09T23:01:00Z"/>
                <w:sz w:val="22"/>
              </w:rPr>
            </w:pPr>
            <w:del w:id="3122"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7"/>
              <w:rPr>
                <w:del w:id="3123" w:author="John" w:date="2018-11-09T23:01:00Z"/>
                <w:sz w:val="22"/>
              </w:rPr>
            </w:pPr>
            <w:del w:id="3124" w:author="John" w:date="2018-11-09T23:01:00Z">
              <w:r w:rsidDel="007E2CA1">
                <w:rPr>
                  <w:rFonts w:hint="eastAsia"/>
                  <w:sz w:val="22"/>
                </w:rPr>
                <w:delText>高</w:delText>
              </w:r>
            </w:del>
          </w:p>
        </w:tc>
      </w:tr>
      <w:tr w:rsidR="00A5657F" w:rsidDel="007E2CA1" w14:paraId="23EB778D" w14:textId="10F7086B" w:rsidTr="005A41A3">
        <w:trPr>
          <w:trHeight w:val="285"/>
          <w:del w:id="3125" w:author="John" w:date="2018-11-09T23:01:00Z"/>
        </w:trPr>
        <w:tc>
          <w:tcPr>
            <w:tcW w:w="3991" w:type="dxa"/>
            <w:shd w:val="clear" w:color="auto" w:fill="auto"/>
            <w:vAlign w:val="center"/>
          </w:tcPr>
          <w:p w14:paraId="3C3A5371" w14:textId="0063B4CC" w:rsidR="00A5657F" w:rsidDel="007E2CA1" w:rsidRDefault="00A5657F" w:rsidP="00AC5569">
            <w:pPr>
              <w:pStyle w:val="a7"/>
              <w:rPr>
                <w:del w:id="3126" w:author="John" w:date="2018-11-09T23:01:00Z"/>
              </w:rPr>
            </w:pPr>
            <w:del w:id="3127" w:author="John" w:date="2018-11-09T23:01:00Z">
              <w:r w:rsidDel="007E2CA1">
                <w:rPr>
                  <w:rFonts w:hint="eastAsia"/>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7"/>
              <w:rPr>
                <w:del w:id="3128" w:author="John" w:date="2018-11-09T23:01:00Z"/>
                <w:sz w:val="22"/>
              </w:rPr>
            </w:pPr>
            <w:del w:id="3129"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7"/>
              <w:rPr>
                <w:del w:id="3130" w:author="John" w:date="2018-11-09T23:01:00Z"/>
                <w:sz w:val="22"/>
              </w:rPr>
            </w:pPr>
            <w:del w:id="3131"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7"/>
              <w:rPr>
                <w:del w:id="3132" w:author="John" w:date="2018-11-09T23:01:00Z"/>
                <w:sz w:val="22"/>
              </w:rPr>
            </w:pPr>
            <w:del w:id="3133" w:author="John" w:date="2018-11-09T23:01:00Z">
              <w:r w:rsidDel="007E2CA1">
                <w:rPr>
                  <w:rFonts w:hint="eastAsia"/>
                  <w:sz w:val="22"/>
                </w:rPr>
                <w:delText>中</w:delText>
              </w:r>
            </w:del>
          </w:p>
        </w:tc>
      </w:tr>
      <w:tr w:rsidR="00A5657F" w:rsidDel="007E2CA1" w14:paraId="3F21022B" w14:textId="0FCD6F5E" w:rsidTr="005A41A3">
        <w:trPr>
          <w:trHeight w:val="285"/>
          <w:del w:id="3134" w:author="John" w:date="2018-11-09T23:01:00Z"/>
        </w:trPr>
        <w:tc>
          <w:tcPr>
            <w:tcW w:w="3991" w:type="dxa"/>
            <w:shd w:val="clear" w:color="auto" w:fill="auto"/>
            <w:vAlign w:val="center"/>
          </w:tcPr>
          <w:p w14:paraId="1B56341E" w14:textId="61EE2BE9" w:rsidR="00A5657F" w:rsidDel="007E2CA1" w:rsidRDefault="00A5657F" w:rsidP="00AC5569">
            <w:pPr>
              <w:pStyle w:val="a7"/>
              <w:rPr>
                <w:del w:id="3135" w:author="John" w:date="2018-11-09T23:01:00Z"/>
              </w:rPr>
            </w:pPr>
            <w:del w:id="3136"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7"/>
              <w:rPr>
                <w:del w:id="3137" w:author="John" w:date="2018-11-09T23:01:00Z"/>
                <w:sz w:val="22"/>
              </w:rPr>
            </w:pPr>
            <w:del w:id="3138"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7"/>
              <w:rPr>
                <w:del w:id="3139" w:author="John" w:date="2018-11-09T23:01:00Z"/>
                <w:sz w:val="22"/>
              </w:rPr>
            </w:pPr>
            <w:del w:id="3140"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7"/>
              <w:rPr>
                <w:del w:id="3141" w:author="John" w:date="2018-11-09T23:01:00Z"/>
                <w:sz w:val="22"/>
              </w:rPr>
            </w:pPr>
            <w:del w:id="3142" w:author="John" w:date="2018-11-09T23:01:00Z">
              <w:r w:rsidDel="007E2CA1">
                <w:rPr>
                  <w:rFonts w:hint="eastAsia"/>
                  <w:sz w:val="22"/>
                </w:rPr>
                <w:delText>中</w:delText>
              </w:r>
            </w:del>
          </w:p>
        </w:tc>
      </w:tr>
      <w:tr w:rsidR="00A5657F" w:rsidDel="007E2CA1" w14:paraId="6FF3E004" w14:textId="28972006" w:rsidTr="005A41A3">
        <w:trPr>
          <w:trHeight w:val="285"/>
          <w:del w:id="3143" w:author="John" w:date="2018-11-09T23:01:00Z"/>
        </w:trPr>
        <w:tc>
          <w:tcPr>
            <w:tcW w:w="3991" w:type="dxa"/>
            <w:shd w:val="clear" w:color="auto" w:fill="auto"/>
            <w:vAlign w:val="center"/>
          </w:tcPr>
          <w:p w14:paraId="705CF63F" w14:textId="531FEA59" w:rsidR="00A5657F" w:rsidDel="007E2CA1" w:rsidRDefault="00A5657F" w:rsidP="00AC5569">
            <w:pPr>
              <w:pStyle w:val="a7"/>
              <w:rPr>
                <w:del w:id="3144" w:author="John" w:date="2018-11-09T23:01:00Z"/>
              </w:rPr>
            </w:pPr>
            <w:del w:id="3145" w:author="John" w:date="2018-11-09T23:01:00Z">
              <w:r w:rsidDel="007E2CA1">
                <w:rPr>
                  <w:rFonts w:hint="eastAsia"/>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7"/>
              <w:rPr>
                <w:del w:id="3146" w:author="John" w:date="2018-11-09T23:01:00Z"/>
                <w:sz w:val="22"/>
              </w:rPr>
            </w:pPr>
            <w:del w:id="3147"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7"/>
              <w:rPr>
                <w:del w:id="3148" w:author="John" w:date="2018-11-09T23:01:00Z"/>
                <w:sz w:val="22"/>
              </w:rPr>
            </w:pPr>
            <w:del w:id="3149"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7"/>
              <w:rPr>
                <w:del w:id="3150" w:author="John" w:date="2018-11-09T23:01:00Z"/>
                <w:sz w:val="22"/>
              </w:rPr>
            </w:pPr>
            <w:del w:id="3151" w:author="John" w:date="2018-11-09T23:01:00Z">
              <w:r w:rsidDel="007E2CA1">
                <w:rPr>
                  <w:rFonts w:hint="eastAsia"/>
                  <w:sz w:val="22"/>
                </w:rPr>
                <w:delText>高</w:delText>
              </w:r>
            </w:del>
          </w:p>
        </w:tc>
      </w:tr>
      <w:tr w:rsidR="00A5657F" w:rsidDel="007E2CA1" w14:paraId="2B65019A" w14:textId="1E5310F7" w:rsidTr="005A41A3">
        <w:trPr>
          <w:trHeight w:val="285"/>
          <w:del w:id="3152" w:author="John" w:date="2018-11-09T23:01:00Z"/>
        </w:trPr>
        <w:tc>
          <w:tcPr>
            <w:tcW w:w="3991" w:type="dxa"/>
            <w:shd w:val="clear" w:color="auto" w:fill="auto"/>
            <w:vAlign w:val="center"/>
          </w:tcPr>
          <w:p w14:paraId="79E5ED70" w14:textId="4ADD111A" w:rsidR="00A5657F" w:rsidDel="007E2CA1" w:rsidRDefault="00A5657F" w:rsidP="00AC5569">
            <w:pPr>
              <w:pStyle w:val="a7"/>
              <w:rPr>
                <w:del w:id="3153" w:author="John" w:date="2018-11-09T23:01:00Z"/>
              </w:rPr>
            </w:pPr>
            <w:del w:id="3154"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7"/>
              <w:rPr>
                <w:del w:id="3155" w:author="John" w:date="2018-11-09T23:01:00Z"/>
                <w:sz w:val="22"/>
              </w:rPr>
            </w:pPr>
            <w:del w:id="3156"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7"/>
              <w:rPr>
                <w:del w:id="3157" w:author="John" w:date="2018-11-09T23:01:00Z"/>
                <w:sz w:val="22"/>
              </w:rPr>
            </w:pPr>
            <w:del w:id="3158"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7"/>
              <w:rPr>
                <w:del w:id="3159" w:author="John" w:date="2018-11-09T23:01:00Z"/>
                <w:sz w:val="22"/>
              </w:rPr>
            </w:pPr>
            <w:del w:id="3160" w:author="John" w:date="2018-11-09T23:01:00Z">
              <w:r w:rsidDel="007E2CA1">
                <w:rPr>
                  <w:rFonts w:hint="eastAsia"/>
                  <w:sz w:val="22"/>
                </w:rPr>
                <w:delText>高</w:delText>
              </w:r>
            </w:del>
          </w:p>
        </w:tc>
      </w:tr>
      <w:tr w:rsidR="00A5657F" w:rsidDel="007E2CA1" w14:paraId="1C9A4EA9" w14:textId="26FE670C" w:rsidTr="005A41A3">
        <w:trPr>
          <w:trHeight w:val="285"/>
          <w:del w:id="3161" w:author="John" w:date="2018-11-09T23:01:00Z"/>
        </w:trPr>
        <w:tc>
          <w:tcPr>
            <w:tcW w:w="3991" w:type="dxa"/>
            <w:shd w:val="clear" w:color="auto" w:fill="auto"/>
            <w:vAlign w:val="center"/>
          </w:tcPr>
          <w:p w14:paraId="5CFB2C10" w14:textId="715576E7" w:rsidR="00A5657F" w:rsidDel="007E2CA1" w:rsidRDefault="00A5657F" w:rsidP="00AC5569">
            <w:pPr>
              <w:pStyle w:val="a7"/>
              <w:rPr>
                <w:del w:id="3162" w:author="John" w:date="2018-11-09T23:01:00Z"/>
              </w:rPr>
            </w:pPr>
            <w:del w:id="3163"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7"/>
              <w:rPr>
                <w:del w:id="3164" w:author="John" w:date="2018-11-09T23:01:00Z"/>
                <w:sz w:val="22"/>
              </w:rPr>
            </w:pPr>
            <w:del w:id="3165"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7"/>
              <w:rPr>
                <w:del w:id="3166" w:author="John" w:date="2018-11-09T23:01:00Z"/>
                <w:sz w:val="22"/>
              </w:rPr>
            </w:pPr>
            <w:del w:id="3167"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7"/>
              <w:rPr>
                <w:del w:id="3168" w:author="John" w:date="2018-11-09T23:01:00Z"/>
                <w:sz w:val="22"/>
              </w:rPr>
            </w:pPr>
            <w:del w:id="3169" w:author="John" w:date="2018-11-09T23:01:00Z">
              <w:r w:rsidDel="007E2CA1">
                <w:rPr>
                  <w:rFonts w:hint="eastAsia"/>
                  <w:sz w:val="22"/>
                </w:rPr>
                <w:delText>低</w:delText>
              </w:r>
            </w:del>
          </w:p>
        </w:tc>
      </w:tr>
      <w:tr w:rsidR="00A5657F" w:rsidDel="007E2CA1" w14:paraId="7A633BC9" w14:textId="6FFE9175" w:rsidTr="005A41A3">
        <w:trPr>
          <w:trHeight w:val="285"/>
          <w:del w:id="3170" w:author="John" w:date="2018-11-09T23:01:00Z"/>
        </w:trPr>
        <w:tc>
          <w:tcPr>
            <w:tcW w:w="3991" w:type="dxa"/>
            <w:shd w:val="clear" w:color="auto" w:fill="auto"/>
            <w:vAlign w:val="center"/>
          </w:tcPr>
          <w:p w14:paraId="66C8652F" w14:textId="35FF841C" w:rsidR="00A5657F" w:rsidDel="007E2CA1" w:rsidRDefault="00A5657F" w:rsidP="00AC5569">
            <w:pPr>
              <w:pStyle w:val="a7"/>
              <w:rPr>
                <w:del w:id="3171" w:author="John" w:date="2018-11-09T23:01:00Z"/>
              </w:rPr>
            </w:pPr>
            <w:del w:id="3172"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7"/>
              <w:rPr>
                <w:del w:id="3173" w:author="John" w:date="2018-11-09T23:01:00Z"/>
                <w:sz w:val="22"/>
              </w:rPr>
            </w:pPr>
            <w:del w:id="3174"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7"/>
              <w:rPr>
                <w:del w:id="3175" w:author="John" w:date="2018-11-09T23:01:00Z"/>
                <w:sz w:val="22"/>
              </w:rPr>
            </w:pPr>
            <w:del w:id="3176"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7"/>
              <w:rPr>
                <w:del w:id="3177" w:author="John" w:date="2018-11-09T23:01:00Z"/>
                <w:sz w:val="22"/>
              </w:rPr>
            </w:pPr>
            <w:del w:id="3178" w:author="John" w:date="2018-11-09T23:01:00Z">
              <w:r w:rsidDel="007E2CA1">
                <w:rPr>
                  <w:rFonts w:hint="eastAsia"/>
                  <w:sz w:val="22"/>
                </w:rPr>
                <w:delText>低</w:delText>
              </w:r>
            </w:del>
          </w:p>
        </w:tc>
      </w:tr>
      <w:tr w:rsidR="00A5657F" w:rsidDel="007E2CA1" w14:paraId="7C39A1A4" w14:textId="4425C6E3" w:rsidTr="005A41A3">
        <w:trPr>
          <w:trHeight w:val="285"/>
          <w:del w:id="3179" w:author="John" w:date="2018-11-09T23:01:00Z"/>
        </w:trPr>
        <w:tc>
          <w:tcPr>
            <w:tcW w:w="3991" w:type="dxa"/>
            <w:shd w:val="clear" w:color="auto" w:fill="auto"/>
            <w:vAlign w:val="center"/>
          </w:tcPr>
          <w:p w14:paraId="4BF995F0" w14:textId="73D08FB7" w:rsidR="00A5657F" w:rsidDel="007E2CA1" w:rsidRDefault="00A5657F" w:rsidP="00AC5569">
            <w:pPr>
              <w:pStyle w:val="a7"/>
              <w:rPr>
                <w:del w:id="3180" w:author="John" w:date="2018-11-09T23:01:00Z"/>
              </w:rPr>
            </w:pPr>
            <w:del w:id="3181"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7"/>
              <w:rPr>
                <w:del w:id="3182" w:author="John" w:date="2018-11-09T23:01:00Z"/>
                <w:sz w:val="22"/>
              </w:rPr>
            </w:pPr>
            <w:del w:id="3183"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7"/>
              <w:rPr>
                <w:del w:id="3184" w:author="John" w:date="2018-11-09T23:01:00Z"/>
                <w:sz w:val="22"/>
              </w:rPr>
            </w:pPr>
            <w:del w:id="3185"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7"/>
              <w:rPr>
                <w:del w:id="3186" w:author="John" w:date="2018-11-09T23:01:00Z"/>
                <w:sz w:val="22"/>
              </w:rPr>
            </w:pPr>
            <w:del w:id="3187" w:author="John" w:date="2018-11-09T23:01:00Z">
              <w:r w:rsidDel="007E2CA1">
                <w:rPr>
                  <w:rFonts w:hint="eastAsia"/>
                  <w:sz w:val="22"/>
                </w:rPr>
                <w:delText>高</w:delText>
              </w:r>
            </w:del>
          </w:p>
        </w:tc>
      </w:tr>
      <w:tr w:rsidR="00A5657F" w:rsidDel="007E2CA1" w14:paraId="0D12FF5A" w14:textId="55129E07" w:rsidTr="005A41A3">
        <w:trPr>
          <w:trHeight w:val="285"/>
          <w:del w:id="3188" w:author="John" w:date="2018-11-09T23:01:00Z"/>
        </w:trPr>
        <w:tc>
          <w:tcPr>
            <w:tcW w:w="3991" w:type="dxa"/>
            <w:shd w:val="clear" w:color="auto" w:fill="auto"/>
            <w:vAlign w:val="center"/>
          </w:tcPr>
          <w:p w14:paraId="49FB15E0" w14:textId="77C3ED8F" w:rsidR="00A5657F" w:rsidDel="007E2CA1" w:rsidRDefault="00A5657F" w:rsidP="00AC5569">
            <w:pPr>
              <w:pStyle w:val="a7"/>
              <w:rPr>
                <w:del w:id="3189" w:author="John" w:date="2018-11-09T23:01:00Z"/>
              </w:rPr>
            </w:pPr>
            <w:del w:id="3190"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7"/>
              <w:rPr>
                <w:del w:id="3191" w:author="John" w:date="2018-11-09T23:01:00Z"/>
                <w:sz w:val="22"/>
              </w:rPr>
            </w:pPr>
            <w:del w:id="3192"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7"/>
              <w:rPr>
                <w:del w:id="3193" w:author="John" w:date="2018-11-09T23:01:00Z"/>
                <w:sz w:val="22"/>
              </w:rPr>
            </w:pPr>
            <w:del w:id="3194"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7"/>
              <w:rPr>
                <w:del w:id="3195" w:author="John" w:date="2018-11-09T23:01:00Z"/>
                <w:sz w:val="22"/>
              </w:rPr>
            </w:pPr>
            <w:del w:id="3196" w:author="John" w:date="2018-11-09T23:01:00Z">
              <w:r w:rsidDel="007E2CA1">
                <w:rPr>
                  <w:rFonts w:hint="eastAsia"/>
                  <w:sz w:val="22"/>
                </w:rPr>
                <w:delText>低</w:delText>
              </w:r>
            </w:del>
          </w:p>
        </w:tc>
      </w:tr>
      <w:tr w:rsidR="00271644" w:rsidDel="007E2CA1" w14:paraId="264262ED" w14:textId="3BEDED92" w:rsidTr="005A41A3">
        <w:trPr>
          <w:trHeight w:val="285"/>
          <w:ins w:id="3197" w:author="Administrator" w:date="2018-11-08T22:36:00Z"/>
          <w:del w:id="3198" w:author="John" w:date="2018-11-09T23:01:00Z"/>
        </w:trPr>
        <w:tc>
          <w:tcPr>
            <w:tcW w:w="3991" w:type="dxa"/>
            <w:shd w:val="clear" w:color="auto" w:fill="auto"/>
            <w:vAlign w:val="center"/>
          </w:tcPr>
          <w:p w14:paraId="154CB89A" w14:textId="3C348B9C" w:rsidR="00271644" w:rsidDel="007E2CA1" w:rsidRDefault="00271644" w:rsidP="00271644">
            <w:pPr>
              <w:pStyle w:val="a7"/>
              <w:rPr>
                <w:ins w:id="3199" w:author="Administrator" w:date="2018-11-08T22:36:00Z"/>
                <w:del w:id="3200" w:author="John" w:date="2018-11-09T23:01:00Z"/>
              </w:rPr>
            </w:pPr>
            <w:ins w:id="3201" w:author="Administrator" w:date="2018-11-08T22:36:00Z">
              <w:del w:id="3202" w:author="John" w:date="2018-11-09T23:01:00Z">
                <w:r w:rsidDel="007E2CA1">
                  <w:rPr>
                    <w:rFonts w:hint="eastAsia"/>
                  </w:rPr>
                  <w:delText>小组</w:delText>
                </w:r>
                <w:r w:rsidDel="007E2CA1">
                  <w:delText>人员去</w:delText>
                </w:r>
                <w:r w:rsidDel="007E2CA1">
                  <w:rPr>
                    <w:rFonts w:hint="eastAsia"/>
                  </w:rPr>
                  <w:delText>见女朋友</w:delText>
                </w:r>
                <w:r w:rsidDel="007E2CA1">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7"/>
              <w:rPr>
                <w:ins w:id="3203" w:author="Administrator" w:date="2018-11-08T22:36:00Z"/>
                <w:del w:id="3204" w:author="John" w:date="2018-11-09T23:01:00Z"/>
                <w:sz w:val="22"/>
              </w:rPr>
            </w:pPr>
            <w:ins w:id="3205" w:author="Administrator" w:date="2018-11-08T22:36:00Z">
              <w:del w:id="3206" w:author="John" w:date="2018-11-09T23:01:00Z">
                <w:r w:rsidDel="007E2CA1">
                  <w:rPr>
                    <w:rFonts w:hint="eastAsia"/>
                    <w:color w:val="000000"/>
                  </w:rPr>
                  <w:delText>高</w:delText>
                </w:r>
              </w:del>
            </w:ins>
          </w:p>
        </w:tc>
        <w:tc>
          <w:tcPr>
            <w:tcW w:w="1463" w:type="dxa"/>
            <w:shd w:val="clear" w:color="auto" w:fill="auto"/>
            <w:vAlign w:val="center"/>
          </w:tcPr>
          <w:p w14:paraId="6C4A7D70" w14:textId="544A1E08" w:rsidR="00271644" w:rsidDel="007E2CA1" w:rsidRDefault="00271644" w:rsidP="00271644">
            <w:pPr>
              <w:pStyle w:val="a7"/>
              <w:rPr>
                <w:ins w:id="3207" w:author="Administrator" w:date="2018-11-08T22:36:00Z"/>
                <w:del w:id="3208" w:author="John" w:date="2018-11-09T23:01:00Z"/>
                <w:sz w:val="22"/>
              </w:rPr>
            </w:pPr>
            <w:ins w:id="3209" w:author="Administrator" w:date="2018-11-08T22:36:00Z">
              <w:del w:id="3210" w:author="John" w:date="2018-11-09T23:01:00Z">
                <w:r w:rsidDel="007E2CA1">
                  <w:rPr>
                    <w:rFonts w:hint="eastAsia"/>
                    <w:color w:val="000000"/>
                  </w:rPr>
                  <w:delText>高</w:delText>
                </w:r>
              </w:del>
            </w:ins>
          </w:p>
        </w:tc>
        <w:tc>
          <w:tcPr>
            <w:tcW w:w="1463" w:type="dxa"/>
            <w:shd w:val="clear" w:color="auto" w:fill="auto"/>
            <w:vAlign w:val="center"/>
          </w:tcPr>
          <w:p w14:paraId="00BB2335" w14:textId="51516DCB" w:rsidR="00271644" w:rsidDel="007E2CA1" w:rsidRDefault="00271644" w:rsidP="00271644">
            <w:pPr>
              <w:pStyle w:val="a7"/>
              <w:rPr>
                <w:ins w:id="3211" w:author="Administrator" w:date="2018-11-08T22:36:00Z"/>
                <w:del w:id="3212" w:author="John" w:date="2018-11-09T23:01:00Z"/>
                <w:sz w:val="22"/>
              </w:rPr>
            </w:pPr>
            <w:ins w:id="3213" w:author="Administrator" w:date="2018-11-08T22:36:00Z">
              <w:del w:id="3214" w:author="John" w:date="2018-11-09T23:01:00Z">
                <w:r w:rsidDel="007E2CA1">
                  <w:rPr>
                    <w:rFonts w:hint="eastAsia"/>
                    <w:color w:val="000000"/>
                  </w:rPr>
                  <w:delText>高</w:delText>
                </w:r>
              </w:del>
            </w:ins>
          </w:p>
        </w:tc>
      </w:tr>
    </w:tbl>
    <w:p w14:paraId="78D74B00" w14:textId="31BFD84D" w:rsidR="00A5657F" w:rsidRPr="00A5657F" w:rsidDel="007E2CA1" w:rsidRDefault="00A5657F" w:rsidP="00A5657F">
      <w:pPr>
        <w:rPr>
          <w:del w:id="3215" w:author="John" w:date="2018-11-09T23:01:00Z"/>
        </w:rPr>
      </w:pPr>
    </w:p>
    <w:p w14:paraId="04CAE76C" w14:textId="41F5D1CB" w:rsidR="00D130FB" w:rsidDel="007E2CA1" w:rsidRDefault="009F215D" w:rsidP="00D130FB">
      <w:pPr>
        <w:pStyle w:val="2"/>
        <w:rPr>
          <w:del w:id="3216" w:author="John" w:date="2018-11-09T23:01:00Z"/>
        </w:rPr>
      </w:pPr>
      <w:ins w:id="3217" w:author="Administrator" w:date="2018-11-08T22:39:00Z">
        <w:del w:id="3218" w:author="John" w:date="2018-11-09T23:01:00Z">
          <w:r w:rsidDel="007E2CA1">
            <w:delText>8</w:delText>
          </w:r>
        </w:del>
      </w:ins>
      <w:del w:id="3219"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3220" w:author="John" w:date="2018-11-09T23:01:00Z"/>
        </w:trPr>
        <w:tc>
          <w:tcPr>
            <w:tcW w:w="4262" w:type="dxa"/>
            <w:shd w:val="clear" w:color="auto" w:fill="auto"/>
            <w:vAlign w:val="center"/>
          </w:tcPr>
          <w:p w14:paraId="7DE13FE8" w14:textId="1798D680" w:rsidR="00A5657F" w:rsidRPr="00AC5569" w:rsidDel="007E2CA1" w:rsidRDefault="00A5657F" w:rsidP="00AC5569">
            <w:pPr>
              <w:pStyle w:val="a7"/>
              <w:jc w:val="center"/>
              <w:rPr>
                <w:del w:id="3221" w:author="John" w:date="2018-11-09T23:01:00Z"/>
                <w:b/>
                <w:sz w:val="24"/>
              </w:rPr>
            </w:pPr>
            <w:del w:id="3222"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7"/>
              <w:jc w:val="center"/>
              <w:rPr>
                <w:del w:id="3223" w:author="John" w:date="2018-11-09T23:01:00Z"/>
                <w:b/>
                <w:sz w:val="24"/>
              </w:rPr>
            </w:pPr>
            <w:del w:id="3224"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3225" w:author="John" w:date="2018-11-09T23:01:00Z"/>
        </w:trPr>
        <w:tc>
          <w:tcPr>
            <w:tcW w:w="4262" w:type="dxa"/>
            <w:shd w:val="clear" w:color="auto" w:fill="auto"/>
            <w:vAlign w:val="center"/>
          </w:tcPr>
          <w:p w14:paraId="081492C2" w14:textId="3CEA3248" w:rsidR="00A5657F" w:rsidDel="007E2CA1" w:rsidRDefault="00A5657F" w:rsidP="00AC5569">
            <w:pPr>
              <w:pStyle w:val="a7"/>
              <w:rPr>
                <w:del w:id="3226" w:author="John" w:date="2018-11-09T23:01:00Z"/>
              </w:rPr>
            </w:pPr>
            <w:del w:id="3227"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7"/>
              <w:rPr>
                <w:del w:id="3228" w:author="John" w:date="2018-11-09T23:01:00Z"/>
              </w:rPr>
            </w:pPr>
            <w:del w:id="3229" w:author="John" w:date="2018-11-09T23:01:00Z">
              <w:r w:rsidDel="007E2CA1">
                <w:rPr>
                  <w:rFonts w:hint="eastAsia"/>
                </w:rPr>
                <w:delText>更改一下任务的分配</w:delText>
              </w:r>
            </w:del>
          </w:p>
        </w:tc>
      </w:tr>
      <w:tr w:rsidR="00A5657F" w:rsidDel="007E2CA1" w14:paraId="78432FF4" w14:textId="602E190E" w:rsidTr="005A41A3">
        <w:trPr>
          <w:trHeight w:val="280"/>
          <w:del w:id="3230" w:author="John" w:date="2018-11-09T23:01:00Z"/>
        </w:trPr>
        <w:tc>
          <w:tcPr>
            <w:tcW w:w="4262" w:type="dxa"/>
            <w:shd w:val="clear" w:color="auto" w:fill="auto"/>
            <w:vAlign w:val="center"/>
          </w:tcPr>
          <w:p w14:paraId="35E02AB2" w14:textId="4085457A" w:rsidR="00A5657F" w:rsidDel="007E2CA1" w:rsidRDefault="00A5657F" w:rsidP="00AC5569">
            <w:pPr>
              <w:pStyle w:val="a7"/>
              <w:rPr>
                <w:del w:id="3231" w:author="John" w:date="2018-11-09T23:01:00Z"/>
              </w:rPr>
            </w:pPr>
            <w:del w:id="3232" w:author="John" w:date="2018-11-09T23:01:00Z">
              <w:r w:rsidDel="007E2CA1">
                <w:rPr>
                  <w:rFonts w:hint="eastAsia"/>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7"/>
              <w:rPr>
                <w:del w:id="3233" w:author="John" w:date="2018-11-09T23:01:00Z"/>
              </w:rPr>
            </w:pPr>
            <w:del w:id="3234" w:author="John" w:date="2018-11-09T23:01:00Z">
              <w:r w:rsidDel="007E2CA1">
                <w:rPr>
                  <w:rFonts w:hint="eastAsia"/>
                </w:rPr>
                <w:delText>对能力进行培训提升</w:delText>
              </w:r>
            </w:del>
          </w:p>
        </w:tc>
      </w:tr>
      <w:tr w:rsidR="00A5657F" w:rsidDel="007E2CA1" w14:paraId="0C15EFB8" w14:textId="14DA9CD7" w:rsidTr="005A41A3">
        <w:trPr>
          <w:trHeight w:val="90"/>
          <w:del w:id="3235" w:author="John" w:date="2018-11-09T23:01:00Z"/>
        </w:trPr>
        <w:tc>
          <w:tcPr>
            <w:tcW w:w="4262" w:type="dxa"/>
            <w:shd w:val="clear" w:color="auto" w:fill="auto"/>
            <w:vAlign w:val="center"/>
          </w:tcPr>
          <w:p w14:paraId="4493AA70" w14:textId="7EF385E9" w:rsidR="00A5657F" w:rsidDel="007E2CA1" w:rsidRDefault="00A5657F" w:rsidP="00AC5569">
            <w:pPr>
              <w:pStyle w:val="a7"/>
              <w:rPr>
                <w:del w:id="3236" w:author="John" w:date="2018-11-09T23:01:00Z"/>
              </w:rPr>
            </w:pPr>
            <w:del w:id="3237" w:author="John" w:date="2018-11-09T23:01:00Z">
              <w:r w:rsidDel="007E2CA1">
                <w:rPr>
                  <w:rFonts w:hint="eastAsia"/>
                </w:rPr>
                <w:delText>git</w:delText>
              </w:r>
              <w:r w:rsidDel="007E2CA1">
                <w:rPr>
                  <w:rFonts w:hint="eastAsia"/>
                </w:rPr>
                <w:delText>远端仓库崩溃</w:delText>
              </w:r>
            </w:del>
          </w:p>
        </w:tc>
        <w:tc>
          <w:tcPr>
            <w:tcW w:w="4034" w:type="dxa"/>
            <w:shd w:val="clear" w:color="auto" w:fill="auto"/>
            <w:vAlign w:val="center"/>
          </w:tcPr>
          <w:p w14:paraId="6FFE5BD5" w14:textId="47E41A88" w:rsidR="00A5657F" w:rsidDel="007E2CA1" w:rsidRDefault="00A5657F" w:rsidP="00AC5569">
            <w:pPr>
              <w:pStyle w:val="a7"/>
              <w:rPr>
                <w:del w:id="3238" w:author="John" w:date="2018-11-09T23:01:00Z"/>
              </w:rPr>
            </w:pPr>
            <w:del w:id="3239" w:author="John" w:date="2018-11-09T23:01:00Z">
              <w:r w:rsidDel="007E2CA1">
                <w:rPr>
                  <w:rFonts w:hint="eastAsia"/>
                </w:rPr>
                <w:delText>立即创建新的仓库</w:delText>
              </w:r>
            </w:del>
          </w:p>
        </w:tc>
      </w:tr>
      <w:tr w:rsidR="00A5657F" w:rsidDel="007E2CA1" w14:paraId="4181EEE4" w14:textId="135F5FD3" w:rsidTr="005A41A3">
        <w:trPr>
          <w:trHeight w:val="220"/>
          <w:del w:id="3240" w:author="John" w:date="2018-11-09T23:01:00Z"/>
        </w:trPr>
        <w:tc>
          <w:tcPr>
            <w:tcW w:w="4262" w:type="dxa"/>
            <w:shd w:val="clear" w:color="auto" w:fill="auto"/>
            <w:vAlign w:val="center"/>
          </w:tcPr>
          <w:p w14:paraId="409A2AB4" w14:textId="4E328048" w:rsidR="00A5657F" w:rsidDel="007E2CA1" w:rsidRDefault="00A5657F" w:rsidP="00AC5569">
            <w:pPr>
              <w:pStyle w:val="a7"/>
              <w:rPr>
                <w:del w:id="3241" w:author="John" w:date="2018-11-09T23:01:00Z"/>
              </w:rPr>
            </w:pPr>
            <w:del w:id="3242"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7"/>
              <w:rPr>
                <w:del w:id="3243" w:author="John" w:date="2018-11-09T23:01:00Z"/>
              </w:rPr>
            </w:pPr>
            <w:del w:id="3244"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3245" w:author="John" w:date="2018-11-09T23:01:00Z"/>
        </w:trPr>
        <w:tc>
          <w:tcPr>
            <w:tcW w:w="4262" w:type="dxa"/>
            <w:shd w:val="clear" w:color="auto" w:fill="auto"/>
            <w:vAlign w:val="center"/>
          </w:tcPr>
          <w:p w14:paraId="30B67952" w14:textId="0EE05EB7" w:rsidR="00A5657F" w:rsidDel="007E2CA1" w:rsidRDefault="00A5657F" w:rsidP="00AC5569">
            <w:pPr>
              <w:pStyle w:val="a7"/>
              <w:rPr>
                <w:del w:id="3246" w:author="John" w:date="2018-11-09T23:01:00Z"/>
              </w:rPr>
            </w:pPr>
            <w:del w:id="3247"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7"/>
              <w:rPr>
                <w:del w:id="3248" w:author="John" w:date="2018-11-09T23:01:00Z"/>
              </w:rPr>
            </w:pPr>
            <w:del w:id="3249" w:author="John" w:date="2018-11-09T23:01:00Z">
              <w:r w:rsidDel="007E2CA1">
                <w:rPr>
                  <w:rFonts w:hint="eastAsia"/>
                </w:rPr>
                <w:delText>配置管理员修改文件结构</w:delText>
              </w:r>
            </w:del>
          </w:p>
        </w:tc>
      </w:tr>
      <w:tr w:rsidR="00A5657F" w:rsidDel="007E2CA1" w14:paraId="2C6A6500" w14:textId="0F807B67" w:rsidTr="005A41A3">
        <w:trPr>
          <w:trHeight w:val="405"/>
          <w:del w:id="3250" w:author="John" w:date="2018-11-09T23:01:00Z"/>
        </w:trPr>
        <w:tc>
          <w:tcPr>
            <w:tcW w:w="4262" w:type="dxa"/>
            <w:shd w:val="clear" w:color="auto" w:fill="auto"/>
            <w:vAlign w:val="center"/>
          </w:tcPr>
          <w:p w14:paraId="3D26954A" w14:textId="6FE52F92" w:rsidR="00A5657F" w:rsidDel="007E2CA1" w:rsidRDefault="00A5657F" w:rsidP="00AC5569">
            <w:pPr>
              <w:pStyle w:val="a7"/>
              <w:rPr>
                <w:del w:id="3251" w:author="John" w:date="2018-11-09T23:01:00Z"/>
              </w:rPr>
            </w:pPr>
            <w:del w:id="3252" w:author="John" w:date="2018-11-09T23:01:00Z">
              <w:r w:rsidDel="007E2CA1">
                <w:rPr>
                  <w:rFonts w:hint="eastAsia"/>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7"/>
              <w:rPr>
                <w:del w:id="3253" w:author="John" w:date="2018-11-09T23:01:00Z"/>
              </w:rPr>
            </w:pPr>
            <w:del w:id="3254"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3255" w:author="John" w:date="2018-11-09T23:01:00Z"/>
        </w:trPr>
        <w:tc>
          <w:tcPr>
            <w:tcW w:w="4262" w:type="dxa"/>
            <w:shd w:val="clear" w:color="auto" w:fill="auto"/>
            <w:vAlign w:val="center"/>
          </w:tcPr>
          <w:p w14:paraId="08B1702B" w14:textId="6E6AC11E" w:rsidR="00A5657F" w:rsidDel="007E2CA1" w:rsidRDefault="00A5657F" w:rsidP="00AC5569">
            <w:pPr>
              <w:pStyle w:val="a7"/>
              <w:rPr>
                <w:del w:id="3256" w:author="John" w:date="2018-11-09T23:01:00Z"/>
              </w:rPr>
            </w:pPr>
            <w:del w:id="3257" w:author="John" w:date="2018-11-09T23:01:00Z">
              <w:r w:rsidDel="007E2CA1">
                <w:rPr>
                  <w:rFonts w:hint="eastAsia"/>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7"/>
              <w:rPr>
                <w:del w:id="3258" w:author="John" w:date="2018-11-09T23:01:00Z"/>
              </w:rPr>
            </w:pPr>
            <w:del w:id="3259" w:author="John" w:date="2018-11-09T23:01:00Z">
              <w:r w:rsidDel="007E2CA1">
                <w:rPr>
                  <w:rFonts w:hint="eastAsia"/>
                </w:rPr>
                <w:delText>多看看微信群了解最新动态</w:delText>
              </w:r>
            </w:del>
          </w:p>
        </w:tc>
      </w:tr>
      <w:tr w:rsidR="00A5657F" w:rsidDel="007E2CA1" w14:paraId="129C575C" w14:textId="139397D9" w:rsidTr="005A41A3">
        <w:trPr>
          <w:trHeight w:val="90"/>
          <w:del w:id="3260" w:author="John" w:date="2018-11-09T23:01:00Z"/>
        </w:trPr>
        <w:tc>
          <w:tcPr>
            <w:tcW w:w="4262" w:type="dxa"/>
            <w:shd w:val="clear" w:color="auto" w:fill="auto"/>
            <w:vAlign w:val="center"/>
          </w:tcPr>
          <w:p w14:paraId="2332619E" w14:textId="08EE796C" w:rsidR="00A5657F" w:rsidDel="007E2CA1" w:rsidRDefault="00A5657F" w:rsidP="00AC5569">
            <w:pPr>
              <w:pStyle w:val="a7"/>
              <w:rPr>
                <w:del w:id="3261" w:author="John" w:date="2018-11-09T23:01:00Z"/>
              </w:rPr>
            </w:pPr>
            <w:del w:id="3262"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7"/>
              <w:rPr>
                <w:del w:id="3263" w:author="John" w:date="2018-11-09T23:01:00Z"/>
              </w:rPr>
            </w:pPr>
            <w:del w:id="3264" w:author="John" w:date="2018-11-09T23:01:00Z">
              <w:r w:rsidDel="007E2CA1">
                <w:rPr>
                  <w:rFonts w:hint="eastAsia"/>
                </w:rPr>
                <w:delText>去找标准样本</w:delText>
              </w:r>
            </w:del>
          </w:p>
        </w:tc>
      </w:tr>
      <w:tr w:rsidR="00A5657F" w:rsidDel="007E2CA1" w14:paraId="1F67ED9D" w14:textId="3D4D0BE1" w:rsidTr="005A41A3">
        <w:trPr>
          <w:trHeight w:val="510"/>
          <w:del w:id="3265" w:author="John" w:date="2018-11-09T23:01:00Z"/>
        </w:trPr>
        <w:tc>
          <w:tcPr>
            <w:tcW w:w="4262" w:type="dxa"/>
            <w:shd w:val="clear" w:color="auto" w:fill="auto"/>
            <w:vAlign w:val="center"/>
          </w:tcPr>
          <w:p w14:paraId="12D01042" w14:textId="2EC2746B" w:rsidR="00A5657F" w:rsidDel="007E2CA1" w:rsidRDefault="00A5657F" w:rsidP="00AC5569">
            <w:pPr>
              <w:pStyle w:val="a7"/>
              <w:rPr>
                <w:del w:id="3266" w:author="John" w:date="2018-11-09T23:01:00Z"/>
              </w:rPr>
            </w:pPr>
            <w:del w:id="3267" w:author="John" w:date="2018-11-09T23:01:00Z">
              <w:r w:rsidDel="007E2CA1">
                <w:rPr>
                  <w:rFonts w:hint="eastAsia"/>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7"/>
              <w:rPr>
                <w:del w:id="3268" w:author="John" w:date="2018-11-09T23:01:00Z"/>
              </w:rPr>
            </w:pPr>
            <w:del w:id="3269"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3270" w:author="John" w:date="2018-11-09T23:01:00Z"/>
        </w:trPr>
        <w:tc>
          <w:tcPr>
            <w:tcW w:w="4262" w:type="dxa"/>
            <w:shd w:val="clear" w:color="auto" w:fill="auto"/>
            <w:vAlign w:val="center"/>
          </w:tcPr>
          <w:p w14:paraId="71136E68" w14:textId="1ADA3ED4" w:rsidR="00A5657F" w:rsidDel="007E2CA1" w:rsidRDefault="00A5657F" w:rsidP="00AC5569">
            <w:pPr>
              <w:pStyle w:val="a7"/>
              <w:rPr>
                <w:del w:id="3271" w:author="John" w:date="2018-11-09T23:01:00Z"/>
              </w:rPr>
            </w:pPr>
            <w:del w:id="3272"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7"/>
              <w:rPr>
                <w:del w:id="3273" w:author="John" w:date="2018-11-09T23:01:00Z"/>
              </w:rPr>
            </w:pPr>
            <w:del w:id="3274" w:author="John" w:date="2018-11-09T23:01:00Z">
              <w:r w:rsidDel="007E2CA1">
                <w:rPr>
                  <w:rFonts w:hint="eastAsia"/>
                </w:rPr>
                <w:delText>当场手画和客户确认是否可行</w:delText>
              </w:r>
            </w:del>
          </w:p>
        </w:tc>
      </w:tr>
      <w:tr w:rsidR="00A5657F" w:rsidDel="007E2CA1" w14:paraId="4E529CE5" w14:textId="2185C05F" w:rsidTr="005A41A3">
        <w:trPr>
          <w:trHeight w:val="270"/>
          <w:del w:id="3275" w:author="John" w:date="2018-11-09T23:01:00Z"/>
        </w:trPr>
        <w:tc>
          <w:tcPr>
            <w:tcW w:w="4262" w:type="dxa"/>
            <w:shd w:val="clear" w:color="auto" w:fill="auto"/>
            <w:vAlign w:val="center"/>
          </w:tcPr>
          <w:p w14:paraId="3DCC8DD3" w14:textId="529D1451" w:rsidR="00A5657F" w:rsidDel="007E2CA1" w:rsidRDefault="00A5657F" w:rsidP="00AC5569">
            <w:pPr>
              <w:pStyle w:val="a7"/>
              <w:rPr>
                <w:del w:id="3276" w:author="John" w:date="2018-11-09T23:01:00Z"/>
              </w:rPr>
            </w:pPr>
            <w:del w:id="3277"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7"/>
              <w:rPr>
                <w:del w:id="3278" w:author="John" w:date="2018-11-09T23:01:00Z"/>
              </w:rPr>
            </w:pPr>
            <w:del w:id="3279" w:author="John" w:date="2018-11-09T23:01:00Z">
              <w:r w:rsidDel="007E2CA1">
                <w:rPr>
                  <w:rFonts w:hint="eastAsia"/>
                </w:rPr>
                <w:delText>找到替补</w:delText>
              </w:r>
            </w:del>
          </w:p>
        </w:tc>
      </w:tr>
      <w:tr w:rsidR="00A5657F" w:rsidDel="007E2CA1" w14:paraId="411BA72B" w14:textId="43483A34" w:rsidTr="005A41A3">
        <w:trPr>
          <w:trHeight w:val="215"/>
          <w:del w:id="3280" w:author="John" w:date="2018-11-09T23:01:00Z"/>
        </w:trPr>
        <w:tc>
          <w:tcPr>
            <w:tcW w:w="4262" w:type="dxa"/>
            <w:shd w:val="clear" w:color="auto" w:fill="auto"/>
            <w:vAlign w:val="center"/>
          </w:tcPr>
          <w:p w14:paraId="5259EF02" w14:textId="687F866F" w:rsidR="00A5657F" w:rsidDel="007E2CA1" w:rsidRDefault="00A5657F" w:rsidP="00AC5569">
            <w:pPr>
              <w:pStyle w:val="a7"/>
              <w:rPr>
                <w:del w:id="3281" w:author="John" w:date="2018-11-09T23:01:00Z"/>
              </w:rPr>
            </w:pPr>
            <w:del w:id="3282"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7"/>
              <w:rPr>
                <w:del w:id="3283" w:author="John" w:date="2018-11-09T23:01:00Z"/>
              </w:rPr>
            </w:pPr>
            <w:del w:id="3284" w:author="John" w:date="2018-11-09T23:01:00Z">
              <w:r w:rsidDel="007E2CA1">
                <w:rPr>
                  <w:rFonts w:hint="eastAsia"/>
                </w:rPr>
                <w:delText>在本地以及云端多处备份</w:delText>
              </w:r>
            </w:del>
          </w:p>
        </w:tc>
      </w:tr>
      <w:tr w:rsidR="00A5657F" w:rsidDel="007E2CA1" w14:paraId="43B58979" w14:textId="6BD43C54" w:rsidTr="005A41A3">
        <w:trPr>
          <w:trHeight w:val="385"/>
          <w:del w:id="3285" w:author="John" w:date="2018-11-09T23:01:00Z"/>
        </w:trPr>
        <w:tc>
          <w:tcPr>
            <w:tcW w:w="4262" w:type="dxa"/>
            <w:shd w:val="clear" w:color="auto" w:fill="auto"/>
            <w:vAlign w:val="center"/>
          </w:tcPr>
          <w:p w14:paraId="5CE8EFA4" w14:textId="2E05FEAD" w:rsidR="00A5657F" w:rsidDel="007E2CA1" w:rsidRDefault="00A5657F" w:rsidP="00AC5569">
            <w:pPr>
              <w:pStyle w:val="a7"/>
              <w:rPr>
                <w:del w:id="3286" w:author="John" w:date="2018-11-09T23:01:00Z"/>
              </w:rPr>
            </w:pPr>
            <w:del w:id="3287"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7"/>
              <w:rPr>
                <w:del w:id="3288" w:author="John" w:date="2018-11-09T23:01:00Z"/>
              </w:rPr>
            </w:pPr>
            <w:del w:id="3289"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3290" w:author="John" w:date="2018-11-09T23:01:00Z"/>
        </w:trPr>
        <w:tc>
          <w:tcPr>
            <w:tcW w:w="4262" w:type="dxa"/>
            <w:shd w:val="clear" w:color="auto" w:fill="auto"/>
            <w:vAlign w:val="center"/>
          </w:tcPr>
          <w:p w14:paraId="2667B99B" w14:textId="3218A552" w:rsidR="00A5657F" w:rsidDel="007E2CA1" w:rsidRDefault="00A5657F" w:rsidP="00AC5569">
            <w:pPr>
              <w:pStyle w:val="a7"/>
              <w:rPr>
                <w:del w:id="3291" w:author="John" w:date="2018-11-09T23:01:00Z"/>
              </w:rPr>
            </w:pPr>
            <w:del w:id="3292"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7"/>
              <w:rPr>
                <w:del w:id="3293" w:author="John" w:date="2018-11-09T23:01:00Z"/>
                <w:sz w:val="22"/>
              </w:rPr>
            </w:pPr>
            <w:del w:id="3294"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3295" w:author="Administrator" w:date="2018-11-08T22:36:00Z"/>
          <w:del w:id="3296" w:author="John" w:date="2018-11-09T23:01:00Z"/>
        </w:trPr>
        <w:tc>
          <w:tcPr>
            <w:tcW w:w="4262" w:type="dxa"/>
            <w:shd w:val="clear" w:color="auto" w:fill="auto"/>
            <w:vAlign w:val="center"/>
          </w:tcPr>
          <w:p w14:paraId="28910B03" w14:textId="031144E4" w:rsidR="00271644" w:rsidDel="007E2CA1" w:rsidRDefault="00271644" w:rsidP="00271644">
            <w:pPr>
              <w:pStyle w:val="a7"/>
              <w:rPr>
                <w:ins w:id="3297" w:author="Administrator" w:date="2018-11-08T22:36:00Z"/>
                <w:del w:id="3298" w:author="John" w:date="2018-11-09T23:01:00Z"/>
              </w:rPr>
            </w:pPr>
            <w:ins w:id="3299" w:author="Administrator" w:date="2018-11-08T22:36:00Z">
              <w:del w:id="3300" w:author="John" w:date="2018-11-09T23:01:00Z">
                <w:r w:rsidDel="007E2CA1">
                  <w:rPr>
                    <w:rFonts w:hint="eastAsia"/>
                  </w:rPr>
                  <w:delText>小组</w:delText>
                </w:r>
                <w:r w:rsidDel="007E2CA1">
                  <w:delText>人员去</w:delText>
                </w:r>
                <w:r w:rsidDel="007E2CA1">
                  <w:rPr>
                    <w:rFonts w:hint="eastAsia"/>
                  </w:rPr>
                  <w:delText>见女朋友</w:delText>
                </w:r>
                <w:r w:rsidDel="007E2CA1">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7"/>
              <w:rPr>
                <w:ins w:id="3301" w:author="Administrator" w:date="2018-11-08T22:36:00Z"/>
                <w:del w:id="3302" w:author="John" w:date="2018-11-09T23:01:00Z"/>
              </w:rPr>
            </w:pPr>
            <w:ins w:id="3303" w:author="Administrator" w:date="2018-11-08T22:36:00Z">
              <w:del w:id="3304" w:author="John" w:date="2018-11-09T23:01:00Z">
                <w:r w:rsidDel="007E2CA1">
                  <w:rPr>
                    <w:rFonts w:hint="eastAsia"/>
                  </w:rPr>
                  <w:delText>项目经理</w:delText>
                </w:r>
                <w:r w:rsidDel="007E2CA1">
                  <w:delText>核实后确认确实发生</w:delText>
                </w:r>
                <w:r w:rsidDel="007E2CA1">
                  <w:rPr>
                    <w:rFonts w:hint="eastAsia"/>
                  </w:rPr>
                  <w:delText>，</w:delText>
                </w:r>
                <w:r w:rsidDel="007E2CA1">
                  <w:delText>将该组员该项任务</w:delText>
                </w:r>
                <w:r w:rsidDel="007E2CA1">
                  <w:rPr>
                    <w:rFonts w:hint="eastAsia"/>
                  </w:rPr>
                  <w:delText>绩效</w:delText>
                </w:r>
                <w:r w:rsidDel="007E2CA1">
                  <w:delText>设为及格，并要求补完</w:delText>
                </w:r>
                <w:r w:rsidDel="007E2CA1">
                  <w:rPr>
                    <w:rFonts w:hint="eastAsia"/>
                  </w:rPr>
                  <w:delText>，</w:delText>
                </w:r>
                <w:r w:rsidDel="007E2CA1">
                  <w:delText>不能完成则设为不及格</w:delText>
                </w:r>
              </w:del>
            </w:ins>
          </w:p>
        </w:tc>
      </w:tr>
    </w:tbl>
    <w:p w14:paraId="79DEAD72" w14:textId="12745AFD" w:rsidR="00AB38FF" w:rsidDel="00263D2E" w:rsidRDefault="00FB563B" w:rsidP="00AB38FF">
      <w:pPr>
        <w:pStyle w:val="1"/>
        <w:rPr>
          <w:del w:id="3305" w:author="John" w:date="2018-11-11T17:45:00Z"/>
        </w:rPr>
      </w:pPr>
      <w:ins w:id="3306" w:author="Administrator" w:date="2018-11-08T22:39:00Z">
        <w:del w:id="3307" w:author="John" w:date="2018-11-09T23:13:00Z">
          <w:r w:rsidDel="00FB563B">
            <w:delText>9</w:delText>
          </w:r>
        </w:del>
      </w:ins>
      <w:del w:id="3308" w:author="John" w:date="2018-11-11T17:45:00Z">
        <w:r w:rsidDel="00263D2E">
          <w:rPr>
            <w:rFonts w:hint="eastAsia"/>
          </w:rPr>
          <w:delText>8</w:delText>
        </w:r>
        <w:r w:rsidDel="00263D2E">
          <w:rPr>
            <w:rFonts w:hint="eastAsia"/>
          </w:rPr>
          <w:delText>其他与项目有关的问题</w:delText>
        </w:r>
      </w:del>
    </w:p>
    <w:p w14:paraId="00733B0A" w14:textId="0D313141" w:rsidR="00A5657F" w:rsidDel="00263D2E" w:rsidRDefault="00A5657F" w:rsidP="00AC5569">
      <w:pPr>
        <w:pStyle w:val="a7"/>
        <w:rPr>
          <w:del w:id="3309" w:author="John" w:date="2018-11-11T17:45:00Z"/>
        </w:rPr>
      </w:pPr>
      <w:del w:id="3310" w:author="John" w:date="2018-11-11T17:45:00Z">
        <w:r w:rsidDel="00263D2E">
          <w:rPr>
            <w:rFonts w:hint="eastAsia"/>
          </w:rPr>
          <w:delText>未来可能的变化。</w:delText>
        </w:r>
      </w:del>
    </w:p>
    <w:p w14:paraId="1299EDC6" w14:textId="47E9061B" w:rsidR="00AB38FF" w:rsidRDefault="00263D2E" w:rsidP="00AB38FF">
      <w:pPr>
        <w:pStyle w:val="1"/>
      </w:pPr>
      <w:bookmarkStart w:id="3311" w:name="_Toc531898431"/>
      <w:ins w:id="3312" w:author="John" w:date="2018-11-11T17:45:00Z">
        <w:r>
          <w:rPr>
            <w:rFonts w:hint="eastAsia"/>
          </w:rPr>
          <w:t>7</w:t>
        </w:r>
      </w:ins>
      <w:ins w:id="3313" w:author="Administrator" w:date="2018-11-08T22:39:00Z">
        <w:del w:id="3314" w:author="John" w:date="2018-11-09T23:13:00Z">
          <w:r w:rsidDel="00FB563B">
            <w:delText>10</w:delText>
          </w:r>
        </w:del>
      </w:ins>
      <w:del w:id="3315" w:author="Administrator" w:date="2018-11-08T22:39:00Z">
        <w:r w:rsidDel="009F215D">
          <w:rPr>
            <w:rFonts w:hint="eastAsia"/>
          </w:rPr>
          <w:delText>9</w:delText>
        </w:r>
      </w:del>
      <w:r>
        <w:rPr>
          <w:rFonts w:hint="eastAsia"/>
        </w:rPr>
        <w:t>可行性分析报告总结</w:t>
      </w:r>
      <w:bookmarkEnd w:id="3311"/>
    </w:p>
    <w:p w14:paraId="1F4B1528" w14:textId="49C001E9" w:rsidR="00A5657F" w:rsidRDefault="00362C3F" w:rsidP="00D87B70">
      <w:pPr>
        <w:pStyle w:val="a7"/>
        <w:ind w:firstLine="420"/>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D87B70">
      <w:pPr>
        <w:pStyle w:val="a7"/>
        <w:ind w:firstLine="420"/>
      </w:pPr>
      <w:r>
        <w:rPr>
          <w:rFonts w:hint="eastAsia"/>
        </w:rPr>
        <w:t>二、</w:t>
      </w:r>
      <w:r w:rsidR="00A5657F">
        <w:rPr>
          <w:rFonts w:hint="eastAsia"/>
        </w:rPr>
        <w:t>法律可行性上，本项目未涉及侵权、违法等相关行为。</w:t>
      </w:r>
    </w:p>
    <w:p w14:paraId="658125D7" w14:textId="442D09DB" w:rsidR="00C86611" w:rsidRDefault="00C86611" w:rsidP="00D87B70">
      <w:pPr>
        <w:pStyle w:val="a7"/>
        <w:ind w:firstLine="420"/>
        <w:rPr>
          <w:rFonts w:hint="eastAsia"/>
        </w:rPr>
      </w:pPr>
      <w:r>
        <w:rPr>
          <w:rFonts w:hint="eastAsia"/>
        </w:rPr>
        <w:t>三</w:t>
      </w:r>
      <w:r>
        <w:t>、</w:t>
      </w:r>
      <w:r>
        <w:rPr>
          <w:rFonts w:hint="eastAsia"/>
        </w:rPr>
        <w:t>操作可行性</w:t>
      </w:r>
      <w:r>
        <w:t>上，由于本项目设计系统不涉及除教学知识、专业知识外的信息，有管理员角色对系统用户发布的信息进行</w:t>
      </w:r>
      <w:r>
        <w:rPr>
          <w:rFonts w:hint="eastAsia"/>
        </w:rPr>
        <w:t>监管</w:t>
      </w:r>
      <w:r>
        <w:t>，所有本系统是可操作的。</w:t>
      </w:r>
    </w:p>
    <w:p w14:paraId="63703D1F" w14:textId="70F37043" w:rsidR="00A5657F" w:rsidRDefault="00C86611" w:rsidP="00D87B70">
      <w:pPr>
        <w:pStyle w:val="a7"/>
        <w:ind w:firstLine="420"/>
      </w:pPr>
      <w:r>
        <w:rPr>
          <w:rFonts w:hint="eastAsia"/>
        </w:rPr>
        <w:t>四</w:t>
      </w:r>
      <w:r w:rsidR="00362C3F">
        <w:rPr>
          <w:rFonts w:hint="eastAsia"/>
        </w:rPr>
        <w:t>、</w:t>
      </w:r>
      <w:r w:rsidR="00A5657F">
        <w:rPr>
          <w:rFonts w:hint="eastAsia"/>
        </w:rPr>
        <w:t>用户</w:t>
      </w:r>
      <w:r w:rsidR="00D87B70">
        <w:rPr>
          <w:rFonts w:hint="eastAsia"/>
        </w:rPr>
        <w:t>使用</w:t>
      </w:r>
      <w:r w:rsidR="00A5657F">
        <w:rPr>
          <w:rFonts w:hint="eastAsia"/>
        </w:rPr>
        <w:t>可行性方面，我们对不同的用户群体（教师、学生、管理员等）有不同的功能设计，可以满足各方需求。用户基本上都是有一定电脑基础的，浏览操作简单的网页界面应该是没有问题的。</w:t>
      </w:r>
    </w:p>
    <w:p w14:paraId="7D15779D" w14:textId="7068F5D2" w:rsidR="00A5657F" w:rsidRDefault="00C86611" w:rsidP="00D87B70">
      <w:pPr>
        <w:pStyle w:val="a7"/>
        <w:ind w:firstLine="420"/>
      </w:pPr>
      <w:r>
        <w:rPr>
          <w:rFonts w:hint="eastAsia"/>
        </w:rPr>
        <w:t>五</w:t>
      </w:r>
      <w:r w:rsidR="00362C3F">
        <w:rPr>
          <w:rFonts w:hint="eastAsia"/>
        </w:rPr>
        <w:t>、</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Del="00263D2E" w:rsidRDefault="00A5657F" w:rsidP="00D87B70">
      <w:pPr>
        <w:pStyle w:val="a7"/>
        <w:ind w:firstLine="420"/>
        <w:rPr>
          <w:del w:id="3316" w:author="John" w:date="2018-11-11T17:45:00Z"/>
        </w:rPr>
      </w:pPr>
      <w:r>
        <w:rPr>
          <w:rFonts w:hint="eastAsia"/>
        </w:rPr>
        <w:t>综上所述：该项目是可行的。</w:t>
      </w:r>
    </w:p>
    <w:p w14:paraId="24B5D7DD" w14:textId="764E84E6" w:rsidR="00721B3A" w:rsidRPr="00721B3A" w:rsidRDefault="005A41A3" w:rsidP="00D87B70">
      <w:pPr>
        <w:pStyle w:val="a7"/>
        <w:ind w:firstLine="420"/>
        <w:pPrChange w:id="3317" w:author="John" w:date="2018-11-11T17:45:00Z">
          <w:pPr>
            <w:pStyle w:val="1"/>
          </w:pPr>
        </w:pPrChange>
      </w:pPr>
      <w:del w:id="3318" w:author="John" w:date="2018-11-09T23:13:00Z">
        <w:r w:rsidDel="00FB563B">
          <w:rPr>
            <w:rFonts w:hint="eastAsia"/>
          </w:rPr>
          <w:delText>1</w:delText>
        </w:r>
      </w:del>
      <w:ins w:id="3319" w:author="Administrator" w:date="2018-11-08T22:40:00Z">
        <w:del w:id="3320" w:author="John" w:date="2018-11-09T23:13:00Z">
          <w:r w:rsidR="009F215D" w:rsidDel="00FB563B">
            <w:delText>1</w:delText>
          </w:r>
        </w:del>
      </w:ins>
      <w:del w:id="3321" w:author="John" w:date="2018-11-11T17:45:00Z">
        <w:r w:rsidR="005B6F49" w:rsidDel="00263D2E">
          <w:rPr>
            <w:rFonts w:hint="eastAsia"/>
          </w:rPr>
          <w:delText>0</w:delText>
        </w:r>
        <w:r w:rsidR="00721B3A" w:rsidDel="00263D2E">
          <w:rPr>
            <w:rFonts w:hint="eastAsia"/>
          </w:rPr>
          <w:delText>附录</w:delText>
        </w:r>
      </w:del>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BE143" w14:textId="77777777" w:rsidR="001678C7" w:rsidRDefault="001678C7" w:rsidP="00835FAF">
      <w:r>
        <w:separator/>
      </w:r>
    </w:p>
  </w:endnote>
  <w:endnote w:type="continuationSeparator" w:id="0">
    <w:p w14:paraId="6779D2E1" w14:textId="77777777" w:rsidR="001678C7" w:rsidRDefault="001678C7"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5E5751" w:rsidRDefault="005E575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B4B3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B4B34">
              <w:rPr>
                <w:b/>
                <w:bCs/>
                <w:noProof/>
              </w:rPr>
              <w:t>26</w:t>
            </w:r>
            <w:r>
              <w:rPr>
                <w:b/>
                <w:bCs/>
                <w:sz w:val="24"/>
                <w:szCs w:val="24"/>
              </w:rPr>
              <w:fldChar w:fldCharType="end"/>
            </w:r>
          </w:p>
        </w:sdtContent>
      </w:sdt>
    </w:sdtContent>
  </w:sdt>
  <w:p w14:paraId="7B27CF74" w14:textId="77777777" w:rsidR="005E5751" w:rsidRDefault="005E57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98127" w14:textId="77777777" w:rsidR="001678C7" w:rsidRDefault="001678C7" w:rsidP="00835FAF">
      <w:r>
        <w:separator/>
      </w:r>
    </w:p>
  </w:footnote>
  <w:footnote w:type="continuationSeparator" w:id="0">
    <w:p w14:paraId="6D7C8AAC" w14:textId="77777777" w:rsidR="001678C7" w:rsidRDefault="001678C7" w:rsidP="00835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沈启航">
    <w15:presenceInfo w15:providerId="None" w15:userId="沈启航"/>
  </w15:person>
  <w15:person w15:author="Administrator">
    <w15:presenceInfo w15:providerId="None" w15:userId="Administrator"/>
  </w15:person>
  <w15:person w15:author="叶 柏成">
    <w15:presenceInfo w15:providerId="Windows Live" w15:userId="dcf20fb2c93dfbed"/>
  </w15:person>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11EB8"/>
    <w:rsid w:val="00020E7A"/>
    <w:rsid w:val="000256BD"/>
    <w:rsid w:val="00067573"/>
    <w:rsid w:val="00071643"/>
    <w:rsid w:val="000923DD"/>
    <w:rsid w:val="000A2587"/>
    <w:rsid w:val="000A5245"/>
    <w:rsid w:val="000C12A9"/>
    <w:rsid w:val="000C198A"/>
    <w:rsid w:val="000E502B"/>
    <w:rsid w:val="001002EB"/>
    <w:rsid w:val="0010043B"/>
    <w:rsid w:val="00112187"/>
    <w:rsid w:val="00142677"/>
    <w:rsid w:val="001678C7"/>
    <w:rsid w:val="0020548A"/>
    <w:rsid w:val="00205DAB"/>
    <w:rsid w:val="002152B3"/>
    <w:rsid w:val="0023245E"/>
    <w:rsid w:val="00234F9A"/>
    <w:rsid w:val="00246DA3"/>
    <w:rsid w:val="00263D2E"/>
    <w:rsid w:val="00271644"/>
    <w:rsid w:val="00292CE8"/>
    <w:rsid w:val="002B4BC7"/>
    <w:rsid w:val="002B6A15"/>
    <w:rsid w:val="002C16CB"/>
    <w:rsid w:val="002C5AF1"/>
    <w:rsid w:val="002C7A48"/>
    <w:rsid w:val="002D6F0D"/>
    <w:rsid w:val="00313D07"/>
    <w:rsid w:val="00342B28"/>
    <w:rsid w:val="003609CC"/>
    <w:rsid w:val="00362C3F"/>
    <w:rsid w:val="0037543D"/>
    <w:rsid w:val="00397E5F"/>
    <w:rsid w:val="003A2166"/>
    <w:rsid w:val="003B7901"/>
    <w:rsid w:val="003D1E3A"/>
    <w:rsid w:val="003D490F"/>
    <w:rsid w:val="003E189F"/>
    <w:rsid w:val="003F10EA"/>
    <w:rsid w:val="00401D0A"/>
    <w:rsid w:val="0040656F"/>
    <w:rsid w:val="00410D43"/>
    <w:rsid w:val="004172E7"/>
    <w:rsid w:val="004428FB"/>
    <w:rsid w:val="00454728"/>
    <w:rsid w:val="0046484B"/>
    <w:rsid w:val="00482115"/>
    <w:rsid w:val="004A40D5"/>
    <w:rsid w:val="004B28B5"/>
    <w:rsid w:val="004D572F"/>
    <w:rsid w:val="004F1A0F"/>
    <w:rsid w:val="004F45CF"/>
    <w:rsid w:val="00501FC8"/>
    <w:rsid w:val="005221E3"/>
    <w:rsid w:val="00560AE1"/>
    <w:rsid w:val="00573DF0"/>
    <w:rsid w:val="00587BA6"/>
    <w:rsid w:val="005A41A3"/>
    <w:rsid w:val="005A540A"/>
    <w:rsid w:val="005B6F49"/>
    <w:rsid w:val="005D1913"/>
    <w:rsid w:val="005D40AE"/>
    <w:rsid w:val="005D7CB1"/>
    <w:rsid w:val="005E5751"/>
    <w:rsid w:val="005E68A6"/>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225"/>
    <w:rsid w:val="008655D0"/>
    <w:rsid w:val="0087791D"/>
    <w:rsid w:val="0088721F"/>
    <w:rsid w:val="008952CA"/>
    <w:rsid w:val="00896B8F"/>
    <w:rsid w:val="008A4C0B"/>
    <w:rsid w:val="008B6A8C"/>
    <w:rsid w:val="008E0C86"/>
    <w:rsid w:val="00900778"/>
    <w:rsid w:val="00925727"/>
    <w:rsid w:val="00927C5C"/>
    <w:rsid w:val="00976AD4"/>
    <w:rsid w:val="00982CE6"/>
    <w:rsid w:val="009B3021"/>
    <w:rsid w:val="009C1F9E"/>
    <w:rsid w:val="009F215D"/>
    <w:rsid w:val="009F3AD6"/>
    <w:rsid w:val="00A00F69"/>
    <w:rsid w:val="00A4110A"/>
    <w:rsid w:val="00A5657F"/>
    <w:rsid w:val="00A71E1A"/>
    <w:rsid w:val="00A8521A"/>
    <w:rsid w:val="00A9494A"/>
    <w:rsid w:val="00AB38FF"/>
    <w:rsid w:val="00AB4B34"/>
    <w:rsid w:val="00AB72E2"/>
    <w:rsid w:val="00AC25AE"/>
    <w:rsid w:val="00AC5569"/>
    <w:rsid w:val="00AF5593"/>
    <w:rsid w:val="00B00BEA"/>
    <w:rsid w:val="00B16E57"/>
    <w:rsid w:val="00B20D1E"/>
    <w:rsid w:val="00B25475"/>
    <w:rsid w:val="00B26013"/>
    <w:rsid w:val="00B50F80"/>
    <w:rsid w:val="00BA50DB"/>
    <w:rsid w:val="00BB0C08"/>
    <w:rsid w:val="00BC4722"/>
    <w:rsid w:val="00BE6453"/>
    <w:rsid w:val="00C227BF"/>
    <w:rsid w:val="00C26456"/>
    <w:rsid w:val="00C34869"/>
    <w:rsid w:val="00C82DBD"/>
    <w:rsid w:val="00C86611"/>
    <w:rsid w:val="00C968C4"/>
    <w:rsid w:val="00CA12A8"/>
    <w:rsid w:val="00CA3C4B"/>
    <w:rsid w:val="00CA5F77"/>
    <w:rsid w:val="00D130FB"/>
    <w:rsid w:val="00D2725A"/>
    <w:rsid w:val="00D410F5"/>
    <w:rsid w:val="00D43F9F"/>
    <w:rsid w:val="00D651C6"/>
    <w:rsid w:val="00D66AF7"/>
    <w:rsid w:val="00D83C63"/>
    <w:rsid w:val="00D87B70"/>
    <w:rsid w:val="00DB251A"/>
    <w:rsid w:val="00DB56EB"/>
    <w:rsid w:val="00DD5752"/>
    <w:rsid w:val="00DE1325"/>
    <w:rsid w:val="00DF62FD"/>
    <w:rsid w:val="00E03A5F"/>
    <w:rsid w:val="00E11D81"/>
    <w:rsid w:val="00E273E4"/>
    <w:rsid w:val="00E333B9"/>
    <w:rsid w:val="00E37435"/>
    <w:rsid w:val="00E50DB4"/>
    <w:rsid w:val="00E765D7"/>
    <w:rsid w:val="00E87378"/>
    <w:rsid w:val="00EC3DD8"/>
    <w:rsid w:val="00EF3B0E"/>
    <w:rsid w:val="00F079D3"/>
    <w:rsid w:val="00F2004B"/>
    <w:rsid w:val="00F42931"/>
    <w:rsid w:val="00FA0FF3"/>
    <w:rsid w:val="00FA7EF0"/>
    <w:rsid w:val="00FB1372"/>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611"/>
  </w:style>
  <w:style w:type="paragraph" w:styleId="1">
    <w:name w:val="heading 1"/>
    <w:next w:val="a"/>
    <w:link w:val="1Char"/>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Char"/>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autoRedefine/>
    <w:uiPriority w:val="9"/>
    <w:unhideWhenUsed/>
    <w:qFormat/>
    <w:rsid w:val="00792AAA"/>
    <w:pPr>
      <w:keepNext/>
      <w:keepLines/>
      <w:spacing w:before="260" w:after="260" w:line="416" w:lineRule="auto"/>
      <w:outlineLvl w:val="2"/>
      <w:pPrChange w:id="0" w:author="沈启航"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沈启航"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Char"/>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0BE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AC5569"/>
    <w:rPr>
      <w:rFonts w:asciiTheme="majorHAnsi" w:eastAsia="宋体" w:hAnsiTheme="majorHAnsi"/>
      <w:b/>
      <w:bCs/>
      <w:sz w:val="44"/>
    </w:rPr>
  </w:style>
  <w:style w:type="character" w:customStyle="1" w:styleId="2Char">
    <w:name w:val="标题 2 Char"/>
    <w:basedOn w:val="a0"/>
    <w:link w:val="2"/>
    <w:uiPriority w:val="9"/>
    <w:rsid w:val="00AC5569"/>
    <w:rPr>
      <w:rFonts w:asciiTheme="majorHAnsi" w:eastAsia="宋体" w:hAnsiTheme="majorHAnsi" w:cstheme="majorBidi"/>
      <w:b/>
      <w:bCs/>
      <w:sz w:val="32"/>
      <w:szCs w:val="32"/>
    </w:rPr>
  </w:style>
  <w:style w:type="character" w:customStyle="1" w:styleId="3Char">
    <w:name w:val="标题 3 Char"/>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semiHidden/>
    <w:unhideWhenUsed/>
    <w:rsid w:val="00410D43"/>
    <w:rPr>
      <w:color w:val="605E5C"/>
      <w:shd w:val="clear" w:color="auto" w:fill="E1DFDD"/>
    </w:rPr>
  </w:style>
  <w:style w:type="paragraph" w:styleId="a7">
    <w:name w:val="No Spacing"/>
    <w:uiPriority w:val="1"/>
    <w:qFormat/>
    <w:rsid w:val="00292CE8"/>
    <w:pPr>
      <w:widowControl w:val="0"/>
      <w:jc w:val="both"/>
    </w:pPr>
    <w:rPr>
      <w:rFonts w:eastAsia="宋体"/>
    </w:rPr>
  </w:style>
  <w:style w:type="paragraph" w:styleId="a8">
    <w:name w:val="caption"/>
    <w:basedOn w:val="a"/>
    <w:next w:val="a"/>
    <w:uiPriority w:val="35"/>
    <w:unhideWhenUsed/>
    <w:qFormat/>
    <w:rsid w:val="008A4C0B"/>
    <w:rPr>
      <w:rFonts w:asciiTheme="majorHAnsi" w:eastAsia="黑体" w:hAnsiTheme="majorHAnsi" w:cstheme="majorBidi"/>
      <w:sz w:val="20"/>
      <w:szCs w:val="20"/>
    </w:rPr>
  </w:style>
  <w:style w:type="paragraph" w:styleId="a9">
    <w:name w:val="Subtitle"/>
    <w:basedOn w:val="a"/>
    <w:next w:val="a"/>
    <w:link w:val="Char1"/>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C34869"/>
    <w:rPr>
      <w:rFonts w:asciiTheme="majorHAnsi" w:eastAsia="宋体" w:hAnsiTheme="majorHAnsi" w:cstheme="majorBidi"/>
      <w:b/>
      <w:bCs/>
      <w:kern w:val="28"/>
      <w:sz w:val="32"/>
      <w:szCs w:val="32"/>
    </w:rPr>
  </w:style>
  <w:style w:type="paragraph" w:styleId="aa">
    <w:name w:val="Date"/>
    <w:basedOn w:val="a"/>
    <w:next w:val="a"/>
    <w:link w:val="Char2"/>
    <w:uiPriority w:val="99"/>
    <w:semiHidden/>
    <w:unhideWhenUsed/>
    <w:rsid w:val="008655D0"/>
    <w:pPr>
      <w:ind w:leftChars="2500" w:left="100"/>
    </w:pPr>
  </w:style>
  <w:style w:type="character" w:customStyle="1" w:styleId="Char2">
    <w:name w:val="日期 Char"/>
    <w:basedOn w:val="a0"/>
    <w:link w:val="aa"/>
    <w:uiPriority w:val="99"/>
    <w:semiHidden/>
    <w:rsid w:val="008655D0"/>
  </w:style>
  <w:style w:type="paragraph" w:styleId="ab">
    <w:name w:val="Balloon Text"/>
    <w:basedOn w:val="a"/>
    <w:link w:val="Char3"/>
    <w:uiPriority w:val="99"/>
    <w:semiHidden/>
    <w:unhideWhenUsed/>
    <w:rsid w:val="00501FC8"/>
    <w:rPr>
      <w:sz w:val="18"/>
      <w:szCs w:val="18"/>
    </w:rPr>
  </w:style>
  <w:style w:type="character" w:customStyle="1" w:styleId="Char3">
    <w:name w:val="批注框文本 Char"/>
    <w:basedOn w:val="a0"/>
    <w:link w:val="ab"/>
    <w:uiPriority w:val="99"/>
    <w:semiHidden/>
    <w:rsid w:val="00501FC8"/>
    <w:rPr>
      <w:sz w:val="18"/>
      <w:szCs w:val="18"/>
    </w:rPr>
  </w:style>
  <w:style w:type="character" w:customStyle="1" w:styleId="4Char">
    <w:name w:val="标题 4 Char"/>
    <w:basedOn w:val="a0"/>
    <w:link w:val="4"/>
    <w:uiPriority w:val="9"/>
    <w:rsid w:val="009C1F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0BE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86C2-18CB-4B56-98EA-AD39D78A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26</Pages>
  <Words>3536</Words>
  <Characters>20160</Characters>
  <Application>Microsoft Office Word</Application>
  <DocSecurity>0</DocSecurity>
  <Lines>168</Lines>
  <Paragraphs>47</Paragraphs>
  <ScaleCrop>false</ScaleCrop>
  <Company/>
  <LinksUpToDate>false</LinksUpToDate>
  <CharactersWithSpaces>23649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沈启航</cp:lastModifiedBy>
  <cp:revision>90</cp:revision>
  <dcterms:created xsi:type="dcterms:W3CDTF">2018-10-07T08:58:00Z</dcterms:created>
  <dcterms:modified xsi:type="dcterms:W3CDTF">2018-12-06T14:23:00Z</dcterms:modified>
</cp:coreProperties>
</file>